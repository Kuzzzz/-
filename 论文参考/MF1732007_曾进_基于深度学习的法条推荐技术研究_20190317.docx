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372011466"/>
    <w:bookmarkStart w:id="1" w:name="_Toc187122266"/>
    <w:bookmarkEnd w:id="0"/>
    <w:bookmarkStart w:id="2" w:name="_MON_1039422307"/>
    <w:bookmarkEnd w:id="2"/>
    <w:p w14:paraId="65C694E7" w14:textId="77777777" w:rsidR="00715ACB" w:rsidRDefault="00F50A61">
      <w:pPr>
        <w:widowControl/>
        <w:autoSpaceDE w:val="0"/>
        <w:autoSpaceDN w:val="0"/>
        <w:jc w:val="center"/>
        <w:textAlignment w:val="bottom"/>
      </w:pPr>
      <w:r>
        <w:rPr>
          <w:b/>
          <w:sz w:val="52"/>
        </w:rPr>
        <w:object w:dxaOrig="1091" w:dyaOrig="1276" w14:anchorId="66C49C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pt;height:64.5pt" o:ole="" fillcolor="#000005">
            <v:imagedata r:id="rId9" o:title=""/>
          </v:shape>
          <o:OLEObject Type="Embed" ProgID="Word.Picture.8" ShapeID="_x0000_i1025" DrawAspect="Content" ObjectID="_1614494569" r:id="rId10"/>
        </w:object>
      </w:r>
    </w:p>
    <w:bookmarkStart w:id="3" w:name="_MON_1372054822"/>
    <w:bookmarkStart w:id="4" w:name="_MON_1039422180"/>
    <w:bookmarkEnd w:id="3"/>
    <w:bookmarkEnd w:id="4"/>
    <w:bookmarkStart w:id="5" w:name="_MON_1039426394"/>
    <w:bookmarkEnd w:id="5"/>
    <w:p w14:paraId="749204C7" w14:textId="77777777" w:rsidR="00715ACB" w:rsidRDefault="00F50A61">
      <w:pPr>
        <w:framePr w:hSpace="180" w:wrap="around" w:vAnchor="text" w:hAnchor="page" w:x="4141" w:y="151"/>
      </w:pPr>
      <w:r>
        <w:rPr>
          <w:rFonts w:ascii="仿宋体" w:eastAsia="仿宋体"/>
        </w:rPr>
        <w:object w:dxaOrig="3796" w:dyaOrig="1200" w14:anchorId="7867926F">
          <v:shape id="_x0000_i1026" type="#_x0000_t75" style="width:190.35pt;height:60.1pt" o:ole="" fillcolor="#000005">
            <v:imagedata r:id="rId11" o:title=""/>
          </v:shape>
          <o:OLEObject Type="Embed" ProgID="Word.Picture.8" ShapeID="_x0000_i1026" DrawAspect="Content" ObjectID="_1614494570" r:id="rId12"/>
        </w:object>
      </w:r>
    </w:p>
    <w:p w14:paraId="46CDB995" w14:textId="77777777" w:rsidR="00715ACB" w:rsidRDefault="00715ACB">
      <w:pPr>
        <w:widowControl/>
        <w:autoSpaceDE w:val="0"/>
        <w:autoSpaceDN w:val="0"/>
        <w:textAlignment w:val="bottom"/>
      </w:pPr>
    </w:p>
    <w:p w14:paraId="5D556C08" w14:textId="77777777" w:rsidR="00715ACB" w:rsidRDefault="00F50A61">
      <w:pPr>
        <w:rPr>
          <w:b/>
          <w:sz w:val="52"/>
        </w:rPr>
      </w:pPr>
      <w:r>
        <w:rPr>
          <w:rFonts w:ascii="Arial"/>
        </w:rPr>
        <w:tab/>
      </w:r>
      <w:r>
        <w:rPr>
          <w:rFonts w:ascii="Arial"/>
        </w:rPr>
        <w:tab/>
      </w:r>
      <w:r>
        <w:rPr>
          <w:rFonts w:ascii="Arial"/>
        </w:rPr>
        <w:tab/>
      </w:r>
      <w:r>
        <w:rPr>
          <w:rFonts w:ascii="Arial"/>
        </w:rPr>
        <w:tab/>
      </w:r>
    </w:p>
    <w:p w14:paraId="311E661E" w14:textId="77777777" w:rsidR="00715ACB" w:rsidRDefault="00715ACB">
      <w:pPr>
        <w:rPr>
          <w:b/>
          <w:sz w:val="52"/>
        </w:rPr>
      </w:pPr>
    </w:p>
    <w:p w14:paraId="7640665C" w14:textId="77777777" w:rsidR="00715ACB" w:rsidRDefault="00F50A61">
      <w:pPr>
        <w:tabs>
          <w:tab w:val="left" w:pos="455"/>
          <w:tab w:val="center" w:pos="4156"/>
        </w:tabs>
        <w:jc w:val="left"/>
        <w:rPr>
          <w:rFonts w:ascii="华文楷体" w:eastAsia="华文楷体" w:hAnsi="华文楷体"/>
          <w:b/>
          <w:sz w:val="52"/>
        </w:rPr>
      </w:pPr>
      <w:r>
        <w:rPr>
          <w:rFonts w:eastAsia="楷体_GB2312"/>
          <w:b/>
          <w:sz w:val="52"/>
        </w:rPr>
        <w:tab/>
      </w:r>
      <w:r>
        <w:rPr>
          <w:rFonts w:eastAsia="楷体_GB2312"/>
          <w:b/>
          <w:sz w:val="52"/>
        </w:rPr>
        <w:tab/>
      </w:r>
      <w:proofErr w:type="gramStart"/>
      <w:r>
        <w:rPr>
          <w:rFonts w:ascii="华文楷体" w:eastAsia="华文楷体" w:hAnsi="华文楷体" w:hint="eastAsia"/>
          <w:b/>
          <w:sz w:val="52"/>
        </w:rPr>
        <w:t>研</w:t>
      </w:r>
      <w:proofErr w:type="gramEnd"/>
      <w:r>
        <w:rPr>
          <w:rFonts w:ascii="华文楷体" w:eastAsia="华文楷体" w:hAnsi="华文楷体" w:hint="eastAsia"/>
          <w:b/>
          <w:sz w:val="52"/>
        </w:rPr>
        <w:t xml:space="preserve"> 究 生 毕 业 论 文</w:t>
      </w:r>
    </w:p>
    <w:p w14:paraId="1FA3D2FB" w14:textId="77777777" w:rsidR="00715ACB" w:rsidRDefault="00F50A61">
      <w:pPr>
        <w:jc w:val="center"/>
        <w:rPr>
          <w:rFonts w:eastAsia="楷体_GB2312"/>
          <w:b/>
          <w:sz w:val="52"/>
        </w:rPr>
      </w:pPr>
      <w:bookmarkStart w:id="6" w:name="_Toc98909599"/>
      <w:bookmarkStart w:id="7" w:name="_Toc98994741"/>
      <w:bookmarkStart w:id="8" w:name="_Toc99977699"/>
      <w:bookmarkStart w:id="9" w:name="_Toc103965710"/>
      <w:bookmarkStart w:id="10" w:name="_Toc99767661"/>
      <w:bookmarkStart w:id="11" w:name="_Toc103965310"/>
      <w:bookmarkStart w:id="12" w:name="_Toc187761917"/>
      <w:bookmarkStart w:id="13" w:name="_Toc99618943"/>
      <w:bookmarkStart w:id="14" w:name="_Toc99619530"/>
      <w:bookmarkStart w:id="15" w:name="_Toc103965440"/>
      <w:bookmarkStart w:id="16" w:name="_Toc72055958"/>
      <w:bookmarkStart w:id="17" w:name="_Toc98910232"/>
      <w:r>
        <w:rPr>
          <w:rFonts w:ascii="华文楷体" w:eastAsia="华文楷体" w:hAnsi="华文楷体" w:hint="eastAsia"/>
          <w:b/>
          <w:sz w:val="52"/>
        </w:rPr>
        <w:t>（申请工程硕士学位）</w:t>
      </w:r>
      <w:bookmarkEnd w:id="6"/>
      <w:bookmarkEnd w:id="7"/>
      <w:bookmarkEnd w:id="8"/>
      <w:bookmarkEnd w:id="9"/>
      <w:bookmarkEnd w:id="10"/>
      <w:bookmarkEnd w:id="11"/>
      <w:bookmarkEnd w:id="12"/>
      <w:bookmarkEnd w:id="13"/>
      <w:bookmarkEnd w:id="14"/>
      <w:bookmarkEnd w:id="15"/>
      <w:bookmarkEnd w:id="16"/>
      <w:bookmarkEnd w:id="17"/>
    </w:p>
    <w:p w14:paraId="6AE1AEE3" w14:textId="77777777" w:rsidR="00715ACB" w:rsidRDefault="00715ACB">
      <w:pPr>
        <w:rPr>
          <w:b/>
          <w:spacing w:val="20"/>
          <w:sz w:val="24"/>
        </w:rPr>
      </w:pPr>
    </w:p>
    <w:p w14:paraId="6EFF3425" w14:textId="77777777" w:rsidR="00715ACB" w:rsidRDefault="00715ACB">
      <w:pPr>
        <w:ind w:left="1080"/>
        <w:rPr>
          <w:b/>
          <w:spacing w:val="20"/>
          <w:sz w:val="24"/>
        </w:rPr>
      </w:pPr>
    </w:p>
    <w:p w14:paraId="4F806F0B" w14:textId="77777777" w:rsidR="00715ACB" w:rsidRDefault="00715ACB">
      <w:pPr>
        <w:ind w:left="1080"/>
        <w:rPr>
          <w:b/>
          <w:spacing w:val="20"/>
          <w:sz w:val="24"/>
        </w:rPr>
      </w:pPr>
    </w:p>
    <w:p w14:paraId="0D30DFBA" w14:textId="77777777" w:rsidR="00715ACB" w:rsidRDefault="00715ACB">
      <w:pPr>
        <w:ind w:left="1080"/>
        <w:rPr>
          <w:b/>
          <w:spacing w:val="20"/>
          <w:sz w:val="24"/>
        </w:rPr>
      </w:pPr>
    </w:p>
    <w:p w14:paraId="2703972C" w14:textId="77777777" w:rsidR="00715ACB" w:rsidRDefault="00715ACB">
      <w:pPr>
        <w:ind w:left="1080"/>
        <w:rPr>
          <w:b/>
          <w:spacing w:val="20"/>
          <w:sz w:val="24"/>
        </w:rPr>
      </w:pPr>
    </w:p>
    <w:p w14:paraId="4FCB3A17" w14:textId="77777777" w:rsidR="00715ACB" w:rsidRDefault="00715ACB">
      <w:pPr>
        <w:ind w:left="1080"/>
        <w:rPr>
          <w:b/>
          <w:spacing w:val="20"/>
          <w:sz w:val="24"/>
        </w:rPr>
      </w:pPr>
    </w:p>
    <w:tbl>
      <w:tblPr>
        <w:tblW w:w="7631" w:type="dxa"/>
        <w:jc w:val="center"/>
        <w:tblLayout w:type="fixed"/>
        <w:tblLook w:val="04A0" w:firstRow="1" w:lastRow="0" w:firstColumn="1" w:lastColumn="0" w:noHBand="0" w:noVBand="1"/>
      </w:tblPr>
      <w:tblGrid>
        <w:gridCol w:w="2363"/>
        <w:gridCol w:w="5268"/>
      </w:tblGrid>
      <w:tr w:rsidR="00715ACB" w14:paraId="368D4108" w14:textId="77777777">
        <w:trPr>
          <w:jc w:val="center"/>
        </w:trPr>
        <w:tc>
          <w:tcPr>
            <w:tcW w:w="2363" w:type="dxa"/>
            <w:shd w:val="clear" w:color="auto" w:fill="auto"/>
            <w:vAlign w:val="center"/>
          </w:tcPr>
          <w:p w14:paraId="42806CA8" w14:textId="77777777" w:rsidR="00715ACB" w:rsidRDefault="00F50A61">
            <w:pPr>
              <w:rPr>
                <w:b/>
                <w:spacing w:val="20"/>
                <w:sz w:val="24"/>
              </w:rPr>
            </w:pPr>
            <w:r>
              <w:rPr>
                <w:rFonts w:ascii="华文楷体" w:eastAsia="华文楷体" w:hAnsi="华文楷体" w:hint="eastAsia"/>
                <w:b/>
                <w:spacing w:val="52"/>
                <w:sz w:val="32"/>
              </w:rPr>
              <w:t>论文题目</w:t>
            </w:r>
          </w:p>
        </w:tc>
        <w:tc>
          <w:tcPr>
            <w:tcW w:w="5268" w:type="dxa"/>
            <w:shd w:val="clear" w:color="auto" w:fill="auto"/>
            <w:vAlign w:val="center"/>
          </w:tcPr>
          <w:p w14:paraId="53D53CE0" w14:textId="77777777" w:rsidR="00715ACB" w:rsidRDefault="00F50A61">
            <w:pPr>
              <w:ind w:firstLineChars="100" w:firstLine="320"/>
              <w:rPr>
                <w:rFonts w:ascii="华文楷体" w:eastAsia="华文楷体" w:hAnsi="华文楷体"/>
                <w:spacing w:val="-6"/>
                <w:sz w:val="32"/>
              </w:rPr>
            </w:pPr>
            <w:r>
              <w:rPr>
                <w:rFonts w:ascii="华文楷体" w:eastAsia="华文楷体" w:hAnsi="华文楷体"/>
                <w:noProof/>
                <w:spacing w:val="-6"/>
                <w:sz w:val="32"/>
              </w:rPr>
              <mc:AlternateContent>
                <mc:Choice Requires="wps">
                  <w:drawing>
                    <wp:anchor distT="0" distB="0" distL="114300" distR="114300" simplePos="0" relativeHeight="251655168" behindDoc="0" locked="0" layoutInCell="1" allowOverlap="1" wp14:anchorId="793A857E" wp14:editId="55201EE5">
                      <wp:simplePos x="0" y="0"/>
                      <wp:positionH relativeFrom="column">
                        <wp:posOffset>-57785</wp:posOffset>
                      </wp:positionH>
                      <wp:positionV relativeFrom="paragraph">
                        <wp:posOffset>322580</wp:posOffset>
                      </wp:positionV>
                      <wp:extent cx="3200400" cy="0"/>
                      <wp:effectExtent l="10795" t="13970" r="8255" b="5080"/>
                      <wp:wrapNone/>
                      <wp:docPr id="6"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07" o:spid="_x0000_s1026" o:spt="20" style="position:absolute;left:0pt;margin-left:-4.55pt;margin-top:25.4pt;height:0pt;width:252pt;z-index:251655168;mso-width-relative:page;mso-height-relative:page;" filled="f" stroked="t" coordsize="21600,21600" o:gfxdata="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uB1O/W&#10;AAAACAEAAA8AAAAAAAAAAQAgAAAAIgAAAGRycy9kb3ducmV2LnhtbFBLAQIUABQAAAAIAIdO4kC7&#10;G/lgsAEAAFMDAAAOAAAAAAAAAAEAIAAAACUBAABkcnMvZTJvRG9jLnhtbFBLBQYAAAAABgAGAFkB&#10;AABHBQAAAAA=&#10;">
                      <v:fill on="f" focussize="0,0"/>
                      <v:stroke color="#000000" joinstyle="round"/>
                      <v:imagedata o:title=""/>
                      <o:lock v:ext="edit" aspectratio="f"/>
                    </v:line>
                  </w:pict>
                </mc:Fallback>
              </mc:AlternateContent>
            </w:r>
            <w:r>
              <w:rPr>
                <w:rFonts w:ascii="华文楷体" w:eastAsia="华文楷体" w:hAnsi="华文楷体" w:hint="eastAsia"/>
                <w:spacing w:val="-6"/>
                <w:sz w:val="32"/>
              </w:rPr>
              <w:t>基于深度学习的法条推荐技术研究</w:t>
            </w:r>
            <w:r>
              <w:rPr>
                <w:rFonts w:ascii="华文楷体" w:eastAsia="华文楷体" w:hAnsi="华文楷体"/>
                <w:noProof/>
                <w:spacing w:val="-6"/>
                <w:sz w:val="32"/>
              </w:rPr>
              <mc:AlternateContent>
                <mc:Choice Requires="wps">
                  <w:drawing>
                    <wp:anchor distT="0" distB="0" distL="114300" distR="114300" simplePos="0" relativeHeight="251656192" behindDoc="0" locked="0" layoutInCell="1" allowOverlap="1" wp14:anchorId="4C4E153A" wp14:editId="6A912A55">
                      <wp:simplePos x="0" y="0"/>
                      <wp:positionH relativeFrom="column">
                        <wp:posOffset>-57785</wp:posOffset>
                      </wp:positionH>
                      <wp:positionV relativeFrom="paragraph">
                        <wp:posOffset>325755</wp:posOffset>
                      </wp:positionV>
                      <wp:extent cx="3200400" cy="0"/>
                      <wp:effectExtent l="10795" t="13335" r="8255" b="5715"/>
                      <wp:wrapNone/>
                      <wp:docPr id="5"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08" o:spid="_x0000_s1026" o:spt="20" style="position:absolute;left:0pt;margin-left:-4.55pt;margin-top:25.65pt;height:0pt;width:252pt;z-index:251656192;mso-width-relative:page;mso-height-relative:page;" filled="f" stroked="t" coordsize="21600,21600" o:gfxdata="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vz0tNYA&#10;AAAIAQAADwAAAAAAAAABACAAAAAiAAAAZHJzL2Rvd25yZXYueG1sUEsBAhQAFAAAAAgAh07iQDcu&#10;rNavAQAAUwMAAA4AAAAAAAAAAQAgAAAAJQEAAGRycy9lMm9Eb2MueG1sUEsFBgAAAAAGAAYAWQEA&#10;AEYFAAAAAA==&#10;">
                      <v:fill on="f" focussize="0,0"/>
                      <v:stroke color="#000000" joinstyle="round"/>
                      <v:imagedata o:title=""/>
                      <o:lock v:ext="edit" aspectratio="f"/>
                    </v:line>
                  </w:pict>
                </mc:Fallback>
              </mc:AlternateContent>
            </w:r>
          </w:p>
        </w:tc>
      </w:tr>
      <w:tr w:rsidR="00715ACB" w14:paraId="0074523E" w14:textId="77777777">
        <w:trPr>
          <w:jc w:val="center"/>
        </w:trPr>
        <w:tc>
          <w:tcPr>
            <w:tcW w:w="2363" w:type="dxa"/>
            <w:shd w:val="clear" w:color="auto" w:fill="auto"/>
            <w:vAlign w:val="center"/>
          </w:tcPr>
          <w:p w14:paraId="640499B5" w14:textId="77777777" w:rsidR="00715ACB" w:rsidRDefault="00F50A61">
            <w:pPr>
              <w:rPr>
                <w:b/>
                <w:spacing w:val="20"/>
                <w:sz w:val="24"/>
              </w:rPr>
            </w:pPr>
            <w:r>
              <w:rPr>
                <w:rFonts w:ascii="华文楷体" w:eastAsia="华文楷体" w:hAnsi="华文楷体" w:hint="eastAsia"/>
                <w:b/>
                <w:spacing w:val="52"/>
                <w:sz w:val="32"/>
              </w:rPr>
              <w:t>作者姓名</w:t>
            </w:r>
          </w:p>
        </w:tc>
        <w:tc>
          <w:tcPr>
            <w:tcW w:w="5268" w:type="dxa"/>
            <w:shd w:val="clear" w:color="auto" w:fill="auto"/>
            <w:vAlign w:val="center"/>
          </w:tcPr>
          <w:p w14:paraId="1F89B1BD" w14:textId="77777777" w:rsidR="00715ACB" w:rsidRDefault="00F50A61">
            <w:pPr>
              <w:ind w:left="1"/>
              <w:jc w:val="center"/>
              <w:rPr>
                <w:b/>
                <w:spacing w:val="20"/>
                <w:sz w:val="24"/>
              </w:rPr>
            </w:pPr>
            <w:r>
              <w:rPr>
                <w:rFonts w:ascii="华文楷体" w:eastAsia="华文楷体" w:hAnsi="华文楷体"/>
                <w:noProof/>
                <w:spacing w:val="-6"/>
                <w:sz w:val="32"/>
              </w:rPr>
              <mc:AlternateContent>
                <mc:Choice Requires="wps">
                  <w:drawing>
                    <wp:anchor distT="0" distB="0" distL="114300" distR="114300" simplePos="0" relativeHeight="251657216" behindDoc="0" locked="0" layoutInCell="1" allowOverlap="1" wp14:anchorId="5E11FE08" wp14:editId="734B5C1C">
                      <wp:simplePos x="0" y="0"/>
                      <wp:positionH relativeFrom="column">
                        <wp:posOffset>-57785</wp:posOffset>
                      </wp:positionH>
                      <wp:positionV relativeFrom="paragraph">
                        <wp:posOffset>310515</wp:posOffset>
                      </wp:positionV>
                      <wp:extent cx="3200400" cy="0"/>
                      <wp:effectExtent l="10795" t="13335" r="8255" b="5715"/>
                      <wp:wrapNone/>
                      <wp:docPr id="4"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09" o:spid="_x0000_s1026" o:spt="20" style="position:absolute;left:0pt;margin-left:-4.55pt;margin-top:24.45pt;height:0pt;width:252pt;z-index:251657216;mso-width-relative:page;mso-height-relative:page;" filled="f" stroked="t" coordsize="21600,21600" o:gfxdata="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bQaf7W&#10;AAAACAEAAA8AAAAAAAAAAQAgAAAAIgAAAGRycy9kb3ducmV2LnhtbFBLAQIUABQAAAAIAIdO4kCZ&#10;wc9BsAEAAFMDAAAOAAAAAAAAAAEAIAAAACUBAABkcnMvZTJvRG9jLnhtbFBLBQYAAAAABgAGAFkB&#10;AABHBQAAAAA=&#10;">
                      <v:fill on="f" focussize="0,0"/>
                      <v:stroke color="#000000" joinstyle="round"/>
                      <v:imagedata o:title=""/>
                      <o:lock v:ext="edit" aspectratio="f"/>
                    </v:line>
                  </w:pict>
                </mc:Fallback>
              </mc:AlternateContent>
            </w:r>
            <w:r>
              <w:rPr>
                <w:rFonts w:ascii="华文楷体" w:eastAsia="华文楷体" w:hAnsi="华文楷体" w:hint="eastAsia"/>
                <w:spacing w:val="52"/>
                <w:sz w:val="32"/>
              </w:rPr>
              <w:t>曾 进</w:t>
            </w:r>
          </w:p>
        </w:tc>
      </w:tr>
      <w:tr w:rsidR="00715ACB" w14:paraId="3BAB7C5A" w14:textId="77777777">
        <w:trPr>
          <w:jc w:val="center"/>
        </w:trPr>
        <w:tc>
          <w:tcPr>
            <w:tcW w:w="2363" w:type="dxa"/>
            <w:shd w:val="clear" w:color="auto" w:fill="auto"/>
            <w:vAlign w:val="center"/>
          </w:tcPr>
          <w:p w14:paraId="0983B8F1" w14:textId="77777777" w:rsidR="00715ACB" w:rsidRDefault="00F50A61">
            <w:pPr>
              <w:ind w:left="1" w:hanging="1"/>
              <w:rPr>
                <w:b/>
                <w:spacing w:val="20"/>
                <w:sz w:val="24"/>
              </w:rPr>
            </w:pPr>
            <w:r>
              <w:rPr>
                <w:rFonts w:ascii="华文楷体" w:eastAsia="华文楷体" w:hAnsi="华文楷体" w:hint="eastAsia"/>
                <w:b/>
                <w:spacing w:val="-44"/>
                <w:sz w:val="32"/>
              </w:rPr>
              <w:t>学科、专业名</w:t>
            </w:r>
            <w:r>
              <w:rPr>
                <w:rFonts w:ascii="华文楷体" w:eastAsia="华文楷体" w:hAnsi="华文楷体" w:hint="eastAsia"/>
                <w:b/>
                <w:spacing w:val="-6"/>
                <w:sz w:val="32"/>
              </w:rPr>
              <w:t>称</w:t>
            </w:r>
          </w:p>
        </w:tc>
        <w:tc>
          <w:tcPr>
            <w:tcW w:w="5268" w:type="dxa"/>
            <w:shd w:val="clear" w:color="auto" w:fill="auto"/>
            <w:vAlign w:val="center"/>
          </w:tcPr>
          <w:p w14:paraId="1D5AB3AC" w14:textId="77777777" w:rsidR="00715ACB" w:rsidRDefault="00F50A61">
            <w:pPr>
              <w:jc w:val="center"/>
              <w:rPr>
                <w:b/>
                <w:spacing w:val="20"/>
                <w:sz w:val="24"/>
              </w:rPr>
            </w:pPr>
            <w:r>
              <w:rPr>
                <w:rFonts w:ascii="华文楷体" w:eastAsia="华文楷体" w:hAnsi="华文楷体"/>
                <w:noProof/>
                <w:spacing w:val="-6"/>
                <w:sz w:val="32"/>
              </w:rPr>
              <mc:AlternateContent>
                <mc:Choice Requires="wps">
                  <w:drawing>
                    <wp:anchor distT="0" distB="0" distL="114300" distR="114300" simplePos="0" relativeHeight="251658240" behindDoc="0" locked="0" layoutInCell="1" allowOverlap="1" wp14:anchorId="2D198AE5" wp14:editId="47F23C3F">
                      <wp:simplePos x="0" y="0"/>
                      <wp:positionH relativeFrom="column">
                        <wp:posOffset>-57785</wp:posOffset>
                      </wp:positionH>
                      <wp:positionV relativeFrom="paragraph">
                        <wp:posOffset>317500</wp:posOffset>
                      </wp:positionV>
                      <wp:extent cx="3200400" cy="0"/>
                      <wp:effectExtent l="10795" t="6985" r="8255" b="12065"/>
                      <wp:wrapNone/>
                      <wp:docPr id="3"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10" o:spid="_x0000_s1026" o:spt="20" style="position:absolute;left:0pt;margin-left:-4.55pt;margin-top:25pt;height:0pt;width:252pt;z-index:251658240;mso-width-relative:page;mso-height-relative:page;" filled="f" stroked="t" coordsize="21600,21600" o:gfxdata="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At1ZbW&#10;AAAACAEAAA8AAAAAAAAAAQAgAAAAIgAAAGRycy9kb3ducmV2LnhtbFBLAQIUABQAAAAIAIdO4kDe&#10;2d36sAEAAFMDAAAOAAAAAAAAAAEAIAAAACUBAABkcnMvZTJvRG9jLnhtbFBLBQYAAAAABgAGAFkB&#10;AABHBQAAAAA=&#10;">
                      <v:fill on="f" focussize="0,0"/>
                      <v:stroke color="#000000" joinstyle="round"/>
                      <v:imagedata o:title=""/>
                      <o:lock v:ext="edit" aspectratio="f"/>
                    </v:line>
                  </w:pict>
                </mc:Fallback>
              </mc:AlternateContent>
            </w:r>
            <w:r>
              <w:rPr>
                <w:rFonts w:ascii="华文楷体" w:eastAsia="华文楷体" w:hAnsi="华文楷体" w:hint="eastAsia"/>
                <w:spacing w:val="52"/>
                <w:sz w:val="32"/>
              </w:rPr>
              <w:t>工程硕士(软件工程领域)</w:t>
            </w:r>
          </w:p>
        </w:tc>
      </w:tr>
      <w:tr w:rsidR="00715ACB" w14:paraId="45351BDF" w14:textId="77777777">
        <w:trPr>
          <w:jc w:val="center"/>
        </w:trPr>
        <w:tc>
          <w:tcPr>
            <w:tcW w:w="2363" w:type="dxa"/>
            <w:shd w:val="clear" w:color="auto" w:fill="auto"/>
            <w:vAlign w:val="center"/>
          </w:tcPr>
          <w:p w14:paraId="3CCE66FE" w14:textId="77777777" w:rsidR="00715ACB" w:rsidRDefault="00F50A61">
            <w:pPr>
              <w:rPr>
                <w:b/>
                <w:spacing w:val="20"/>
                <w:sz w:val="24"/>
              </w:rPr>
            </w:pPr>
            <w:r>
              <w:rPr>
                <w:rFonts w:ascii="华文楷体" w:eastAsia="华文楷体" w:hAnsi="华文楷体" w:hint="eastAsia"/>
                <w:b/>
                <w:spacing w:val="52"/>
                <w:sz w:val="32"/>
              </w:rPr>
              <w:t>研究方向</w:t>
            </w:r>
          </w:p>
        </w:tc>
        <w:tc>
          <w:tcPr>
            <w:tcW w:w="5268" w:type="dxa"/>
            <w:shd w:val="clear" w:color="auto" w:fill="auto"/>
            <w:vAlign w:val="center"/>
          </w:tcPr>
          <w:p w14:paraId="5551FBC8" w14:textId="77777777" w:rsidR="00715ACB" w:rsidRDefault="00F50A61">
            <w:pPr>
              <w:ind w:left="1"/>
              <w:jc w:val="center"/>
              <w:rPr>
                <w:b/>
                <w:spacing w:val="20"/>
                <w:sz w:val="24"/>
              </w:rPr>
            </w:pPr>
            <w:r>
              <w:rPr>
                <w:rFonts w:ascii="华文楷体" w:eastAsia="华文楷体" w:hAnsi="华文楷体"/>
                <w:noProof/>
                <w:spacing w:val="-6"/>
                <w:sz w:val="32"/>
              </w:rPr>
              <mc:AlternateContent>
                <mc:Choice Requires="wps">
                  <w:drawing>
                    <wp:anchor distT="0" distB="0" distL="114300" distR="114300" simplePos="0" relativeHeight="251659264" behindDoc="0" locked="0" layoutInCell="1" allowOverlap="1" wp14:anchorId="32FE1A8C" wp14:editId="594D48A5">
                      <wp:simplePos x="0" y="0"/>
                      <wp:positionH relativeFrom="column">
                        <wp:posOffset>-57785</wp:posOffset>
                      </wp:positionH>
                      <wp:positionV relativeFrom="paragraph">
                        <wp:posOffset>316230</wp:posOffset>
                      </wp:positionV>
                      <wp:extent cx="3200400" cy="0"/>
                      <wp:effectExtent l="10795" t="11430" r="8255" b="7620"/>
                      <wp:wrapNone/>
                      <wp:docPr id="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11" o:spid="_x0000_s1026" o:spt="20" style="position:absolute;left:0pt;margin-left:-4.55pt;margin-top:24.9pt;height:0pt;width:252pt;z-index:251659264;mso-width-relative:page;mso-height-relative:page;" filled="f" stroked="t" coordsize="21600,21600" o:gfxdata="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qhsWdYA&#10;AAAIAQAADwAAAAAAAAABACAAAAAiAAAAZHJzL2Rvd25yZXYueG1sUEsBAhQAFAAAAAgAh07iQHA2&#10;vm2vAQAAUwMAAA4AAAAAAAAAAQAgAAAAJQEAAGRycy9lMm9Eb2MueG1sUEsFBgAAAAAGAAYAWQEA&#10;AEYFAAAAAA==&#10;">
                      <v:fill on="f" focussize="0,0"/>
                      <v:stroke color="#000000" joinstyle="round"/>
                      <v:imagedata o:title=""/>
                      <o:lock v:ext="edit" aspectratio="f"/>
                    </v:line>
                  </w:pict>
                </mc:Fallback>
              </mc:AlternateContent>
            </w:r>
            <w:r>
              <w:rPr>
                <w:rFonts w:ascii="华文楷体" w:eastAsia="华文楷体" w:hAnsi="华文楷体" w:hint="eastAsia"/>
                <w:spacing w:val="-6"/>
                <w:sz w:val="32"/>
              </w:rPr>
              <w:t>软件工程</w:t>
            </w:r>
          </w:p>
        </w:tc>
      </w:tr>
      <w:tr w:rsidR="00715ACB" w14:paraId="51FCC274" w14:textId="77777777">
        <w:trPr>
          <w:jc w:val="center"/>
        </w:trPr>
        <w:tc>
          <w:tcPr>
            <w:tcW w:w="2363" w:type="dxa"/>
            <w:shd w:val="clear" w:color="auto" w:fill="auto"/>
            <w:vAlign w:val="center"/>
          </w:tcPr>
          <w:p w14:paraId="217B094A" w14:textId="77777777" w:rsidR="00715ACB" w:rsidRDefault="00F50A61">
            <w:pPr>
              <w:rPr>
                <w:b/>
                <w:spacing w:val="20"/>
                <w:sz w:val="24"/>
              </w:rPr>
            </w:pPr>
            <w:r>
              <w:rPr>
                <w:rFonts w:ascii="华文楷体" w:eastAsia="华文楷体" w:hAnsi="华文楷体" w:hint="eastAsia"/>
                <w:b/>
                <w:spacing w:val="52"/>
                <w:sz w:val="32"/>
              </w:rPr>
              <w:t>指导教师</w:t>
            </w:r>
          </w:p>
        </w:tc>
        <w:tc>
          <w:tcPr>
            <w:tcW w:w="5268" w:type="dxa"/>
            <w:shd w:val="clear" w:color="auto" w:fill="auto"/>
            <w:vAlign w:val="center"/>
          </w:tcPr>
          <w:p w14:paraId="0820161B" w14:textId="77777777" w:rsidR="00715ACB" w:rsidRDefault="00F50A61">
            <w:pPr>
              <w:ind w:left="1"/>
              <w:jc w:val="center"/>
              <w:rPr>
                <w:rFonts w:ascii="华文楷体" w:eastAsia="华文楷体" w:hAnsi="华文楷体"/>
                <w:sz w:val="32"/>
              </w:rPr>
            </w:pPr>
            <w:r>
              <w:rPr>
                <w:rFonts w:ascii="华文楷体" w:eastAsia="华文楷体" w:hAnsi="华文楷体"/>
                <w:noProof/>
                <w:spacing w:val="-6"/>
                <w:sz w:val="32"/>
              </w:rPr>
              <mc:AlternateContent>
                <mc:Choice Requires="wps">
                  <w:drawing>
                    <wp:anchor distT="0" distB="0" distL="114300" distR="114300" simplePos="0" relativeHeight="251660288" behindDoc="0" locked="0" layoutInCell="1" allowOverlap="1" wp14:anchorId="04E8CF57" wp14:editId="7266F792">
                      <wp:simplePos x="0" y="0"/>
                      <wp:positionH relativeFrom="column">
                        <wp:posOffset>-66040</wp:posOffset>
                      </wp:positionH>
                      <wp:positionV relativeFrom="paragraph">
                        <wp:posOffset>323215</wp:posOffset>
                      </wp:positionV>
                      <wp:extent cx="3200400" cy="0"/>
                      <wp:effectExtent l="12065" t="5080" r="6985" b="13970"/>
                      <wp:wrapNone/>
                      <wp:docPr id="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12" o:spid="_x0000_s1026" o:spt="20" style="position:absolute;left:0pt;margin-left:-5.2pt;margin-top:25.45pt;height:0pt;width:252pt;z-index:251660288;mso-width-relative:page;mso-height-relative:page;" filled="f" stroked="t" coordsize="21600,21600" o:gfxdata="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uH8rTX&#10;AAAACQEAAA8AAAAAAAAAAQAgAAAAIgAAAGRycy9kb3ducmV2LnhtbFBLAQIUABQAAAAIAIdO4kDD&#10;AGsPrwEAAFMDAAAOAAAAAAAAAAEAIAAAACYBAABkcnMvZTJvRG9jLnhtbFBLBQYAAAAABgAGAFkB&#10;AABHBQAAAAA=&#10;">
                      <v:fill on="f" focussize="0,0"/>
                      <v:stroke color="#000000" joinstyle="round"/>
                      <v:imagedata o:title=""/>
                      <o:lock v:ext="edit" aspectratio="f"/>
                    </v:line>
                  </w:pict>
                </mc:Fallback>
              </mc:AlternateContent>
            </w:r>
            <w:r>
              <w:rPr>
                <w:rFonts w:ascii="华文楷体" w:eastAsia="华文楷体" w:hAnsi="华文楷体" w:hint="eastAsia"/>
                <w:sz w:val="32"/>
              </w:rPr>
              <w:t>葛季栋　副教授</w:t>
            </w:r>
          </w:p>
        </w:tc>
      </w:tr>
    </w:tbl>
    <w:p w14:paraId="68BCC244" w14:textId="77777777" w:rsidR="00715ACB" w:rsidRDefault="00715ACB">
      <w:pPr>
        <w:rPr>
          <w:sz w:val="24"/>
        </w:rPr>
      </w:pPr>
    </w:p>
    <w:p w14:paraId="2C759AA6" w14:textId="77777777" w:rsidR="00715ACB" w:rsidRDefault="00715ACB">
      <w:pPr>
        <w:rPr>
          <w:sz w:val="24"/>
        </w:rPr>
      </w:pPr>
    </w:p>
    <w:p w14:paraId="36BA9405" w14:textId="77777777" w:rsidR="00715ACB" w:rsidRDefault="00715ACB">
      <w:pPr>
        <w:rPr>
          <w:sz w:val="24"/>
        </w:rPr>
      </w:pPr>
    </w:p>
    <w:p w14:paraId="2ECD42C2" w14:textId="77777777" w:rsidR="00715ACB" w:rsidRDefault="00715ACB">
      <w:pPr>
        <w:rPr>
          <w:sz w:val="24"/>
        </w:rPr>
      </w:pPr>
    </w:p>
    <w:p w14:paraId="1386D622" w14:textId="77777777" w:rsidR="00715ACB" w:rsidRDefault="00715ACB">
      <w:pPr>
        <w:rPr>
          <w:sz w:val="24"/>
        </w:rPr>
      </w:pPr>
    </w:p>
    <w:p w14:paraId="36D19F08" w14:textId="77777777" w:rsidR="00715ACB" w:rsidRDefault="00F50A61">
      <w:pPr>
        <w:jc w:val="center"/>
        <w:rPr>
          <w:rFonts w:eastAsia="楷体_GB2312"/>
          <w:b/>
          <w:sz w:val="28"/>
        </w:rPr>
      </w:pPr>
      <w:r>
        <w:rPr>
          <w:rFonts w:eastAsia="楷体_GB2312" w:hint="eastAsia"/>
          <w:b/>
          <w:sz w:val="28"/>
        </w:rPr>
        <w:t>2019</w:t>
      </w:r>
      <w:r>
        <w:rPr>
          <w:rFonts w:eastAsia="楷体_GB2312" w:hint="eastAsia"/>
          <w:b/>
          <w:sz w:val="28"/>
        </w:rPr>
        <w:t>年</w:t>
      </w:r>
      <w:r>
        <w:rPr>
          <w:rFonts w:eastAsia="楷体_GB2312" w:hint="eastAsia"/>
          <w:b/>
          <w:sz w:val="28"/>
        </w:rPr>
        <w:t xml:space="preserve"> 6 </w:t>
      </w:r>
      <w:r>
        <w:rPr>
          <w:rFonts w:eastAsia="楷体_GB2312" w:hint="eastAsia"/>
          <w:b/>
          <w:sz w:val="28"/>
        </w:rPr>
        <w:t>月</w:t>
      </w:r>
      <w:r>
        <w:rPr>
          <w:rFonts w:eastAsia="楷体_GB2312"/>
          <w:b/>
          <w:sz w:val="28"/>
        </w:rPr>
        <w:t xml:space="preserve"> </w:t>
      </w:r>
      <w:r>
        <w:rPr>
          <w:rFonts w:eastAsia="楷体_GB2312" w:hint="eastAsia"/>
          <w:b/>
          <w:sz w:val="28"/>
        </w:rPr>
        <w:t xml:space="preserve">20 </w:t>
      </w:r>
      <w:r>
        <w:rPr>
          <w:rFonts w:eastAsia="楷体_GB2312" w:hint="eastAsia"/>
          <w:b/>
          <w:sz w:val="28"/>
        </w:rPr>
        <w:t>日</w:t>
      </w:r>
    </w:p>
    <w:p w14:paraId="22CED717" w14:textId="77777777" w:rsidR="00715ACB" w:rsidRDefault="00F50A61">
      <w:r>
        <w:rPr>
          <w:rFonts w:eastAsia="楷体_GB2312"/>
          <w:b/>
          <w:sz w:val="28"/>
        </w:rPr>
        <w:br w:type="page"/>
      </w:r>
    </w:p>
    <w:p w14:paraId="741E5762" w14:textId="77777777" w:rsidR="00715ACB" w:rsidRDefault="00715ACB"/>
    <w:p w14:paraId="4B0B3620" w14:textId="77777777" w:rsidR="00715ACB" w:rsidRDefault="00715ACB"/>
    <w:p w14:paraId="08283648" w14:textId="77777777" w:rsidR="00715ACB" w:rsidRDefault="00715ACB"/>
    <w:p w14:paraId="09B714AB" w14:textId="77777777" w:rsidR="00715ACB" w:rsidRDefault="00715ACB"/>
    <w:p w14:paraId="4FA0938D" w14:textId="77777777" w:rsidR="00715ACB" w:rsidRDefault="00715ACB"/>
    <w:p w14:paraId="5E49613C" w14:textId="77777777" w:rsidR="00715ACB" w:rsidRDefault="00715ACB"/>
    <w:p w14:paraId="402432E8" w14:textId="77777777" w:rsidR="00715ACB" w:rsidRDefault="00715ACB"/>
    <w:p w14:paraId="47C1CEA4" w14:textId="77777777" w:rsidR="00715ACB" w:rsidRDefault="00715ACB"/>
    <w:p w14:paraId="712133AE" w14:textId="77777777" w:rsidR="00715ACB" w:rsidRDefault="00715ACB"/>
    <w:p w14:paraId="21C88CB4" w14:textId="77777777" w:rsidR="00715ACB" w:rsidRDefault="00715ACB"/>
    <w:p w14:paraId="25CA9DD9" w14:textId="77777777" w:rsidR="00715ACB" w:rsidRDefault="00715ACB"/>
    <w:p w14:paraId="69165A1B" w14:textId="77777777" w:rsidR="00715ACB" w:rsidRDefault="00715ACB"/>
    <w:p w14:paraId="198BBA91" w14:textId="77777777" w:rsidR="00715ACB" w:rsidRDefault="00715ACB"/>
    <w:p w14:paraId="208110B7" w14:textId="77777777" w:rsidR="00715ACB" w:rsidRDefault="00715ACB"/>
    <w:p w14:paraId="126AED43" w14:textId="77777777" w:rsidR="00715ACB" w:rsidRDefault="00715ACB"/>
    <w:p w14:paraId="2B1CE055" w14:textId="77777777" w:rsidR="00715ACB" w:rsidRDefault="00715ACB"/>
    <w:p w14:paraId="0DD6F12D" w14:textId="77777777" w:rsidR="00715ACB" w:rsidRDefault="00715ACB"/>
    <w:p w14:paraId="09EF0C17" w14:textId="77777777" w:rsidR="00715ACB" w:rsidRDefault="00715ACB"/>
    <w:p w14:paraId="32AF7F6F" w14:textId="77777777" w:rsidR="00715ACB" w:rsidRDefault="00715ACB"/>
    <w:p w14:paraId="11B89E31" w14:textId="77777777" w:rsidR="00715ACB" w:rsidRDefault="00715ACB"/>
    <w:p w14:paraId="7299819C" w14:textId="77777777" w:rsidR="00715ACB" w:rsidRDefault="00715ACB"/>
    <w:p w14:paraId="060E2647" w14:textId="77777777" w:rsidR="00715ACB" w:rsidRDefault="00715ACB"/>
    <w:p w14:paraId="67DF14C8" w14:textId="77777777" w:rsidR="00715ACB" w:rsidRDefault="00715ACB"/>
    <w:p w14:paraId="742D3630" w14:textId="77777777" w:rsidR="00715ACB" w:rsidRDefault="00715ACB"/>
    <w:p w14:paraId="0584C11C" w14:textId="77777777" w:rsidR="00715ACB" w:rsidRDefault="00715ACB"/>
    <w:p w14:paraId="50F0F16A" w14:textId="77777777" w:rsidR="00715ACB" w:rsidRDefault="00715ACB"/>
    <w:p w14:paraId="466A49B9" w14:textId="77777777" w:rsidR="00715ACB" w:rsidRDefault="00715ACB"/>
    <w:p w14:paraId="769B0C5B" w14:textId="77777777" w:rsidR="00715ACB" w:rsidRDefault="00715ACB"/>
    <w:p w14:paraId="3535EA35" w14:textId="77777777" w:rsidR="00715ACB" w:rsidRDefault="00715ACB"/>
    <w:p w14:paraId="7066C380" w14:textId="77777777" w:rsidR="00715ACB" w:rsidRDefault="00715ACB"/>
    <w:p w14:paraId="3166F3F2" w14:textId="77777777" w:rsidR="00715ACB" w:rsidRDefault="00715ACB"/>
    <w:p w14:paraId="55A95ADD" w14:textId="77777777" w:rsidR="00715ACB" w:rsidRDefault="00715ACB"/>
    <w:p w14:paraId="5D0FA2DB" w14:textId="77777777" w:rsidR="00715ACB" w:rsidRDefault="00715ACB"/>
    <w:p w14:paraId="3BE78BD8" w14:textId="77777777" w:rsidR="00715ACB" w:rsidRDefault="00715ACB"/>
    <w:p w14:paraId="3CECA09B" w14:textId="77777777" w:rsidR="00715ACB" w:rsidRDefault="00715ACB"/>
    <w:p w14:paraId="5CDA2A8E" w14:textId="77777777" w:rsidR="00715ACB" w:rsidRDefault="00715ACB"/>
    <w:p w14:paraId="389F7808" w14:textId="77777777" w:rsidR="00715ACB" w:rsidRDefault="00F50A61">
      <w:pPr>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 xml:space="preserve"> </w:t>
      </w:r>
      <w:r>
        <w:rPr>
          <w:rFonts w:eastAsia="楷体_GB2312"/>
          <w:b/>
          <w:sz w:val="30"/>
        </w:rPr>
        <w:t>MF1732007</w:t>
      </w:r>
    </w:p>
    <w:p w14:paraId="58CC9AB4" w14:textId="77777777" w:rsidR="00715ACB" w:rsidRDefault="00F50A61">
      <w:pPr>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14:paraId="3C57D664" w14:textId="77777777" w:rsidR="00715ACB" w:rsidRDefault="00F50A61">
      <w:pPr>
        <w:rPr>
          <w:rFonts w:eastAsia="楷体_GB2312"/>
          <w:b/>
          <w:sz w:val="30"/>
        </w:r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14:paraId="10C87C7E" w14:textId="77777777" w:rsidR="00715ACB" w:rsidRDefault="00F50A61">
      <w:pPr>
        <w:rPr>
          <w:rFonts w:eastAsia="楷体_GB2312"/>
          <w:b/>
          <w:sz w:val="32"/>
          <w:szCs w:val="32"/>
        </w:rPr>
      </w:pPr>
      <w:r>
        <w:rPr>
          <w:rFonts w:eastAsia="楷体_GB2312"/>
          <w:b/>
          <w:sz w:val="32"/>
          <w:szCs w:val="32"/>
        </w:rPr>
        <w:br w:type="page"/>
      </w:r>
    </w:p>
    <w:p w14:paraId="765CB028" w14:textId="77777777" w:rsidR="00715ACB" w:rsidRDefault="00715ACB">
      <w:pPr>
        <w:rPr>
          <w:rFonts w:eastAsia="楷体_GB2312"/>
          <w:b/>
          <w:sz w:val="32"/>
          <w:szCs w:val="32"/>
        </w:rPr>
      </w:pPr>
    </w:p>
    <w:p w14:paraId="5CDEEC2F" w14:textId="77777777" w:rsidR="00715ACB" w:rsidRDefault="00715ACB">
      <w:pPr>
        <w:rPr>
          <w:rFonts w:eastAsia="楷体_GB2312"/>
          <w:b/>
          <w:sz w:val="32"/>
          <w:szCs w:val="32"/>
        </w:rPr>
      </w:pPr>
    </w:p>
    <w:p w14:paraId="6F17B870" w14:textId="77777777" w:rsidR="00715ACB" w:rsidRDefault="00F50A61">
      <w:pPr>
        <w:jc w:val="center"/>
        <w:rPr>
          <w:rFonts w:eastAsia="楷体_GB2312"/>
          <w:b/>
          <w:sz w:val="44"/>
          <w:szCs w:val="44"/>
        </w:rPr>
      </w:pPr>
      <w:r>
        <w:rPr>
          <w:rFonts w:eastAsia="楷体_GB2312" w:hint="eastAsia"/>
          <w:b/>
          <w:sz w:val="44"/>
          <w:szCs w:val="44"/>
        </w:rPr>
        <w:t>基于深度学习的法条推荐技术研究</w:t>
      </w:r>
    </w:p>
    <w:p w14:paraId="7C0B9A11" w14:textId="77777777" w:rsidR="00715ACB" w:rsidRDefault="00715ACB">
      <w:pPr>
        <w:rPr>
          <w:rFonts w:eastAsia="楷体_GB2312"/>
          <w:b/>
          <w:sz w:val="30"/>
        </w:rPr>
      </w:pPr>
    </w:p>
    <w:p w14:paraId="64228844" w14:textId="77777777" w:rsidR="00715ACB" w:rsidRDefault="00715ACB">
      <w:pPr>
        <w:rPr>
          <w:rFonts w:eastAsia="楷体_GB2312"/>
          <w:b/>
          <w:sz w:val="30"/>
        </w:rPr>
      </w:pPr>
    </w:p>
    <w:tbl>
      <w:tblPr>
        <w:tblW w:w="6323" w:type="dxa"/>
        <w:jc w:val="center"/>
        <w:tblLayout w:type="fixed"/>
        <w:tblLook w:val="04A0" w:firstRow="1" w:lastRow="0" w:firstColumn="1" w:lastColumn="0" w:noHBand="0" w:noVBand="1"/>
      </w:tblPr>
      <w:tblGrid>
        <w:gridCol w:w="1633"/>
        <w:gridCol w:w="4690"/>
      </w:tblGrid>
      <w:tr w:rsidR="00715ACB" w14:paraId="15284027" w14:textId="77777777">
        <w:trPr>
          <w:jc w:val="center"/>
        </w:trPr>
        <w:tc>
          <w:tcPr>
            <w:tcW w:w="1633" w:type="dxa"/>
            <w:shd w:val="clear" w:color="auto" w:fill="auto"/>
          </w:tcPr>
          <w:p w14:paraId="1BD28FEB" w14:textId="77777777" w:rsidR="00715ACB" w:rsidRDefault="00F50A61">
            <w:pPr>
              <w:ind w:left="1"/>
              <w:jc w:val="center"/>
              <w:rPr>
                <w:rFonts w:eastAsia="楷体_GB2312"/>
                <w:b/>
                <w:sz w:val="30"/>
              </w:rPr>
            </w:pPr>
            <w:r>
              <w:rPr>
                <w:rFonts w:eastAsia="楷体_GB2312" w:hint="eastAsia"/>
                <w:b/>
                <w:sz w:val="30"/>
              </w:rPr>
              <w:t>作</w:t>
            </w:r>
            <w:r>
              <w:rPr>
                <w:rFonts w:eastAsia="楷体_GB2312" w:hint="eastAsia"/>
                <w:b/>
                <w:sz w:val="30"/>
              </w:rPr>
              <w:t xml:space="preserve">    </w:t>
            </w:r>
            <w:r>
              <w:rPr>
                <w:rFonts w:eastAsia="楷体_GB2312" w:hint="eastAsia"/>
                <w:b/>
                <w:sz w:val="30"/>
              </w:rPr>
              <w:t>者</w:t>
            </w:r>
            <w:r>
              <w:rPr>
                <w:rFonts w:eastAsia="楷体_GB2312" w:hint="eastAsia"/>
                <w:b/>
                <w:sz w:val="30"/>
              </w:rPr>
              <w:t>:</w:t>
            </w:r>
          </w:p>
        </w:tc>
        <w:tc>
          <w:tcPr>
            <w:tcW w:w="4690" w:type="dxa"/>
            <w:shd w:val="clear" w:color="auto" w:fill="auto"/>
          </w:tcPr>
          <w:p w14:paraId="77E7DD78" w14:textId="77777777" w:rsidR="00715ACB" w:rsidRDefault="00F50A61">
            <w:pPr>
              <w:jc w:val="center"/>
              <w:rPr>
                <w:rFonts w:eastAsia="楷体_GB2312"/>
                <w:b/>
                <w:sz w:val="30"/>
              </w:rPr>
            </w:pPr>
            <w:r>
              <w:rPr>
                <w:rFonts w:eastAsia="楷体_GB2312" w:hint="eastAsia"/>
                <w:b/>
                <w:sz w:val="30"/>
              </w:rPr>
              <w:t>曾</w:t>
            </w:r>
            <w:r>
              <w:rPr>
                <w:rFonts w:eastAsia="楷体_GB2312" w:hint="eastAsia"/>
                <w:b/>
                <w:sz w:val="30"/>
              </w:rPr>
              <w:t xml:space="preserve"> </w:t>
            </w:r>
            <w:r>
              <w:rPr>
                <w:rFonts w:eastAsia="楷体_GB2312" w:hint="eastAsia"/>
                <w:b/>
                <w:sz w:val="30"/>
              </w:rPr>
              <w:t>进</w:t>
            </w:r>
          </w:p>
        </w:tc>
      </w:tr>
      <w:tr w:rsidR="00715ACB" w14:paraId="1BA4F0E8" w14:textId="77777777">
        <w:trPr>
          <w:jc w:val="center"/>
        </w:trPr>
        <w:tc>
          <w:tcPr>
            <w:tcW w:w="1633" w:type="dxa"/>
            <w:shd w:val="clear" w:color="auto" w:fill="auto"/>
          </w:tcPr>
          <w:p w14:paraId="4431DFE0" w14:textId="77777777" w:rsidR="00715ACB" w:rsidRDefault="00F50A61">
            <w:pPr>
              <w:pStyle w:val="af9"/>
              <w:ind w:left="1"/>
            </w:pPr>
            <w:r>
              <w:rPr>
                <w:rFonts w:hint="eastAsia"/>
              </w:rPr>
              <w:t>指导教师</w:t>
            </w:r>
            <w:r>
              <w:rPr>
                <w:rFonts w:hint="eastAsia"/>
              </w:rPr>
              <w:t>:</w:t>
            </w:r>
          </w:p>
        </w:tc>
        <w:tc>
          <w:tcPr>
            <w:tcW w:w="4690" w:type="dxa"/>
            <w:shd w:val="clear" w:color="auto" w:fill="auto"/>
          </w:tcPr>
          <w:p w14:paraId="486667B2" w14:textId="77777777" w:rsidR="00715ACB" w:rsidRDefault="00F50A61">
            <w:pPr>
              <w:ind w:leftChars="-15" w:left="-31"/>
              <w:jc w:val="center"/>
              <w:rPr>
                <w:rFonts w:eastAsia="楷体_GB2312"/>
                <w:b/>
                <w:sz w:val="30"/>
              </w:rPr>
            </w:pPr>
            <w:r>
              <w:rPr>
                <w:rFonts w:eastAsia="楷体_GB2312" w:hint="eastAsia"/>
                <w:b/>
                <w:sz w:val="30"/>
              </w:rPr>
              <w:t>葛季栋　副教授</w:t>
            </w:r>
          </w:p>
        </w:tc>
      </w:tr>
    </w:tbl>
    <w:p w14:paraId="21BAB492" w14:textId="77777777" w:rsidR="00715ACB" w:rsidRDefault="00715ACB">
      <w:pPr>
        <w:rPr>
          <w:rFonts w:eastAsia="楷体_GB2312"/>
          <w:b/>
          <w:sz w:val="30"/>
        </w:rPr>
      </w:pPr>
    </w:p>
    <w:p w14:paraId="12AE1909" w14:textId="77777777" w:rsidR="00715ACB" w:rsidRDefault="00715ACB">
      <w:pPr>
        <w:rPr>
          <w:rFonts w:eastAsia="楷体_GB2312"/>
          <w:b/>
          <w:sz w:val="30"/>
        </w:rPr>
      </w:pPr>
    </w:p>
    <w:p w14:paraId="3C033980" w14:textId="77777777" w:rsidR="00715ACB" w:rsidRDefault="00715ACB">
      <w:pPr>
        <w:rPr>
          <w:rFonts w:eastAsia="楷体_GB2312"/>
          <w:b/>
          <w:sz w:val="30"/>
        </w:rPr>
      </w:pPr>
    </w:p>
    <w:tbl>
      <w:tblPr>
        <w:tblW w:w="3960" w:type="dxa"/>
        <w:jc w:val="center"/>
        <w:tblBorders>
          <w:insideV w:val="single" w:sz="4" w:space="0" w:color="auto"/>
        </w:tblBorders>
        <w:tblLayout w:type="fixed"/>
        <w:tblLook w:val="04A0" w:firstRow="1" w:lastRow="0" w:firstColumn="1" w:lastColumn="0" w:noHBand="0" w:noVBand="1"/>
      </w:tblPr>
      <w:tblGrid>
        <w:gridCol w:w="3960"/>
      </w:tblGrid>
      <w:tr w:rsidR="00715ACB" w14:paraId="39E62E2E" w14:textId="77777777">
        <w:trPr>
          <w:jc w:val="center"/>
        </w:trPr>
        <w:tc>
          <w:tcPr>
            <w:tcW w:w="3960" w:type="dxa"/>
            <w:shd w:val="clear" w:color="auto" w:fill="auto"/>
          </w:tcPr>
          <w:p w14:paraId="62C1A50F" w14:textId="77777777" w:rsidR="00715ACB" w:rsidRDefault="00F50A61">
            <w:pPr>
              <w:ind w:left="1"/>
              <w:jc w:val="center"/>
              <w:rPr>
                <w:rFonts w:eastAsia="楷体_GB2312"/>
                <w:b/>
                <w:sz w:val="30"/>
              </w:rPr>
            </w:pPr>
            <w:r>
              <w:rPr>
                <w:rFonts w:eastAsia="楷体_GB2312" w:hint="eastAsia"/>
                <w:b/>
                <w:sz w:val="30"/>
              </w:rPr>
              <w:t>南京大学研究生毕业论文</w:t>
            </w:r>
          </w:p>
        </w:tc>
      </w:tr>
      <w:tr w:rsidR="00715ACB" w14:paraId="1601649B" w14:textId="77777777">
        <w:trPr>
          <w:jc w:val="center"/>
        </w:trPr>
        <w:tc>
          <w:tcPr>
            <w:tcW w:w="3960" w:type="dxa"/>
            <w:shd w:val="clear" w:color="auto" w:fill="auto"/>
          </w:tcPr>
          <w:p w14:paraId="4E866C9B" w14:textId="77777777" w:rsidR="00715ACB" w:rsidRDefault="00F50A61">
            <w:pPr>
              <w:ind w:left="1" w:hanging="1"/>
              <w:jc w:val="center"/>
              <w:rPr>
                <w:rFonts w:eastAsia="楷体_GB2312"/>
                <w:b/>
                <w:sz w:val="30"/>
              </w:rPr>
            </w:pPr>
            <w:r>
              <w:rPr>
                <w:rFonts w:eastAsia="楷体_GB2312" w:hint="eastAsia"/>
                <w:b/>
                <w:sz w:val="30"/>
              </w:rPr>
              <w:t>(</w:t>
            </w:r>
            <w:r>
              <w:rPr>
                <w:rFonts w:eastAsia="楷体_GB2312" w:hint="eastAsia"/>
                <w:b/>
                <w:sz w:val="30"/>
              </w:rPr>
              <w:t>申请工程硕士学位</w:t>
            </w:r>
            <w:r>
              <w:rPr>
                <w:rFonts w:eastAsia="楷体_GB2312" w:hint="eastAsia"/>
                <w:b/>
                <w:sz w:val="30"/>
              </w:rPr>
              <w:t>)</w:t>
            </w:r>
          </w:p>
        </w:tc>
      </w:tr>
    </w:tbl>
    <w:p w14:paraId="4E7D502C" w14:textId="77777777" w:rsidR="00715ACB" w:rsidRDefault="00715ACB">
      <w:pPr>
        <w:rPr>
          <w:rFonts w:eastAsia="楷体_GB2312"/>
          <w:b/>
          <w:sz w:val="30"/>
        </w:rPr>
      </w:pPr>
    </w:p>
    <w:p w14:paraId="387974DD" w14:textId="77777777" w:rsidR="00715ACB" w:rsidRDefault="00715ACB">
      <w:pPr>
        <w:rPr>
          <w:rFonts w:eastAsia="楷体_GB2312"/>
          <w:b/>
          <w:sz w:val="30"/>
        </w:rPr>
      </w:pPr>
    </w:p>
    <w:p w14:paraId="268503B3" w14:textId="77777777" w:rsidR="00715ACB" w:rsidRDefault="00715ACB">
      <w:pPr>
        <w:rPr>
          <w:rFonts w:eastAsia="楷体_GB2312"/>
          <w:b/>
          <w:sz w:val="30"/>
        </w:rPr>
      </w:pPr>
    </w:p>
    <w:p w14:paraId="57EBB375" w14:textId="77777777" w:rsidR="00715ACB" w:rsidRDefault="00715ACB">
      <w:pPr>
        <w:rPr>
          <w:rFonts w:eastAsia="楷体_GB2312"/>
          <w:b/>
          <w:sz w:val="30"/>
        </w:rPr>
      </w:pPr>
    </w:p>
    <w:tbl>
      <w:tblPr>
        <w:tblW w:w="3960" w:type="dxa"/>
        <w:jc w:val="center"/>
        <w:tblBorders>
          <w:insideV w:val="single" w:sz="4" w:space="0" w:color="auto"/>
        </w:tblBorders>
        <w:tblLayout w:type="fixed"/>
        <w:tblLook w:val="04A0" w:firstRow="1" w:lastRow="0" w:firstColumn="1" w:lastColumn="0" w:noHBand="0" w:noVBand="1"/>
      </w:tblPr>
      <w:tblGrid>
        <w:gridCol w:w="3960"/>
      </w:tblGrid>
      <w:tr w:rsidR="00715ACB" w14:paraId="0FF1A620" w14:textId="77777777">
        <w:trPr>
          <w:jc w:val="center"/>
        </w:trPr>
        <w:tc>
          <w:tcPr>
            <w:tcW w:w="3960" w:type="dxa"/>
            <w:shd w:val="clear" w:color="auto" w:fill="auto"/>
          </w:tcPr>
          <w:p w14:paraId="085069A5" w14:textId="77777777" w:rsidR="00715ACB" w:rsidRDefault="00F50A61">
            <w:pPr>
              <w:ind w:left="1"/>
              <w:jc w:val="center"/>
              <w:rPr>
                <w:rFonts w:eastAsia="楷体_GB2312"/>
                <w:b/>
                <w:sz w:val="30"/>
              </w:rPr>
            </w:pPr>
            <w:r>
              <w:rPr>
                <w:rFonts w:eastAsia="楷体_GB2312" w:hint="eastAsia"/>
                <w:b/>
                <w:sz w:val="30"/>
              </w:rPr>
              <w:t>南京大学软件学院</w:t>
            </w:r>
          </w:p>
        </w:tc>
      </w:tr>
      <w:tr w:rsidR="00715ACB" w14:paraId="52C54B21" w14:textId="77777777">
        <w:trPr>
          <w:jc w:val="center"/>
        </w:trPr>
        <w:tc>
          <w:tcPr>
            <w:tcW w:w="3960" w:type="dxa"/>
            <w:shd w:val="clear" w:color="auto" w:fill="auto"/>
          </w:tcPr>
          <w:p w14:paraId="447EE288" w14:textId="77777777" w:rsidR="00715ACB" w:rsidRDefault="00F50A61">
            <w:pPr>
              <w:ind w:left="1"/>
              <w:jc w:val="center"/>
              <w:rPr>
                <w:rFonts w:eastAsia="楷体_GB2312"/>
                <w:b/>
                <w:sz w:val="30"/>
              </w:rPr>
            </w:pPr>
            <w:r>
              <w:rPr>
                <w:rFonts w:eastAsia="楷体_GB2312" w:hint="eastAsia"/>
                <w:b/>
                <w:sz w:val="30"/>
              </w:rPr>
              <w:t>2019</w:t>
            </w:r>
            <w:r>
              <w:rPr>
                <w:rFonts w:eastAsia="楷体_GB2312" w:hint="eastAsia"/>
                <w:b/>
                <w:sz w:val="30"/>
              </w:rPr>
              <w:t>年</w:t>
            </w:r>
            <w:r>
              <w:rPr>
                <w:rFonts w:eastAsia="楷体_GB2312" w:hint="eastAsia"/>
                <w:b/>
                <w:sz w:val="30"/>
              </w:rPr>
              <w:t>6</w:t>
            </w:r>
            <w:r>
              <w:rPr>
                <w:rFonts w:eastAsia="楷体_GB2312" w:hint="eastAsia"/>
                <w:b/>
                <w:sz w:val="30"/>
              </w:rPr>
              <w:t>月</w:t>
            </w:r>
          </w:p>
        </w:tc>
      </w:tr>
    </w:tbl>
    <w:p w14:paraId="75E01504" w14:textId="77777777" w:rsidR="00715ACB" w:rsidRDefault="00715ACB">
      <w:pPr>
        <w:rPr>
          <w:rFonts w:eastAsia="楷体_GB2312"/>
          <w:b/>
          <w:sz w:val="30"/>
        </w:rPr>
      </w:pPr>
    </w:p>
    <w:p w14:paraId="3093271A" w14:textId="77777777" w:rsidR="00715ACB" w:rsidRDefault="00F50A61">
      <w:pPr>
        <w:jc w:val="center"/>
        <w:rPr>
          <w:rFonts w:ascii="Arial" w:eastAsia="楷体_GB2312" w:hAnsi="Arial" w:cs="Arial"/>
          <w:b/>
          <w:sz w:val="48"/>
          <w:szCs w:val="48"/>
        </w:rPr>
      </w:pPr>
      <w:r>
        <w:rPr>
          <w:rFonts w:eastAsia="楷体_GB2312"/>
          <w:b/>
          <w:sz w:val="30"/>
        </w:rPr>
        <w:br w:type="page"/>
      </w:r>
      <w:r>
        <w:rPr>
          <w:rFonts w:ascii="Arial" w:eastAsia="楷体_GB2312" w:hAnsi="Arial" w:cs="Arial"/>
          <w:b/>
          <w:sz w:val="48"/>
          <w:szCs w:val="48"/>
        </w:rPr>
        <w:lastRenderedPageBreak/>
        <w:t>R</w:t>
      </w:r>
      <w:r>
        <w:rPr>
          <w:rFonts w:ascii="Arial" w:eastAsia="楷体_GB2312" w:hAnsi="Arial" w:cs="Arial" w:hint="eastAsia"/>
          <w:b/>
          <w:sz w:val="48"/>
          <w:szCs w:val="48"/>
        </w:rPr>
        <w:t>esea</w:t>
      </w:r>
      <w:r>
        <w:rPr>
          <w:rFonts w:ascii="Arial" w:eastAsia="楷体_GB2312" w:hAnsi="Arial" w:cs="Arial"/>
          <w:b/>
          <w:sz w:val="48"/>
          <w:szCs w:val="48"/>
        </w:rPr>
        <w:t>rch on Statutes</w:t>
      </w:r>
    </w:p>
    <w:p w14:paraId="184FD29C" w14:textId="77777777" w:rsidR="00715ACB" w:rsidRDefault="00F50A61">
      <w:pPr>
        <w:jc w:val="center"/>
        <w:rPr>
          <w:rFonts w:ascii="Arial" w:eastAsia="楷体_GB2312" w:hAnsi="Arial" w:cs="Arial"/>
          <w:b/>
          <w:sz w:val="48"/>
          <w:szCs w:val="48"/>
        </w:rPr>
      </w:pPr>
      <w:r>
        <w:rPr>
          <w:rFonts w:ascii="Arial" w:eastAsia="楷体_GB2312" w:hAnsi="Arial" w:cs="Arial" w:hint="eastAsia"/>
          <w:b/>
          <w:sz w:val="48"/>
          <w:szCs w:val="48"/>
        </w:rPr>
        <w:t>R</w:t>
      </w:r>
      <w:r>
        <w:rPr>
          <w:rFonts w:ascii="Arial" w:eastAsia="楷体_GB2312" w:hAnsi="Arial" w:cs="Arial"/>
          <w:b/>
          <w:sz w:val="48"/>
          <w:szCs w:val="48"/>
        </w:rPr>
        <w:t>ecommendation Based on</w:t>
      </w:r>
    </w:p>
    <w:p w14:paraId="494F6D0F" w14:textId="77777777" w:rsidR="00715ACB" w:rsidRDefault="00F50A61">
      <w:pPr>
        <w:jc w:val="center"/>
        <w:rPr>
          <w:rFonts w:ascii="Arial" w:eastAsia="楷体_GB2312" w:hAnsi="Arial" w:cs="Arial"/>
          <w:b/>
          <w:sz w:val="48"/>
          <w:szCs w:val="48"/>
        </w:rPr>
      </w:pPr>
      <w:r>
        <w:rPr>
          <w:rFonts w:ascii="Arial" w:eastAsia="楷体_GB2312" w:hAnsi="Arial" w:cs="Arial"/>
          <w:b/>
          <w:sz w:val="48"/>
          <w:szCs w:val="48"/>
        </w:rPr>
        <w:t>Deep Learning</w:t>
      </w:r>
    </w:p>
    <w:p w14:paraId="0717AFBF" w14:textId="77777777" w:rsidR="00715ACB" w:rsidRDefault="00715ACB">
      <w:pPr>
        <w:rPr>
          <w:rFonts w:ascii="Arial" w:hAnsi="Arial" w:cs="Arial"/>
        </w:rPr>
      </w:pPr>
    </w:p>
    <w:p w14:paraId="32BDD6F4" w14:textId="77777777" w:rsidR="00715ACB" w:rsidRDefault="00715ACB">
      <w:pPr>
        <w:jc w:val="center"/>
        <w:rPr>
          <w:rFonts w:ascii="Arial" w:hAnsi="Arial" w:cs="Arial"/>
        </w:rPr>
      </w:pPr>
    </w:p>
    <w:p w14:paraId="37EC1AB2" w14:textId="77777777" w:rsidR="00715ACB" w:rsidRDefault="00715ACB">
      <w:pPr>
        <w:jc w:val="center"/>
        <w:rPr>
          <w:rFonts w:ascii="Arial" w:hAnsi="Arial" w:cs="Arial"/>
        </w:rPr>
      </w:pPr>
    </w:p>
    <w:p w14:paraId="77C8E026" w14:textId="77777777" w:rsidR="00715ACB" w:rsidRDefault="00F50A61">
      <w:pPr>
        <w:jc w:val="center"/>
        <w:rPr>
          <w:rFonts w:ascii="Arial" w:hAnsi="Arial" w:cs="Arial"/>
          <w:b/>
          <w:sz w:val="44"/>
          <w:szCs w:val="44"/>
        </w:rPr>
      </w:pPr>
      <w:r>
        <w:rPr>
          <w:rFonts w:ascii="Arial" w:hAnsi="Arial" w:cs="Arial"/>
          <w:b/>
          <w:sz w:val="44"/>
          <w:szCs w:val="44"/>
        </w:rPr>
        <w:t>Zeng, Ji</w:t>
      </w:r>
      <w:r>
        <w:rPr>
          <w:rFonts w:ascii="Arial" w:hAnsi="Arial" w:cs="Arial" w:hint="eastAsia"/>
          <w:b/>
          <w:sz w:val="44"/>
          <w:szCs w:val="44"/>
        </w:rPr>
        <w:t>n</w:t>
      </w:r>
    </w:p>
    <w:p w14:paraId="704C0890" w14:textId="77777777" w:rsidR="00715ACB" w:rsidRDefault="00715ACB">
      <w:pPr>
        <w:jc w:val="center"/>
        <w:rPr>
          <w:rFonts w:ascii="Arial" w:hAnsi="Arial" w:cs="Arial"/>
          <w:b/>
          <w:sz w:val="48"/>
          <w:szCs w:val="48"/>
        </w:rPr>
      </w:pPr>
    </w:p>
    <w:p w14:paraId="2FF178C5" w14:textId="77777777" w:rsidR="00715ACB" w:rsidRDefault="00F50A61">
      <w:pPr>
        <w:jc w:val="center"/>
        <w:rPr>
          <w:rFonts w:ascii="Arial" w:hAnsi="Arial" w:cs="Arial"/>
          <w:b/>
          <w:sz w:val="32"/>
          <w:szCs w:val="32"/>
        </w:rPr>
      </w:pPr>
      <w:bookmarkStart w:id="18" w:name="_Toc135835153"/>
      <w:bookmarkStart w:id="19" w:name="_Toc135932824"/>
      <w:bookmarkStart w:id="20" w:name="_Toc135932910"/>
      <w:bookmarkStart w:id="21" w:name="_Toc135932653"/>
      <w:bookmarkStart w:id="22" w:name="_Toc135971810"/>
      <w:bookmarkStart w:id="23" w:name="_Toc135971882"/>
      <w:bookmarkStart w:id="24" w:name="_Toc135932745"/>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14:paraId="5DB2EC2A" w14:textId="77777777" w:rsidR="00715ACB" w:rsidRDefault="00715ACB">
      <w:pPr>
        <w:jc w:val="center"/>
        <w:rPr>
          <w:rFonts w:ascii="Arial" w:hAnsi="Arial" w:cs="Arial"/>
          <w:b/>
          <w:sz w:val="48"/>
          <w:szCs w:val="48"/>
        </w:rPr>
      </w:pPr>
    </w:p>
    <w:p w14:paraId="341AF5DA" w14:textId="77777777" w:rsidR="00715ACB" w:rsidRDefault="00F50A61">
      <w:pPr>
        <w:jc w:val="center"/>
        <w:rPr>
          <w:rFonts w:ascii="Arial" w:hAnsi="Arial" w:cs="Arial"/>
          <w:sz w:val="30"/>
          <w:szCs w:val="30"/>
        </w:rPr>
      </w:pPr>
      <w:r>
        <w:rPr>
          <w:rFonts w:ascii="Arial" w:hAnsi="Arial" w:cs="Arial"/>
          <w:sz w:val="30"/>
          <w:szCs w:val="30"/>
        </w:rPr>
        <w:t>Supervised by</w:t>
      </w:r>
    </w:p>
    <w:p w14:paraId="095689EF" w14:textId="77777777" w:rsidR="00715ACB" w:rsidRDefault="00F50A61">
      <w:pPr>
        <w:jc w:val="center"/>
        <w:rPr>
          <w:rFonts w:ascii="Arial" w:hAnsi="Arial" w:cs="Arial"/>
          <w:b/>
          <w:sz w:val="30"/>
          <w:szCs w:val="30"/>
        </w:rPr>
      </w:pPr>
      <w:r>
        <w:rPr>
          <w:rFonts w:ascii="Arial" w:hAnsi="Arial" w:cs="Arial"/>
          <w:sz w:val="30"/>
          <w:szCs w:val="30"/>
        </w:rPr>
        <w:t xml:space="preserve"> Associate Professor</w:t>
      </w:r>
      <w:r>
        <w:rPr>
          <w:rFonts w:ascii="Arial" w:hAnsi="Arial" w:cs="Arial"/>
          <w:b/>
          <w:sz w:val="30"/>
          <w:szCs w:val="30"/>
        </w:rPr>
        <w:t xml:space="preserve"> Ge,</w:t>
      </w:r>
      <w:r>
        <w:rPr>
          <w:rFonts w:ascii="Arial" w:hAnsi="Arial" w:cs="Arial" w:hint="eastAsia"/>
          <w:b/>
          <w:sz w:val="30"/>
          <w:szCs w:val="30"/>
        </w:rPr>
        <w:t xml:space="preserve"> </w:t>
      </w:r>
      <w:proofErr w:type="spellStart"/>
      <w:r>
        <w:rPr>
          <w:rFonts w:ascii="Arial" w:hAnsi="Arial" w:cs="Arial"/>
          <w:b/>
          <w:sz w:val="30"/>
          <w:szCs w:val="30"/>
        </w:rPr>
        <w:t>Jidong</w:t>
      </w:r>
      <w:proofErr w:type="spellEnd"/>
      <w:r>
        <w:rPr>
          <w:rFonts w:ascii="Arial" w:hAnsi="Arial" w:cs="Arial"/>
          <w:b/>
          <w:sz w:val="30"/>
          <w:szCs w:val="30"/>
        </w:rPr>
        <w:t xml:space="preserve"> </w:t>
      </w:r>
    </w:p>
    <w:p w14:paraId="57F65237" w14:textId="77777777" w:rsidR="00715ACB" w:rsidRDefault="00715ACB">
      <w:pPr>
        <w:jc w:val="center"/>
        <w:rPr>
          <w:rFonts w:ascii="Arial" w:hAnsi="Arial" w:cs="Arial"/>
          <w:b/>
          <w:sz w:val="28"/>
          <w:szCs w:val="28"/>
        </w:rPr>
      </w:pPr>
    </w:p>
    <w:p w14:paraId="1FBCF142" w14:textId="77777777" w:rsidR="00715ACB" w:rsidRDefault="00715ACB">
      <w:pPr>
        <w:jc w:val="center"/>
        <w:rPr>
          <w:rFonts w:ascii="Arial" w:hAnsi="Arial" w:cs="Arial"/>
          <w:b/>
          <w:sz w:val="28"/>
          <w:szCs w:val="28"/>
        </w:rPr>
      </w:pPr>
    </w:p>
    <w:p w14:paraId="2E802C52" w14:textId="77777777" w:rsidR="00715ACB" w:rsidRDefault="00F50A61">
      <w:pPr>
        <w:jc w:val="center"/>
        <w:rPr>
          <w:rFonts w:ascii="Arial" w:hAnsi="Arial" w:cs="Arial"/>
          <w:sz w:val="28"/>
          <w:szCs w:val="28"/>
        </w:rPr>
      </w:pPr>
      <w:r>
        <w:rPr>
          <w:rFonts w:ascii="Arial" w:hAnsi="Arial" w:cs="Arial"/>
          <w:sz w:val="28"/>
          <w:szCs w:val="28"/>
        </w:rPr>
        <w:t>Software Institute</w:t>
      </w:r>
    </w:p>
    <w:p w14:paraId="06311A3D" w14:textId="77777777" w:rsidR="00715ACB" w:rsidRDefault="00F50A61">
      <w:pPr>
        <w:jc w:val="center"/>
        <w:rPr>
          <w:rFonts w:ascii="Arial" w:hAnsi="Arial" w:cs="Arial"/>
          <w:b/>
          <w:sz w:val="28"/>
          <w:szCs w:val="28"/>
        </w:rPr>
      </w:pPr>
      <w:r>
        <w:rPr>
          <w:rFonts w:ascii="Arial" w:hAnsi="Arial" w:cs="Arial"/>
          <w:b/>
          <w:sz w:val="28"/>
          <w:szCs w:val="28"/>
        </w:rPr>
        <w:t>NANJING UNIVERSITY</w:t>
      </w:r>
    </w:p>
    <w:p w14:paraId="24C83E79" w14:textId="77777777" w:rsidR="00715ACB" w:rsidRDefault="00F50A61">
      <w:pPr>
        <w:jc w:val="center"/>
        <w:rPr>
          <w:rFonts w:ascii="Arial" w:hAnsi="Arial" w:cs="Arial"/>
          <w:sz w:val="28"/>
          <w:szCs w:val="28"/>
        </w:rPr>
      </w:pPr>
      <w:r>
        <w:rPr>
          <w:rFonts w:ascii="Arial" w:hAnsi="Arial" w:cs="Arial"/>
          <w:sz w:val="28"/>
          <w:szCs w:val="28"/>
        </w:rPr>
        <w:t>Nanjing, China</w:t>
      </w:r>
    </w:p>
    <w:p w14:paraId="31117728" w14:textId="77777777" w:rsidR="00715ACB" w:rsidRDefault="00F50A61">
      <w:pPr>
        <w:jc w:val="center"/>
      </w:pPr>
      <w:r>
        <w:rPr>
          <w:rFonts w:ascii="Arial" w:hAnsi="Arial" w:cs="Arial" w:hint="eastAsia"/>
          <w:sz w:val="28"/>
          <w:szCs w:val="28"/>
        </w:rPr>
        <w:t>June</w:t>
      </w:r>
      <w:r>
        <w:rPr>
          <w:rFonts w:ascii="Arial" w:hAnsi="Arial" w:cs="Arial"/>
          <w:sz w:val="28"/>
          <w:szCs w:val="28"/>
        </w:rPr>
        <w:t>, 20</w:t>
      </w:r>
      <w:r>
        <w:rPr>
          <w:rFonts w:ascii="Arial" w:hAnsi="Arial" w:cs="Arial" w:hint="eastAsia"/>
          <w:sz w:val="28"/>
          <w:szCs w:val="28"/>
        </w:rPr>
        <w:t>1</w:t>
      </w:r>
      <w:r>
        <w:rPr>
          <w:rFonts w:ascii="Arial" w:hAnsi="Arial" w:cs="Arial"/>
          <w:sz w:val="28"/>
          <w:szCs w:val="28"/>
        </w:rPr>
        <w:t>9</w:t>
      </w:r>
    </w:p>
    <w:p w14:paraId="2D40F254" w14:textId="77777777" w:rsidR="00715ACB" w:rsidRDefault="00715ACB">
      <w:pPr>
        <w:jc w:val="center"/>
        <w:rPr>
          <w:rFonts w:ascii="黑体" w:eastAsia="黑体"/>
        </w:rPr>
        <w:sectPr w:rsidR="00715ACB">
          <w:headerReference w:type="default" r:id="rId13"/>
          <w:footerReference w:type="even" r:id="rId14"/>
          <w:headerReference w:type="first" r:id="rId15"/>
          <w:pgSz w:w="11906" w:h="16838"/>
          <w:pgMar w:top="1440" w:right="1800" w:bottom="1440" w:left="1800" w:header="851" w:footer="992" w:gutter="0"/>
          <w:pgNumType w:fmt="upperRoman" w:start="1"/>
          <w:cols w:space="425"/>
          <w:docGrid w:type="lines" w:linePitch="312"/>
        </w:sectPr>
      </w:pPr>
    </w:p>
    <w:p w14:paraId="2F9D3E55" w14:textId="77777777" w:rsidR="00715ACB" w:rsidRDefault="00F50A61">
      <w:pPr>
        <w:pStyle w:val="1"/>
        <w:jc w:val="center"/>
        <w:rPr>
          <w:rFonts w:ascii="黑体" w:eastAsia="黑体"/>
          <w:b w:val="0"/>
        </w:rPr>
      </w:pPr>
      <w:bookmarkStart w:id="25" w:name="_Toc187761918"/>
      <w:bookmarkStart w:id="26" w:name="_Toc187764274"/>
      <w:bookmarkStart w:id="27" w:name="_Toc3559722"/>
      <w:r>
        <w:rPr>
          <w:rFonts w:ascii="黑体" w:eastAsia="黑体" w:hint="eastAsia"/>
          <w:b w:val="0"/>
        </w:rPr>
        <w:lastRenderedPageBreak/>
        <w:t>摘  要</w:t>
      </w:r>
      <w:bookmarkEnd w:id="1"/>
      <w:bookmarkEnd w:id="25"/>
      <w:bookmarkEnd w:id="26"/>
      <w:bookmarkEnd w:id="27"/>
    </w:p>
    <w:p w14:paraId="65FC43AC" w14:textId="36701F46" w:rsidR="00106D84" w:rsidRPr="00B75182" w:rsidRDefault="00F50A61" w:rsidP="00B75182">
      <w:pPr>
        <w:spacing w:beforeLines="50" w:before="156" w:line="360" w:lineRule="auto"/>
        <w:ind w:firstLineChars="200" w:firstLine="480"/>
        <w:rPr>
          <w:rFonts w:ascii="Arial" w:hAnsi="Arial" w:cs="Arial"/>
          <w:color w:val="000000"/>
          <w:sz w:val="24"/>
        </w:rPr>
      </w:pPr>
      <w:r w:rsidRPr="00B75182">
        <w:rPr>
          <w:rFonts w:ascii="Arial" w:hAnsi="Arial" w:cs="Arial" w:hint="eastAsia"/>
          <w:color w:val="000000"/>
          <w:sz w:val="24"/>
        </w:rPr>
        <w:t>在当下社会矛盾日益增多的情况下，大量司法案件涌入法院，而司法资源本身的</w:t>
      </w:r>
      <w:r w:rsidR="00580BB5" w:rsidRPr="00B75182">
        <w:rPr>
          <w:rFonts w:ascii="Arial" w:hAnsi="Arial" w:cs="Arial" w:hint="eastAsia"/>
          <w:color w:val="000000"/>
          <w:sz w:val="24"/>
        </w:rPr>
        <w:t>局限</w:t>
      </w:r>
      <w:r w:rsidRPr="00B75182">
        <w:rPr>
          <w:rFonts w:ascii="Arial" w:hAnsi="Arial" w:cs="Arial" w:hint="eastAsia"/>
          <w:color w:val="000000"/>
          <w:sz w:val="24"/>
        </w:rPr>
        <w:t>性，导致法官面临严重的工作压力。</w:t>
      </w:r>
      <w:r w:rsidR="00156875" w:rsidRPr="00B75182">
        <w:rPr>
          <w:rFonts w:ascii="Arial" w:hAnsi="Arial" w:cs="Arial" w:hint="eastAsia"/>
          <w:color w:val="000000"/>
          <w:sz w:val="24"/>
        </w:rPr>
        <w:t>在全面推进人民法院信息化建设背景下，大量法律裁判文书</w:t>
      </w:r>
      <w:r w:rsidR="00107BA2" w:rsidRPr="00B75182">
        <w:rPr>
          <w:rFonts w:ascii="Arial" w:hAnsi="Arial" w:cs="Arial" w:hint="eastAsia"/>
          <w:color w:val="000000"/>
          <w:sz w:val="24"/>
        </w:rPr>
        <w:t>信息</w:t>
      </w:r>
      <w:r w:rsidR="00156875" w:rsidRPr="00B75182">
        <w:rPr>
          <w:rFonts w:ascii="Arial" w:hAnsi="Arial" w:cs="Arial" w:hint="eastAsia"/>
          <w:color w:val="000000"/>
          <w:sz w:val="24"/>
        </w:rPr>
        <w:t>公开化，“法律人工智能”成为</w:t>
      </w:r>
      <w:r w:rsidR="00141ECC" w:rsidRPr="00B75182">
        <w:rPr>
          <w:rFonts w:ascii="Arial" w:hAnsi="Arial" w:cs="Arial" w:hint="eastAsia"/>
          <w:color w:val="000000"/>
          <w:sz w:val="24"/>
        </w:rPr>
        <w:t>研究焦点</w:t>
      </w:r>
      <w:r w:rsidR="00156875" w:rsidRPr="00B75182">
        <w:rPr>
          <w:rFonts w:ascii="Arial" w:hAnsi="Arial" w:cs="Arial" w:hint="eastAsia"/>
          <w:color w:val="000000"/>
          <w:sz w:val="24"/>
        </w:rPr>
        <w:t>。通过对裁判文书的挖掘与分析，不仅能为</w:t>
      </w:r>
      <w:r w:rsidR="00141ECC" w:rsidRPr="00B75182">
        <w:rPr>
          <w:rFonts w:ascii="Arial" w:hAnsi="Arial" w:cs="Arial" w:hint="eastAsia"/>
          <w:color w:val="000000"/>
          <w:sz w:val="24"/>
        </w:rPr>
        <w:t>法院</w:t>
      </w:r>
      <w:r w:rsidR="00156875" w:rsidRPr="00B75182">
        <w:rPr>
          <w:rFonts w:ascii="Arial" w:hAnsi="Arial" w:cs="Arial" w:hint="eastAsia"/>
          <w:color w:val="000000"/>
          <w:sz w:val="24"/>
        </w:rPr>
        <w:t>提供更加智能的技术来提高办公效率，还能为公众提供智能的法律咨询服务，促进司法可得。</w:t>
      </w:r>
      <w:r w:rsidR="00141ECC" w:rsidRPr="00B75182">
        <w:rPr>
          <w:rFonts w:ascii="Arial" w:hAnsi="Arial" w:cs="Arial" w:hint="eastAsia"/>
          <w:color w:val="000000"/>
          <w:sz w:val="24"/>
        </w:rPr>
        <w:t>法条推荐作为实现这些目标的技术之一，一方面能为法官推荐</w:t>
      </w:r>
      <w:r w:rsidR="007B0715">
        <w:rPr>
          <w:rFonts w:ascii="Arial" w:hAnsi="Arial" w:cs="Arial" w:hint="eastAsia"/>
          <w:color w:val="000000"/>
          <w:sz w:val="24"/>
        </w:rPr>
        <w:t>在</w:t>
      </w:r>
      <w:r w:rsidR="00141ECC" w:rsidRPr="00B75182">
        <w:rPr>
          <w:rFonts w:ascii="Arial" w:hAnsi="Arial" w:cs="Arial" w:hint="eastAsia"/>
          <w:color w:val="000000"/>
          <w:sz w:val="24"/>
        </w:rPr>
        <w:t>审判时可能适用的法条，提高</w:t>
      </w:r>
      <w:r w:rsidR="00B6028E" w:rsidRPr="00B75182">
        <w:rPr>
          <w:rFonts w:ascii="Arial" w:hAnsi="Arial" w:cs="Arial" w:hint="eastAsia"/>
          <w:color w:val="000000"/>
          <w:sz w:val="24"/>
        </w:rPr>
        <w:t>工作</w:t>
      </w:r>
      <w:r w:rsidR="00141ECC" w:rsidRPr="00B75182">
        <w:rPr>
          <w:rFonts w:ascii="Arial" w:hAnsi="Arial" w:cs="Arial" w:hint="eastAsia"/>
          <w:color w:val="000000"/>
          <w:sz w:val="24"/>
        </w:rPr>
        <w:t>效率；另一方面</w:t>
      </w:r>
      <w:r w:rsidR="00B6028E" w:rsidRPr="00B75182">
        <w:rPr>
          <w:rFonts w:ascii="Arial" w:hAnsi="Arial" w:cs="Arial" w:hint="eastAsia"/>
          <w:color w:val="000000"/>
          <w:sz w:val="24"/>
        </w:rPr>
        <w:t>还</w:t>
      </w:r>
      <w:r w:rsidR="00141ECC" w:rsidRPr="00B75182">
        <w:rPr>
          <w:rFonts w:ascii="Arial" w:hAnsi="Arial" w:cs="Arial" w:hint="eastAsia"/>
          <w:color w:val="000000"/>
          <w:sz w:val="24"/>
        </w:rPr>
        <w:t>能帮助当事人</w:t>
      </w:r>
      <w:r w:rsidR="007D3D46" w:rsidRPr="00B75182">
        <w:rPr>
          <w:rFonts w:ascii="Arial" w:hAnsi="Arial" w:cs="Arial" w:hint="eastAsia"/>
          <w:color w:val="000000"/>
          <w:sz w:val="24"/>
        </w:rPr>
        <w:t>跨越司法鸿沟，提前</w:t>
      </w:r>
      <w:r w:rsidR="00141ECC" w:rsidRPr="00B75182">
        <w:rPr>
          <w:rFonts w:ascii="Arial" w:hAnsi="Arial" w:cs="Arial" w:hint="eastAsia"/>
          <w:color w:val="000000"/>
          <w:sz w:val="24"/>
        </w:rPr>
        <w:t>了解案件审判倾向</w:t>
      </w:r>
      <w:r w:rsidR="007D3D46" w:rsidRPr="00B75182">
        <w:rPr>
          <w:rFonts w:ascii="Arial" w:hAnsi="Arial" w:cs="Arial" w:hint="eastAsia"/>
          <w:color w:val="000000"/>
          <w:sz w:val="24"/>
        </w:rPr>
        <w:t>和相关</w:t>
      </w:r>
      <w:r w:rsidR="00B6028E" w:rsidRPr="00B75182">
        <w:rPr>
          <w:rFonts w:ascii="Arial" w:hAnsi="Arial" w:cs="Arial" w:hint="eastAsia"/>
          <w:color w:val="000000"/>
          <w:sz w:val="24"/>
        </w:rPr>
        <w:t>法条</w:t>
      </w:r>
      <w:r w:rsidR="007D3D46" w:rsidRPr="00B75182">
        <w:rPr>
          <w:rFonts w:ascii="Arial" w:hAnsi="Arial" w:cs="Arial" w:hint="eastAsia"/>
          <w:color w:val="000000"/>
          <w:sz w:val="24"/>
        </w:rPr>
        <w:t>，并形成最佳诉讼策略。</w:t>
      </w:r>
    </w:p>
    <w:p w14:paraId="41AF187F" w14:textId="66225388" w:rsidR="00B6028E" w:rsidRPr="00B75182" w:rsidRDefault="00F50A61" w:rsidP="00B75182">
      <w:pPr>
        <w:spacing w:beforeLines="50" w:before="156" w:line="360" w:lineRule="auto"/>
        <w:ind w:firstLineChars="200" w:firstLine="480"/>
        <w:rPr>
          <w:rFonts w:ascii="Arial" w:hAnsi="Arial" w:cs="Arial"/>
          <w:color w:val="000000"/>
          <w:sz w:val="24"/>
        </w:rPr>
      </w:pPr>
      <w:r w:rsidRPr="00B75182">
        <w:rPr>
          <w:rFonts w:ascii="Arial" w:hAnsi="Arial" w:cs="Arial" w:hint="eastAsia"/>
          <w:color w:val="000000"/>
          <w:sz w:val="24"/>
        </w:rPr>
        <w:t>本文</w:t>
      </w:r>
      <w:r w:rsidR="00D349A3" w:rsidRPr="00B75182">
        <w:rPr>
          <w:rFonts w:ascii="Arial" w:hAnsi="Arial" w:cs="Arial" w:hint="eastAsia"/>
          <w:color w:val="000000"/>
          <w:sz w:val="24"/>
        </w:rPr>
        <w:t>详细</w:t>
      </w:r>
      <w:r w:rsidRPr="00B75182">
        <w:rPr>
          <w:rFonts w:ascii="Arial" w:hAnsi="Arial" w:cs="Arial" w:hint="eastAsia"/>
          <w:color w:val="000000"/>
          <w:sz w:val="24"/>
        </w:rPr>
        <w:t>分析了法条推荐问题，</w:t>
      </w:r>
      <w:r w:rsidR="00D349A3" w:rsidRPr="00B75182">
        <w:rPr>
          <w:rFonts w:ascii="Arial" w:hAnsi="Arial" w:cs="Arial" w:hint="eastAsia"/>
          <w:color w:val="000000"/>
          <w:sz w:val="24"/>
        </w:rPr>
        <w:t>并介绍了法律裁判文书的数据特点，包括</w:t>
      </w:r>
      <w:r w:rsidR="0089701B" w:rsidRPr="00B75182">
        <w:rPr>
          <w:rFonts w:ascii="Arial" w:hAnsi="Arial" w:cs="Arial" w:hint="eastAsia"/>
          <w:color w:val="000000"/>
          <w:sz w:val="24"/>
        </w:rPr>
        <w:t>种类繁多、有较多法律领域专用词</w:t>
      </w:r>
      <w:r w:rsidR="00107BA2" w:rsidRPr="00B75182">
        <w:rPr>
          <w:rFonts w:ascii="Arial" w:hAnsi="Arial" w:cs="Arial" w:hint="eastAsia"/>
          <w:color w:val="000000"/>
          <w:sz w:val="24"/>
        </w:rPr>
        <w:t>以及</w:t>
      </w:r>
      <w:r w:rsidR="0089701B" w:rsidRPr="00B75182">
        <w:rPr>
          <w:rFonts w:ascii="Arial" w:hAnsi="Arial" w:cs="Arial" w:hint="eastAsia"/>
          <w:color w:val="000000"/>
          <w:sz w:val="24"/>
        </w:rPr>
        <w:t>半口语化等，仅仅从字符匹配层面难以实现真正智能化的服务。</w:t>
      </w:r>
      <w:r w:rsidR="00181502">
        <w:rPr>
          <w:rFonts w:ascii="Arial" w:hAnsi="Arial" w:cs="Arial" w:hint="eastAsia"/>
          <w:color w:val="000000"/>
          <w:sz w:val="24"/>
        </w:rPr>
        <w:t>所以</w:t>
      </w:r>
      <w:r w:rsidR="00107BA2" w:rsidRPr="00B75182">
        <w:rPr>
          <w:rFonts w:ascii="Arial" w:hAnsi="Arial" w:cs="Arial" w:hint="eastAsia"/>
          <w:color w:val="000000"/>
          <w:sz w:val="24"/>
        </w:rPr>
        <w:t>本文</w:t>
      </w:r>
      <w:r w:rsidR="0089701B" w:rsidRPr="00B75182">
        <w:rPr>
          <w:rFonts w:ascii="Arial" w:hAnsi="Arial" w:cs="Arial" w:hint="eastAsia"/>
          <w:color w:val="000000"/>
          <w:sz w:val="24"/>
        </w:rPr>
        <w:t>根据</w:t>
      </w:r>
      <w:r w:rsidR="000A6346">
        <w:rPr>
          <w:rFonts w:ascii="Arial" w:hAnsi="Arial" w:cs="Arial" w:hint="eastAsia"/>
          <w:color w:val="000000"/>
          <w:sz w:val="24"/>
        </w:rPr>
        <w:t>案件</w:t>
      </w:r>
      <w:r w:rsidR="0089701B" w:rsidRPr="00B75182">
        <w:rPr>
          <w:rFonts w:ascii="Arial" w:hAnsi="Arial" w:cs="Arial" w:hint="eastAsia"/>
          <w:color w:val="000000"/>
          <w:sz w:val="24"/>
        </w:rPr>
        <w:t>基本情况与引用法条关联紧密的特点，重点</w:t>
      </w:r>
      <w:r w:rsidR="00107BA2" w:rsidRPr="00B75182">
        <w:rPr>
          <w:rFonts w:ascii="Arial" w:hAnsi="Arial" w:cs="Arial" w:hint="eastAsia"/>
          <w:color w:val="000000"/>
          <w:sz w:val="24"/>
        </w:rPr>
        <w:t>对裁判文书</w:t>
      </w:r>
      <w:r w:rsidR="0089701B" w:rsidRPr="00B75182">
        <w:rPr>
          <w:rFonts w:ascii="Arial" w:hAnsi="Arial" w:cs="Arial" w:hint="eastAsia"/>
          <w:color w:val="000000"/>
          <w:sz w:val="24"/>
        </w:rPr>
        <w:t>案件基本情况进行语义分析</w:t>
      </w:r>
      <w:r w:rsidR="00107BA2" w:rsidRPr="00B75182">
        <w:rPr>
          <w:rFonts w:ascii="Arial" w:hAnsi="Arial" w:cs="Arial" w:hint="eastAsia"/>
          <w:color w:val="000000"/>
          <w:sz w:val="24"/>
        </w:rPr>
        <w:t>，以深度学习方法为基础，以</w:t>
      </w:r>
      <w:r w:rsidR="00107BA2" w:rsidRPr="00B75182">
        <w:rPr>
          <w:rFonts w:ascii="Arial" w:hAnsi="Arial" w:cs="Arial" w:hint="eastAsia"/>
          <w:color w:val="000000"/>
          <w:sz w:val="24"/>
        </w:rPr>
        <w:t>X</w:t>
      </w:r>
      <w:r w:rsidR="00107BA2" w:rsidRPr="00B75182">
        <w:rPr>
          <w:rFonts w:ascii="Arial" w:hAnsi="Arial" w:cs="Arial"/>
          <w:color w:val="000000"/>
          <w:sz w:val="24"/>
        </w:rPr>
        <w:t>ML</w:t>
      </w:r>
      <w:r w:rsidR="00107BA2" w:rsidRPr="00B75182">
        <w:rPr>
          <w:rFonts w:ascii="Arial" w:hAnsi="Arial" w:cs="Arial" w:hint="eastAsia"/>
          <w:color w:val="000000"/>
          <w:sz w:val="24"/>
        </w:rPr>
        <w:t>格式的裁判文书为数据源，展开了研究工作。</w:t>
      </w:r>
    </w:p>
    <w:p w14:paraId="3FDD6FFC" w14:textId="0085FAC7" w:rsidR="00715ACB" w:rsidRPr="00B75182" w:rsidRDefault="00F50A61" w:rsidP="00B75182">
      <w:pPr>
        <w:spacing w:beforeLines="50" w:before="156" w:line="360" w:lineRule="auto"/>
        <w:ind w:firstLineChars="200" w:firstLine="480"/>
        <w:rPr>
          <w:rFonts w:ascii="Arial" w:hAnsi="Arial" w:cs="Arial"/>
          <w:color w:val="000000"/>
          <w:sz w:val="24"/>
        </w:rPr>
      </w:pPr>
      <w:r w:rsidRPr="00B75182">
        <w:rPr>
          <w:rFonts w:ascii="Arial" w:hAnsi="Arial" w:cs="Arial" w:hint="eastAsia"/>
          <w:color w:val="000000"/>
          <w:sz w:val="24"/>
        </w:rPr>
        <w:t>首先，</w:t>
      </w:r>
      <w:r w:rsidR="00107BA2" w:rsidRPr="00B75182">
        <w:rPr>
          <w:rFonts w:ascii="Arial" w:hAnsi="Arial" w:cs="Arial" w:hint="eastAsia"/>
          <w:color w:val="000000"/>
          <w:sz w:val="24"/>
        </w:rPr>
        <w:t>本文</w:t>
      </w:r>
      <w:r w:rsidRPr="00B75182">
        <w:rPr>
          <w:rFonts w:ascii="Arial" w:hAnsi="Arial" w:cs="Arial" w:hint="eastAsia"/>
          <w:color w:val="000000"/>
          <w:sz w:val="24"/>
        </w:rPr>
        <w:t>提出了针对裁判文书特点的预处理方法，包括法条标准化、案由标准化、分词、建立法律专用停用词以及去停用词。接着提出两种法条推荐方法，分别是基于</w:t>
      </w:r>
      <w:r w:rsidRPr="00B75182">
        <w:rPr>
          <w:rFonts w:ascii="Arial" w:hAnsi="Arial" w:cs="Arial" w:hint="eastAsia"/>
          <w:color w:val="000000"/>
          <w:sz w:val="24"/>
        </w:rPr>
        <w:t>L</w:t>
      </w:r>
      <w:r w:rsidRPr="00B75182">
        <w:rPr>
          <w:rFonts w:ascii="Arial" w:hAnsi="Arial" w:cs="Arial"/>
          <w:color w:val="000000"/>
          <w:sz w:val="24"/>
        </w:rPr>
        <w:t>STM(</w:t>
      </w:r>
      <w:r w:rsidRPr="00B75182">
        <w:rPr>
          <w:rFonts w:ascii="Arial" w:hAnsi="Arial" w:cs="Arial" w:hint="eastAsia"/>
          <w:color w:val="000000"/>
          <w:sz w:val="24"/>
        </w:rPr>
        <w:t>L</w:t>
      </w:r>
      <w:r w:rsidRPr="00B75182">
        <w:rPr>
          <w:rFonts w:ascii="Arial" w:hAnsi="Arial" w:cs="Arial"/>
          <w:color w:val="000000"/>
          <w:sz w:val="24"/>
        </w:rPr>
        <w:t>ong short-term memory)</w:t>
      </w:r>
      <w:r w:rsidRPr="00B75182">
        <w:rPr>
          <w:rFonts w:ascii="Arial" w:hAnsi="Arial" w:cs="Arial" w:hint="eastAsia"/>
          <w:color w:val="000000"/>
          <w:sz w:val="24"/>
        </w:rPr>
        <w:t>的法条推荐方法以及基于</w:t>
      </w:r>
      <w:r w:rsidRPr="00B75182">
        <w:rPr>
          <w:rFonts w:ascii="Arial" w:hAnsi="Arial" w:cs="Arial" w:hint="eastAsia"/>
          <w:color w:val="000000"/>
          <w:sz w:val="24"/>
        </w:rPr>
        <w:t>L</w:t>
      </w:r>
      <w:r w:rsidRPr="00B75182">
        <w:rPr>
          <w:rFonts w:ascii="Arial" w:hAnsi="Arial" w:cs="Arial"/>
          <w:color w:val="000000"/>
          <w:sz w:val="24"/>
        </w:rPr>
        <w:t>DA-LSTM(</w:t>
      </w:r>
      <w:r w:rsidRPr="00B75182">
        <w:rPr>
          <w:rFonts w:ascii="Arial" w:hAnsi="Arial" w:cs="Arial" w:hint="eastAsia"/>
          <w:color w:val="000000"/>
          <w:sz w:val="24"/>
        </w:rPr>
        <w:t>L</w:t>
      </w:r>
      <w:r w:rsidRPr="00B75182">
        <w:rPr>
          <w:rFonts w:ascii="Arial" w:hAnsi="Arial" w:cs="Arial"/>
          <w:color w:val="000000"/>
          <w:sz w:val="24"/>
        </w:rPr>
        <w:t xml:space="preserve">atent Dirichlet Allocation, </w:t>
      </w:r>
      <w:r w:rsidRPr="00B75182">
        <w:rPr>
          <w:rFonts w:ascii="Arial" w:hAnsi="Arial" w:cs="Arial" w:hint="eastAsia"/>
          <w:color w:val="000000"/>
          <w:sz w:val="24"/>
        </w:rPr>
        <w:t>L</w:t>
      </w:r>
      <w:r w:rsidRPr="00B75182">
        <w:rPr>
          <w:rFonts w:ascii="Arial" w:hAnsi="Arial" w:cs="Arial"/>
          <w:color w:val="000000"/>
          <w:sz w:val="24"/>
        </w:rPr>
        <w:t>ong short-term memory)</w:t>
      </w:r>
      <w:r w:rsidRPr="00B75182">
        <w:rPr>
          <w:rFonts w:ascii="Arial" w:hAnsi="Arial" w:cs="Arial" w:hint="eastAsia"/>
          <w:color w:val="000000"/>
          <w:sz w:val="24"/>
        </w:rPr>
        <w:t>的法条推荐方法</w:t>
      </w:r>
      <w:r w:rsidR="00970094" w:rsidRPr="00B75182">
        <w:rPr>
          <w:rFonts w:ascii="Arial" w:hAnsi="Arial" w:cs="Arial" w:hint="eastAsia"/>
          <w:color w:val="000000"/>
          <w:sz w:val="24"/>
        </w:rPr>
        <w:t>，具体如下：</w:t>
      </w:r>
    </w:p>
    <w:p w14:paraId="6EECAB08" w14:textId="283F82F8" w:rsidR="00715ACB" w:rsidRPr="00B75182" w:rsidRDefault="00F50A61" w:rsidP="00B75182">
      <w:pPr>
        <w:spacing w:beforeLines="50" w:before="156" w:line="360" w:lineRule="auto"/>
        <w:ind w:firstLineChars="200" w:firstLine="480"/>
        <w:rPr>
          <w:rFonts w:ascii="Arial" w:hAnsi="Arial" w:cs="Arial"/>
          <w:color w:val="000000"/>
          <w:sz w:val="24"/>
        </w:rPr>
      </w:pPr>
      <w:r w:rsidRPr="00B75182">
        <w:rPr>
          <w:rFonts w:ascii="Arial" w:hAnsi="Arial" w:cs="Arial" w:hint="eastAsia"/>
          <w:color w:val="000000"/>
          <w:sz w:val="24"/>
        </w:rPr>
        <w:t>（一）</w:t>
      </w:r>
      <w:r w:rsidRPr="00B75182">
        <w:rPr>
          <w:rFonts w:ascii="Arial" w:hAnsi="Arial" w:cs="Arial" w:hint="eastAsia"/>
          <w:color w:val="000000"/>
          <w:sz w:val="24"/>
        </w:rPr>
        <w:t xml:space="preserve"> </w:t>
      </w:r>
      <w:r w:rsidRPr="00B75182">
        <w:rPr>
          <w:rFonts w:ascii="Arial" w:hAnsi="Arial" w:cs="Arial" w:hint="eastAsia"/>
          <w:color w:val="000000"/>
          <w:sz w:val="24"/>
        </w:rPr>
        <w:t>基于</w:t>
      </w:r>
      <w:r w:rsidRPr="00B75182">
        <w:rPr>
          <w:rFonts w:ascii="Arial" w:hAnsi="Arial" w:cs="Arial" w:hint="eastAsia"/>
          <w:color w:val="000000"/>
          <w:sz w:val="24"/>
        </w:rPr>
        <w:t>L</w:t>
      </w:r>
      <w:r w:rsidRPr="00B75182">
        <w:rPr>
          <w:rFonts w:ascii="Arial" w:hAnsi="Arial" w:cs="Arial"/>
          <w:color w:val="000000"/>
          <w:sz w:val="24"/>
        </w:rPr>
        <w:t>STM</w:t>
      </w:r>
      <w:r w:rsidRPr="00B75182">
        <w:rPr>
          <w:rFonts w:ascii="Arial" w:hAnsi="Arial" w:cs="Arial" w:hint="eastAsia"/>
          <w:color w:val="000000"/>
          <w:sz w:val="24"/>
        </w:rPr>
        <w:t>的法条推荐方法：法官在判案时经常会参考案件基本情况的内容，其内容与引用的法条实际上有很大关联。该方法通过对输入的案件基本情况序列进行语义分析，挖掘案件基本情况与法条的内在联系。</w:t>
      </w:r>
      <w:r w:rsidR="00970094" w:rsidRPr="00B75182">
        <w:rPr>
          <w:rFonts w:ascii="Arial" w:hAnsi="Arial" w:cs="Arial" w:hint="eastAsia"/>
          <w:color w:val="000000"/>
          <w:sz w:val="24"/>
        </w:rPr>
        <w:t>本文通过</w:t>
      </w:r>
      <w:r w:rsidR="00503406">
        <w:rPr>
          <w:rFonts w:ascii="Arial" w:hAnsi="Arial" w:cs="Arial" w:hint="eastAsia"/>
          <w:color w:val="000000"/>
          <w:sz w:val="24"/>
        </w:rPr>
        <w:t>动态</w:t>
      </w:r>
      <w:r w:rsidR="00970094" w:rsidRPr="00B75182">
        <w:rPr>
          <w:rFonts w:ascii="Arial" w:hAnsi="Arial" w:cs="Arial" w:hint="eastAsia"/>
          <w:color w:val="000000"/>
          <w:sz w:val="24"/>
        </w:rPr>
        <w:t>L</w:t>
      </w:r>
      <w:r w:rsidR="00970094" w:rsidRPr="00B75182">
        <w:rPr>
          <w:rFonts w:ascii="Arial" w:hAnsi="Arial" w:cs="Arial"/>
          <w:color w:val="000000"/>
          <w:sz w:val="24"/>
        </w:rPr>
        <w:t>STM</w:t>
      </w:r>
      <w:r w:rsidR="00970094" w:rsidRPr="00B75182">
        <w:rPr>
          <w:rFonts w:ascii="Arial" w:hAnsi="Arial" w:cs="Arial" w:hint="eastAsia"/>
          <w:color w:val="000000"/>
          <w:sz w:val="24"/>
        </w:rPr>
        <w:t>对变长的输入序列进行处理，利用深度学习方法获得案件基本情况的语义向量，</w:t>
      </w:r>
      <w:r w:rsidRPr="00B75182">
        <w:rPr>
          <w:rFonts w:ascii="Arial" w:hAnsi="Arial" w:cs="Arial" w:hint="eastAsia"/>
          <w:color w:val="000000"/>
          <w:sz w:val="24"/>
        </w:rPr>
        <w:t>并基于</w:t>
      </w:r>
      <w:r w:rsidR="00970094" w:rsidRPr="00B75182">
        <w:rPr>
          <w:rFonts w:ascii="Arial" w:hAnsi="Arial" w:cs="Arial" w:hint="eastAsia"/>
          <w:color w:val="000000"/>
          <w:sz w:val="24"/>
        </w:rPr>
        <w:t>该语义向量</w:t>
      </w:r>
      <w:r w:rsidRPr="00B75182">
        <w:rPr>
          <w:rFonts w:ascii="Arial" w:hAnsi="Arial" w:cs="Arial" w:hint="eastAsia"/>
          <w:color w:val="000000"/>
          <w:sz w:val="24"/>
        </w:rPr>
        <w:t>进行多标签多分类，完成法条推荐任务。</w:t>
      </w:r>
    </w:p>
    <w:p w14:paraId="086A5602" w14:textId="44AAF905" w:rsidR="00715ACB" w:rsidRPr="00B75182" w:rsidRDefault="00F50A61" w:rsidP="00B75182">
      <w:pPr>
        <w:spacing w:beforeLines="50" w:before="156" w:line="360" w:lineRule="auto"/>
        <w:ind w:firstLineChars="200" w:firstLine="480"/>
        <w:rPr>
          <w:rFonts w:ascii="Arial" w:hAnsi="Arial" w:cs="Arial"/>
          <w:color w:val="000000"/>
          <w:sz w:val="24"/>
        </w:rPr>
      </w:pPr>
      <w:r w:rsidRPr="00B75182">
        <w:rPr>
          <w:rFonts w:ascii="Arial" w:hAnsi="Arial" w:cs="Arial" w:hint="eastAsia"/>
          <w:color w:val="000000"/>
          <w:sz w:val="24"/>
        </w:rPr>
        <w:t>（二）基于</w:t>
      </w:r>
      <w:r w:rsidRPr="00B75182">
        <w:rPr>
          <w:rFonts w:ascii="Arial" w:hAnsi="Arial" w:cs="Arial" w:hint="eastAsia"/>
          <w:color w:val="000000"/>
          <w:sz w:val="24"/>
        </w:rPr>
        <w:t>L</w:t>
      </w:r>
      <w:r w:rsidRPr="00B75182">
        <w:rPr>
          <w:rFonts w:ascii="Arial" w:hAnsi="Arial" w:cs="Arial"/>
          <w:color w:val="000000"/>
          <w:sz w:val="24"/>
        </w:rPr>
        <w:t>DA-LSTM</w:t>
      </w:r>
      <w:r w:rsidRPr="00B75182">
        <w:rPr>
          <w:rFonts w:ascii="Arial" w:hAnsi="Arial" w:cs="Arial" w:hint="eastAsia"/>
          <w:color w:val="000000"/>
          <w:sz w:val="24"/>
        </w:rPr>
        <w:t>的法条推荐方法：通过模拟人类注意力，即法官在阅读文书时会额外关注与</w:t>
      </w:r>
      <w:r w:rsidR="00B75182">
        <w:rPr>
          <w:rFonts w:ascii="Arial" w:hAnsi="Arial" w:cs="Arial" w:hint="eastAsia"/>
          <w:color w:val="000000"/>
          <w:sz w:val="24"/>
        </w:rPr>
        <w:t>文书</w:t>
      </w:r>
      <w:r w:rsidRPr="00B75182">
        <w:rPr>
          <w:rFonts w:ascii="Arial" w:hAnsi="Arial" w:cs="Arial" w:hint="eastAsia"/>
          <w:color w:val="000000"/>
          <w:sz w:val="24"/>
        </w:rPr>
        <w:t>主题相关的</w:t>
      </w:r>
      <w:r w:rsidR="00970094" w:rsidRPr="00B75182">
        <w:rPr>
          <w:rFonts w:ascii="Arial" w:hAnsi="Arial" w:cs="Arial" w:hint="eastAsia"/>
          <w:color w:val="000000"/>
          <w:sz w:val="24"/>
        </w:rPr>
        <w:t>词语</w:t>
      </w:r>
      <w:r w:rsidRPr="00B75182">
        <w:rPr>
          <w:rFonts w:ascii="Arial" w:hAnsi="Arial" w:cs="Arial" w:hint="eastAsia"/>
          <w:color w:val="000000"/>
          <w:sz w:val="24"/>
        </w:rPr>
        <w:t>，来对案件进行审判。该方法通过</w:t>
      </w:r>
      <w:r w:rsidRPr="00B75182">
        <w:rPr>
          <w:rFonts w:ascii="Arial" w:hAnsi="Arial" w:cs="Arial" w:hint="eastAsia"/>
          <w:color w:val="000000"/>
          <w:sz w:val="24"/>
        </w:rPr>
        <w:lastRenderedPageBreak/>
        <w:t>引入案件基本情况的主题向量作为先验信息，利用</w:t>
      </w:r>
      <w:r w:rsidRPr="00B75182">
        <w:rPr>
          <w:rFonts w:ascii="Arial" w:hAnsi="Arial" w:cs="Arial" w:hint="eastAsia"/>
          <w:color w:val="000000"/>
          <w:sz w:val="24"/>
        </w:rPr>
        <w:t>A</w:t>
      </w:r>
      <w:r w:rsidRPr="00B75182">
        <w:rPr>
          <w:rFonts w:ascii="Arial" w:hAnsi="Arial" w:cs="Arial"/>
          <w:color w:val="000000"/>
          <w:sz w:val="24"/>
        </w:rPr>
        <w:t>ttention</w:t>
      </w:r>
      <w:r w:rsidRPr="00B75182">
        <w:rPr>
          <w:rFonts w:ascii="Arial" w:hAnsi="Arial" w:cs="Arial" w:hint="eastAsia"/>
          <w:color w:val="000000"/>
          <w:sz w:val="24"/>
        </w:rPr>
        <w:t>机制</w:t>
      </w:r>
      <w:r w:rsidRPr="00B75182">
        <w:rPr>
          <w:rFonts w:ascii="Arial" w:hAnsi="Arial" w:cs="Arial"/>
          <w:color w:val="000000"/>
          <w:sz w:val="24"/>
        </w:rPr>
        <w:t>(</w:t>
      </w:r>
      <w:r w:rsidRPr="00B75182">
        <w:rPr>
          <w:rFonts w:ascii="Arial" w:hAnsi="Arial" w:cs="Arial" w:hint="eastAsia"/>
          <w:color w:val="000000"/>
          <w:sz w:val="24"/>
        </w:rPr>
        <w:t>A</w:t>
      </w:r>
      <w:r w:rsidRPr="00B75182">
        <w:rPr>
          <w:rFonts w:ascii="Arial" w:hAnsi="Arial" w:cs="Arial"/>
          <w:color w:val="000000"/>
          <w:sz w:val="24"/>
        </w:rPr>
        <w:t>ttention Mechanism)</w:t>
      </w:r>
      <w:r w:rsidRPr="00B75182">
        <w:rPr>
          <w:rFonts w:ascii="Arial" w:hAnsi="Arial" w:cs="Arial" w:hint="eastAsia"/>
          <w:color w:val="000000"/>
          <w:sz w:val="24"/>
        </w:rPr>
        <w:t>，</w:t>
      </w:r>
      <w:r w:rsidR="00503406">
        <w:rPr>
          <w:rFonts w:ascii="Arial" w:hAnsi="Arial" w:cs="Arial" w:hint="eastAsia"/>
          <w:color w:val="000000"/>
          <w:sz w:val="24"/>
        </w:rPr>
        <w:t>在</w:t>
      </w:r>
      <w:r w:rsidRPr="00B75182">
        <w:rPr>
          <w:rFonts w:ascii="Arial" w:hAnsi="Arial" w:cs="Arial" w:hint="eastAsia"/>
          <w:color w:val="000000"/>
          <w:sz w:val="24"/>
        </w:rPr>
        <w:t>计算注意力向量时赋予与主题相关的词更大的权重，</w:t>
      </w:r>
      <w:r w:rsidR="00503406">
        <w:rPr>
          <w:rFonts w:ascii="Arial" w:hAnsi="Arial" w:cs="Arial" w:hint="eastAsia"/>
          <w:color w:val="000000"/>
          <w:sz w:val="24"/>
        </w:rPr>
        <w:t>并</w:t>
      </w:r>
      <w:r w:rsidRPr="00B75182">
        <w:rPr>
          <w:rFonts w:ascii="Arial" w:hAnsi="Arial" w:cs="Arial" w:hint="eastAsia"/>
          <w:color w:val="000000"/>
          <w:sz w:val="24"/>
        </w:rPr>
        <w:t>基于计算出的注意力向量进行多标签多分类，完成法条推荐任务。</w:t>
      </w:r>
    </w:p>
    <w:p w14:paraId="2522130C" w14:textId="02C12A16" w:rsidR="00715ACB" w:rsidRDefault="00F50A61" w:rsidP="00792443">
      <w:pPr>
        <w:spacing w:beforeLines="50" w:before="156" w:line="360" w:lineRule="auto"/>
        <w:ind w:firstLineChars="200" w:firstLine="480"/>
        <w:rPr>
          <w:rFonts w:ascii="Arial" w:hAnsi="Arial" w:cs="Arial"/>
          <w:color w:val="000000"/>
          <w:sz w:val="24"/>
        </w:rPr>
      </w:pPr>
      <w:r w:rsidRPr="00B75182">
        <w:rPr>
          <w:rFonts w:ascii="Arial" w:hAnsi="Arial" w:cs="Arial" w:hint="eastAsia"/>
          <w:color w:val="000000"/>
          <w:sz w:val="24"/>
        </w:rPr>
        <w:t>在实验验证阶段，</w:t>
      </w:r>
      <w:r w:rsidR="00B75182">
        <w:rPr>
          <w:rFonts w:ascii="Arial" w:hAnsi="Arial" w:cs="Arial" w:hint="eastAsia"/>
          <w:color w:val="000000"/>
          <w:sz w:val="24"/>
        </w:rPr>
        <w:t>本文以六种民事案由的裁判文书为数据集，设计了一系列对比实验。其中对比了基于深度学习的法条推荐方法与基于传统机器学习</w:t>
      </w:r>
      <w:proofErr w:type="spellStart"/>
      <w:r w:rsidR="00B75182">
        <w:rPr>
          <w:rFonts w:ascii="Arial" w:hAnsi="Arial" w:cs="Arial" w:hint="eastAsia"/>
          <w:color w:val="000000"/>
          <w:sz w:val="24"/>
        </w:rPr>
        <w:t>LightGBM</w:t>
      </w:r>
      <w:proofErr w:type="spellEnd"/>
      <w:r w:rsidR="00B75182">
        <w:rPr>
          <w:rFonts w:ascii="Arial" w:hAnsi="Arial" w:cs="Arial" w:hint="eastAsia"/>
          <w:color w:val="000000"/>
          <w:sz w:val="24"/>
        </w:rPr>
        <w:t>的法条推荐方法</w:t>
      </w:r>
      <w:r w:rsidR="00434DFB">
        <w:rPr>
          <w:rFonts w:ascii="Arial" w:hAnsi="Arial" w:cs="Arial" w:hint="eastAsia"/>
          <w:color w:val="000000"/>
          <w:sz w:val="24"/>
        </w:rPr>
        <w:t>的推荐效果，验证了深度学习自主学习特征以及加入</w:t>
      </w:r>
      <w:r w:rsidR="00434DFB">
        <w:rPr>
          <w:rFonts w:ascii="Arial" w:hAnsi="Arial" w:cs="Arial" w:hint="eastAsia"/>
          <w:color w:val="000000"/>
          <w:sz w:val="24"/>
        </w:rPr>
        <w:t>L</w:t>
      </w:r>
      <w:r w:rsidR="00434DFB">
        <w:rPr>
          <w:rFonts w:ascii="Arial" w:hAnsi="Arial" w:cs="Arial"/>
          <w:color w:val="000000"/>
          <w:sz w:val="24"/>
        </w:rPr>
        <w:t>DA</w:t>
      </w:r>
      <w:r w:rsidR="00434DFB">
        <w:rPr>
          <w:rFonts w:ascii="Arial" w:hAnsi="Arial" w:cs="Arial" w:hint="eastAsia"/>
          <w:color w:val="000000"/>
          <w:sz w:val="24"/>
        </w:rPr>
        <w:t>先验信息的有效性。最后对比了所有方法的优缺点，并对未来的研究工作进一步展望。</w:t>
      </w:r>
    </w:p>
    <w:p w14:paraId="347EA30D" w14:textId="77777777" w:rsidR="00792443" w:rsidRPr="00792443" w:rsidRDefault="00792443" w:rsidP="00792443">
      <w:pPr>
        <w:spacing w:beforeLines="50" w:before="156" w:line="360" w:lineRule="auto"/>
        <w:ind w:firstLineChars="200" w:firstLine="480"/>
        <w:rPr>
          <w:rFonts w:ascii="Arial" w:hAnsi="Arial" w:cs="Arial"/>
          <w:color w:val="000000"/>
          <w:sz w:val="24"/>
        </w:rPr>
      </w:pPr>
    </w:p>
    <w:p w14:paraId="27416ABC" w14:textId="77777777" w:rsidR="00715ACB" w:rsidRDefault="00F50A61" w:rsidP="00B75182">
      <w:pPr>
        <w:pStyle w:val="a7"/>
        <w:spacing w:beforeLines="50" w:before="156" w:beforeAutospacing="0" w:after="0" w:afterAutospacing="0" w:line="360" w:lineRule="auto"/>
        <w:rPr>
          <w:rFonts w:ascii="Verdana" w:hAnsi="Verdana"/>
          <w:color w:val="000000"/>
        </w:rPr>
      </w:pPr>
      <w:r>
        <w:rPr>
          <w:rFonts w:hint="eastAsia"/>
          <w:b/>
          <w:color w:val="000000"/>
        </w:rPr>
        <w:t>关键词：</w:t>
      </w:r>
      <w:r>
        <w:rPr>
          <w:rFonts w:hint="eastAsia"/>
          <w:color w:val="000000"/>
        </w:rPr>
        <w:t>法条推荐、裁判文书、深度学习、多标签多分类、长短期记忆网络、注意力机制、词向量模型、主题模型</w:t>
      </w:r>
      <w:r>
        <w:rPr>
          <w:rFonts w:ascii="Arial" w:hAnsi="Arial" w:cs="Arial" w:hint="eastAsia"/>
        </w:rPr>
        <w:t xml:space="preserve"> </w:t>
      </w:r>
    </w:p>
    <w:p w14:paraId="13A86AB1" w14:textId="77777777" w:rsidR="00715ACB" w:rsidRDefault="00F50A61">
      <w:pPr>
        <w:pStyle w:val="1"/>
        <w:jc w:val="center"/>
        <w:rPr>
          <w:rFonts w:ascii="Arial" w:hAnsi="Arial" w:cs="Arial"/>
        </w:rPr>
      </w:pPr>
      <w:r>
        <w:rPr>
          <w:rFonts w:ascii="Arial" w:hAnsi="Arial" w:cs="Arial"/>
        </w:rPr>
        <w:br w:type="page"/>
      </w:r>
      <w:bookmarkStart w:id="28" w:name="_Toc136854867"/>
      <w:bookmarkStart w:id="29" w:name="_Toc136854959"/>
      <w:bookmarkStart w:id="30" w:name="_Toc136892744"/>
      <w:bookmarkStart w:id="31" w:name="_Toc136892875"/>
      <w:bookmarkStart w:id="32" w:name="_Toc136947298"/>
      <w:bookmarkStart w:id="33" w:name="_Toc136892941"/>
      <w:bookmarkStart w:id="34" w:name="_Toc137200754"/>
      <w:bookmarkStart w:id="35" w:name="_Toc187122267"/>
      <w:bookmarkStart w:id="36" w:name="_Toc187761919"/>
      <w:bookmarkStart w:id="37" w:name="_Toc187764275"/>
      <w:bookmarkStart w:id="38" w:name="_Toc137201221"/>
      <w:bookmarkStart w:id="39" w:name="_Toc3559723"/>
      <w:r>
        <w:rPr>
          <w:rFonts w:ascii="Arial" w:hAnsi="Arial" w:cs="Arial"/>
        </w:rPr>
        <w:lastRenderedPageBreak/>
        <w:t>Abstract</w:t>
      </w:r>
      <w:bookmarkStart w:id="40" w:name="_Toc185213482"/>
      <w:bookmarkStart w:id="41" w:name="_Toc185215092"/>
      <w:bookmarkStart w:id="42" w:name="_Toc185215582"/>
      <w:bookmarkStart w:id="43" w:name="_Toc187122268"/>
      <w:bookmarkStart w:id="44" w:name="_Toc187764276"/>
      <w:bookmarkStart w:id="45" w:name="_Toc187761920"/>
      <w:bookmarkEnd w:id="28"/>
      <w:bookmarkEnd w:id="29"/>
      <w:bookmarkEnd w:id="30"/>
      <w:bookmarkEnd w:id="31"/>
      <w:bookmarkEnd w:id="32"/>
      <w:bookmarkEnd w:id="33"/>
      <w:bookmarkEnd w:id="34"/>
      <w:bookmarkEnd w:id="35"/>
      <w:bookmarkEnd w:id="36"/>
      <w:bookmarkEnd w:id="37"/>
      <w:bookmarkEnd w:id="38"/>
      <w:bookmarkEnd w:id="39"/>
    </w:p>
    <w:p w14:paraId="3F11CB36" w14:textId="5C2DAD8E" w:rsidR="00715ACB" w:rsidRDefault="00503406">
      <w:pPr>
        <w:spacing w:line="360" w:lineRule="auto"/>
        <w:ind w:firstLineChars="200" w:firstLine="420"/>
        <w:rPr>
          <w:rFonts w:ascii="Arial" w:hAnsi="Arial" w:cs="Arial"/>
          <w:color w:val="000000"/>
          <w:szCs w:val="21"/>
        </w:rPr>
      </w:pPr>
      <w:r w:rsidRPr="00503406">
        <w:rPr>
          <w:rFonts w:ascii="Arial" w:hAnsi="Arial" w:cs="Arial"/>
          <w:color w:val="000000"/>
          <w:szCs w:val="21"/>
        </w:rPr>
        <w:t xml:space="preserve">In the current situation of increasing social </w:t>
      </w:r>
      <w:r w:rsidR="008A5792">
        <w:rPr>
          <w:rFonts w:ascii="Arial" w:hAnsi="Arial" w:cs="Arial" w:hint="eastAsia"/>
          <w:color w:val="000000"/>
          <w:szCs w:val="21"/>
        </w:rPr>
        <w:t>disputes</w:t>
      </w:r>
      <w:r w:rsidRPr="00503406">
        <w:rPr>
          <w:rFonts w:ascii="Arial" w:hAnsi="Arial" w:cs="Arial"/>
          <w:color w:val="000000"/>
          <w:szCs w:val="21"/>
        </w:rPr>
        <w:t xml:space="preserve">, a large number of judicial cases have flooded into the courts, and the limitations of judicial resources themselves have caused judges to face severe work pressure. Under the background of comprehensively promoting the informatization construction of the people's courts, a large number of legal judgment documents have been publicized, and "legal artificial intelligence" has become the focus of research. Through the excavation and analysis of the judgment documents, the court </w:t>
      </w:r>
      <w:r w:rsidR="00DC27F8">
        <w:rPr>
          <w:rFonts w:ascii="Arial" w:hAnsi="Arial" w:cs="Arial" w:hint="eastAsia"/>
          <w:color w:val="000000"/>
          <w:szCs w:val="21"/>
        </w:rPr>
        <w:t>c</w:t>
      </w:r>
      <w:r w:rsidR="00DC27F8">
        <w:rPr>
          <w:rFonts w:ascii="Arial" w:hAnsi="Arial" w:cs="Arial"/>
          <w:color w:val="000000"/>
          <w:szCs w:val="21"/>
        </w:rPr>
        <w:t xml:space="preserve">an </w:t>
      </w:r>
      <w:r w:rsidRPr="00503406">
        <w:rPr>
          <w:rFonts w:ascii="Arial" w:hAnsi="Arial" w:cs="Arial"/>
          <w:color w:val="000000"/>
          <w:szCs w:val="21"/>
        </w:rPr>
        <w:t xml:space="preserve">provide more intelligent technology to improve office efficiency, </w:t>
      </w:r>
      <w:r w:rsidR="00DC27F8">
        <w:rPr>
          <w:rFonts w:ascii="Arial" w:hAnsi="Arial" w:cs="Arial"/>
          <w:color w:val="000000"/>
          <w:szCs w:val="21"/>
        </w:rPr>
        <w:t>and it can help to</w:t>
      </w:r>
      <w:r w:rsidRPr="00503406">
        <w:rPr>
          <w:rFonts w:ascii="Arial" w:hAnsi="Arial" w:cs="Arial"/>
          <w:color w:val="000000"/>
          <w:szCs w:val="21"/>
        </w:rPr>
        <w:t xml:space="preserve"> provide intelligent legal counseling services to the public and promote judicial access. The </w:t>
      </w:r>
      <w:r w:rsidR="00AC5A10">
        <w:rPr>
          <w:rFonts w:ascii="Arial" w:hAnsi="Arial" w:cs="Arial"/>
          <w:color w:val="000000"/>
          <w:szCs w:val="21"/>
        </w:rPr>
        <w:t>S</w:t>
      </w:r>
      <w:r w:rsidR="008E2F62">
        <w:rPr>
          <w:rFonts w:ascii="Arial" w:hAnsi="Arial" w:cs="Arial" w:hint="eastAsia"/>
          <w:color w:val="000000"/>
          <w:szCs w:val="21"/>
        </w:rPr>
        <w:t>tatutes</w:t>
      </w:r>
      <w:r w:rsidR="008E2F62">
        <w:rPr>
          <w:rFonts w:ascii="Arial" w:hAnsi="Arial" w:cs="Arial"/>
          <w:color w:val="000000"/>
          <w:szCs w:val="21"/>
        </w:rPr>
        <w:t xml:space="preserve"> </w:t>
      </w:r>
      <w:r w:rsidR="00AC5A10">
        <w:rPr>
          <w:rFonts w:ascii="Arial" w:hAnsi="Arial" w:cs="Arial"/>
          <w:color w:val="000000"/>
          <w:szCs w:val="21"/>
        </w:rPr>
        <w:t>R</w:t>
      </w:r>
      <w:r w:rsidRPr="00503406">
        <w:rPr>
          <w:rFonts w:ascii="Arial" w:hAnsi="Arial" w:cs="Arial"/>
          <w:color w:val="000000"/>
          <w:szCs w:val="21"/>
        </w:rPr>
        <w:t>ecommend</w:t>
      </w:r>
      <w:r w:rsidR="008E2F62">
        <w:rPr>
          <w:rFonts w:ascii="Arial" w:hAnsi="Arial" w:cs="Arial" w:hint="eastAsia"/>
          <w:color w:val="000000"/>
          <w:szCs w:val="21"/>
        </w:rPr>
        <w:t>ation</w:t>
      </w:r>
      <w:r w:rsidRPr="00503406">
        <w:rPr>
          <w:rFonts w:ascii="Arial" w:hAnsi="Arial" w:cs="Arial"/>
          <w:color w:val="000000"/>
          <w:szCs w:val="21"/>
        </w:rPr>
        <w:t xml:space="preserve"> </w:t>
      </w:r>
      <w:r w:rsidR="00AC5A10">
        <w:rPr>
          <w:rFonts w:ascii="Arial" w:hAnsi="Arial" w:cs="Arial"/>
          <w:color w:val="000000"/>
          <w:szCs w:val="21"/>
        </w:rPr>
        <w:t>is regarded as</w:t>
      </w:r>
      <w:r w:rsidRPr="00503406">
        <w:rPr>
          <w:rFonts w:ascii="Arial" w:hAnsi="Arial" w:cs="Arial"/>
          <w:color w:val="000000"/>
          <w:szCs w:val="21"/>
        </w:rPr>
        <w:t xml:space="preserve"> one of the techniques to achieve these goals. On the hand, </w:t>
      </w:r>
      <w:r w:rsidR="00DC27F8" w:rsidRPr="00DC27F8">
        <w:rPr>
          <w:rFonts w:ascii="Arial" w:hAnsi="Arial" w:cs="Arial"/>
          <w:color w:val="000000"/>
          <w:szCs w:val="21"/>
        </w:rPr>
        <w:t xml:space="preserve">it can recommend </w:t>
      </w:r>
      <w:proofErr w:type="spellStart"/>
      <w:r w:rsidR="00DC27F8" w:rsidRPr="00DC27F8">
        <w:rPr>
          <w:rFonts w:ascii="Arial" w:hAnsi="Arial" w:cs="Arial"/>
          <w:color w:val="000000"/>
          <w:szCs w:val="21"/>
        </w:rPr>
        <w:t>usful</w:t>
      </w:r>
      <w:proofErr w:type="spellEnd"/>
      <w:r w:rsidR="00DC27F8" w:rsidRPr="00DC27F8">
        <w:rPr>
          <w:rFonts w:ascii="Arial" w:hAnsi="Arial" w:cs="Arial"/>
          <w:color w:val="000000"/>
          <w:szCs w:val="21"/>
        </w:rPr>
        <w:t xml:space="preserve"> statutes for the judges</w:t>
      </w:r>
      <w:r w:rsidRPr="00503406">
        <w:rPr>
          <w:rFonts w:ascii="Arial" w:hAnsi="Arial" w:cs="Arial"/>
          <w:color w:val="000000"/>
          <w:szCs w:val="21"/>
        </w:rPr>
        <w:t xml:space="preserve">, and improve the efficiency of work; on the other hand, it can help the parties to cross the judicial gap and understand the trial tendency and related </w:t>
      </w:r>
      <w:r w:rsidR="008E2F62">
        <w:rPr>
          <w:rFonts w:ascii="Arial" w:hAnsi="Arial" w:cs="Arial" w:hint="eastAsia"/>
          <w:color w:val="000000"/>
          <w:szCs w:val="21"/>
        </w:rPr>
        <w:t>statutes</w:t>
      </w:r>
      <w:r w:rsidR="008E2F62">
        <w:rPr>
          <w:rFonts w:ascii="Arial" w:hAnsi="Arial" w:cs="Arial"/>
          <w:color w:val="000000"/>
          <w:szCs w:val="21"/>
        </w:rPr>
        <w:t xml:space="preserve"> </w:t>
      </w:r>
      <w:r w:rsidRPr="00503406">
        <w:rPr>
          <w:rFonts w:ascii="Arial" w:hAnsi="Arial" w:cs="Arial"/>
          <w:color w:val="000000"/>
          <w:szCs w:val="21"/>
        </w:rPr>
        <w:t>in advance</w:t>
      </w:r>
      <w:r w:rsidR="00DC27F8">
        <w:rPr>
          <w:rFonts w:ascii="Arial" w:hAnsi="Arial" w:cs="Arial"/>
          <w:color w:val="000000"/>
          <w:szCs w:val="21"/>
        </w:rPr>
        <w:t>,</w:t>
      </w:r>
      <w:r w:rsidRPr="00503406">
        <w:rPr>
          <w:rFonts w:ascii="Arial" w:hAnsi="Arial" w:cs="Arial"/>
          <w:color w:val="000000"/>
          <w:szCs w:val="21"/>
        </w:rPr>
        <w:t xml:space="preserve"> and form the best litigation strategy.</w:t>
      </w:r>
    </w:p>
    <w:p w14:paraId="7BC0027A" w14:textId="4A5A0224" w:rsidR="00503406" w:rsidRDefault="00503406">
      <w:pPr>
        <w:spacing w:line="360" w:lineRule="auto"/>
        <w:ind w:firstLineChars="200" w:firstLine="420"/>
        <w:rPr>
          <w:rFonts w:ascii="Arial" w:hAnsi="Arial" w:cs="Arial"/>
          <w:color w:val="000000"/>
          <w:szCs w:val="21"/>
        </w:rPr>
      </w:pPr>
      <w:r w:rsidRPr="00503406">
        <w:rPr>
          <w:rFonts w:ascii="Arial" w:hAnsi="Arial" w:cs="Arial"/>
          <w:color w:val="000000"/>
          <w:szCs w:val="21"/>
        </w:rPr>
        <w:t xml:space="preserve">This </w:t>
      </w:r>
      <w:r w:rsidR="00D3059C">
        <w:rPr>
          <w:rFonts w:ascii="Arial" w:hAnsi="Arial" w:cs="Arial" w:hint="eastAsia"/>
          <w:color w:val="000000"/>
          <w:szCs w:val="21"/>
        </w:rPr>
        <w:t>thesis</w:t>
      </w:r>
      <w:r w:rsidR="00D3059C">
        <w:rPr>
          <w:rFonts w:ascii="Arial" w:hAnsi="Arial" w:cs="Arial"/>
          <w:color w:val="000000"/>
          <w:szCs w:val="21"/>
        </w:rPr>
        <w:t xml:space="preserve"> </w:t>
      </w:r>
      <w:r w:rsidRPr="00503406">
        <w:rPr>
          <w:rFonts w:ascii="Arial" w:hAnsi="Arial" w:cs="Arial"/>
          <w:color w:val="000000"/>
          <w:szCs w:val="21"/>
        </w:rPr>
        <w:t xml:space="preserve">analyzes the </w:t>
      </w:r>
      <w:r w:rsidR="00AC5A10">
        <w:rPr>
          <w:rFonts w:ascii="Arial" w:hAnsi="Arial" w:cs="Arial"/>
          <w:color w:val="000000"/>
          <w:szCs w:val="21"/>
        </w:rPr>
        <w:t>S</w:t>
      </w:r>
      <w:r w:rsidR="00AC5A10">
        <w:rPr>
          <w:rFonts w:ascii="Arial" w:hAnsi="Arial" w:cs="Arial" w:hint="eastAsia"/>
          <w:color w:val="000000"/>
          <w:szCs w:val="21"/>
        </w:rPr>
        <w:t>tatutes</w:t>
      </w:r>
      <w:r w:rsidR="00AC5A10">
        <w:rPr>
          <w:rFonts w:ascii="Arial" w:hAnsi="Arial" w:cs="Arial"/>
          <w:color w:val="000000"/>
          <w:szCs w:val="21"/>
        </w:rPr>
        <w:t xml:space="preserve"> R</w:t>
      </w:r>
      <w:r w:rsidR="00AC5A10" w:rsidRPr="00503406">
        <w:rPr>
          <w:rFonts w:ascii="Arial" w:hAnsi="Arial" w:cs="Arial"/>
          <w:color w:val="000000"/>
          <w:szCs w:val="21"/>
        </w:rPr>
        <w:t>ecommend</w:t>
      </w:r>
      <w:r w:rsidR="00AC5A10">
        <w:rPr>
          <w:rFonts w:ascii="Arial" w:hAnsi="Arial" w:cs="Arial" w:hint="eastAsia"/>
          <w:color w:val="000000"/>
          <w:szCs w:val="21"/>
        </w:rPr>
        <w:t>ation</w:t>
      </w:r>
      <w:r w:rsidR="008E2F62">
        <w:rPr>
          <w:rFonts w:ascii="Arial" w:hAnsi="Arial" w:cs="Arial"/>
          <w:color w:val="000000"/>
          <w:szCs w:val="21"/>
        </w:rPr>
        <w:t xml:space="preserve"> </w:t>
      </w:r>
      <w:r w:rsidRPr="00503406">
        <w:rPr>
          <w:rFonts w:ascii="Arial" w:hAnsi="Arial" w:cs="Arial"/>
          <w:color w:val="000000"/>
          <w:szCs w:val="21"/>
        </w:rPr>
        <w:t xml:space="preserve">in detail, and introduces the data characteristics of the legal judgment documents, including a wide variety, more legal domain specific words and semi-verbalization, so it is difficult to realize truly intelligent services only from the character matching level. Based on the close relationship between the basic situation and the reference </w:t>
      </w:r>
      <w:r w:rsidR="008E2F62">
        <w:rPr>
          <w:rFonts w:ascii="Arial" w:hAnsi="Arial" w:cs="Arial" w:hint="eastAsia"/>
          <w:color w:val="000000"/>
          <w:szCs w:val="21"/>
        </w:rPr>
        <w:t>statutes</w:t>
      </w:r>
      <w:r w:rsidRPr="00503406">
        <w:rPr>
          <w:rFonts w:ascii="Arial" w:hAnsi="Arial" w:cs="Arial"/>
          <w:color w:val="000000"/>
          <w:szCs w:val="21"/>
        </w:rPr>
        <w:t xml:space="preserve">, this </w:t>
      </w:r>
      <w:r w:rsidR="00D3059C">
        <w:rPr>
          <w:rFonts w:ascii="Arial" w:hAnsi="Arial" w:cs="Arial" w:hint="eastAsia"/>
          <w:color w:val="000000"/>
          <w:szCs w:val="21"/>
        </w:rPr>
        <w:t>thesis</w:t>
      </w:r>
      <w:r w:rsidR="00D3059C">
        <w:rPr>
          <w:rFonts w:ascii="Arial" w:hAnsi="Arial" w:cs="Arial"/>
          <w:color w:val="000000"/>
          <w:szCs w:val="21"/>
        </w:rPr>
        <w:t xml:space="preserve"> </w:t>
      </w:r>
      <w:r w:rsidRPr="00503406">
        <w:rPr>
          <w:rFonts w:ascii="Arial" w:hAnsi="Arial" w:cs="Arial"/>
          <w:color w:val="000000"/>
          <w:szCs w:val="21"/>
        </w:rPr>
        <w:t>focuses on the semantic analysis of the basic situation of the judgment document case. Based on the deep learning method, the research work is carried out with the XML format judgment document as the data source.</w:t>
      </w:r>
    </w:p>
    <w:p w14:paraId="4BE39056" w14:textId="5ED3F14E" w:rsidR="00503406" w:rsidRDefault="00503406">
      <w:pPr>
        <w:spacing w:line="360" w:lineRule="auto"/>
        <w:ind w:firstLineChars="200" w:firstLine="420"/>
        <w:rPr>
          <w:rFonts w:ascii="Arial" w:hAnsi="Arial" w:cs="Arial"/>
          <w:color w:val="000000"/>
          <w:szCs w:val="21"/>
        </w:rPr>
      </w:pPr>
      <w:r w:rsidRPr="00503406">
        <w:rPr>
          <w:rFonts w:ascii="Arial" w:hAnsi="Arial" w:cs="Arial"/>
          <w:color w:val="000000"/>
          <w:szCs w:val="21"/>
        </w:rPr>
        <w:t xml:space="preserve">First of all, this </w:t>
      </w:r>
      <w:r w:rsidR="00D3059C">
        <w:rPr>
          <w:rFonts w:ascii="Arial" w:hAnsi="Arial" w:cs="Arial" w:hint="eastAsia"/>
          <w:color w:val="000000"/>
          <w:szCs w:val="21"/>
        </w:rPr>
        <w:t>thesis</w:t>
      </w:r>
      <w:r w:rsidR="00D3059C">
        <w:rPr>
          <w:rFonts w:ascii="Arial" w:hAnsi="Arial" w:cs="Arial"/>
          <w:color w:val="000000"/>
          <w:szCs w:val="21"/>
        </w:rPr>
        <w:t xml:space="preserve"> </w:t>
      </w:r>
      <w:r w:rsidRPr="00503406">
        <w:rPr>
          <w:rFonts w:ascii="Arial" w:hAnsi="Arial" w:cs="Arial"/>
          <w:color w:val="000000"/>
          <w:szCs w:val="21"/>
        </w:rPr>
        <w:t xml:space="preserve">proposes a pre-processing method for the characteristics of the referee documents, including standardization of the </w:t>
      </w:r>
      <w:r w:rsidR="008E2F62">
        <w:rPr>
          <w:rFonts w:ascii="Arial" w:hAnsi="Arial" w:cs="Arial" w:hint="eastAsia"/>
          <w:color w:val="000000"/>
          <w:szCs w:val="21"/>
        </w:rPr>
        <w:t>statutes</w:t>
      </w:r>
      <w:r w:rsidRPr="00503406">
        <w:rPr>
          <w:rFonts w:ascii="Arial" w:hAnsi="Arial" w:cs="Arial"/>
          <w:color w:val="000000"/>
          <w:szCs w:val="21"/>
        </w:rPr>
        <w:t xml:space="preserve">, standardization of the case, word segmentation, establishment of legal-specific stop words, and de-stopping. Then, two methods of </w:t>
      </w:r>
      <w:r w:rsidR="00AC5A10">
        <w:rPr>
          <w:rFonts w:ascii="Arial" w:hAnsi="Arial" w:cs="Arial"/>
          <w:color w:val="000000"/>
          <w:szCs w:val="21"/>
        </w:rPr>
        <w:t>the S</w:t>
      </w:r>
      <w:r w:rsidR="00AC5A10">
        <w:rPr>
          <w:rFonts w:ascii="Arial" w:hAnsi="Arial" w:cs="Arial" w:hint="eastAsia"/>
          <w:color w:val="000000"/>
          <w:szCs w:val="21"/>
        </w:rPr>
        <w:t>tatutes</w:t>
      </w:r>
      <w:r w:rsidR="00AC5A10">
        <w:rPr>
          <w:rFonts w:ascii="Arial" w:hAnsi="Arial" w:cs="Arial"/>
          <w:color w:val="000000"/>
          <w:szCs w:val="21"/>
        </w:rPr>
        <w:t xml:space="preserve"> R</w:t>
      </w:r>
      <w:r w:rsidR="00AC5A10" w:rsidRPr="00503406">
        <w:rPr>
          <w:rFonts w:ascii="Arial" w:hAnsi="Arial" w:cs="Arial"/>
          <w:color w:val="000000"/>
          <w:szCs w:val="21"/>
        </w:rPr>
        <w:t>ecommend</w:t>
      </w:r>
      <w:r w:rsidR="00AC5A10">
        <w:rPr>
          <w:rFonts w:ascii="Arial" w:hAnsi="Arial" w:cs="Arial" w:hint="eastAsia"/>
          <w:color w:val="000000"/>
          <w:szCs w:val="21"/>
        </w:rPr>
        <w:t>ation</w:t>
      </w:r>
      <w:r w:rsidR="008E2F62">
        <w:rPr>
          <w:rFonts w:ascii="Arial" w:hAnsi="Arial" w:cs="Arial"/>
          <w:color w:val="000000"/>
          <w:szCs w:val="21"/>
        </w:rPr>
        <w:t xml:space="preserve"> </w:t>
      </w:r>
      <w:r w:rsidRPr="00503406">
        <w:rPr>
          <w:rFonts w:ascii="Arial" w:hAnsi="Arial" w:cs="Arial"/>
          <w:color w:val="000000"/>
          <w:szCs w:val="21"/>
        </w:rPr>
        <w:t>are proposed, which are based on the LSTM (Long short-term memory) method and the LDA-LSTM (Latent Dirichlet Allocation, Long short-term memory) method.</w:t>
      </w:r>
    </w:p>
    <w:p w14:paraId="2CA6E842" w14:textId="2670889E" w:rsidR="00715ACB" w:rsidRDefault="00503406">
      <w:pPr>
        <w:spacing w:line="360" w:lineRule="auto"/>
        <w:ind w:firstLineChars="200" w:firstLine="420"/>
        <w:rPr>
          <w:rFonts w:ascii="Arial" w:hAnsi="Arial" w:cs="Arial"/>
          <w:color w:val="000000"/>
          <w:szCs w:val="21"/>
        </w:rPr>
      </w:pPr>
      <w:r>
        <w:rPr>
          <w:rFonts w:ascii="Arial" w:hAnsi="Arial" w:cs="Arial"/>
          <w:color w:val="000000"/>
          <w:szCs w:val="21"/>
        </w:rPr>
        <w:lastRenderedPageBreak/>
        <w:t xml:space="preserve"> </w:t>
      </w:r>
      <w:r w:rsidRPr="00503406">
        <w:rPr>
          <w:rFonts w:ascii="Arial" w:hAnsi="Arial" w:cs="Arial"/>
          <w:color w:val="000000"/>
          <w:szCs w:val="21"/>
        </w:rPr>
        <w:t xml:space="preserve">(1) </w:t>
      </w:r>
      <w:r w:rsidR="008E2F62">
        <w:rPr>
          <w:rFonts w:ascii="Arial" w:hAnsi="Arial" w:cs="Arial"/>
          <w:color w:val="000000"/>
          <w:szCs w:val="21"/>
        </w:rPr>
        <w:t>Statutes r</w:t>
      </w:r>
      <w:r w:rsidRPr="00503406">
        <w:rPr>
          <w:rFonts w:ascii="Arial" w:hAnsi="Arial" w:cs="Arial"/>
          <w:color w:val="000000"/>
          <w:szCs w:val="21"/>
        </w:rPr>
        <w:t xml:space="preserve">ecommendation method based on LSTM: The judge often refers to the content of the basic situation of the case when judging the case, and its content is actually related to the cited </w:t>
      </w:r>
      <w:r w:rsidR="00801F73">
        <w:rPr>
          <w:rFonts w:ascii="Arial" w:hAnsi="Arial" w:cs="Arial" w:hint="eastAsia"/>
          <w:color w:val="000000"/>
          <w:szCs w:val="21"/>
        </w:rPr>
        <w:t>statutes</w:t>
      </w:r>
      <w:r w:rsidRPr="00503406">
        <w:rPr>
          <w:rFonts w:ascii="Arial" w:hAnsi="Arial" w:cs="Arial"/>
          <w:color w:val="000000"/>
          <w:szCs w:val="21"/>
        </w:rPr>
        <w:t xml:space="preserve">. The method analyzes the basic situation of the case and the internal relationship between the case and the </w:t>
      </w:r>
      <w:r w:rsidR="00801F73">
        <w:rPr>
          <w:rFonts w:ascii="Arial" w:hAnsi="Arial" w:cs="Arial" w:hint="eastAsia"/>
          <w:color w:val="000000"/>
          <w:szCs w:val="21"/>
        </w:rPr>
        <w:t>statutes</w:t>
      </w:r>
      <w:r w:rsidRPr="00503406">
        <w:rPr>
          <w:rFonts w:ascii="Arial" w:hAnsi="Arial" w:cs="Arial"/>
          <w:color w:val="000000"/>
          <w:szCs w:val="21"/>
        </w:rPr>
        <w:t xml:space="preserve">. In this </w:t>
      </w:r>
      <w:r w:rsidR="00D3059C">
        <w:rPr>
          <w:rFonts w:ascii="Arial" w:hAnsi="Arial" w:cs="Arial" w:hint="eastAsia"/>
          <w:color w:val="000000"/>
          <w:szCs w:val="21"/>
        </w:rPr>
        <w:t>thesis</w:t>
      </w:r>
      <w:r w:rsidRPr="00503406">
        <w:rPr>
          <w:rFonts w:ascii="Arial" w:hAnsi="Arial" w:cs="Arial"/>
          <w:color w:val="000000"/>
          <w:szCs w:val="21"/>
        </w:rPr>
        <w:t>, the variable length input sequence is processed by dynamic LSTM, and the semantic vector of the basic case</w:t>
      </w:r>
      <w:r w:rsidR="00AC5A10">
        <w:rPr>
          <w:rFonts w:ascii="Arial" w:hAnsi="Arial" w:cs="Arial"/>
          <w:color w:val="000000"/>
          <w:szCs w:val="21"/>
        </w:rPr>
        <w:t xml:space="preserve"> </w:t>
      </w:r>
      <w:r w:rsidRPr="00503406">
        <w:rPr>
          <w:rFonts w:ascii="Arial" w:hAnsi="Arial" w:cs="Arial"/>
          <w:color w:val="000000"/>
          <w:szCs w:val="21"/>
        </w:rPr>
        <w:t xml:space="preserve">is obtained by using the deep learning method. Based on the semantic vector, </w:t>
      </w:r>
      <w:r w:rsidR="00AC5A10" w:rsidRPr="00EE55B8">
        <w:rPr>
          <w:rFonts w:ascii="Arial" w:hAnsi="Arial" w:cs="Arial"/>
          <w:color w:val="000000"/>
          <w:szCs w:val="21"/>
        </w:rPr>
        <w:t xml:space="preserve">multi-label </w:t>
      </w:r>
      <w:r w:rsidR="00AC5A10">
        <w:rPr>
          <w:rFonts w:ascii="Arial" w:hAnsi="Arial" w:cs="Arial"/>
          <w:color w:val="000000"/>
          <w:szCs w:val="21"/>
        </w:rPr>
        <w:t>and multi-classification</w:t>
      </w:r>
      <w:r w:rsidR="00AC5A10" w:rsidRPr="00EE55B8">
        <w:rPr>
          <w:rFonts w:ascii="Arial" w:hAnsi="Arial" w:cs="Arial"/>
          <w:color w:val="000000"/>
          <w:szCs w:val="21"/>
        </w:rPr>
        <w:t xml:space="preserve"> </w:t>
      </w:r>
      <w:r w:rsidR="00AC5A10">
        <w:rPr>
          <w:rFonts w:ascii="Arial" w:hAnsi="Arial" w:cs="Arial"/>
          <w:color w:val="000000"/>
          <w:szCs w:val="21"/>
        </w:rPr>
        <w:t xml:space="preserve">are </w:t>
      </w:r>
      <w:r w:rsidR="00AC5A10" w:rsidRPr="00EE55B8">
        <w:rPr>
          <w:rFonts w:ascii="Arial" w:hAnsi="Arial" w:cs="Arial"/>
          <w:color w:val="000000"/>
          <w:szCs w:val="21"/>
        </w:rPr>
        <w:t xml:space="preserve">performed to complete the </w:t>
      </w:r>
      <w:r w:rsidR="00AC5A10">
        <w:rPr>
          <w:rFonts w:ascii="Arial" w:hAnsi="Arial" w:cs="Arial"/>
          <w:color w:val="000000"/>
          <w:szCs w:val="21"/>
        </w:rPr>
        <w:t xml:space="preserve">task of </w:t>
      </w:r>
      <w:r w:rsidR="00AC5A10" w:rsidRPr="00AC5A10">
        <w:rPr>
          <w:rFonts w:ascii="Arial" w:hAnsi="Arial" w:cs="Arial"/>
          <w:color w:val="000000"/>
          <w:szCs w:val="21"/>
        </w:rPr>
        <w:t>statutes recommendation.</w:t>
      </w:r>
    </w:p>
    <w:p w14:paraId="62051243" w14:textId="77777777" w:rsidR="00AC5A10" w:rsidRPr="00AC5A10" w:rsidRDefault="00503406" w:rsidP="00AC5A10">
      <w:pPr>
        <w:spacing w:line="360" w:lineRule="auto"/>
        <w:ind w:firstLineChars="200" w:firstLine="420"/>
        <w:rPr>
          <w:rFonts w:ascii="Arial" w:hAnsi="Arial" w:cs="Arial"/>
          <w:color w:val="000000"/>
          <w:szCs w:val="21"/>
        </w:rPr>
      </w:pPr>
      <w:r w:rsidRPr="00503406">
        <w:rPr>
          <w:rFonts w:ascii="Arial" w:hAnsi="Arial" w:cs="Arial"/>
          <w:color w:val="000000"/>
          <w:szCs w:val="21"/>
        </w:rPr>
        <w:t xml:space="preserve">(2) </w:t>
      </w:r>
      <w:r w:rsidR="008E2F62">
        <w:rPr>
          <w:rFonts w:ascii="Arial" w:hAnsi="Arial" w:cs="Arial"/>
          <w:color w:val="000000"/>
          <w:szCs w:val="21"/>
        </w:rPr>
        <w:t>Statutes r</w:t>
      </w:r>
      <w:r w:rsidR="008E2F62" w:rsidRPr="00503406">
        <w:rPr>
          <w:rFonts w:ascii="Arial" w:hAnsi="Arial" w:cs="Arial"/>
          <w:color w:val="000000"/>
          <w:szCs w:val="21"/>
        </w:rPr>
        <w:t xml:space="preserve">ecommendation method based on </w:t>
      </w:r>
      <w:r w:rsidR="008E2F62">
        <w:rPr>
          <w:rFonts w:ascii="Arial" w:hAnsi="Arial" w:cs="Arial"/>
          <w:color w:val="000000"/>
          <w:szCs w:val="21"/>
        </w:rPr>
        <w:t>LDA</w:t>
      </w:r>
      <w:r w:rsidR="008E2F62">
        <w:rPr>
          <w:rFonts w:ascii="Arial" w:hAnsi="Arial" w:cs="Arial" w:hint="eastAsia"/>
          <w:color w:val="000000"/>
          <w:szCs w:val="21"/>
        </w:rPr>
        <w:t>-</w:t>
      </w:r>
      <w:r w:rsidR="008E2F62" w:rsidRPr="00503406">
        <w:rPr>
          <w:rFonts w:ascii="Arial" w:hAnsi="Arial" w:cs="Arial"/>
          <w:color w:val="000000"/>
          <w:szCs w:val="21"/>
        </w:rPr>
        <w:t>LSTM</w:t>
      </w:r>
      <w:r w:rsidRPr="00503406">
        <w:rPr>
          <w:rFonts w:ascii="Arial" w:hAnsi="Arial" w:cs="Arial"/>
          <w:color w:val="000000"/>
          <w:szCs w:val="21"/>
        </w:rPr>
        <w:t xml:space="preserve">: </w:t>
      </w:r>
      <w:r w:rsidR="00AC5A10">
        <w:rPr>
          <w:rFonts w:ascii="Arial" w:hAnsi="Arial" w:cs="Arial"/>
          <w:color w:val="000000"/>
          <w:szCs w:val="21"/>
        </w:rPr>
        <w:t>B</w:t>
      </w:r>
      <w:r w:rsidRPr="00503406">
        <w:rPr>
          <w:rFonts w:ascii="Arial" w:hAnsi="Arial" w:cs="Arial"/>
          <w:color w:val="000000"/>
          <w:szCs w:val="21"/>
        </w:rPr>
        <w:t xml:space="preserve">y simulating human attention, the judge will additionally pay attention to the words related to the subject of the instrument when reading the document to judge the case. By introducing the subject vector of the basic case of the case as a priori information, the Attention Mechanism is used to assign greater weight to the </w:t>
      </w:r>
      <w:r w:rsidR="00AC5A10">
        <w:rPr>
          <w:rFonts w:ascii="Arial" w:hAnsi="Arial" w:cs="Arial"/>
          <w:color w:val="000000"/>
          <w:szCs w:val="21"/>
        </w:rPr>
        <w:t>topic</w:t>
      </w:r>
      <w:r w:rsidRPr="00503406">
        <w:rPr>
          <w:rFonts w:ascii="Arial" w:hAnsi="Arial" w:cs="Arial"/>
          <w:color w:val="000000"/>
          <w:szCs w:val="21"/>
        </w:rPr>
        <w:t xml:space="preserve">-related words when calculating the attention vector, </w:t>
      </w:r>
      <w:r w:rsidR="00AC5A10" w:rsidRPr="00AC5A10">
        <w:rPr>
          <w:rFonts w:ascii="Arial" w:hAnsi="Arial" w:cs="Arial"/>
          <w:color w:val="000000"/>
          <w:szCs w:val="21"/>
        </w:rPr>
        <w:t>and based on the calculated attention vector, multi-label and multi-classification are performed to complete the task of statutes recommendation.</w:t>
      </w:r>
    </w:p>
    <w:p w14:paraId="3138C6F7" w14:textId="38C13850" w:rsidR="00715ACB" w:rsidRDefault="00503406">
      <w:pPr>
        <w:spacing w:line="360" w:lineRule="auto"/>
        <w:ind w:firstLineChars="200" w:firstLine="420"/>
        <w:rPr>
          <w:rFonts w:ascii="Arial" w:hAnsi="Arial" w:cs="Arial"/>
          <w:color w:val="000000"/>
          <w:szCs w:val="21"/>
        </w:rPr>
      </w:pPr>
      <w:r w:rsidRPr="00503406">
        <w:rPr>
          <w:rFonts w:ascii="Arial" w:hAnsi="Arial" w:cs="Arial"/>
          <w:color w:val="000000"/>
          <w:szCs w:val="21"/>
        </w:rPr>
        <w:t xml:space="preserve">In the experimental verification stage, this </w:t>
      </w:r>
      <w:r w:rsidR="00D3059C">
        <w:rPr>
          <w:rFonts w:ascii="Arial" w:hAnsi="Arial" w:cs="Arial" w:hint="eastAsia"/>
          <w:color w:val="000000"/>
          <w:szCs w:val="21"/>
        </w:rPr>
        <w:t>thesis</w:t>
      </w:r>
      <w:r w:rsidR="00D3059C">
        <w:rPr>
          <w:rFonts w:ascii="Arial" w:hAnsi="Arial" w:cs="Arial"/>
          <w:color w:val="000000"/>
          <w:szCs w:val="21"/>
        </w:rPr>
        <w:t xml:space="preserve"> </w:t>
      </w:r>
      <w:r w:rsidRPr="00503406">
        <w:rPr>
          <w:rFonts w:ascii="Arial" w:hAnsi="Arial" w:cs="Arial"/>
          <w:color w:val="000000"/>
          <w:szCs w:val="21"/>
        </w:rPr>
        <w:t>design</w:t>
      </w:r>
      <w:r w:rsidR="00DC27F8">
        <w:rPr>
          <w:rFonts w:ascii="Arial" w:hAnsi="Arial" w:cs="Arial"/>
          <w:color w:val="000000"/>
          <w:szCs w:val="21"/>
        </w:rPr>
        <w:t>s</w:t>
      </w:r>
      <w:r w:rsidRPr="00503406">
        <w:rPr>
          <w:rFonts w:ascii="Arial" w:hAnsi="Arial" w:cs="Arial"/>
          <w:color w:val="000000"/>
          <w:szCs w:val="21"/>
        </w:rPr>
        <w:t xml:space="preserve"> a series of comparative experiments with the judging documents of six civil cases as the data set. The recommendation effect of the deep learning-based </w:t>
      </w:r>
      <w:r w:rsidR="009E2F78">
        <w:rPr>
          <w:rFonts w:ascii="Arial" w:hAnsi="Arial" w:cs="Arial"/>
          <w:color w:val="000000"/>
          <w:szCs w:val="21"/>
        </w:rPr>
        <w:t>Statutes R</w:t>
      </w:r>
      <w:r w:rsidR="009E2F78" w:rsidRPr="00503406">
        <w:rPr>
          <w:rFonts w:ascii="Arial" w:hAnsi="Arial" w:cs="Arial"/>
          <w:color w:val="000000"/>
          <w:szCs w:val="21"/>
        </w:rPr>
        <w:t>ecommendation</w:t>
      </w:r>
      <w:r w:rsidRPr="00503406">
        <w:rPr>
          <w:rFonts w:ascii="Arial" w:hAnsi="Arial" w:cs="Arial"/>
          <w:color w:val="000000"/>
          <w:szCs w:val="21"/>
        </w:rPr>
        <w:t xml:space="preserve"> method and the traditional machine learning </w:t>
      </w:r>
      <w:proofErr w:type="spellStart"/>
      <w:r w:rsidRPr="00503406">
        <w:rPr>
          <w:rFonts w:ascii="Arial" w:hAnsi="Arial" w:cs="Arial"/>
          <w:color w:val="000000"/>
          <w:szCs w:val="21"/>
        </w:rPr>
        <w:t>LightGBM</w:t>
      </w:r>
      <w:proofErr w:type="spellEnd"/>
      <w:r w:rsidRPr="00503406">
        <w:rPr>
          <w:rFonts w:ascii="Arial" w:hAnsi="Arial" w:cs="Arial"/>
          <w:color w:val="000000"/>
          <w:szCs w:val="21"/>
        </w:rPr>
        <w:t xml:space="preserve">-based </w:t>
      </w:r>
      <w:r w:rsidR="00801F73">
        <w:rPr>
          <w:rFonts w:ascii="Arial" w:hAnsi="Arial" w:cs="Arial"/>
          <w:color w:val="000000"/>
          <w:szCs w:val="21"/>
        </w:rPr>
        <w:t xml:space="preserve">Statutes </w:t>
      </w:r>
      <w:r w:rsidR="009E2F78">
        <w:rPr>
          <w:rFonts w:ascii="Arial" w:hAnsi="Arial" w:cs="Arial"/>
          <w:color w:val="000000"/>
          <w:szCs w:val="21"/>
        </w:rPr>
        <w:t>R</w:t>
      </w:r>
      <w:r w:rsidR="00801F73" w:rsidRPr="00503406">
        <w:rPr>
          <w:rFonts w:ascii="Arial" w:hAnsi="Arial" w:cs="Arial"/>
          <w:color w:val="000000"/>
          <w:szCs w:val="21"/>
        </w:rPr>
        <w:t xml:space="preserve">ecommendation method based on LSTM </w:t>
      </w:r>
      <w:r w:rsidRPr="00503406">
        <w:rPr>
          <w:rFonts w:ascii="Arial" w:hAnsi="Arial" w:cs="Arial"/>
          <w:color w:val="000000"/>
          <w:szCs w:val="21"/>
        </w:rPr>
        <w:t xml:space="preserve">compared, and the effectiveness of deep learning autonomous learning and the validity of adding LDA prior information </w:t>
      </w:r>
      <w:r w:rsidR="00DC27F8">
        <w:rPr>
          <w:rFonts w:ascii="Arial" w:hAnsi="Arial" w:cs="Arial"/>
          <w:color w:val="000000"/>
          <w:szCs w:val="21"/>
        </w:rPr>
        <w:t>is</w:t>
      </w:r>
      <w:r w:rsidRPr="00503406">
        <w:rPr>
          <w:rFonts w:ascii="Arial" w:hAnsi="Arial" w:cs="Arial"/>
          <w:color w:val="000000"/>
          <w:szCs w:val="21"/>
        </w:rPr>
        <w:t xml:space="preserve"> verified. Finally, the advantages and disadvantages of all methods are compared, and the future research work is further prospected</w:t>
      </w:r>
      <w:r>
        <w:rPr>
          <w:rFonts w:ascii="Arial" w:hAnsi="Arial" w:cs="Arial" w:hint="eastAsia"/>
          <w:color w:val="000000"/>
          <w:szCs w:val="21"/>
        </w:rPr>
        <w:t>.</w:t>
      </w:r>
    </w:p>
    <w:p w14:paraId="6A35AE7F" w14:textId="77777777" w:rsidR="00715ACB" w:rsidRDefault="00715ACB">
      <w:pPr>
        <w:spacing w:line="360" w:lineRule="auto"/>
        <w:ind w:firstLineChars="200" w:firstLine="420"/>
        <w:rPr>
          <w:rFonts w:ascii="Arial" w:hAnsi="Arial" w:cs="Arial"/>
          <w:color w:val="000000"/>
          <w:szCs w:val="21"/>
        </w:rPr>
      </w:pPr>
    </w:p>
    <w:p w14:paraId="287423E4" w14:textId="77777777" w:rsidR="00715ACB" w:rsidRDefault="00F50A61">
      <w:pPr>
        <w:spacing w:line="360" w:lineRule="auto"/>
        <w:rPr>
          <w:rFonts w:ascii="Verdana" w:hAnsi="Verdana"/>
          <w:color w:val="000000"/>
          <w:sz w:val="24"/>
        </w:rPr>
      </w:pPr>
      <w:r>
        <w:rPr>
          <w:rFonts w:ascii="Arial" w:hAnsi="Arial" w:cs="Arial"/>
          <w:b/>
          <w:color w:val="000000"/>
          <w:szCs w:val="21"/>
        </w:rPr>
        <w:t xml:space="preserve">Keywords: </w:t>
      </w:r>
      <w:r>
        <w:rPr>
          <w:rFonts w:ascii="Arial" w:hAnsi="Arial" w:cs="Arial"/>
          <w:color w:val="000000"/>
          <w:szCs w:val="21"/>
        </w:rPr>
        <w:t>Associated Statutes Recommendation, Judgment Documents, Deep Learning, Multi-Label Multi-Classification, Long Short-Term Memory Network, Attention Mechanism, Word2Vec, Topic Model</w:t>
      </w:r>
    </w:p>
    <w:p w14:paraId="1169D839" w14:textId="77777777" w:rsidR="00715ACB" w:rsidRDefault="00715ACB">
      <w:pPr>
        <w:sectPr w:rsidR="00715ACB">
          <w:headerReference w:type="default" r:id="rId16"/>
          <w:footerReference w:type="default" r:id="rId17"/>
          <w:pgSz w:w="11906" w:h="16838"/>
          <w:pgMar w:top="1440" w:right="1800" w:bottom="1440" w:left="1800" w:header="851" w:footer="992" w:gutter="0"/>
          <w:pgNumType w:fmt="upperRoman" w:start="1"/>
          <w:cols w:space="425"/>
          <w:docGrid w:type="lines" w:linePitch="312"/>
        </w:sectPr>
      </w:pPr>
    </w:p>
    <w:p w14:paraId="2498B1B0" w14:textId="77777777" w:rsidR="00715ACB" w:rsidRDefault="00F50A61">
      <w:pPr>
        <w:pStyle w:val="1"/>
        <w:jc w:val="center"/>
        <w:rPr>
          <w:rFonts w:ascii="黑体" w:eastAsia="黑体"/>
          <w:color w:val="0000FF"/>
        </w:rPr>
      </w:pPr>
      <w:bookmarkStart w:id="46" w:name="_Toc3559724"/>
      <w:r>
        <w:rPr>
          <w:rFonts w:ascii="黑体" w:eastAsia="黑体" w:hint="eastAsia"/>
        </w:rPr>
        <w:lastRenderedPageBreak/>
        <w:t>目  录</w:t>
      </w:r>
      <w:bookmarkEnd w:id="40"/>
      <w:bookmarkEnd w:id="41"/>
      <w:bookmarkEnd w:id="42"/>
      <w:bookmarkEnd w:id="43"/>
      <w:bookmarkEnd w:id="44"/>
      <w:bookmarkEnd w:id="45"/>
      <w:bookmarkEnd w:id="46"/>
    </w:p>
    <w:bookmarkStart w:id="47" w:name="_Toc187761921"/>
    <w:bookmarkStart w:id="48" w:name="_Toc187122269"/>
    <w:bookmarkStart w:id="49" w:name="_Toc187764277"/>
    <w:p w14:paraId="058C85FF" w14:textId="4F106605" w:rsidR="000D3559" w:rsidRDefault="00F50A61">
      <w:pPr>
        <w:pStyle w:val="TOC1"/>
        <w:rPr>
          <w:rFonts w:asciiTheme="minorHAnsi" w:eastAsiaTheme="minorEastAsia" w:hAnsiTheme="minorHAnsi" w:cstheme="minorBidi"/>
          <w:noProof/>
          <w:sz w:val="21"/>
          <w:szCs w:val="22"/>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hyperlink w:anchor="_Toc3559722" w:history="1">
        <w:r w:rsidR="000D3559" w:rsidRPr="009A3674">
          <w:rPr>
            <w:rStyle w:val="af4"/>
            <w:rFonts w:ascii="黑体" w:eastAsia="黑体"/>
            <w:noProof/>
          </w:rPr>
          <w:t>摘  要</w:t>
        </w:r>
        <w:r w:rsidR="000D3559">
          <w:rPr>
            <w:noProof/>
            <w:webHidden/>
          </w:rPr>
          <w:tab/>
        </w:r>
        <w:r w:rsidR="000D3559">
          <w:rPr>
            <w:noProof/>
            <w:webHidden/>
          </w:rPr>
          <w:fldChar w:fldCharType="begin"/>
        </w:r>
        <w:r w:rsidR="000D3559">
          <w:rPr>
            <w:noProof/>
            <w:webHidden/>
          </w:rPr>
          <w:instrText xml:space="preserve"> PAGEREF _Toc3559722 \h </w:instrText>
        </w:r>
        <w:r w:rsidR="000D3559">
          <w:rPr>
            <w:noProof/>
            <w:webHidden/>
          </w:rPr>
        </w:r>
        <w:r w:rsidR="000D3559">
          <w:rPr>
            <w:noProof/>
            <w:webHidden/>
          </w:rPr>
          <w:fldChar w:fldCharType="separate"/>
        </w:r>
        <w:r w:rsidR="000D3559">
          <w:rPr>
            <w:noProof/>
            <w:webHidden/>
          </w:rPr>
          <w:t>I</w:t>
        </w:r>
        <w:r w:rsidR="000D3559">
          <w:rPr>
            <w:noProof/>
            <w:webHidden/>
          </w:rPr>
          <w:fldChar w:fldCharType="end"/>
        </w:r>
      </w:hyperlink>
    </w:p>
    <w:p w14:paraId="7AFD442D" w14:textId="185CA334" w:rsidR="000D3559" w:rsidRDefault="00DE0E61">
      <w:pPr>
        <w:pStyle w:val="TOC1"/>
        <w:rPr>
          <w:rFonts w:asciiTheme="minorHAnsi" w:eastAsiaTheme="minorEastAsia" w:hAnsiTheme="minorHAnsi" w:cstheme="minorBidi"/>
          <w:noProof/>
          <w:sz w:val="21"/>
          <w:szCs w:val="22"/>
        </w:rPr>
      </w:pPr>
      <w:hyperlink w:anchor="_Toc3559723" w:history="1">
        <w:r w:rsidR="000D3559" w:rsidRPr="009A3674">
          <w:rPr>
            <w:rStyle w:val="af4"/>
            <w:rFonts w:cs="Arial"/>
            <w:noProof/>
          </w:rPr>
          <w:t>Abstract</w:t>
        </w:r>
        <w:r w:rsidR="000D3559">
          <w:rPr>
            <w:noProof/>
            <w:webHidden/>
          </w:rPr>
          <w:tab/>
        </w:r>
        <w:r w:rsidR="000D3559">
          <w:rPr>
            <w:noProof/>
            <w:webHidden/>
          </w:rPr>
          <w:fldChar w:fldCharType="begin"/>
        </w:r>
        <w:r w:rsidR="000D3559">
          <w:rPr>
            <w:noProof/>
            <w:webHidden/>
          </w:rPr>
          <w:instrText xml:space="preserve"> PAGEREF _Toc3559723 \h </w:instrText>
        </w:r>
        <w:r w:rsidR="000D3559">
          <w:rPr>
            <w:noProof/>
            <w:webHidden/>
          </w:rPr>
        </w:r>
        <w:r w:rsidR="000D3559">
          <w:rPr>
            <w:noProof/>
            <w:webHidden/>
          </w:rPr>
          <w:fldChar w:fldCharType="separate"/>
        </w:r>
        <w:r w:rsidR="000D3559">
          <w:rPr>
            <w:noProof/>
            <w:webHidden/>
          </w:rPr>
          <w:t>III</w:t>
        </w:r>
        <w:r w:rsidR="000D3559">
          <w:rPr>
            <w:noProof/>
            <w:webHidden/>
          </w:rPr>
          <w:fldChar w:fldCharType="end"/>
        </w:r>
      </w:hyperlink>
    </w:p>
    <w:p w14:paraId="612D698F" w14:textId="134BB053" w:rsidR="000D3559" w:rsidRDefault="00DE0E61">
      <w:pPr>
        <w:pStyle w:val="TOC1"/>
        <w:rPr>
          <w:rFonts w:asciiTheme="minorHAnsi" w:eastAsiaTheme="minorEastAsia" w:hAnsiTheme="minorHAnsi" w:cstheme="minorBidi"/>
          <w:noProof/>
          <w:sz w:val="21"/>
          <w:szCs w:val="22"/>
        </w:rPr>
      </w:pPr>
      <w:hyperlink w:anchor="_Toc3559724" w:history="1">
        <w:r w:rsidR="000D3559" w:rsidRPr="009A3674">
          <w:rPr>
            <w:rStyle w:val="af4"/>
            <w:rFonts w:ascii="黑体" w:eastAsia="黑体"/>
            <w:noProof/>
          </w:rPr>
          <w:t>目  录</w:t>
        </w:r>
        <w:r w:rsidR="000D3559">
          <w:rPr>
            <w:noProof/>
            <w:webHidden/>
          </w:rPr>
          <w:tab/>
        </w:r>
        <w:r w:rsidR="000D3559">
          <w:rPr>
            <w:noProof/>
            <w:webHidden/>
          </w:rPr>
          <w:fldChar w:fldCharType="begin"/>
        </w:r>
        <w:r w:rsidR="000D3559">
          <w:rPr>
            <w:noProof/>
            <w:webHidden/>
          </w:rPr>
          <w:instrText xml:space="preserve"> PAGEREF _Toc3559724 \h </w:instrText>
        </w:r>
        <w:r w:rsidR="000D3559">
          <w:rPr>
            <w:noProof/>
            <w:webHidden/>
          </w:rPr>
        </w:r>
        <w:r w:rsidR="000D3559">
          <w:rPr>
            <w:noProof/>
            <w:webHidden/>
          </w:rPr>
          <w:fldChar w:fldCharType="separate"/>
        </w:r>
        <w:r w:rsidR="000D3559">
          <w:rPr>
            <w:noProof/>
            <w:webHidden/>
          </w:rPr>
          <w:t>V</w:t>
        </w:r>
        <w:r w:rsidR="000D3559">
          <w:rPr>
            <w:noProof/>
            <w:webHidden/>
          </w:rPr>
          <w:fldChar w:fldCharType="end"/>
        </w:r>
      </w:hyperlink>
    </w:p>
    <w:p w14:paraId="26376C7E" w14:textId="5486211D" w:rsidR="000D3559" w:rsidRDefault="00DE0E61">
      <w:pPr>
        <w:pStyle w:val="TOC1"/>
        <w:rPr>
          <w:rFonts w:asciiTheme="minorHAnsi" w:eastAsiaTheme="minorEastAsia" w:hAnsiTheme="minorHAnsi" w:cstheme="minorBidi"/>
          <w:noProof/>
          <w:sz w:val="21"/>
          <w:szCs w:val="22"/>
        </w:rPr>
      </w:pPr>
      <w:hyperlink w:anchor="_Toc3559725" w:history="1">
        <w:r w:rsidR="000D3559" w:rsidRPr="009A3674">
          <w:rPr>
            <w:rStyle w:val="af4"/>
            <w:rFonts w:ascii="黑体" w:eastAsia="黑体"/>
            <w:noProof/>
          </w:rPr>
          <w:t>图目录</w:t>
        </w:r>
        <w:r w:rsidR="000D3559">
          <w:rPr>
            <w:noProof/>
            <w:webHidden/>
          </w:rPr>
          <w:tab/>
        </w:r>
        <w:r w:rsidR="000D3559">
          <w:rPr>
            <w:noProof/>
            <w:webHidden/>
          </w:rPr>
          <w:fldChar w:fldCharType="begin"/>
        </w:r>
        <w:r w:rsidR="000D3559">
          <w:rPr>
            <w:noProof/>
            <w:webHidden/>
          </w:rPr>
          <w:instrText xml:space="preserve"> PAGEREF _Toc3559725 \h </w:instrText>
        </w:r>
        <w:r w:rsidR="000D3559">
          <w:rPr>
            <w:noProof/>
            <w:webHidden/>
          </w:rPr>
        </w:r>
        <w:r w:rsidR="000D3559">
          <w:rPr>
            <w:noProof/>
            <w:webHidden/>
          </w:rPr>
          <w:fldChar w:fldCharType="separate"/>
        </w:r>
        <w:r w:rsidR="000D3559">
          <w:rPr>
            <w:noProof/>
            <w:webHidden/>
          </w:rPr>
          <w:t>VII</w:t>
        </w:r>
        <w:r w:rsidR="000D3559">
          <w:rPr>
            <w:noProof/>
            <w:webHidden/>
          </w:rPr>
          <w:fldChar w:fldCharType="end"/>
        </w:r>
      </w:hyperlink>
    </w:p>
    <w:p w14:paraId="3749D393" w14:textId="555FB423" w:rsidR="000D3559" w:rsidRDefault="00DE0E61">
      <w:pPr>
        <w:pStyle w:val="TOC1"/>
        <w:rPr>
          <w:rFonts w:asciiTheme="minorHAnsi" w:eastAsiaTheme="minorEastAsia" w:hAnsiTheme="minorHAnsi" w:cstheme="minorBidi"/>
          <w:noProof/>
          <w:sz w:val="21"/>
          <w:szCs w:val="22"/>
        </w:rPr>
      </w:pPr>
      <w:hyperlink w:anchor="_Toc3559726" w:history="1">
        <w:r w:rsidR="000D3559" w:rsidRPr="009A3674">
          <w:rPr>
            <w:rStyle w:val="af4"/>
            <w:rFonts w:ascii="黑体" w:eastAsia="黑体"/>
            <w:noProof/>
          </w:rPr>
          <w:t>表目录</w:t>
        </w:r>
        <w:r w:rsidR="000D3559">
          <w:rPr>
            <w:noProof/>
            <w:webHidden/>
          </w:rPr>
          <w:tab/>
        </w:r>
        <w:r w:rsidR="000D3559">
          <w:rPr>
            <w:noProof/>
            <w:webHidden/>
          </w:rPr>
          <w:fldChar w:fldCharType="begin"/>
        </w:r>
        <w:r w:rsidR="000D3559">
          <w:rPr>
            <w:noProof/>
            <w:webHidden/>
          </w:rPr>
          <w:instrText xml:space="preserve"> PAGEREF _Toc3559726 \h </w:instrText>
        </w:r>
        <w:r w:rsidR="000D3559">
          <w:rPr>
            <w:noProof/>
            <w:webHidden/>
          </w:rPr>
        </w:r>
        <w:r w:rsidR="000D3559">
          <w:rPr>
            <w:noProof/>
            <w:webHidden/>
          </w:rPr>
          <w:fldChar w:fldCharType="separate"/>
        </w:r>
        <w:r w:rsidR="000D3559">
          <w:rPr>
            <w:noProof/>
            <w:webHidden/>
          </w:rPr>
          <w:t>VIII</w:t>
        </w:r>
        <w:r w:rsidR="000D3559">
          <w:rPr>
            <w:noProof/>
            <w:webHidden/>
          </w:rPr>
          <w:fldChar w:fldCharType="end"/>
        </w:r>
      </w:hyperlink>
    </w:p>
    <w:p w14:paraId="264671EA" w14:textId="69493D89" w:rsidR="000D3559" w:rsidRDefault="00DE0E61">
      <w:pPr>
        <w:pStyle w:val="TOC1"/>
        <w:rPr>
          <w:rFonts w:asciiTheme="minorHAnsi" w:eastAsiaTheme="minorEastAsia" w:hAnsiTheme="minorHAnsi" w:cstheme="minorBidi"/>
          <w:noProof/>
          <w:sz w:val="21"/>
          <w:szCs w:val="22"/>
        </w:rPr>
      </w:pPr>
      <w:hyperlink w:anchor="_Toc3559727" w:history="1">
        <w:r w:rsidR="000D3559" w:rsidRPr="009A3674">
          <w:rPr>
            <w:rStyle w:val="af4"/>
            <w:rFonts w:ascii="黑体" w:eastAsia="黑体"/>
            <w:noProof/>
          </w:rPr>
          <w:t>第一章  引言</w:t>
        </w:r>
        <w:r w:rsidR="000D3559">
          <w:rPr>
            <w:noProof/>
            <w:webHidden/>
          </w:rPr>
          <w:tab/>
        </w:r>
        <w:r w:rsidR="000D3559">
          <w:rPr>
            <w:noProof/>
            <w:webHidden/>
          </w:rPr>
          <w:fldChar w:fldCharType="begin"/>
        </w:r>
        <w:r w:rsidR="000D3559">
          <w:rPr>
            <w:noProof/>
            <w:webHidden/>
          </w:rPr>
          <w:instrText xml:space="preserve"> PAGEREF _Toc3559727 \h </w:instrText>
        </w:r>
        <w:r w:rsidR="000D3559">
          <w:rPr>
            <w:noProof/>
            <w:webHidden/>
          </w:rPr>
        </w:r>
        <w:r w:rsidR="000D3559">
          <w:rPr>
            <w:noProof/>
            <w:webHidden/>
          </w:rPr>
          <w:fldChar w:fldCharType="separate"/>
        </w:r>
        <w:r w:rsidR="000D3559">
          <w:rPr>
            <w:noProof/>
            <w:webHidden/>
          </w:rPr>
          <w:t>1</w:t>
        </w:r>
        <w:r w:rsidR="000D3559">
          <w:rPr>
            <w:noProof/>
            <w:webHidden/>
          </w:rPr>
          <w:fldChar w:fldCharType="end"/>
        </w:r>
      </w:hyperlink>
    </w:p>
    <w:p w14:paraId="778CEABB" w14:textId="226B8296" w:rsidR="000D3559" w:rsidRDefault="00DE0E61">
      <w:pPr>
        <w:pStyle w:val="TOC2"/>
        <w:ind w:left="420"/>
        <w:rPr>
          <w:rFonts w:asciiTheme="minorHAnsi" w:eastAsiaTheme="minorEastAsia" w:hAnsiTheme="minorHAnsi" w:cstheme="minorBidi"/>
          <w:noProof/>
          <w:sz w:val="21"/>
          <w:szCs w:val="22"/>
        </w:rPr>
      </w:pPr>
      <w:hyperlink w:anchor="_Toc3559728" w:history="1">
        <w:r w:rsidR="000D3559" w:rsidRPr="009A3674">
          <w:rPr>
            <w:rStyle w:val="af4"/>
            <w:noProof/>
          </w:rPr>
          <w:t xml:space="preserve">1.1 </w:t>
        </w:r>
        <w:r w:rsidR="000D3559" w:rsidRPr="009A3674">
          <w:rPr>
            <w:rStyle w:val="af4"/>
            <w:noProof/>
          </w:rPr>
          <w:t>选题的背景与意义</w:t>
        </w:r>
        <w:r w:rsidR="000D3559">
          <w:rPr>
            <w:noProof/>
            <w:webHidden/>
          </w:rPr>
          <w:tab/>
        </w:r>
        <w:r w:rsidR="000D3559">
          <w:rPr>
            <w:noProof/>
            <w:webHidden/>
          </w:rPr>
          <w:fldChar w:fldCharType="begin"/>
        </w:r>
        <w:r w:rsidR="000D3559">
          <w:rPr>
            <w:noProof/>
            <w:webHidden/>
          </w:rPr>
          <w:instrText xml:space="preserve"> PAGEREF _Toc3559728 \h </w:instrText>
        </w:r>
        <w:r w:rsidR="000D3559">
          <w:rPr>
            <w:noProof/>
            <w:webHidden/>
          </w:rPr>
        </w:r>
        <w:r w:rsidR="000D3559">
          <w:rPr>
            <w:noProof/>
            <w:webHidden/>
          </w:rPr>
          <w:fldChar w:fldCharType="separate"/>
        </w:r>
        <w:r w:rsidR="000D3559">
          <w:rPr>
            <w:noProof/>
            <w:webHidden/>
          </w:rPr>
          <w:t>1</w:t>
        </w:r>
        <w:r w:rsidR="000D3559">
          <w:rPr>
            <w:noProof/>
            <w:webHidden/>
          </w:rPr>
          <w:fldChar w:fldCharType="end"/>
        </w:r>
      </w:hyperlink>
    </w:p>
    <w:p w14:paraId="74160822" w14:textId="21B22AC0" w:rsidR="000D3559" w:rsidRDefault="00DE0E61">
      <w:pPr>
        <w:pStyle w:val="TOC2"/>
        <w:ind w:left="420"/>
        <w:rPr>
          <w:rFonts w:asciiTheme="minorHAnsi" w:eastAsiaTheme="minorEastAsia" w:hAnsiTheme="minorHAnsi" w:cstheme="minorBidi"/>
          <w:noProof/>
          <w:sz w:val="21"/>
          <w:szCs w:val="22"/>
        </w:rPr>
      </w:pPr>
      <w:hyperlink w:anchor="_Toc3559729" w:history="1">
        <w:r w:rsidR="000D3559" w:rsidRPr="009A3674">
          <w:rPr>
            <w:rStyle w:val="af4"/>
            <w:noProof/>
          </w:rPr>
          <w:t xml:space="preserve">1.2 </w:t>
        </w:r>
        <w:r w:rsidR="000D3559" w:rsidRPr="009A3674">
          <w:rPr>
            <w:rStyle w:val="af4"/>
            <w:noProof/>
          </w:rPr>
          <w:t>国内外研究现状</w:t>
        </w:r>
        <w:r w:rsidR="000D3559">
          <w:rPr>
            <w:noProof/>
            <w:webHidden/>
          </w:rPr>
          <w:tab/>
        </w:r>
        <w:r w:rsidR="000D3559">
          <w:rPr>
            <w:noProof/>
            <w:webHidden/>
          </w:rPr>
          <w:fldChar w:fldCharType="begin"/>
        </w:r>
        <w:r w:rsidR="000D3559">
          <w:rPr>
            <w:noProof/>
            <w:webHidden/>
          </w:rPr>
          <w:instrText xml:space="preserve"> PAGEREF _Toc3559729 \h </w:instrText>
        </w:r>
        <w:r w:rsidR="000D3559">
          <w:rPr>
            <w:noProof/>
            <w:webHidden/>
          </w:rPr>
        </w:r>
        <w:r w:rsidR="000D3559">
          <w:rPr>
            <w:noProof/>
            <w:webHidden/>
          </w:rPr>
          <w:fldChar w:fldCharType="separate"/>
        </w:r>
        <w:r w:rsidR="000D3559">
          <w:rPr>
            <w:noProof/>
            <w:webHidden/>
          </w:rPr>
          <w:t>3</w:t>
        </w:r>
        <w:r w:rsidR="000D3559">
          <w:rPr>
            <w:noProof/>
            <w:webHidden/>
          </w:rPr>
          <w:fldChar w:fldCharType="end"/>
        </w:r>
      </w:hyperlink>
    </w:p>
    <w:p w14:paraId="0C42F877" w14:textId="79FEA1B4" w:rsidR="000D3559" w:rsidRDefault="00DE0E61">
      <w:pPr>
        <w:pStyle w:val="TOC2"/>
        <w:ind w:left="420"/>
        <w:rPr>
          <w:rFonts w:asciiTheme="minorHAnsi" w:eastAsiaTheme="minorEastAsia" w:hAnsiTheme="minorHAnsi" w:cstheme="minorBidi"/>
          <w:noProof/>
          <w:sz w:val="21"/>
          <w:szCs w:val="22"/>
        </w:rPr>
      </w:pPr>
      <w:hyperlink w:anchor="_Toc3559730" w:history="1">
        <w:r w:rsidR="000D3559" w:rsidRPr="009A3674">
          <w:rPr>
            <w:rStyle w:val="af4"/>
            <w:noProof/>
          </w:rPr>
          <w:t xml:space="preserve">1.3 </w:t>
        </w:r>
        <w:r w:rsidR="000D3559" w:rsidRPr="009A3674">
          <w:rPr>
            <w:rStyle w:val="af4"/>
            <w:noProof/>
          </w:rPr>
          <w:t>本文研究内容与贡献</w:t>
        </w:r>
        <w:r w:rsidR="000D3559">
          <w:rPr>
            <w:noProof/>
            <w:webHidden/>
          </w:rPr>
          <w:tab/>
        </w:r>
        <w:r w:rsidR="000D3559">
          <w:rPr>
            <w:noProof/>
            <w:webHidden/>
          </w:rPr>
          <w:fldChar w:fldCharType="begin"/>
        </w:r>
        <w:r w:rsidR="000D3559">
          <w:rPr>
            <w:noProof/>
            <w:webHidden/>
          </w:rPr>
          <w:instrText xml:space="preserve"> PAGEREF _Toc3559730 \h </w:instrText>
        </w:r>
        <w:r w:rsidR="000D3559">
          <w:rPr>
            <w:noProof/>
            <w:webHidden/>
          </w:rPr>
        </w:r>
        <w:r w:rsidR="000D3559">
          <w:rPr>
            <w:noProof/>
            <w:webHidden/>
          </w:rPr>
          <w:fldChar w:fldCharType="separate"/>
        </w:r>
        <w:r w:rsidR="000D3559">
          <w:rPr>
            <w:noProof/>
            <w:webHidden/>
          </w:rPr>
          <w:t>5</w:t>
        </w:r>
        <w:r w:rsidR="000D3559">
          <w:rPr>
            <w:noProof/>
            <w:webHidden/>
          </w:rPr>
          <w:fldChar w:fldCharType="end"/>
        </w:r>
      </w:hyperlink>
    </w:p>
    <w:p w14:paraId="0042A74E" w14:textId="4ABE4750" w:rsidR="000D3559" w:rsidRDefault="00DE0E61">
      <w:pPr>
        <w:pStyle w:val="TOC2"/>
        <w:ind w:left="420"/>
        <w:rPr>
          <w:rFonts w:asciiTheme="minorHAnsi" w:eastAsiaTheme="minorEastAsia" w:hAnsiTheme="minorHAnsi" w:cstheme="minorBidi"/>
          <w:noProof/>
          <w:sz w:val="21"/>
          <w:szCs w:val="22"/>
        </w:rPr>
      </w:pPr>
      <w:hyperlink w:anchor="_Toc3559731" w:history="1">
        <w:r w:rsidR="000D3559" w:rsidRPr="009A3674">
          <w:rPr>
            <w:rStyle w:val="af4"/>
            <w:noProof/>
          </w:rPr>
          <w:t xml:space="preserve">1.4 </w:t>
        </w:r>
        <w:r w:rsidR="000D3559" w:rsidRPr="009A3674">
          <w:rPr>
            <w:rStyle w:val="af4"/>
            <w:noProof/>
          </w:rPr>
          <w:t>本文的组织结构</w:t>
        </w:r>
        <w:r w:rsidR="000D3559">
          <w:rPr>
            <w:noProof/>
            <w:webHidden/>
          </w:rPr>
          <w:tab/>
        </w:r>
        <w:r w:rsidR="000D3559">
          <w:rPr>
            <w:noProof/>
            <w:webHidden/>
          </w:rPr>
          <w:fldChar w:fldCharType="begin"/>
        </w:r>
        <w:r w:rsidR="000D3559">
          <w:rPr>
            <w:noProof/>
            <w:webHidden/>
          </w:rPr>
          <w:instrText xml:space="preserve"> PAGEREF _Toc3559731 \h </w:instrText>
        </w:r>
        <w:r w:rsidR="000D3559">
          <w:rPr>
            <w:noProof/>
            <w:webHidden/>
          </w:rPr>
        </w:r>
        <w:r w:rsidR="000D3559">
          <w:rPr>
            <w:noProof/>
            <w:webHidden/>
          </w:rPr>
          <w:fldChar w:fldCharType="separate"/>
        </w:r>
        <w:r w:rsidR="000D3559">
          <w:rPr>
            <w:noProof/>
            <w:webHidden/>
          </w:rPr>
          <w:t>6</w:t>
        </w:r>
        <w:r w:rsidR="000D3559">
          <w:rPr>
            <w:noProof/>
            <w:webHidden/>
          </w:rPr>
          <w:fldChar w:fldCharType="end"/>
        </w:r>
      </w:hyperlink>
    </w:p>
    <w:p w14:paraId="1819060C" w14:textId="4F453E3B" w:rsidR="000D3559" w:rsidRDefault="00DE0E61">
      <w:pPr>
        <w:pStyle w:val="TOC1"/>
        <w:rPr>
          <w:rFonts w:asciiTheme="minorHAnsi" w:eastAsiaTheme="minorEastAsia" w:hAnsiTheme="minorHAnsi" w:cstheme="minorBidi"/>
          <w:noProof/>
          <w:sz w:val="21"/>
          <w:szCs w:val="22"/>
        </w:rPr>
      </w:pPr>
      <w:hyperlink w:anchor="_Toc3559732" w:history="1">
        <w:r w:rsidR="000D3559" w:rsidRPr="009A3674">
          <w:rPr>
            <w:rStyle w:val="af4"/>
            <w:rFonts w:eastAsia="黑体" w:cs="Arial"/>
            <w:noProof/>
          </w:rPr>
          <w:t>第二章</w:t>
        </w:r>
        <w:r w:rsidR="000D3559" w:rsidRPr="009A3674">
          <w:rPr>
            <w:rStyle w:val="af4"/>
            <w:rFonts w:eastAsia="黑体" w:cs="Arial"/>
            <w:noProof/>
          </w:rPr>
          <w:t xml:space="preserve">  </w:t>
        </w:r>
        <w:r w:rsidR="000D3559" w:rsidRPr="009A3674">
          <w:rPr>
            <w:rStyle w:val="af4"/>
            <w:rFonts w:eastAsia="黑体" w:cs="Arial"/>
            <w:noProof/>
          </w:rPr>
          <w:t>相关背景知识</w:t>
        </w:r>
        <w:r w:rsidR="000D3559">
          <w:rPr>
            <w:noProof/>
            <w:webHidden/>
          </w:rPr>
          <w:tab/>
        </w:r>
        <w:r w:rsidR="000D3559">
          <w:rPr>
            <w:noProof/>
            <w:webHidden/>
          </w:rPr>
          <w:fldChar w:fldCharType="begin"/>
        </w:r>
        <w:r w:rsidR="000D3559">
          <w:rPr>
            <w:noProof/>
            <w:webHidden/>
          </w:rPr>
          <w:instrText xml:space="preserve"> PAGEREF _Toc3559732 \h </w:instrText>
        </w:r>
        <w:r w:rsidR="000D3559">
          <w:rPr>
            <w:noProof/>
            <w:webHidden/>
          </w:rPr>
        </w:r>
        <w:r w:rsidR="000D3559">
          <w:rPr>
            <w:noProof/>
            <w:webHidden/>
          </w:rPr>
          <w:fldChar w:fldCharType="separate"/>
        </w:r>
        <w:r w:rsidR="000D3559">
          <w:rPr>
            <w:noProof/>
            <w:webHidden/>
          </w:rPr>
          <w:t>7</w:t>
        </w:r>
        <w:r w:rsidR="000D3559">
          <w:rPr>
            <w:noProof/>
            <w:webHidden/>
          </w:rPr>
          <w:fldChar w:fldCharType="end"/>
        </w:r>
      </w:hyperlink>
    </w:p>
    <w:p w14:paraId="1309C25F" w14:textId="4DD22AEC" w:rsidR="000D3559" w:rsidRDefault="00DE0E61">
      <w:pPr>
        <w:pStyle w:val="TOC2"/>
        <w:ind w:left="420"/>
        <w:rPr>
          <w:rFonts w:asciiTheme="minorHAnsi" w:eastAsiaTheme="minorEastAsia" w:hAnsiTheme="minorHAnsi" w:cstheme="minorBidi"/>
          <w:noProof/>
          <w:sz w:val="21"/>
          <w:szCs w:val="22"/>
        </w:rPr>
      </w:pPr>
      <w:hyperlink w:anchor="_Toc3559733" w:history="1">
        <w:r w:rsidR="000D3559" w:rsidRPr="009A3674">
          <w:rPr>
            <w:rStyle w:val="af4"/>
            <w:noProof/>
          </w:rPr>
          <w:t xml:space="preserve">2.1 </w:t>
        </w:r>
        <w:r w:rsidR="000D3559" w:rsidRPr="009A3674">
          <w:rPr>
            <w:rStyle w:val="af4"/>
            <w:noProof/>
          </w:rPr>
          <w:t>多标签多分类学习</w:t>
        </w:r>
        <w:r w:rsidR="000D3559">
          <w:rPr>
            <w:noProof/>
            <w:webHidden/>
          </w:rPr>
          <w:tab/>
        </w:r>
        <w:r w:rsidR="000D3559">
          <w:rPr>
            <w:noProof/>
            <w:webHidden/>
          </w:rPr>
          <w:fldChar w:fldCharType="begin"/>
        </w:r>
        <w:r w:rsidR="000D3559">
          <w:rPr>
            <w:noProof/>
            <w:webHidden/>
          </w:rPr>
          <w:instrText xml:space="preserve"> PAGEREF _Toc3559733 \h </w:instrText>
        </w:r>
        <w:r w:rsidR="000D3559">
          <w:rPr>
            <w:noProof/>
            <w:webHidden/>
          </w:rPr>
        </w:r>
        <w:r w:rsidR="000D3559">
          <w:rPr>
            <w:noProof/>
            <w:webHidden/>
          </w:rPr>
          <w:fldChar w:fldCharType="separate"/>
        </w:r>
        <w:r w:rsidR="000D3559">
          <w:rPr>
            <w:noProof/>
            <w:webHidden/>
          </w:rPr>
          <w:t>7</w:t>
        </w:r>
        <w:r w:rsidR="000D3559">
          <w:rPr>
            <w:noProof/>
            <w:webHidden/>
          </w:rPr>
          <w:fldChar w:fldCharType="end"/>
        </w:r>
      </w:hyperlink>
    </w:p>
    <w:p w14:paraId="78726758" w14:textId="6E5CC02E" w:rsidR="000D3559" w:rsidRDefault="00DE0E61">
      <w:pPr>
        <w:pStyle w:val="TOC2"/>
        <w:ind w:left="420"/>
        <w:rPr>
          <w:rFonts w:asciiTheme="minorHAnsi" w:eastAsiaTheme="minorEastAsia" w:hAnsiTheme="minorHAnsi" w:cstheme="minorBidi"/>
          <w:noProof/>
          <w:sz w:val="21"/>
          <w:szCs w:val="22"/>
        </w:rPr>
      </w:pPr>
      <w:hyperlink w:anchor="_Toc3559734" w:history="1">
        <w:r w:rsidR="000D3559" w:rsidRPr="009A3674">
          <w:rPr>
            <w:rStyle w:val="af4"/>
            <w:noProof/>
          </w:rPr>
          <w:t xml:space="preserve">2.2 </w:t>
        </w:r>
        <w:r w:rsidR="000D3559" w:rsidRPr="009A3674">
          <w:rPr>
            <w:rStyle w:val="af4"/>
            <w:noProof/>
          </w:rPr>
          <w:t>非均衡样本学习</w:t>
        </w:r>
        <w:r w:rsidR="000D3559">
          <w:rPr>
            <w:noProof/>
            <w:webHidden/>
          </w:rPr>
          <w:tab/>
        </w:r>
        <w:r w:rsidR="000D3559">
          <w:rPr>
            <w:noProof/>
            <w:webHidden/>
          </w:rPr>
          <w:fldChar w:fldCharType="begin"/>
        </w:r>
        <w:r w:rsidR="000D3559">
          <w:rPr>
            <w:noProof/>
            <w:webHidden/>
          </w:rPr>
          <w:instrText xml:space="preserve"> PAGEREF _Toc3559734 \h </w:instrText>
        </w:r>
        <w:r w:rsidR="000D3559">
          <w:rPr>
            <w:noProof/>
            <w:webHidden/>
          </w:rPr>
        </w:r>
        <w:r w:rsidR="000D3559">
          <w:rPr>
            <w:noProof/>
            <w:webHidden/>
          </w:rPr>
          <w:fldChar w:fldCharType="separate"/>
        </w:r>
        <w:r w:rsidR="000D3559">
          <w:rPr>
            <w:noProof/>
            <w:webHidden/>
          </w:rPr>
          <w:t>7</w:t>
        </w:r>
        <w:r w:rsidR="000D3559">
          <w:rPr>
            <w:noProof/>
            <w:webHidden/>
          </w:rPr>
          <w:fldChar w:fldCharType="end"/>
        </w:r>
      </w:hyperlink>
    </w:p>
    <w:p w14:paraId="57F38D24" w14:textId="0ABE888D" w:rsidR="000D3559" w:rsidRDefault="00DE0E61">
      <w:pPr>
        <w:pStyle w:val="TOC2"/>
        <w:ind w:left="420"/>
        <w:rPr>
          <w:rFonts w:asciiTheme="minorHAnsi" w:eastAsiaTheme="minorEastAsia" w:hAnsiTheme="minorHAnsi" w:cstheme="minorBidi"/>
          <w:noProof/>
          <w:sz w:val="21"/>
          <w:szCs w:val="22"/>
        </w:rPr>
      </w:pPr>
      <w:hyperlink w:anchor="_Toc3559735" w:history="1">
        <w:r w:rsidR="000D3559" w:rsidRPr="009A3674">
          <w:rPr>
            <w:rStyle w:val="af4"/>
            <w:noProof/>
          </w:rPr>
          <w:t>2.3 Word2Vec</w:t>
        </w:r>
        <w:r w:rsidR="000D3559" w:rsidRPr="009A3674">
          <w:rPr>
            <w:rStyle w:val="af4"/>
            <w:noProof/>
          </w:rPr>
          <w:t>模型</w:t>
        </w:r>
        <w:r w:rsidR="000D3559">
          <w:rPr>
            <w:noProof/>
            <w:webHidden/>
          </w:rPr>
          <w:tab/>
        </w:r>
        <w:r w:rsidR="000D3559">
          <w:rPr>
            <w:noProof/>
            <w:webHidden/>
          </w:rPr>
          <w:fldChar w:fldCharType="begin"/>
        </w:r>
        <w:r w:rsidR="000D3559">
          <w:rPr>
            <w:noProof/>
            <w:webHidden/>
          </w:rPr>
          <w:instrText xml:space="preserve"> PAGEREF _Toc3559735 \h </w:instrText>
        </w:r>
        <w:r w:rsidR="000D3559">
          <w:rPr>
            <w:noProof/>
            <w:webHidden/>
          </w:rPr>
        </w:r>
        <w:r w:rsidR="000D3559">
          <w:rPr>
            <w:noProof/>
            <w:webHidden/>
          </w:rPr>
          <w:fldChar w:fldCharType="separate"/>
        </w:r>
        <w:r w:rsidR="000D3559">
          <w:rPr>
            <w:noProof/>
            <w:webHidden/>
          </w:rPr>
          <w:t>8</w:t>
        </w:r>
        <w:r w:rsidR="000D3559">
          <w:rPr>
            <w:noProof/>
            <w:webHidden/>
          </w:rPr>
          <w:fldChar w:fldCharType="end"/>
        </w:r>
      </w:hyperlink>
    </w:p>
    <w:p w14:paraId="357A78F8" w14:textId="007F02BD" w:rsidR="000D3559" w:rsidRDefault="00DE0E61">
      <w:pPr>
        <w:pStyle w:val="TOC2"/>
        <w:ind w:left="420"/>
        <w:rPr>
          <w:rFonts w:asciiTheme="minorHAnsi" w:eastAsiaTheme="minorEastAsia" w:hAnsiTheme="minorHAnsi" w:cstheme="minorBidi"/>
          <w:noProof/>
          <w:sz w:val="21"/>
          <w:szCs w:val="22"/>
        </w:rPr>
      </w:pPr>
      <w:hyperlink w:anchor="_Toc3559736" w:history="1">
        <w:r w:rsidR="000D3559" w:rsidRPr="009A3674">
          <w:rPr>
            <w:rStyle w:val="af4"/>
            <w:noProof/>
          </w:rPr>
          <w:t>2.4 LDA</w:t>
        </w:r>
        <w:r w:rsidR="000D3559" w:rsidRPr="009A3674">
          <w:rPr>
            <w:rStyle w:val="af4"/>
            <w:noProof/>
          </w:rPr>
          <w:t>主题模型算法</w:t>
        </w:r>
        <w:r w:rsidR="000D3559">
          <w:rPr>
            <w:noProof/>
            <w:webHidden/>
          </w:rPr>
          <w:tab/>
        </w:r>
        <w:r w:rsidR="000D3559">
          <w:rPr>
            <w:noProof/>
            <w:webHidden/>
          </w:rPr>
          <w:fldChar w:fldCharType="begin"/>
        </w:r>
        <w:r w:rsidR="000D3559">
          <w:rPr>
            <w:noProof/>
            <w:webHidden/>
          </w:rPr>
          <w:instrText xml:space="preserve"> PAGEREF _Toc3559736 \h </w:instrText>
        </w:r>
        <w:r w:rsidR="000D3559">
          <w:rPr>
            <w:noProof/>
            <w:webHidden/>
          </w:rPr>
        </w:r>
        <w:r w:rsidR="000D3559">
          <w:rPr>
            <w:noProof/>
            <w:webHidden/>
          </w:rPr>
          <w:fldChar w:fldCharType="separate"/>
        </w:r>
        <w:r w:rsidR="000D3559">
          <w:rPr>
            <w:noProof/>
            <w:webHidden/>
          </w:rPr>
          <w:t>12</w:t>
        </w:r>
        <w:r w:rsidR="000D3559">
          <w:rPr>
            <w:noProof/>
            <w:webHidden/>
          </w:rPr>
          <w:fldChar w:fldCharType="end"/>
        </w:r>
      </w:hyperlink>
    </w:p>
    <w:p w14:paraId="367F823C" w14:textId="2D2F2DE7" w:rsidR="000D3559" w:rsidRDefault="00DE0E61">
      <w:pPr>
        <w:pStyle w:val="TOC2"/>
        <w:ind w:left="420"/>
        <w:rPr>
          <w:rFonts w:asciiTheme="minorHAnsi" w:eastAsiaTheme="minorEastAsia" w:hAnsiTheme="minorHAnsi" w:cstheme="minorBidi"/>
          <w:noProof/>
          <w:sz w:val="21"/>
          <w:szCs w:val="22"/>
        </w:rPr>
      </w:pPr>
      <w:hyperlink w:anchor="_Toc3559737" w:history="1">
        <w:r w:rsidR="000D3559" w:rsidRPr="009A3674">
          <w:rPr>
            <w:rStyle w:val="af4"/>
            <w:noProof/>
          </w:rPr>
          <w:t>2.5 LSTM</w:t>
        </w:r>
        <w:r w:rsidR="000D3559" w:rsidRPr="009A3674">
          <w:rPr>
            <w:rStyle w:val="af4"/>
            <w:noProof/>
          </w:rPr>
          <w:t>深度网络与</w:t>
        </w:r>
        <w:r w:rsidR="000D3559" w:rsidRPr="009A3674">
          <w:rPr>
            <w:rStyle w:val="af4"/>
            <w:noProof/>
          </w:rPr>
          <w:t>Attention</w:t>
        </w:r>
        <w:r w:rsidR="000D3559" w:rsidRPr="009A3674">
          <w:rPr>
            <w:rStyle w:val="af4"/>
            <w:noProof/>
          </w:rPr>
          <w:t>机制</w:t>
        </w:r>
        <w:r w:rsidR="000D3559">
          <w:rPr>
            <w:noProof/>
            <w:webHidden/>
          </w:rPr>
          <w:tab/>
        </w:r>
        <w:r w:rsidR="000D3559">
          <w:rPr>
            <w:noProof/>
            <w:webHidden/>
          </w:rPr>
          <w:fldChar w:fldCharType="begin"/>
        </w:r>
        <w:r w:rsidR="000D3559">
          <w:rPr>
            <w:noProof/>
            <w:webHidden/>
          </w:rPr>
          <w:instrText xml:space="preserve"> PAGEREF _Toc3559737 \h </w:instrText>
        </w:r>
        <w:r w:rsidR="000D3559">
          <w:rPr>
            <w:noProof/>
            <w:webHidden/>
          </w:rPr>
        </w:r>
        <w:r w:rsidR="000D3559">
          <w:rPr>
            <w:noProof/>
            <w:webHidden/>
          </w:rPr>
          <w:fldChar w:fldCharType="separate"/>
        </w:r>
        <w:r w:rsidR="000D3559">
          <w:rPr>
            <w:noProof/>
            <w:webHidden/>
          </w:rPr>
          <w:t>14</w:t>
        </w:r>
        <w:r w:rsidR="000D3559">
          <w:rPr>
            <w:noProof/>
            <w:webHidden/>
          </w:rPr>
          <w:fldChar w:fldCharType="end"/>
        </w:r>
      </w:hyperlink>
    </w:p>
    <w:p w14:paraId="54B3FDDB" w14:textId="3E212FCC" w:rsidR="000D3559" w:rsidRDefault="00DE0E61">
      <w:pPr>
        <w:pStyle w:val="TOC3"/>
        <w:rPr>
          <w:rFonts w:asciiTheme="minorHAnsi" w:eastAsiaTheme="minorEastAsia" w:hAnsiTheme="minorHAnsi" w:cstheme="minorBidi"/>
          <w:noProof/>
          <w:sz w:val="21"/>
          <w:szCs w:val="22"/>
        </w:rPr>
      </w:pPr>
      <w:hyperlink w:anchor="_Toc3559738" w:history="1">
        <w:r w:rsidR="000D3559" w:rsidRPr="009A3674">
          <w:rPr>
            <w:rStyle w:val="af4"/>
            <w:noProof/>
          </w:rPr>
          <w:t>2.5.1 LSTM</w:t>
        </w:r>
        <w:r w:rsidR="000D3559" w:rsidRPr="009A3674">
          <w:rPr>
            <w:rStyle w:val="af4"/>
            <w:noProof/>
          </w:rPr>
          <w:t>深度网络</w:t>
        </w:r>
        <w:r w:rsidR="000D3559">
          <w:rPr>
            <w:noProof/>
            <w:webHidden/>
          </w:rPr>
          <w:tab/>
        </w:r>
        <w:r w:rsidR="000D3559">
          <w:rPr>
            <w:noProof/>
            <w:webHidden/>
          </w:rPr>
          <w:fldChar w:fldCharType="begin"/>
        </w:r>
        <w:r w:rsidR="000D3559">
          <w:rPr>
            <w:noProof/>
            <w:webHidden/>
          </w:rPr>
          <w:instrText xml:space="preserve"> PAGEREF _Toc3559738 \h </w:instrText>
        </w:r>
        <w:r w:rsidR="000D3559">
          <w:rPr>
            <w:noProof/>
            <w:webHidden/>
          </w:rPr>
        </w:r>
        <w:r w:rsidR="000D3559">
          <w:rPr>
            <w:noProof/>
            <w:webHidden/>
          </w:rPr>
          <w:fldChar w:fldCharType="separate"/>
        </w:r>
        <w:r w:rsidR="000D3559">
          <w:rPr>
            <w:noProof/>
            <w:webHidden/>
          </w:rPr>
          <w:t>15</w:t>
        </w:r>
        <w:r w:rsidR="000D3559">
          <w:rPr>
            <w:noProof/>
            <w:webHidden/>
          </w:rPr>
          <w:fldChar w:fldCharType="end"/>
        </w:r>
      </w:hyperlink>
    </w:p>
    <w:p w14:paraId="181E8E08" w14:textId="17D65563" w:rsidR="000D3559" w:rsidRDefault="00DE0E61">
      <w:pPr>
        <w:pStyle w:val="TOC3"/>
        <w:rPr>
          <w:rFonts w:asciiTheme="minorHAnsi" w:eastAsiaTheme="minorEastAsia" w:hAnsiTheme="minorHAnsi" w:cstheme="minorBidi"/>
          <w:noProof/>
          <w:sz w:val="21"/>
          <w:szCs w:val="22"/>
        </w:rPr>
      </w:pPr>
      <w:hyperlink w:anchor="_Toc3559739" w:history="1">
        <w:r w:rsidR="000D3559" w:rsidRPr="009A3674">
          <w:rPr>
            <w:rStyle w:val="af4"/>
            <w:noProof/>
          </w:rPr>
          <w:t>2.5.2 Attention</w:t>
        </w:r>
        <w:r w:rsidR="000D3559" w:rsidRPr="009A3674">
          <w:rPr>
            <w:rStyle w:val="af4"/>
            <w:noProof/>
          </w:rPr>
          <w:t>机制</w:t>
        </w:r>
        <w:r w:rsidR="000D3559">
          <w:rPr>
            <w:noProof/>
            <w:webHidden/>
          </w:rPr>
          <w:tab/>
        </w:r>
        <w:r w:rsidR="000D3559">
          <w:rPr>
            <w:noProof/>
            <w:webHidden/>
          </w:rPr>
          <w:fldChar w:fldCharType="begin"/>
        </w:r>
        <w:r w:rsidR="000D3559">
          <w:rPr>
            <w:noProof/>
            <w:webHidden/>
          </w:rPr>
          <w:instrText xml:space="preserve"> PAGEREF _Toc3559739 \h </w:instrText>
        </w:r>
        <w:r w:rsidR="000D3559">
          <w:rPr>
            <w:noProof/>
            <w:webHidden/>
          </w:rPr>
        </w:r>
        <w:r w:rsidR="000D3559">
          <w:rPr>
            <w:noProof/>
            <w:webHidden/>
          </w:rPr>
          <w:fldChar w:fldCharType="separate"/>
        </w:r>
        <w:r w:rsidR="000D3559">
          <w:rPr>
            <w:noProof/>
            <w:webHidden/>
          </w:rPr>
          <w:t>18</w:t>
        </w:r>
        <w:r w:rsidR="000D3559">
          <w:rPr>
            <w:noProof/>
            <w:webHidden/>
          </w:rPr>
          <w:fldChar w:fldCharType="end"/>
        </w:r>
      </w:hyperlink>
    </w:p>
    <w:p w14:paraId="673B89B8" w14:textId="4CC0FAB4" w:rsidR="000D3559" w:rsidRDefault="00DE0E61">
      <w:pPr>
        <w:pStyle w:val="TOC2"/>
        <w:ind w:left="420"/>
        <w:rPr>
          <w:rFonts w:asciiTheme="minorHAnsi" w:eastAsiaTheme="minorEastAsia" w:hAnsiTheme="minorHAnsi" w:cstheme="minorBidi"/>
          <w:noProof/>
          <w:sz w:val="21"/>
          <w:szCs w:val="22"/>
        </w:rPr>
      </w:pPr>
      <w:hyperlink w:anchor="_Toc3559740" w:history="1">
        <w:r w:rsidR="000D3559" w:rsidRPr="009A3674">
          <w:rPr>
            <w:rStyle w:val="af4"/>
            <w:noProof/>
          </w:rPr>
          <w:t xml:space="preserve">2.6 </w:t>
        </w:r>
        <w:r w:rsidR="000D3559" w:rsidRPr="009A3674">
          <w:rPr>
            <w:rStyle w:val="af4"/>
            <w:noProof/>
          </w:rPr>
          <w:t>本章小结</w:t>
        </w:r>
        <w:r w:rsidR="000D3559">
          <w:rPr>
            <w:noProof/>
            <w:webHidden/>
          </w:rPr>
          <w:tab/>
        </w:r>
        <w:r w:rsidR="000D3559">
          <w:rPr>
            <w:noProof/>
            <w:webHidden/>
          </w:rPr>
          <w:fldChar w:fldCharType="begin"/>
        </w:r>
        <w:r w:rsidR="000D3559">
          <w:rPr>
            <w:noProof/>
            <w:webHidden/>
          </w:rPr>
          <w:instrText xml:space="preserve"> PAGEREF _Toc3559740 \h </w:instrText>
        </w:r>
        <w:r w:rsidR="000D3559">
          <w:rPr>
            <w:noProof/>
            <w:webHidden/>
          </w:rPr>
        </w:r>
        <w:r w:rsidR="000D3559">
          <w:rPr>
            <w:noProof/>
            <w:webHidden/>
          </w:rPr>
          <w:fldChar w:fldCharType="separate"/>
        </w:r>
        <w:r w:rsidR="000D3559">
          <w:rPr>
            <w:noProof/>
            <w:webHidden/>
          </w:rPr>
          <w:t>22</w:t>
        </w:r>
        <w:r w:rsidR="000D3559">
          <w:rPr>
            <w:noProof/>
            <w:webHidden/>
          </w:rPr>
          <w:fldChar w:fldCharType="end"/>
        </w:r>
      </w:hyperlink>
    </w:p>
    <w:p w14:paraId="721F3640" w14:textId="6F82E5A3" w:rsidR="000D3559" w:rsidRDefault="00DE0E61">
      <w:pPr>
        <w:pStyle w:val="TOC1"/>
        <w:rPr>
          <w:rFonts w:asciiTheme="minorHAnsi" w:eastAsiaTheme="minorEastAsia" w:hAnsiTheme="minorHAnsi" w:cstheme="minorBidi"/>
          <w:noProof/>
          <w:sz w:val="21"/>
          <w:szCs w:val="22"/>
        </w:rPr>
      </w:pPr>
      <w:hyperlink w:anchor="_Toc3559741" w:history="1">
        <w:r w:rsidR="000D3559" w:rsidRPr="009A3674">
          <w:rPr>
            <w:rStyle w:val="af4"/>
            <w:rFonts w:eastAsia="黑体" w:cs="Arial"/>
            <w:noProof/>
          </w:rPr>
          <w:t>第三章</w:t>
        </w:r>
        <w:r w:rsidR="000D3559" w:rsidRPr="009A3674">
          <w:rPr>
            <w:rStyle w:val="af4"/>
            <w:rFonts w:eastAsia="黑体" w:cs="Arial"/>
            <w:noProof/>
          </w:rPr>
          <w:t xml:space="preserve">  </w:t>
        </w:r>
        <w:r w:rsidR="000D3559" w:rsidRPr="009A3674">
          <w:rPr>
            <w:rStyle w:val="af4"/>
            <w:rFonts w:eastAsia="黑体" w:cs="Arial"/>
            <w:noProof/>
          </w:rPr>
          <w:t>法条推荐方法设计</w:t>
        </w:r>
        <w:r w:rsidR="000D3559">
          <w:rPr>
            <w:noProof/>
            <w:webHidden/>
          </w:rPr>
          <w:tab/>
        </w:r>
        <w:r w:rsidR="000D3559">
          <w:rPr>
            <w:noProof/>
            <w:webHidden/>
          </w:rPr>
          <w:fldChar w:fldCharType="begin"/>
        </w:r>
        <w:r w:rsidR="000D3559">
          <w:rPr>
            <w:noProof/>
            <w:webHidden/>
          </w:rPr>
          <w:instrText xml:space="preserve"> PAGEREF _Toc3559741 \h </w:instrText>
        </w:r>
        <w:r w:rsidR="000D3559">
          <w:rPr>
            <w:noProof/>
            <w:webHidden/>
          </w:rPr>
        </w:r>
        <w:r w:rsidR="000D3559">
          <w:rPr>
            <w:noProof/>
            <w:webHidden/>
          </w:rPr>
          <w:fldChar w:fldCharType="separate"/>
        </w:r>
        <w:r w:rsidR="000D3559">
          <w:rPr>
            <w:noProof/>
            <w:webHidden/>
          </w:rPr>
          <w:t>23</w:t>
        </w:r>
        <w:r w:rsidR="000D3559">
          <w:rPr>
            <w:noProof/>
            <w:webHidden/>
          </w:rPr>
          <w:fldChar w:fldCharType="end"/>
        </w:r>
      </w:hyperlink>
    </w:p>
    <w:p w14:paraId="3271305C" w14:textId="466F876F" w:rsidR="000D3559" w:rsidRDefault="00DE0E61">
      <w:pPr>
        <w:pStyle w:val="TOC2"/>
        <w:ind w:left="420"/>
        <w:rPr>
          <w:rFonts w:asciiTheme="minorHAnsi" w:eastAsiaTheme="minorEastAsia" w:hAnsiTheme="minorHAnsi" w:cstheme="minorBidi"/>
          <w:noProof/>
          <w:sz w:val="21"/>
          <w:szCs w:val="22"/>
        </w:rPr>
      </w:pPr>
      <w:hyperlink w:anchor="_Toc3559742" w:history="1">
        <w:r w:rsidR="000D3559" w:rsidRPr="009A3674">
          <w:rPr>
            <w:rStyle w:val="af4"/>
            <w:noProof/>
          </w:rPr>
          <w:t xml:space="preserve">3.1 </w:t>
        </w:r>
        <w:r w:rsidR="000D3559" w:rsidRPr="009A3674">
          <w:rPr>
            <w:rStyle w:val="af4"/>
            <w:noProof/>
          </w:rPr>
          <w:t>法条推荐系统总体框架</w:t>
        </w:r>
        <w:r w:rsidR="000D3559">
          <w:rPr>
            <w:noProof/>
            <w:webHidden/>
          </w:rPr>
          <w:tab/>
        </w:r>
        <w:r w:rsidR="000D3559">
          <w:rPr>
            <w:noProof/>
            <w:webHidden/>
          </w:rPr>
          <w:fldChar w:fldCharType="begin"/>
        </w:r>
        <w:r w:rsidR="000D3559">
          <w:rPr>
            <w:noProof/>
            <w:webHidden/>
          </w:rPr>
          <w:instrText xml:space="preserve"> PAGEREF _Toc3559742 \h </w:instrText>
        </w:r>
        <w:r w:rsidR="000D3559">
          <w:rPr>
            <w:noProof/>
            <w:webHidden/>
          </w:rPr>
        </w:r>
        <w:r w:rsidR="000D3559">
          <w:rPr>
            <w:noProof/>
            <w:webHidden/>
          </w:rPr>
          <w:fldChar w:fldCharType="separate"/>
        </w:r>
        <w:r w:rsidR="000D3559">
          <w:rPr>
            <w:noProof/>
            <w:webHidden/>
          </w:rPr>
          <w:t>23</w:t>
        </w:r>
        <w:r w:rsidR="000D3559">
          <w:rPr>
            <w:noProof/>
            <w:webHidden/>
          </w:rPr>
          <w:fldChar w:fldCharType="end"/>
        </w:r>
      </w:hyperlink>
    </w:p>
    <w:p w14:paraId="3B58FDAF" w14:textId="0AC2BB99" w:rsidR="000D3559" w:rsidRDefault="00DE0E61">
      <w:pPr>
        <w:pStyle w:val="TOC3"/>
        <w:rPr>
          <w:rFonts w:asciiTheme="minorHAnsi" w:eastAsiaTheme="minorEastAsia" w:hAnsiTheme="minorHAnsi" w:cstheme="minorBidi"/>
          <w:noProof/>
          <w:sz w:val="21"/>
          <w:szCs w:val="22"/>
        </w:rPr>
      </w:pPr>
      <w:hyperlink w:anchor="_Toc3559743" w:history="1">
        <w:r w:rsidR="000D3559" w:rsidRPr="009A3674">
          <w:rPr>
            <w:rStyle w:val="af4"/>
            <w:rFonts w:hAnsi="宋体" w:cs="Arial"/>
            <w:noProof/>
          </w:rPr>
          <w:t>3.1.1</w:t>
        </w:r>
        <w:r w:rsidR="000D3559">
          <w:rPr>
            <w:rFonts w:asciiTheme="minorHAnsi" w:eastAsiaTheme="minorEastAsia" w:hAnsiTheme="minorHAnsi" w:cstheme="minorBidi"/>
            <w:noProof/>
            <w:sz w:val="21"/>
            <w:szCs w:val="22"/>
          </w:rPr>
          <w:tab/>
        </w:r>
        <w:r w:rsidR="000D3559" w:rsidRPr="009A3674">
          <w:rPr>
            <w:rStyle w:val="af4"/>
            <w:rFonts w:hAnsi="宋体" w:cs="Arial"/>
            <w:noProof/>
          </w:rPr>
          <w:t>法条推荐问题分析</w:t>
        </w:r>
        <w:r w:rsidR="000D3559">
          <w:rPr>
            <w:noProof/>
            <w:webHidden/>
          </w:rPr>
          <w:tab/>
        </w:r>
        <w:r w:rsidR="000D3559">
          <w:rPr>
            <w:noProof/>
            <w:webHidden/>
          </w:rPr>
          <w:fldChar w:fldCharType="begin"/>
        </w:r>
        <w:r w:rsidR="000D3559">
          <w:rPr>
            <w:noProof/>
            <w:webHidden/>
          </w:rPr>
          <w:instrText xml:space="preserve"> PAGEREF _Toc3559743 \h </w:instrText>
        </w:r>
        <w:r w:rsidR="000D3559">
          <w:rPr>
            <w:noProof/>
            <w:webHidden/>
          </w:rPr>
        </w:r>
        <w:r w:rsidR="000D3559">
          <w:rPr>
            <w:noProof/>
            <w:webHidden/>
          </w:rPr>
          <w:fldChar w:fldCharType="separate"/>
        </w:r>
        <w:r w:rsidR="000D3559">
          <w:rPr>
            <w:noProof/>
            <w:webHidden/>
          </w:rPr>
          <w:t>24</w:t>
        </w:r>
        <w:r w:rsidR="000D3559">
          <w:rPr>
            <w:noProof/>
            <w:webHidden/>
          </w:rPr>
          <w:fldChar w:fldCharType="end"/>
        </w:r>
      </w:hyperlink>
    </w:p>
    <w:p w14:paraId="6008E842" w14:textId="07D01D81" w:rsidR="000D3559" w:rsidRDefault="00DE0E61">
      <w:pPr>
        <w:pStyle w:val="TOC3"/>
        <w:rPr>
          <w:rFonts w:asciiTheme="minorHAnsi" w:eastAsiaTheme="minorEastAsia" w:hAnsiTheme="minorHAnsi" w:cstheme="minorBidi"/>
          <w:noProof/>
          <w:sz w:val="21"/>
          <w:szCs w:val="22"/>
        </w:rPr>
      </w:pPr>
      <w:hyperlink w:anchor="_Toc3559744" w:history="1">
        <w:r w:rsidR="000D3559" w:rsidRPr="009A3674">
          <w:rPr>
            <w:rStyle w:val="af4"/>
            <w:rFonts w:hAnsi="宋体" w:cs="Arial"/>
            <w:noProof/>
          </w:rPr>
          <w:t>3.1.2</w:t>
        </w:r>
        <w:r w:rsidR="000D3559">
          <w:rPr>
            <w:rFonts w:asciiTheme="minorHAnsi" w:eastAsiaTheme="minorEastAsia" w:hAnsiTheme="minorHAnsi" w:cstheme="minorBidi"/>
            <w:noProof/>
            <w:sz w:val="21"/>
            <w:szCs w:val="22"/>
          </w:rPr>
          <w:tab/>
        </w:r>
        <w:r w:rsidR="000D3559" w:rsidRPr="009A3674">
          <w:rPr>
            <w:rStyle w:val="af4"/>
            <w:rFonts w:hAnsi="宋体" w:cs="Arial"/>
            <w:noProof/>
          </w:rPr>
          <w:t>裁判文书数据特点</w:t>
        </w:r>
        <w:r w:rsidR="000D3559">
          <w:rPr>
            <w:noProof/>
            <w:webHidden/>
          </w:rPr>
          <w:tab/>
        </w:r>
        <w:r w:rsidR="000D3559">
          <w:rPr>
            <w:noProof/>
            <w:webHidden/>
          </w:rPr>
          <w:fldChar w:fldCharType="begin"/>
        </w:r>
        <w:r w:rsidR="000D3559">
          <w:rPr>
            <w:noProof/>
            <w:webHidden/>
          </w:rPr>
          <w:instrText xml:space="preserve"> PAGEREF _Toc3559744 \h </w:instrText>
        </w:r>
        <w:r w:rsidR="000D3559">
          <w:rPr>
            <w:noProof/>
            <w:webHidden/>
          </w:rPr>
        </w:r>
        <w:r w:rsidR="000D3559">
          <w:rPr>
            <w:noProof/>
            <w:webHidden/>
          </w:rPr>
          <w:fldChar w:fldCharType="separate"/>
        </w:r>
        <w:r w:rsidR="000D3559">
          <w:rPr>
            <w:noProof/>
            <w:webHidden/>
          </w:rPr>
          <w:t>24</w:t>
        </w:r>
        <w:r w:rsidR="000D3559">
          <w:rPr>
            <w:noProof/>
            <w:webHidden/>
          </w:rPr>
          <w:fldChar w:fldCharType="end"/>
        </w:r>
      </w:hyperlink>
    </w:p>
    <w:p w14:paraId="50C302F8" w14:textId="3C5A759C" w:rsidR="000D3559" w:rsidRDefault="00DE0E61">
      <w:pPr>
        <w:pStyle w:val="TOC2"/>
        <w:ind w:left="420"/>
        <w:rPr>
          <w:rFonts w:asciiTheme="minorHAnsi" w:eastAsiaTheme="minorEastAsia" w:hAnsiTheme="minorHAnsi" w:cstheme="minorBidi"/>
          <w:noProof/>
          <w:sz w:val="21"/>
          <w:szCs w:val="22"/>
        </w:rPr>
      </w:pPr>
      <w:hyperlink w:anchor="_Toc3559745" w:history="1">
        <w:r w:rsidR="000D3559" w:rsidRPr="009A3674">
          <w:rPr>
            <w:rStyle w:val="af4"/>
            <w:noProof/>
          </w:rPr>
          <w:t xml:space="preserve">3.2 </w:t>
        </w:r>
        <w:r w:rsidR="000D3559" w:rsidRPr="009A3674">
          <w:rPr>
            <w:rStyle w:val="af4"/>
            <w:noProof/>
          </w:rPr>
          <w:t>法条推荐系统总流程</w:t>
        </w:r>
        <w:r w:rsidR="000D3559">
          <w:rPr>
            <w:noProof/>
            <w:webHidden/>
          </w:rPr>
          <w:tab/>
        </w:r>
        <w:r w:rsidR="000D3559">
          <w:rPr>
            <w:noProof/>
            <w:webHidden/>
          </w:rPr>
          <w:fldChar w:fldCharType="begin"/>
        </w:r>
        <w:r w:rsidR="000D3559">
          <w:rPr>
            <w:noProof/>
            <w:webHidden/>
          </w:rPr>
          <w:instrText xml:space="preserve"> PAGEREF _Toc3559745 \h </w:instrText>
        </w:r>
        <w:r w:rsidR="000D3559">
          <w:rPr>
            <w:noProof/>
            <w:webHidden/>
          </w:rPr>
        </w:r>
        <w:r w:rsidR="000D3559">
          <w:rPr>
            <w:noProof/>
            <w:webHidden/>
          </w:rPr>
          <w:fldChar w:fldCharType="separate"/>
        </w:r>
        <w:r w:rsidR="000D3559">
          <w:rPr>
            <w:noProof/>
            <w:webHidden/>
          </w:rPr>
          <w:t>25</w:t>
        </w:r>
        <w:r w:rsidR="000D3559">
          <w:rPr>
            <w:noProof/>
            <w:webHidden/>
          </w:rPr>
          <w:fldChar w:fldCharType="end"/>
        </w:r>
      </w:hyperlink>
    </w:p>
    <w:p w14:paraId="6455B983" w14:textId="3EF8CB97" w:rsidR="000D3559" w:rsidRDefault="00DE0E61">
      <w:pPr>
        <w:pStyle w:val="TOC2"/>
        <w:ind w:left="420"/>
        <w:rPr>
          <w:rFonts w:asciiTheme="minorHAnsi" w:eastAsiaTheme="minorEastAsia" w:hAnsiTheme="minorHAnsi" w:cstheme="minorBidi"/>
          <w:noProof/>
          <w:sz w:val="21"/>
          <w:szCs w:val="22"/>
        </w:rPr>
      </w:pPr>
      <w:hyperlink w:anchor="_Toc3559746" w:history="1">
        <w:r w:rsidR="000D3559" w:rsidRPr="009A3674">
          <w:rPr>
            <w:rStyle w:val="af4"/>
            <w:noProof/>
          </w:rPr>
          <w:t xml:space="preserve">3.3 </w:t>
        </w:r>
        <w:r w:rsidR="000D3559" w:rsidRPr="009A3674">
          <w:rPr>
            <w:rStyle w:val="af4"/>
            <w:noProof/>
          </w:rPr>
          <w:t>数据预处理</w:t>
        </w:r>
        <w:r w:rsidR="000D3559">
          <w:rPr>
            <w:noProof/>
            <w:webHidden/>
          </w:rPr>
          <w:tab/>
        </w:r>
        <w:r w:rsidR="000D3559">
          <w:rPr>
            <w:noProof/>
            <w:webHidden/>
          </w:rPr>
          <w:fldChar w:fldCharType="begin"/>
        </w:r>
        <w:r w:rsidR="000D3559">
          <w:rPr>
            <w:noProof/>
            <w:webHidden/>
          </w:rPr>
          <w:instrText xml:space="preserve"> PAGEREF _Toc3559746 \h </w:instrText>
        </w:r>
        <w:r w:rsidR="000D3559">
          <w:rPr>
            <w:noProof/>
            <w:webHidden/>
          </w:rPr>
        </w:r>
        <w:r w:rsidR="000D3559">
          <w:rPr>
            <w:noProof/>
            <w:webHidden/>
          </w:rPr>
          <w:fldChar w:fldCharType="separate"/>
        </w:r>
        <w:r w:rsidR="000D3559">
          <w:rPr>
            <w:noProof/>
            <w:webHidden/>
          </w:rPr>
          <w:t>27</w:t>
        </w:r>
        <w:r w:rsidR="000D3559">
          <w:rPr>
            <w:noProof/>
            <w:webHidden/>
          </w:rPr>
          <w:fldChar w:fldCharType="end"/>
        </w:r>
      </w:hyperlink>
    </w:p>
    <w:p w14:paraId="47BAB320" w14:textId="4F1A8000" w:rsidR="000D3559" w:rsidRDefault="00DE0E61">
      <w:pPr>
        <w:pStyle w:val="TOC3"/>
        <w:rPr>
          <w:rFonts w:asciiTheme="minorHAnsi" w:eastAsiaTheme="minorEastAsia" w:hAnsiTheme="minorHAnsi" w:cstheme="minorBidi"/>
          <w:noProof/>
          <w:sz w:val="21"/>
          <w:szCs w:val="22"/>
        </w:rPr>
      </w:pPr>
      <w:hyperlink w:anchor="_Toc3559747" w:history="1">
        <w:r w:rsidR="000D3559" w:rsidRPr="009A3674">
          <w:rPr>
            <w:rStyle w:val="af4"/>
            <w:noProof/>
          </w:rPr>
          <w:t xml:space="preserve">3.3.1 </w:t>
        </w:r>
        <w:r w:rsidR="000D3559" w:rsidRPr="009A3674">
          <w:rPr>
            <w:rStyle w:val="af4"/>
            <w:noProof/>
          </w:rPr>
          <w:t>裁判文书读取</w:t>
        </w:r>
        <w:r w:rsidR="000D3559">
          <w:rPr>
            <w:noProof/>
            <w:webHidden/>
          </w:rPr>
          <w:tab/>
        </w:r>
        <w:r w:rsidR="000D3559">
          <w:rPr>
            <w:noProof/>
            <w:webHidden/>
          </w:rPr>
          <w:fldChar w:fldCharType="begin"/>
        </w:r>
        <w:r w:rsidR="000D3559">
          <w:rPr>
            <w:noProof/>
            <w:webHidden/>
          </w:rPr>
          <w:instrText xml:space="preserve"> PAGEREF _Toc3559747 \h </w:instrText>
        </w:r>
        <w:r w:rsidR="000D3559">
          <w:rPr>
            <w:noProof/>
            <w:webHidden/>
          </w:rPr>
        </w:r>
        <w:r w:rsidR="000D3559">
          <w:rPr>
            <w:noProof/>
            <w:webHidden/>
          </w:rPr>
          <w:fldChar w:fldCharType="separate"/>
        </w:r>
        <w:r w:rsidR="000D3559">
          <w:rPr>
            <w:noProof/>
            <w:webHidden/>
          </w:rPr>
          <w:t>27</w:t>
        </w:r>
        <w:r w:rsidR="000D3559">
          <w:rPr>
            <w:noProof/>
            <w:webHidden/>
          </w:rPr>
          <w:fldChar w:fldCharType="end"/>
        </w:r>
      </w:hyperlink>
    </w:p>
    <w:p w14:paraId="6076B8FA" w14:textId="01A2DD46" w:rsidR="000D3559" w:rsidRDefault="00DE0E61">
      <w:pPr>
        <w:pStyle w:val="TOC3"/>
        <w:rPr>
          <w:rFonts w:asciiTheme="minorHAnsi" w:eastAsiaTheme="minorEastAsia" w:hAnsiTheme="minorHAnsi" w:cstheme="minorBidi"/>
          <w:noProof/>
          <w:sz w:val="21"/>
          <w:szCs w:val="22"/>
        </w:rPr>
      </w:pPr>
      <w:hyperlink w:anchor="_Toc3559748" w:history="1">
        <w:r w:rsidR="000D3559" w:rsidRPr="009A3674">
          <w:rPr>
            <w:rStyle w:val="af4"/>
            <w:noProof/>
          </w:rPr>
          <w:t xml:space="preserve">3.3.2 </w:t>
        </w:r>
        <w:r w:rsidR="000D3559" w:rsidRPr="009A3674">
          <w:rPr>
            <w:rStyle w:val="af4"/>
            <w:noProof/>
          </w:rPr>
          <w:t>案由和法条标准化</w:t>
        </w:r>
        <w:r w:rsidR="000D3559">
          <w:rPr>
            <w:noProof/>
            <w:webHidden/>
          </w:rPr>
          <w:tab/>
        </w:r>
        <w:r w:rsidR="000D3559">
          <w:rPr>
            <w:noProof/>
            <w:webHidden/>
          </w:rPr>
          <w:fldChar w:fldCharType="begin"/>
        </w:r>
        <w:r w:rsidR="000D3559">
          <w:rPr>
            <w:noProof/>
            <w:webHidden/>
          </w:rPr>
          <w:instrText xml:space="preserve"> PAGEREF _Toc3559748 \h </w:instrText>
        </w:r>
        <w:r w:rsidR="000D3559">
          <w:rPr>
            <w:noProof/>
            <w:webHidden/>
          </w:rPr>
        </w:r>
        <w:r w:rsidR="000D3559">
          <w:rPr>
            <w:noProof/>
            <w:webHidden/>
          </w:rPr>
          <w:fldChar w:fldCharType="separate"/>
        </w:r>
        <w:r w:rsidR="000D3559">
          <w:rPr>
            <w:noProof/>
            <w:webHidden/>
          </w:rPr>
          <w:t>28</w:t>
        </w:r>
        <w:r w:rsidR="000D3559">
          <w:rPr>
            <w:noProof/>
            <w:webHidden/>
          </w:rPr>
          <w:fldChar w:fldCharType="end"/>
        </w:r>
      </w:hyperlink>
    </w:p>
    <w:p w14:paraId="45A32D4E" w14:textId="6901B76F" w:rsidR="000D3559" w:rsidRDefault="00DE0E61">
      <w:pPr>
        <w:pStyle w:val="TOC3"/>
        <w:rPr>
          <w:rFonts w:asciiTheme="minorHAnsi" w:eastAsiaTheme="minorEastAsia" w:hAnsiTheme="minorHAnsi" w:cstheme="minorBidi"/>
          <w:noProof/>
          <w:sz w:val="21"/>
          <w:szCs w:val="22"/>
        </w:rPr>
      </w:pPr>
      <w:hyperlink w:anchor="_Toc3559749" w:history="1">
        <w:r w:rsidR="000D3559" w:rsidRPr="009A3674">
          <w:rPr>
            <w:rStyle w:val="af4"/>
            <w:noProof/>
          </w:rPr>
          <w:t xml:space="preserve">3.3.3 </w:t>
        </w:r>
        <w:r w:rsidR="000D3559" w:rsidRPr="009A3674">
          <w:rPr>
            <w:rStyle w:val="af4"/>
            <w:noProof/>
          </w:rPr>
          <w:t>分词、去停用词及法律专用停用词</w:t>
        </w:r>
        <w:r w:rsidR="000D3559">
          <w:rPr>
            <w:noProof/>
            <w:webHidden/>
          </w:rPr>
          <w:tab/>
        </w:r>
        <w:r w:rsidR="000D3559">
          <w:rPr>
            <w:noProof/>
            <w:webHidden/>
          </w:rPr>
          <w:fldChar w:fldCharType="begin"/>
        </w:r>
        <w:r w:rsidR="000D3559">
          <w:rPr>
            <w:noProof/>
            <w:webHidden/>
          </w:rPr>
          <w:instrText xml:space="preserve"> PAGEREF _Toc3559749 \h </w:instrText>
        </w:r>
        <w:r w:rsidR="000D3559">
          <w:rPr>
            <w:noProof/>
            <w:webHidden/>
          </w:rPr>
        </w:r>
        <w:r w:rsidR="000D3559">
          <w:rPr>
            <w:noProof/>
            <w:webHidden/>
          </w:rPr>
          <w:fldChar w:fldCharType="separate"/>
        </w:r>
        <w:r w:rsidR="000D3559">
          <w:rPr>
            <w:noProof/>
            <w:webHidden/>
          </w:rPr>
          <w:t>29</w:t>
        </w:r>
        <w:r w:rsidR="000D3559">
          <w:rPr>
            <w:noProof/>
            <w:webHidden/>
          </w:rPr>
          <w:fldChar w:fldCharType="end"/>
        </w:r>
      </w:hyperlink>
    </w:p>
    <w:p w14:paraId="200DE50D" w14:textId="034935B9" w:rsidR="000D3559" w:rsidRDefault="00DE0E61">
      <w:pPr>
        <w:pStyle w:val="TOC2"/>
        <w:ind w:left="420"/>
        <w:rPr>
          <w:rFonts w:asciiTheme="minorHAnsi" w:eastAsiaTheme="minorEastAsia" w:hAnsiTheme="minorHAnsi" w:cstheme="minorBidi"/>
          <w:noProof/>
          <w:sz w:val="21"/>
          <w:szCs w:val="22"/>
        </w:rPr>
      </w:pPr>
      <w:hyperlink w:anchor="_Toc3559750" w:history="1">
        <w:r w:rsidR="000D3559" w:rsidRPr="009A3674">
          <w:rPr>
            <w:rStyle w:val="af4"/>
            <w:noProof/>
          </w:rPr>
          <w:t xml:space="preserve">3.4 </w:t>
        </w:r>
        <w:r w:rsidR="000D3559" w:rsidRPr="009A3674">
          <w:rPr>
            <w:rStyle w:val="af4"/>
            <w:noProof/>
          </w:rPr>
          <w:t>基于</w:t>
        </w:r>
        <w:r w:rsidR="000D3559" w:rsidRPr="009A3674">
          <w:rPr>
            <w:rStyle w:val="af4"/>
            <w:noProof/>
          </w:rPr>
          <w:t>LSTM</w:t>
        </w:r>
        <w:r w:rsidR="000D3559" w:rsidRPr="009A3674">
          <w:rPr>
            <w:rStyle w:val="af4"/>
            <w:noProof/>
          </w:rPr>
          <w:t>的法条推荐方法</w:t>
        </w:r>
        <w:r w:rsidR="000D3559">
          <w:rPr>
            <w:noProof/>
            <w:webHidden/>
          </w:rPr>
          <w:tab/>
        </w:r>
        <w:r w:rsidR="000D3559">
          <w:rPr>
            <w:noProof/>
            <w:webHidden/>
          </w:rPr>
          <w:fldChar w:fldCharType="begin"/>
        </w:r>
        <w:r w:rsidR="000D3559">
          <w:rPr>
            <w:noProof/>
            <w:webHidden/>
          </w:rPr>
          <w:instrText xml:space="preserve"> PAGEREF _Toc3559750 \h </w:instrText>
        </w:r>
        <w:r w:rsidR="000D3559">
          <w:rPr>
            <w:noProof/>
            <w:webHidden/>
          </w:rPr>
        </w:r>
        <w:r w:rsidR="000D3559">
          <w:rPr>
            <w:noProof/>
            <w:webHidden/>
          </w:rPr>
          <w:fldChar w:fldCharType="separate"/>
        </w:r>
        <w:r w:rsidR="000D3559">
          <w:rPr>
            <w:noProof/>
            <w:webHidden/>
          </w:rPr>
          <w:t>31</w:t>
        </w:r>
        <w:r w:rsidR="000D3559">
          <w:rPr>
            <w:noProof/>
            <w:webHidden/>
          </w:rPr>
          <w:fldChar w:fldCharType="end"/>
        </w:r>
      </w:hyperlink>
    </w:p>
    <w:p w14:paraId="5018E3C9" w14:textId="11A51214" w:rsidR="000D3559" w:rsidRDefault="00DE0E61">
      <w:pPr>
        <w:pStyle w:val="TOC3"/>
        <w:rPr>
          <w:rFonts w:asciiTheme="minorHAnsi" w:eastAsiaTheme="minorEastAsia" w:hAnsiTheme="minorHAnsi" w:cstheme="minorBidi"/>
          <w:noProof/>
          <w:sz w:val="21"/>
          <w:szCs w:val="22"/>
        </w:rPr>
      </w:pPr>
      <w:hyperlink w:anchor="_Toc3559751" w:history="1">
        <w:r w:rsidR="000D3559" w:rsidRPr="009A3674">
          <w:rPr>
            <w:rStyle w:val="af4"/>
            <w:noProof/>
          </w:rPr>
          <w:t xml:space="preserve">3.4.1 </w:t>
        </w:r>
        <w:r w:rsidR="000D3559" w:rsidRPr="009A3674">
          <w:rPr>
            <w:rStyle w:val="af4"/>
            <w:noProof/>
          </w:rPr>
          <w:t>具体流程图</w:t>
        </w:r>
        <w:r w:rsidR="000D3559">
          <w:rPr>
            <w:noProof/>
            <w:webHidden/>
          </w:rPr>
          <w:tab/>
        </w:r>
        <w:r w:rsidR="000D3559">
          <w:rPr>
            <w:noProof/>
            <w:webHidden/>
          </w:rPr>
          <w:fldChar w:fldCharType="begin"/>
        </w:r>
        <w:r w:rsidR="000D3559">
          <w:rPr>
            <w:noProof/>
            <w:webHidden/>
          </w:rPr>
          <w:instrText xml:space="preserve"> PAGEREF _Toc3559751 \h </w:instrText>
        </w:r>
        <w:r w:rsidR="000D3559">
          <w:rPr>
            <w:noProof/>
            <w:webHidden/>
          </w:rPr>
        </w:r>
        <w:r w:rsidR="000D3559">
          <w:rPr>
            <w:noProof/>
            <w:webHidden/>
          </w:rPr>
          <w:fldChar w:fldCharType="separate"/>
        </w:r>
        <w:r w:rsidR="000D3559">
          <w:rPr>
            <w:noProof/>
            <w:webHidden/>
          </w:rPr>
          <w:t>32</w:t>
        </w:r>
        <w:r w:rsidR="000D3559">
          <w:rPr>
            <w:noProof/>
            <w:webHidden/>
          </w:rPr>
          <w:fldChar w:fldCharType="end"/>
        </w:r>
      </w:hyperlink>
    </w:p>
    <w:p w14:paraId="65E77B78" w14:textId="58F028B7" w:rsidR="000D3559" w:rsidRDefault="00DE0E61">
      <w:pPr>
        <w:pStyle w:val="TOC3"/>
        <w:rPr>
          <w:rFonts w:asciiTheme="minorHAnsi" w:eastAsiaTheme="minorEastAsia" w:hAnsiTheme="minorHAnsi" w:cstheme="minorBidi"/>
          <w:noProof/>
          <w:sz w:val="21"/>
          <w:szCs w:val="22"/>
        </w:rPr>
      </w:pPr>
      <w:hyperlink w:anchor="_Toc3559752" w:history="1">
        <w:r w:rsidR="000D3559" w:rsidRPr="009A3674">
          <w:rPr>
            <w:rStyle w:val="af4"/>
            <w:noProof/>
          </w:rPr>
          <w:t xml:space="preserve">3.4.2 </w:t>
        </w:r>
        <w:r w:rsidR="000D3559" w:rsidRPr="009A3674">
          <w:rPr>
            <w:rStyle w:val="af4"/>
            <w:noProof/>
          </w:rPr>
          <w:t>模型结构及训练</w:t>
        </w:r>
        <w:r w:rsidR="000D3559">
          <w:rPr>
            <w:noProof/>
            <w:webHidden/>
          </w:rPr>
          <w:tab/>
        </w:r>
        <w:r w:rsidR="000D3559">
          <w:rPr>
            <w:noProof/>
            <w:webHidden/>
          </w:rPr>
          <w:fldChar w:fldCharType="begin"/>
        </w:r>
        <w:r w:rsidR="000D3559">
          <w:rPr>
            <w:noProof/>
            <w:webHidden/>
          </w:rPr>
          <w:instrText xml:space="preserve"> PAGEREF _Toc3559752 \h </w:instrText>
        </w:r>
        <w:r w:rsidR="000D3559">
          <w:rPr>
            <w:noProof/>
            <w:webHidden/>
          </w:rPr>
        </w:r>
        <w:r w:rsidR="000D3559">
          <w:rPr>
            <w:noProof/>
            <w:webHidden/>
          </w:rPr>
          <w:fldChar w:fldCharType="separate"/>
        </w:r>
        <w:r w:rsidR="000D3559">
          <w:rPr>
            <w:noProof/>
            <w:webHidden/>
          </w:rPr>
          <w:t>33</w:t>
        </w:r>
        <w:r w:rsidR="000D3559">
          <w:rPr>
            <w:noProof/>
            <w:webHidden/>
          </w:rPr>
          <w:fldChar w:fldCharType="end"/>
        </w:r>
      </w:hyperlink>
    </w:p>
    <w:p w14:paraId="7C78A88B" w14:textId="4B136969" w:rsidR="000D3559" w:rsidRDefault="00DE0E61">
      <w:pPr>
        <w:pStyle w:val="TOC3"/>
        <w:rPr>
          <w:rFonts w:asciiTheme="minorHAnsi" w:eastAsiaTheme="minorEastAsia" w:hAnsiTheme="minorHAnsi" w:cstheme="minorBidi"/>
          <w:noProof/>
          <w:sz w:val="21"/>
          <w:szCs w:val="22"/>
        </w:rPr>
      </w:pPr>
      <w:hyperlink w:anchor="_Toc3559753" w:history="1">
        <w:r w:rsidR="000D3559" w:rsidRPr="009A3674">
          <w:rPr>
            <w:rStyle w:val="af4"/>
            <w:noProof/>
          </w:rPr>
          <w:t xml:space="preserve">3.4.3 </w:t>
        </w:r>
        <w:r w:rsidR="000D3559" w:rsidRPr="009A3674">
          <w:rPr>
            <w:rStyle w:val="af4"/>
            <w:noProof/>
          </w:rPr>
          <w:t>代码实现</w:t>
        </w:r>
        <w:r w:rsidR="000D3559">
          <w:rPr>
            <w:noProof/>
            <w:webHidden/>
          </w:rPr>
          <w:tab/>
        </w:r>
        <w:r w:rsidR="000D3559">
          <w:rPr>
            <w:noProof/>
            <w:webHidden/>
          </w:rPr>
          <w:fldChar w:fldCharType="begin"/>
        </w:r>
        <w:r w:rsidR="000D3559">
          <w:rPr>
            <w:noProof/>
            <w:webHidden/>
          </w:rPr>
          <w:instrText xml:space="preserve"> PAGEREF _Toc3559753 \h </w:instrText>
        </w:r>
        <w:r w:rsidR="000D3559">
          <w:rPr>
            <w:noProof/>
            <w:webHidden/>
          </w:rPr>
        </w:r>
        <w:r w:rsidR="000D3559">
          <w:rPr>
            <w:noProof/>
            <w:webHidden/>
          </w:rPr>
          <w:fldChar w:fldCharType="separate"/>
        </w:r>
        <w:r w:rsidR="000D3559">
          <w:rPr>
            <w:noProof/>
            <w:webHidden/>
          </w:rPr>
          <w:t>36</w:t>
        </w:r>
        <w:r w:rsidR="000D3559">
          <w:rPr>
            <w:noProof/>
            <w:webHidden/>
          </w:rPr>
          <w:fldChar w:fldCharType="end"/>
        </w:r>
      </w:hyperlink>
    </w:p>
    <w:p w14:paraId="3BE6E9A9" w14:textId="51177A58" w:rsidR="000D3559" w:rsidRDefault="00DE0E61">
      <w:pPr>
        <w:pStyle w:val="TOC2"/>
        <w:ind w:left="420"/>
        <w:rPr>
          <w:rFonts w:asciiTheme="minorHAnsi" w:eastAsiaTheme="minorEastAsia" w:hAnsiTheme="minorHAnsi" w:cstheme="minorBidi"/>
          <w:noProof/>
          <w:sz w:val="21"/>
          <w:szCs w:val="22"/>
        </w:rPr>
      </w:pPr>
      <w:hyperlink w:anchor="_Toc3559754" w:history="1">
        <w:r w:rsidR="000D3559" w:rsidRPr="009A3674">
          <w:rPr>
            <w:rStyle w:val="af4"/>
            <w:noProof/>
          </w:rPr>
          <w:t xml:space="preserve">3.5 </w:t>
        </w:r>
        <w:r w:rsidR="000D3559" w:rsidRPr="009A3674">
          <w:rPr>
            <w:rStyle w:val="af4"/>
            <w:noProof/>
          </w:rPr>
          <w:t>基于</w:t>
        </w:r>
        <w:r w:rsidR="000D3559" w:rsidRPr="009A3674">
          <w:rPr>
            <w:rStyle w:val="af4"/>
            <w:noProof/>
          </w:rPr>
          <w:t>LDA-LSTM</w:t>
        </w:r>
        <w:r w:rsidR="000D3559" w:rsidRPr="009A3674">
          <w:rPr>
            <w:rStyle w:val="af4"/>
            <w:noProof/>
          </w:rPr>
          <w:t>的法条推荐方法</w:t>
        </w:r>
        <w:r w:rsidR="000D3559">
          <w:rPr>
            <w:noProof/>
            <w:webHidden/>
          </w:rPr>
          <w:tab/>
        </w:r>
        <w:r w:rsidR="000D3559">
          <w:rPr>
            <w:noProof/>
            <w:webHidden/>
          </w:rPr>
          <w:fldChar w:fldCharType="begin"/>
        </w:r>
        <w:r w:rsidR="000D3559">
          <w:rPr>
            <w:noProof/>
            <w:webHidden/>
          </w:rPr>
          <w:instrText xml:space="preserve"> PAGEREF _Toc3559754 \h </w:instrText>
        </w:r>
        <w:r w:rsidR="000D3559">
          <w:rPr>
            <w:noProof/>
            <w:webHidden/>
          </w:rPr>
        </w:r>
        <w:r w:rsidR="000D3559">
          <w:rPr>
            <w:noProof/>
            <w:webHidden/>
          </w:rPr>
          <w:fldChar w:fldCharType="separate"/>
        </w:r>
        <w:r w:rsidR="000D3559">
          <w:rPr>
            <w:noProof/>
            <w:webHidden/>
          </w:rPr>
          <w:t>37</w:t>
        </w:r>
        <w:r w:rsidR="000D3559">
          <w:rPr>
            <w:noProof/>
            <w:webHidden/>
          </w:rPr>
          <w:fldChar w:fldCharType="end"/>
        </w:r>
      </w:hyperlink>
    </w:p>
    <w:p w14:paraId="249EDA54" w14:textId="3414D976" w:rsidR="000D3559" w:rsidRDefault="00DE0E61">
      <w:pPr>
        <w:pStyle w:val="TOC3"/>
        <w:rPr>
          <w:rFonts w:asciiTheme="minorHAnsi" w:eastAsiaTheme="minorEastAsia" w:hAnsiTheme="minorHAnsi" w:cstheme="minorBidi"/>
          <w:noProof/>
          <w:sz w:val="21"/>
          <w:szCs w:val="22"/>
        </w:rPr>
      </w:pPr>
      <w:hyperlink w:anchor="_Toc3559755" w:history="1">
        <w:r w:rsidR="000D3559" w:rsidRPr="009A3674">
          <w:rPr>
            <w:rStyle w:val="af4"/>
            <w:noProof/>
          </w:rPr>
          <w:t xml:space="preserve">3.5.1 </w:t>
        </w:r>
        <w:r w:rsidR="000D3559" w:rsidRPr="009A3674">
          <w:rPr>
            <w:rStyle w:val="af4"/>
            <w:noProof/>
          </w:rPr>
          <w:t>具体流程图</w:t>
        </w:r>
        <w:r w:rsidR="000D3559">
          <w:rPr>
            <w:noProof/>
            <w:webHidden/>
          </w:rPr>
          <w:tab/>
        </w:r>
        <w:r w:rsidR="000D3559">
          <w:rPr>
            <w:noProof/>
            <w:webHidden/>
          </w:rPr>
          <w:fldChar w:fldCharType="begin"/>
        </w:r>
        <w:r w:rsidR="000D3559">
          <w:rPr>
            <w:noProof/>
            <w:webHidden/>
          </w:rPr>
          <w:instrText xml:space="preserve"> PAGEREF _Toc3559755 \h </w:instrText>
        </w:r>
        <w:r w:rsidR="000D3559">
          <w:rPr>
            <w:noProof/>
            <w:webHidden/>
          </w:rPr>
        </w:r>
        <w:r w:rsidR="000D3559">
          <w:rPr>
            <w:noProof/>
            <w:webHidden/>
          </w:rPr>
          <w:fldChar w:fldCharType="separate"/>
        </w:r>
        <w:r w:rsidR="000D3559">
          <w:rPr>
            <w:noProof/>
            <w:webHidden/>
          </w:rPr>
          <w:t>38</w:t>
        </w:r>
        <w:r w:rsidR="000D3559">
          <w:rPr>
            <w:noProof/>
            <w:webHidden/>
          </w:rPr>
          <w:fldChar w:fldCharType="end"/>
        </w:r>
      </w:hyperlink>
    </w:p>
    <w:p w14:paraId="7D2A8B80" w14:textId="410348BC" w:rsidR="000D3559" w:rsidRDefault="00DE0E61">
      <w:pPr>
        <w:pStyle w:val="TOC3"/>
        <w:rPr>
          <w:rFonts w:asciiTheme="minorHAnsi" w:eastAsiaTheme="minorEastAsia" w:hAnsiTheme="minorHAnsi" w:cstheme="minorBidi"/>
          <w:noProof/>
          <w:sz w:val="21"/>
          <w:szCs w:val="22"/>
        </w:rPr>
      </w:pPr>
      <w:hyperlink w:anchor="_Toc3559756" w:history="1">
        <w:r w:rsidR="000D3559" w:rsidRPr="009A3674">
          <w:rPr>
            <w:rStyle w:val="af4"/>
            <w:noProof/>
          </w:rPr>
          <w:t xml:space="preserve">3.5.2 </w:t>
        </w:r>
        <w:r w:rsidR="000D3559" w:rsidRPr="009A3674">
          <w:rPr>
            <w:rStyle w:val="af4"/>
            <w:noProof/>
          </w:rPr>
          <w:t>模型结构及训练</w:t>
        </w:r>
        <w:r w:rsidR="000D3559">
          <w:rPr>
            <w:noProof/>
            <w:webHidden/>
          </w:rPr>
          <w:tab/>
        </w:r>
        <w:r w:rsidR="000D3559">
          <w:rPr>
            <w:noProof/>
            <w:webHidden/>
          </w:rPr>
          <w:fldChar w:fldCharType="begin"/>
        </w:r>
        <w:r w:rsidR="000D3559">
          <w:rPr>
            <w:noProof/>
            <w:webHidden/>
          </w:rPr>
          <w:instrText xml:space="preserve"> PAGEREF _Toc3559756 \h </w:instrText>
        </w:r>
        <w:r w:rsidR="000D3559">
          <w:rPr>
            <w:noProof/>
            <w:webHidden/>
          </w:rPr>
        </w:r>
        <w:r w:rsidR="000D3559">
          <w:rPr>
            <w:noProof/>
            <w:webHidden/>
          </w:rPr>
          <w:fldChar w:fldCharType="separate"/>
        </w:r>
        <w:r w:rsidR="000D3559">
          <w:rPr>
            <w:noProof/>
            <w:webHidden/>
          </w:rPr>
          <w:t>39</w:t>
        </w:r>
        <w:r w:rsidR="000D3559">
          <w:rPr>
            <w:noProof/>
            <w:webHidden/>
          </w:rPr>
          <w:fldChar w:fldCharType="end"/>
        </w:r>
      </w:hyperlink>
    </w:p>
    <w:p w14:paraId="6436962C" w14:textId="346ADD2C" w:rsidR="000D3559" w:rsidRDefault="00DE0E61">
      <w:pPr>
        <w:pStyle w:val="TOC3"/>
        <w:rPr>
          <w:rFonts w:asciiTheme="minorHAnsi" w:eastAsiaTheme="minorEastAsia" w:hAnsiTheme="minorHAnsi" w:cstheme="minorBidi"/>
          <w:noProof/>
          <w:sz w:val="21"/>
          <w:szCs w:val="22"/>
        </w:rPr>
      </w:pPr>
      <w:hyperlink w:anchor="_Toc3559757" w:history="1">
        <w:r w:rsidR="000D3559" w:rsidRPr="009A3674">
          <w:rPr>
            <w:rStyle w:val="af4"/>
            <w:noProof/>
          </w:rPr>
          <w:t xml:space="preserve">3.5.3 </w:t>
        </w:r>
        <w:r w:rsidR="000D3559" w:rsidRPr="009A3674">
          <w:rPr>
            <w:rStyle w:val="af4"/>
            <w:noProof/>
          </w:rPr>
          <w:t>代码实现</w:t>
        </w:r>
        <w:r w:rsidR="000D3559">
          <w:rPr>
            <w:noProof/>
            <w:webHidden/>
          </w:rPr>
          <w:tab/>
        </w:r>
        <w:r w:rsidR="000D3559">
          <w:rPr>
            <w:noProof/>
            <w:webHidden/>
          </w:rPr>
          <w:fldChar w:fldCharType="begin"/>
        </w:r>
        <w:r w:rsidR="000D3559">
          <w:rPr>
            <w:noProof/>
            <w:webHidden/>
          </w:rPr>
          <w:instrText xml:space="preserve"> PAGEREF _Toc3559757 \h </w:instrText>
        </w:r>
        <w:r w:rsidR="000D3559">
          <w:rPr>
            <w:noProof/>
            <w:webHidden/>
          </w:rPr>
        </w:r>
        <w:r w:rsidR="000D3559">
          <w:rPr>
            <w:noProof/>
            <w:webHidden/>
          </w:rPr>
          <w:fldChar w:fldCharType="separate"/>
        </w:r>
        <w:r w:rsidR="000D3559">
          <w:rPr>
            <w:noProof/>
            <w:webHidden/>
          </w:rPr>
          <w:t>41</w:t>
        </w:r>
        <w:r w:rsidR="000D3559">
          <w:rPr>
            <w:noProof/>
            <w:webHidden/>
          </w:rPr>
          <w:fldChar w:fldCharType="end"/>
        </w:r>
      </w:hyperlink>
    </w:p>
    <w:p w14:paraId="1D2C0CC0" w14:textId="50FC9EB4" w:rsidR="000D3559" w:rsidRDefault="00DE0E61">
      <w:pPr>
        <w:pStyle w:val="TOC2"/>
        <w:ind w:left="420"/>
        <w:rPr>
          <w:rFonts w:asciiTheme="minorHAnsi" w:eastAsiaTheme="minorEastAsia" w:hAnsiTheme="minorHAnsi" w:cstheme="minorBidi"/>
          <w:noProof/>
          <w:sz w:val="21"/>
          <w:szCs w:val="22"/>
        </w:rPr>
      </w:pPr>
      <w:hyperlink w:anchor="_Toc3559758" w:history="1">
        <w:r w:rsidR="000D3559" w:rsidRPr="009A3674">
          <w:rPr>
            <w:rStyle w:val="af4"/>
            <w:noProof/>
          </w:rPr>
          <w:t xml:space="preserve">3.6 </w:t>
        </w:r>
        <w:r w:rsidR="000D3559" w:rsidRPr="009A3674">
          <w:rPr>
            <w:rStyle w:val="af4"/>
            <w:noProof/>
          </w:rPr>
          <w:t>本章小结</w:t>
        </w:r>
        <w:r w:rsidR="000D3559">
          <w:rPr>
            <w:noProof/>
            <w:webHidden/>
          </w:rPr>
          <w:tab/>
        </w:r>
        <w:r w:rsidR="000D3559">
          <w:rPr>
            <w:noProof/>
            <w:webHidden/>
          </w:rPr>
          <w:fldChar w:fldCharType="begin"/>
        </w:r>
        <w:r w:rsidR="000D3559">
          <w:rPr>
            <w:noProof/>
            <w:webHidden/>
          </w:rPr>
          <w:instrText xml:space="preserve"> PAGEREF _Toc3559758 \h </w:instrText>
        </w:r>
        <w:r w:rsidR="000D3559">
          <w:rPr>
            <w:noProof/>
            <w:webHidden/>
          </w:rPr>
        </w:r>
        <w:r w:rsidR="000D3559">
          <w:rPr>
            <w:noProof/>
            <w:webHidden/>
          </w:rPr>
          <w:fldChar w:fldCharType="separate"/>
        </w:r>
        <w:r w:rsidR="000D3559">
          <w:rPr>
            <w:noProof/>
            <w:webHidden/>
          </w:rPr>
          <w:t>41</w:t>
        </w:r>
        <w:r w:rsidR="000D3559">
          <w:rPr>
            <w:noProof/>
            <w:webHidden/>
          </w:rPr>
          <w:fldChar w:fldCharType="end"/>
        </w:r>
      </w:hyperlink>
    </w:p>
    <w:p w14:paraId="3DF1D168" w14:textId="076E6A1E" w:rsidR="000D3559" w:rsidRDefault="00DE0E61">
      <w:pPr>
        <w:pStyle w:val="TOC1"/>
        <w:rPr>
          <w:rFonts w:asciiTheme="minorHAnsi" w:eastAsiaTheme="minorEastAsia" w:hAnsiTheme="minorHAnsi" w:cstheme="minorBidi"/>
          <w:noProof/>
          <w:sz w:val="21"/>
          <w:szCs w:val="22"/>
        </w:rPr>
      </w:pPr>
      <w:hyperlink w:anchor="_Toc3559759" w:history="1">
        <w:r w:rsidR="000D3559" w:rsidRPr="009A3674">
          <w:rPr>
            <w:rStyle w:val="af4"/>
            <w:rFonts w:ascii="黑体" w:eastAsia="黑体"/>
            <w:noProof/>
          </w:rPr>
          <w:t>第四章  实验分析</w:t>
        </w:r>
        <w:r w:rsidR="000D3559">
          <w:rPr>
            <w:noProof/>
            <w:webHidden/>
          </w:rPr>
          <w:tab/>
        </w:r>
        <w:r w:rsidR="000D3559">
          <w:rPr>
            <w:noProof/>
            <w:webHidden/>
          </w:rPr>
          <w:fldChar w:fldCharType="begin"/>
        </w:r>
        <w:r w:rsidR="000D3559">
          <w:rPr>
            <w:noProof/>
            <w:webHidden/>
          </w:rPr>
          <w:instrText xml:space="preserve"> PAGEREF _Toc3559759 \h </w:instrText>
        </w:r>
        <w:r w:rsidR="000D3559">
          <w:rPr>
            <w:noProof/>
            <w:webHidden/>
          </w:rPr>
        </w:r>
        <w:r w:rsidR="000D3559">
          <w:rPr>
            <w:noProof/>
            <w:webHidden/>
          </w:rPr>
          <w:fldChar w:fldCharType="separate"/>
        </w:r>
        <w:r w:rsidR="000D3559">
          <w:rPr>
            <w:noProof/>
            <w:webHidden/>
          </w:rPr>
          <w:t>43</w:t>
        </w:r>
        <w:r w:rsidR="000D3559">
          <w:rPr>
            <w:noProof/>
            <w:webHidden/>
          </w:rPr>
          <w:fldChar w:fldCharType="end"/>
        </w:r>
      </w:hyperlink>
    </w:p>
    <w:p w14:paraId="00FB4A58" w14:textId="68CC2068" w:rsidR="000D3559" w:rsidRDefault="00DE0E61">
      <w:pPr>
        <w:pStyle w:val="TOC2"/>
        <w:ind w:left="420"/>
        <w:rPr>
          <w:rFonts w:asciiTheme="minorHAnsi" w:eastAsiaTheme="minorEastAsia" w:hAnsiTheme="minorHAnsi" w:cstheme="minorBidi"/>
          <w:noProof/>
          <w:sz w:val="21"/>
          <w:szCs w:val="22"/>
        </w:rPr>
      </w:pPr>
      <w:hyperlink w:anchor="_Toc3559760" w:history="1">
        <w:r w:rsidR="000D3559" w:rsidRPr="009A3674">
          <w:rPr>
            <w:rStyle w:val="af4"/>
            <w:noProof/>
          </w:rPr>
          <w:t xml:space="preserve">4.1 </w:t>
        </w:r>
        <w:r w:rsidR="000D3559" w:rsidRPr="009A3674">
          <w:rPr>
            <w:rStyle w:val="af4"/>
            <w:noProof/>
          </w:rPr>
          <w:t>数据集</w:t>
        </w:r>
        <w:r w:rsidR="000D3559">
          <w:rPr>
            <w:noProof/>
            <w:webHidden/>
          </w:rPr>
          <w:tab/>
        </w:r>
        <w:r w:rsidR="000D3559">
          <w:rPr>
            <w:noProof/>
            <w:webHidden/>
          </w:rPr>
          <w:fldChar w:fldCharType="begin"/>
        </w:r>
        <w:r w:rsidR="000D3559">
          <w:rPr>
            <w:noProof/>
            <w:webHidden/>
          </w:rPr>
          <w:instrText xml:space="preserve"> PAGEREF _Toc3559760 \h </w:instrText>
        </w:r>
        <w:r w:rsidR="000D3559">
          <w:rPr>
            <w:noProof/>
            <w:webHidden/>
          </w:rPr>
        </w:r>
        <w:r w:rsidR="000D3559">
          <w:rPr>
            <w:noProof/>
            <w:webHidden/>
          </w:rPr>
          <w:fldChar w:fldCharType="separate"/>
        </w:r>
        <w:r w:rsidR="000D3559">
          <w:rPr>
            <w:noProof/>
            <w:webHidden/>
          </w:rPr>
          <w:t>43</w:t>
        </w:r>
        <w:r w:rsidR="000D3559">
          <w:rPr>
            <w:noProof/>
            <w:webHidden/>
          </w:rPr>
          <w:fldChar w:fldCharType="end"/>
        </w:r>
      </w:hyperlink>
    </w:p>
    <w:p w14:paraId="435FB0FD" w14:textId="41683247" w:rsidR="000D3559" w:rsidRDefault="00DE0E61">
      <w:pPr>
        <w:pStyle w:val="TOC2"/>
        <w:ind w:left="420"/>
        <w:rPr>
          <w:rFonts w:asciiTheme="minorHAnsi" w:eastAsiaTheme="minorEastAsia" w:hAnsiTheme="minorHAnsi" w:cstheme="minorBidi"/>
          <w:noProof/>
          <w:sz w:val="21"/>
          <w:szCs w:val="22"/>
        </w:rPr>
      </w:pPr>
      <w:hyperlink w:anchor="_Toc3559761" w:history="1">
        <w:r w:rsidR="000D3559" w:rsidRPr="009A3674">
          <w:rPr>
            <w:rStyle w:val="af4"/>
            <w:noProof/>
          </w:rPr>
          <w:t xml:space="preserve">4.2 </w:t>
        </w:r>
        <w:r w:rsidR="000D3559" w:rsidRPr="009A3674">
          <w:rPr>
            <w:rStyle w:val="af4"/>
            <w:noProof/>
          </w:rPr>
          <w:t>评估标准</w:t>
        </w:r>
        <w:r w:rsidR="000D3559">
          <w:rPr>
            <w:noProof/>
            <w:webHidden/>
          </w:rPr>
          <w:tab/>
        </w:r>
        <w:r w:rsidR="000D3559">
          <w:rPr>
            <w:noProof/>
            <w:webHidden/>
          </w:rPr>
          <w:fldChar w:fldCharType="begin"/>
        </w:r>
        <w:r w:rsidR="000D3559">
          <w:rPr>
            <w:noProof/>
            <w:webHidden/>
          </w:rPr>
          <w:instrText xml:space="preserve"> PAGEREF _Toc3559761 \h </w:instrText>
        </w:r>
        <w:r w:rsidR="000D3559">
          <w:rPr>
            <w:noProof/>
            <w:webHidden/>
          </w:rPr>
        </w:r>
        <w:r w:rsidR="000D3559">
          <w:rPr>
            <w:noProof/>
            <w:webHidden/>
          </w:rPr>
          <w:fldChar w:fldCharType="separate"/>
        </w:r>
        <w:r w:rsidR="000D3559">
          <w:rPr>
            <w:noProof/>
            <w:webHidden/>
          </w:rPr>
          <w:t>44</w:t>
        </w:r>
        <w:r w:rsidR="000D3559">
          <w:rPr>
            <w:noProof/>
            <w:webHidden/>
          </w:rPr>
          <w:fldChar w:fldCharType="end"/>
        </w:r>
      </w:hyperlink>
    </w:p>
    <w:p w14:paraId="4915BB65" w14:textId="13D2E708" w:rsidR="000D3559" w:rsidRDefault="00DE0E61">
      <w:pPr>
        <w:pStyle w:val="TOC2"/>
        <w:ind w:left="420"/>
        <w:rPr>
          <w:rFonts w:asciiTheme="minorHAnsi" w:eastAsiaTheme="minorEastAsia" w:hAnsiTheme="minorHAnsi" w:cstheme="minorBidi"/>
          <w:noProof/>
          <w:sz w:val="21"/>
          <w:szCs w:val="22"/>
        </w:rPr>
      </w:pPr>
      <w:hyperlink w:anchor="_Toc3559762" w:history="1">
        <w:r w:rsidR="000D3559" w:rsidRPr="009A3674">
          <w:rPr>
            <w:rStyle w:val="af4"/>
            <w:noProof/>
          </w:rPr>
          <w:t xml:space="preserve">4.3 </w:t>
        </w:r>
        <w:r w:rsidR="000D3559" w:rsidRPr="009A3674">
          <w:rPr>
            <w:rStyle w:val="af4"/>
            <w:noProof/>
          </w:rPr>
          <w:t>预训练</w:t>
        </w:r>
        <w:r w:rsidR="000D3559" w:rsidRPr="009A3674">
          <w:rPr>
            <w:rStyle w:val="af4"/>
            <w:noProof/>
          </w:rPr>
          <w:t>LDA</w:t>
        </w:r>
        <w:r w:rsidR="000D3559" w:rsidRPr="009A3674">
          <w:rPr>
            <w:rStyle w:val="af4"/>
            <w:noProof/>
          </w:rPr>
          <w:t>与</w:t>
        </w:r>
        <w:r w:rsidR="000D3559" w:rsidRPr="009A3674">
          <w:rPr>
            <w:rStyle w:val="af4"/>
            <w:noProof/>
          </w:rPr>
          <w:t>Word2vec</w:t>
        </w:r>
        <w:r w:rsidR="000D3559" w:rsidRPr="009A3674">
          <w:rPr>
            <w:rStyle w:val="af4"/>
            <w:noProof/>
          </w:rPr>
          <w:t>模型</w:t>
        </w:r>
        <w:r w:rsidR="000D3559">
          <w:rPr>
            <w:noProof/>
            <w:webHidden/>
          </w:rPr>
          <w:tab/>
        </w:r>
        <w:r w:rsidR="000D3559">
          <w:rPr>
            <w:noProof/>
            <w:webHidden/>
          </w:rPr>
          <w:fldChar w:fldCharType="begin"/>
        </w:r>
        <w:r w:rsidR="000D3559">
          <w:rPr>
            <w:noProof/>
            <w:webHidden/>
          </w:rPr>
          <w:instrText xml:space="preserve"> PAGEREF _Toc3559762 \h </w:instrText>
        </w:r>
        <w:r w:rsidR="000D3559">
          <w:rPr>
            <w:noProof/>
            <w:webHidden/>
          </w:rPr>
        </w:r>
        <w:r w:rsidR="000D3559">
          <w:rPr>
            <w:noProof/>
            <w:webHidden/>
          </w:rPr>
          <w:fldChar w:fldCharType="separate"/>
        </w:r>
        <w:r w:rsidR="000D3559">
          <w:rPr>
            <w:noProof/>
            <w:webHidden/>
          </w:rPr>
          <w:t>47</w:t>
        </w:r>
        <w:r w:rsidR="000D3559">
          <w:rPr>
            <w:noProof/>
            <w:webHidden/>
          </w:rPr>
          <w:fldChar w:fldCharType="end"/>
        </w:r>
      </w:hyperlink>
    </w:p>
    <w:p w14:paraId="61C2DCB1" w14:textId="5D27B1F1" w:rsidR="000D3559" w:rsidRDefault="00DE0E61">
      <w:pPr>
        <w:pStyle w:val="TOC3"/>
        <w:rPr>
          <w:rFonts w:asciiTheme="minorHAnsi" w:eastAsiaTheme="minorEastAsia" w:hAnsiTheme="minorHAnsi" w:cstheme="minorBidi"/>
          <w:noProof/>
          <w:sz w:val="21"/>
          <w:szCs w:val="22"/>
        </w:rPr>
      </w:pPr>
      <w:hyperlink w:anchor="_Toc3559763" w:history="1">
        <w:r w:rsidR="000D3559" w:rsidRPr="009A3674">
          <w:rPr>
            <w:rStyle w:val="af4"/>
            <w:noProof/>
          </w:rPr>
          <w:t xml:space="preserve">4.3.1 </w:t>
        </w:r>
        <w:r w:rsidR="000D3559" w:rsidRPr="009A3674">
          <w:rPr>
            <w:rStyle w:val="af4"/>
            <w:noProof/>
          </w:rPr>
          <w:t>预训练</w:t>
        </w:r>
        <w:r w:rsidR="000D3559" w:rsidRPr="009A3674">
          <w:rPr>
            <w:rStyle w:val="af4"/>
            <w:noProof/>
          </w:rPr>
          <w:t>Word2vec</w:t>
        </w:r>
        <w:r w:rsidR="000D3559" w:rsidRPr="009A3674">
          <w:rPr>
            <w:rStyle w:val="af4"/>
            <w:noProof/>
          </w:rPr>
          <w:t>词向量模型</w:t>
        </w:r>
        <w:r w:rsidR="000D3559">
          <w:rPr>
            <w:noProof/>
            <w:webHidden/>
          </w:rPr>
          <w:tab/>
        </w:r>
        <w:r w:rsidR="000D3559">
          <w:rPr>
            <w:noProof/>
            <w:webHidden/>
          </w:rPr>
          <w:fldChar w:fldCharType="begin"/>
        </w:r>
        <w:r w:rsidR="000D3559">
          <w:rPr>
            <w:noProof/>
            <w:webHidden/>
          </w:rPr>
          <w:instrText xml:space="preserve"> PAGEREF _Toc3559763 \h </w:instrText>
        </w:r>
        <w:r w:rsidR="000D3559">
          <w:rPr>
            <w:noProof/>
            <w:webHidden/>
          </w:rPr>
        </w:r>
        <w:r w:rsidR="000D3559">
          <w:rPr>
            <w:noProof/>
            <w:webHidden/>
          </w:rPr>
          <w:fldChar w:fldCharType="separate"/>
        </w:r>
        <w:r w:rsidR="000D3559">
          <w:rPr>
            <w:noProof/>
            <w:webHidden/>
          </w:rPr>
          <w:t>47</w:t>
        </w:r>
        <w:r w:rsidR="000D3559">
          <w:rPr>
            <w:noProof/>
            <w:webHidden/>
          </w:rPr>
          <w:fldChar w:fldCharType="end"/>
        </w:r>
      </w:hyperlink>
    </w:p>
    <w:p w14:paraId="0B996BB0" w14:textId="4AF4E672" w:rsidR="000D3559" w:rsidRDefault="00DE0E61">
      <w:pPr>
        <w:pStyle w:val="TOC3"/>
        <w:rPr>
          <w:rFonts w:asciiTheme="minorHAnsi" w:eastAsiaTheme="minorEastAsia" w:hAnsiTheme="minorHAnsi" w:cstheme="minorBidi"/>
          <w:noProof/>
          <w:sz w:val="21"/>
          <w:szCs w:val="22"/>
        </w:rPr>
      </w:pPr>
      <w:hyperlink w:anchor="_Toc3559764" w:history="1">
        <w:r w:rsidR="000D3559" w:rsidRPr="009A3674">
          <w:rPr>
            <w:rStyle w:val="af4"/>
            <w:noProof/>
          </w:rPr>
          <w:t xml:space="preserve">4.3.2 </w:t>
        </w:r>
        <w:r w:rsidR="000D3559" w:rsidRPr="009A3674">
          <w:rPr>
            <w:rStyle w:val="af4"/>
            <w:noProof/>
          </w:rPr>
          <w:t>预训练</w:t>
        </w:r>
        <w:r w:rsidR="000D3559" w:rsidRPr="009A3674">
          <w:rPr>
            <w:rStyle w:val="af4"/>
            <w:noProof/>
          </w:rPr>
          <w:t>LDA</w:t>
        </w:r>
        <w:r w:rsidR="000D3559" w:rsidRPr="009A3674">
          <w:rPr>
            <w:rStyle w:val="af4"/>
            <w:noProof/>
          </w:rPr>
          <w:t>主题模型</w:t>
        </w:r>
        <w:r w:rsidR="000D3559">
          <w:rPr>
            <w:noProof/>
            <w:webHidden/>
          </w:rPr>
          <w:tab/>
        </w:r>
        <w:r w:rsidR="000D3559">
          <w:rPr>
            <w:noProof/>
            <w:webHidden/>
          </w:rPr>
          <w:fldChar w:fldCharType="begin"/>
        </w:r>
        <w:r w:rsidR="000D3559">
          <w:rPr>
            <w:noProof/>
            <w:webHidden/>
          </w:rPr>
          <w:instrText xml:space="preserve"> PAGEREF _Toc3559764 \h </w:instrText>
        </w:r>
        <w:r w:rsidR="000D3559">
          <w:rPr>
            <w:noProof/>
            <w:webHidden/>
          </w:rPr>
        </w:r>
        <w:r w:rsidR="000D3559">
          <w:rPr>
            <w:noProof/>
            <w:webHidden/>
          </w:rPr>
          <w:fldChar w:fldCharType="separate"/>
        </w:r>
        <w:r w:rsidR="000D3559">
          <w:rPr>
            <w:noProof/>
            <w:webHidden/>
          </w:rPr>
          <w:t>48</w:t>
        </w:r>
        <w:r w:rsidR="000D3559">
          <w:rPr>
            <w:noProof/>
            <w:webHidden/>
          </w:rPr>
          <w:fldChar w:fldCharType="end"/>
        </w:r>
      </w:hyperlink>
    </w:p>
    <w:p w14:paraId="17C4FC4E" w14:textId="5E147EEE" w:rsidR="000D3559" w:rsidRDefault="00DE0E61">
      <w:pPr>
        <w:pStyle w:val="TOC2"/>
        <w:ind w:left="420"/>
        <w:rPr>
          <w:rFonts w:asciiTheme="minorHAnsi" w:eastAsiaTheme="minorEastAsia" w:hAnsiTheme="minorHAnsi" w:cstheme="minorBidi"/>
          <w:noProof/>
          <w:sz w:val="21"/>
          <w:szCs w:val="22"/>
        </w:rPr>
      </w:pPr>
      <w:hyperlink w:anchor="_Toc3559765" w:history="1">
        <w:r w:rsidR="000D3559" w:rsidRPr="009A3674">
          <w:rPr>
            <w:rStyle w:val="af4"/>
            <w:noProof/>
          </w:rPr>
          <w:t xml:space="preserve">4.4 </w:t>
        </w:r>
        <w:r w:rsidR="000D3559" w:rsidRPr="009A3674">
          <w:rPr>
            <w:rStyle w:val="af4"/>
            <w:noProof/>
          </w:rPr>
          <w:t>法条推荐模型的超参数设置</w:t>
        </w:r>
        <w:r w:rsidR="000D3559">
          <w:rPr>
            <w:noProof/>
            <w:webHidden/>
          </w:rPr>
          <w:tab/>
        </w:r>
        <w:r w:rsidR="000D3559">
          <w:rPr>
            <w:noProof/>
            <w:webHidden/>
          </w:rPr>
          <w:fldChar w:fldCharType="begin"/>
        </w:r>
        <w:r w:rsidR="000D3559">
          <w:rPr>
            <w:noProof/>
            <w:webHidden/>
          </w:rPr>
          <w:instrText xml:space="preserve"> PAGEREF _Toc3559765 \h </w:instrText>
        </w:r>
        <w:r w:rsidR="000D3559">
          <w:rPr>
            <w:noProof/>
            <w:webHidden/>
          </w:rPr>
        </w:r>
        <w:r w:rsidR="000D3559">
          <w:rPr>
            <w:noProof/>
            <w:webHidden/>
          </w:rPr>
          <w:fldChar w:fldCharType="separate"/>
        </w:r>
        <w:r w:rsidR="000D3559">
          <w:rPr>
            <w:noProof/>
            <w:webHidden/>
          </w:rPr>
          <w:t>49</w:t>
        </w:r>
        <w:r w:rsidR="000D3559">
          <w:rPr>
            <w:noProof/>
            <w:webHidden/>
          </w:rPr>
          <w:fldChar w:fldCharType="end"/>
        </w:r>
      </w:hyperlink>
    </w:p>
    <w:p w14:paraId="7B100D1B" w14:textId="1E1F4412" w:rsidR="000D3559" w:rsidRDefault="00DE0E61">
      <w:pPr>
        <w:pStyle w:val="TOC3"/>
        <w:rPr>
          <w:rFonts w:asciiTheme="minorHAnsi" w:eastAsiaTheme="minorEastAsia" w:hAnsiTheme="minorHAnsi" w:cstheme="minorBidi"/>
          <w:noProof/>
          <w:sz w:val="21"/>
          <w:szCs w:val="22"/>
        </w:rPr>
      </w:pPr>
      <w:hyperlink w:anchor="_Toc3559766" w:history="1">
        <w:r w:rsidR="000D3559" w:rsidRPr="009A3674">
          <w:rPr>
            <w:rStyle w:val="af4"/>
            <w:noProof/>
          </w:rPr>
          <w:t xml:space="preserve">4.4.1 </w:t>
        </w:r>
        <w:r w:rsidR="000D3559" w:rsidRPr="009A3674">
          <w:rPr>
            <w:rStyle w:val="af4"/>
            <w:noProof/>
          </w:rPr>
          <w:t>基于</w:t>
        </w:r>
        <w:r w:rsidR="000D3559" w:rsidRPr="009A3674">
          <w:rPr>
            <w:rStyle w:val="af4"/>
            <w:noProof/>
          </w:rPr>
          <w:t>LSTM</w:t>
        </w:r>
        <w:r w:rsidR="000D3559" w:rsidRPr="009A3674">
          <w:rPr>
            <w:rStyle w:val="af4"/>
            <w:noProof/>
          </w:rPr>
          <w:t>的法条推荐方法超参数设置</w:t>
        </w:r>
        <w:r w:rsidR="000D3559">
          <w:rPr>
            <w:noProof/>
            <w:webHidden/>
          </w:rPr>
          <w:tab/>
        </w:r>
        <w:r w:rsidR="000D3559">
          <w:rPr>
            <w:noProof/>
            <w:webHidden/>
          </w:rPr>
          <w:fldChar w:fldCharType="begin"/>
        </w:r>
        <w:r w:rsidR="000D3559">
          <w:rPr>
            <w:noProof/>
            <w:webHidden/>
          </w:rPr>
          <w:instrText xml:space="preserve"> PAGEREF _Toc3559766 \h </w:instrText>
        </w:r>
        <w:r w:rsidR="000D3559">
          <w:rPr>
            <w:noProof/>
            <w:webHidden/>
          </w:rPr>
        </w:r>
        <w:r w:rsidR="000D3559">
          <w:rPr>
            <w:noProof/>
            <w:webHidden/>
          </w:rPr>
          <w:fldChar w:fldCharType="separate"/>
        </w:r>
        <w:r w:rsidR="000D3559">
          <w:rPr>
            <w:noProof/>
            <w:webHidden/>
          </w:rPr>
          <w:t>49</w:t>
        </w:r>
        <w:r w:rsidR="000D3559">
          <w:rPr>
            <w:noProof/>
            <w:webHidden/>
          </w:rPr>
          <w:fldChar w:fldCharType="end"/>
        </w:r>
      </w:hyperlink>
    </w:p>
    <w:p w14:paraId="31D3BDAB" w14:textId="36CD0D46" w:rsidR="000D3559" w:rsidRDefault="00DE0E61">
      <w:pPr>
        <w:pStyle w:val="TOC3"/>
        <w:rPr>
          <w:rFonts w:asciiTheme="minorHAnsi" w:eastAsiaTheme="minorEastAsia" w:hAnsiTheme="minorHAnsi" w:cstheme="minorBidi"/>
          <w:noProof/>
          <w:sz w:val="21"/>
          <w:szCs w:val="22"/>
        </w:rPr>
      </w:pPr>
      <w:hyperlink w:anchor="_Toc3559767" w:history="1">
        <w:r w:rsidR="000D3559" w:rsidRPr="009A3674">
          <w:rPr>
            <w:rStyle w:val="af4"/>
            <w:noProof/>
          </w:rPr>
          <w:t xml:space="preserve">4.4.2 </w:t>
        </w:r>
        <w:r w:rsidR="000D3559" w:rsidRPr="009A3674">
          <w:rPr>
            <w:rStyle w:val="af4"/>
            <w:noProof/>
          </w:rPr>
          <w:t>基于</w:t>
        </w:r>
        <w:r w:rsidR="000D3559" w:rsidRPr="009A3674">
          <w:rPr>
            <w:rStyle w:val="af4"/>
            <w:noProof/>
          </w:rPr>
          <w:t>LDA-LSTM</w:t>
        </w:r>
        <w:r w:rsidR="000D3559" w:rsidRPr="009A3674">
          <w:rPr>
            <w:rStyle w:val="af4"/>
            <w:noProof/>
          </w:rPr>
          <w:t>的法条推荐方法超参数设置</w:t>
        </w:r>
        <w:r w:rsidR="000D3559">
          <w:rPr>
            <w:noProof/>
            <w:webHidden/>
          </w:rPr>
          <w:tab/>
        </w:r>
        <w:r w:rsidR="000D3559">
          <w:rPr>
            <w:noProof/>
            <w:webHidden/>
          </w:rPr>
          <w:fldChar w:fldCharType="begin"/>
        </w:r>
        <w:r w:rsidR="000D3559">
          <w:rPr>
            <w:noProof/>
            <w:webHidden/>
          </w:rPr>
          <w:instrText xml:space="preserve"> PAGEREF _Toc3559767 \h </w:instrText>
        </w:r>
        <w:r w:rsidR="000D3559">
          <w:rPr>
            <w:noProof/>
            <w:webHidden/>
          </w:rPr>
        </w:r>
        <w:r w:rsidR="000D3559">
          <w:rPr>
            <w:noProof/>
            <w:webHidden/>
          </w:rPr>
          <w:fldChar w:fldCharType="separate"/>
        </w:r>
        <w:r w:rsidR="000D3559">
          <w:rPr>
            <w:noProof/>
            <w:webHidden/>
          </w:rPr>
          <w:t>52</w:t>
        </w:r>
        <w:r w:rsidR="000D3559">
          <w:rPr>
            <w:noProof/>
            <w:webHidden/>
          </w:rPr>
          <w:fldChar w:fldCharType="end"/>
        </w:r>
      </w:hyperlink>
    </w:p>
    <w:p w14:paraId="23202283" w14:textId="69ACA780" w:rsidR="000D3559" w:rsidRDefault="00DE0E61">
      <w:pPr>
        <w:pStyle w:val="TOC2"/>
        <w:ind w:left="420"/>
        <w:rPr>
          <w:rFonts w:asciiTheme="minorHAnsi" w:eastAsiaTheme="minorEastAsia" w:hAnsiTheme="minorHAnsi" w:cstheme="minorBidi"/>
          <w:noProof/>
          <w:sz w:val="21"/>
          <w:szCs w:val="22"/>
        </w:rPr>
      </w:pPr>
      <w:hyperlink w:anchor="_Toc3559768" w:history="1">
        <w:r w:rsidR="000D3559" w:rsidRPr="009A3674">
          <w:rPr>
            <w:rStyle w:val="af4"/>
            <w:noProof/>
          </w:rPr>
          <w:t xml:space="preserve">4.5 </w:t>
        </w:r>
        <w:r w:rsidR="000D3559" w:rsidRPr="009A3674">
          <w:rPr>
            <w:rStyle w:val="af4"/>
            <w:noProof/>
          </w:rPr>
          <w:t>对比实验</w:t>
        </w:r>
        <w:r w:rsidR="000D3559">
          <w:rPr>
            <w:noProof/>
            <w:webHidden/>
          </w:rPr>
          <w:tab/>
        </w:r>
        <w:r w:rsidR="000D3559">
          <w:rPr>
            <w:noProof/>
            <w:webHidden/>
          </w:rPr>
          <w:fldChar w:fldCharType="begin"/>
        </w:r>
        <w:r w:rsidR="000D3559">
          <w:rPr>
            <w:noProof/>
            <w:webHidden/>
          </w:rPr>
          <w:instrText xml:space="preserve"> PAGEREF _Toc3559768 \h </w:instrText>
        </w:r>
        <w:r w:rsidR="000D3559">
          <w:rPr>
            <w:noProof/>
            <w:webHidden/>
          </w:rPr>
        </w:r>
        <w:r w:rsidR="000D3559">
          <w:rPr>
            <w:noProof/>
            <w:webHidden/>
          </w:rPr>
          <w:fldChar w:fldCharType="separate"/>
        </w:r>
        <w:r w:rsidR="000D3559">
          <w:rPr>
            <w:noProof/>
            <w:webHidden/>
          </w:rPr>
          <w:t>53</w:t>
        </w:r>
        <w:r w:rsidR="000D3559">
          <w:rPr>
            <w:noProof/>
            <w:webHidden/>
          </w:rPr>
          <w:fldChar w:fldCharType="end"/>
        </w:r>
      </w:hyperlink>
    </w:p>
    <w:p w14:paraId="22D8C9D1" w14:textId="708F829E" w:rsidR="000D3559" w:rsidRDefault="00DE0E61">
      <w:pPr>
        <w:pStyle w:val="TOC3"/>
        <w:rPr>
          <w:rFonts w:asciiTheme="minorHAnsi" w:eastAsiaTheme="minorEastAsia" w:hAnsiTheme="minorHAnsi" w:cstheme="minorBidi"/>
          <w:noProof/>
          <w:sz w:val="21"/>
          <w:szCs w:val="22"/>
        </w:rPr>
      </w:pPr>
      <w:hyperlink w:anchor="_Toc3559769" w:history="1">
        <w:r w:rsidR="000D3559" w:rsidRPr="009A3674">
          <w:rPr>
            <w:rStyle w:val="af4"/>
            <w:noProof/>
          </w:rPr>
          <w:t xml:space="preserve">4.5.1 </w:t>
        </w:r>
        <w:r w:rsidR="000D3559" w:rsidRPr="009A3674">
          <w:rPr>
            <w:rStyle w:val="af4"/>
            <w:noProof/>
          </w:rPr>
          <w:t>标准化标签集中法条总数对推荐效果的影响</w:t>
        </w:r>
        <w:r w:rsidR="000D3559">
          <w:rPr>
            <w:noProof/>
            <w:webHidden/>
          </w:rPr>
          <w:tab/>
        </w:r>
        <w:r w:rsidR="000D3559">
          <w:rPr>
            <w:noProof/>
            <w:webHidden/>
          </w:rPr>
          <w:fldChar w:fldCharType="begin"/>
        </w:r>
        <w:r w:rsidR="000D3559">
          <w:rPr>
            <w:noProof/>
            <w:webHidden/>
          </w:rPr>
          <w:instrText xml:space="preserve"> PAGEREF _Toc3559769 \h </w:instrText>
        </w:r>
        <w:r w:rsidR="000D3559">
          <w:rPr>
            <w:noProof/>
            <w:webHidden/>
          </w:rPr>
        </w:r>
        <w:r w:rsidR="000D3559">
          <w:rPr>
            <w:noProof/>
            <w:webHidden/>
          </w:rPr>
          <w:fldChar w:fldCharType="separate"/>
        </w:r>
        <w:r w:rsidR="000D3559">
          <w:rPr>
            <w:noProof/>
            <w:webHidden/>
          </w:rPr>
          <w:t>54</w:t>
        </w:r>
        <w:r w:rsidR="000D3559">
          <w:rPr>
            <w:noProof/>
            <w:webHidden/>
          </w:rPr>
          <w:fldChar w:fldCharType="end"/>
        </w:r>
      </w:hyperlink>
    </w:p>
    <w:p w14:paraId="71C322AD" w14:textId="0EFD4AAD" w:rsidR="000D3559" w:rsidRDefault="00DE0E61">
      <w:pPr>
        <w:pStyle w:val="TOC3"/>
        <w:rPr>
          <w:rFonts w:asciiTheme="minorHAnsi" w:eastAsiaTheme="minorEastAsia" w:hAnsiTheme="minorHAnsi" w:cstheme="minorBidi"/>
          <w:noProof/>
          <w:sz w:val="21"/>
          <w:szCs w:val="22"/>
        </w:rPr>
      </w:pPr>
      <w:hyperlink w:anchor="_Toc3559770" w:history="1">
        <w:r w:rsidR="000D3559" w:rsidRPr="009A3674">
          <w:rPr>
            <w:rStyle w:val="af4"/>
            <w:noProof/>
          </w:rPr>
          <w:t xml:space="preserve">4.5.2 </w:t>
        </w:r>
        <w:r w:rsidR="000D3559" w:rsidRPr="009A3674">
          <w:rPr>
            <w:rStyle w:val="af4"/>
            <w:noProof/>
          </w:rPr>
          <w:t>法条推荐个数</w:t>
        </w:r>
        <w:r w:rsidR="000D3559" w:rsidRPr="009A3674">
          <w:rPr>
            <w:rStyle w:val="af4"/>
            <w:noProof/>
          </w:rPr>
          <w:t>K</w:t>
        </w:r>
        <w:r w:rsidR="000D3559" w:rsidRPr="009A3674">
          <w:rPr>
            <w:rStyle w:val="af4"/>
            <w:noProof/>
          </w:rPr>
          <w:t>对推荐效果的影响</w:t>
        </w:r>
        <w:r w:rsidR="000D3559">
          <w:rPr>
            <w:noProof/>
            <w:webHidden/>
          </w:rPr>
          <w:tab/>
        </w:r>
        <w:r w:rsidR="000D3559">
          <w:rPr>
            <w:noProof/>
            <w:webHidden/>
          </w:rPr>
          <w:fldChar w:fldCharType="begin"/>
        </w:r>
        <w:r w:rsidR="000D3559">
          <w:rPr>
            <w:noProof/>
            <w:webHidden/>
          </w:rPr>
          <w:instrText xml:space="preserve"> PAGEREF _Toc3559770 \h </w:instrText>
        </w:r>
        <w:r w:rsidR="000D3559">
          <w:rPr>
            <w:noProof/>
            <w:webHidden/>
          </w:rPr>
        </w:r>
        <w:r w:rsidR="000D3559">
          <w:rPr>
            <w:noProof/>
            <w:webHidden/>
          </w:rPr>
          <w:fldChar w:fldCharType="separate"/>
        </w:r>
        <w:r w:rsidR="000D3559">
          <w:rPr>
            <w:noProof/>
            <w:webHidden/>
          </w:rPr>
          <w:t>55</w:t>
        </w:r>
        <w:r w:rsidR="000D3559">
          <w:rPr>
            <w:noProof/>
            <w:webHidden/>
          </w:rPr>
          <w:fldChar w:fldCharType="end"/>
        </w:r>
      </w:hyperlink>
    </w:p>
    <w:p w14:paraId="66163930" w14:textId="52DCA310" w:rsidR="000D3559" w:rsidRDefault="00DE0E61">
      <w:pPr>
        <w:pStyle w:val="TOC3"/>
        <w:rPr>
          <w:rFonts w:asciiTheme="minorHAnsi" w:eastAsiaTheme="minorEastAsia" w:hAnsiTheme="minorHAnsi" w:cstheme="minorBidi"/>
          <w:noProof/>
          <w:sz w:val="21"/>
          <w:szCs w:val="22"/>
        </w:rPr>
      </w:pPr>
      <w:hyperlink w:anchor="_Toc3559771" w:history="1">
        <w:r w:rsidR="000D3559" w:rsidRPr="009A3674">
          <w:rPr>
            <w:rStyle w:val="af4"/>
            <w:noProof/>
          </w:rPr>
          <w:t xml:space="preserve">4.5.3 </w:t>
        </w:r>
        <w:r w:rsidR="000D3559" w:rsidRPr="009A3674">
          <w:rPr>
            <w:rStyle w:val="af4"/>
            <w:noProof/>
          </w:rPr>
          <w:t>预训练词向量对</w:t>
        </w:r>
        <w:r w:rsidR="000D3559" w:rsidRPr="009A3674">
          <w:rPr>
            <w:rStyle w:val="af4"/>
            <w:noProof/>
          </w:rPr>
          <w:t>LSTM</w:t>
        </w:r>
        <w:r w:rsidR="000D3559" w:rsidRPr="009A3674">
          <w:rPr>
            <w:rStyle w:val="af4"/>
            <w:noProof/>
          </w:rPr>
          <w:t>、</w:t>
        </w:r>
        <w:r w:rsidR="000D3559" w:rsidRPr="009A3674">
          <w:rPr>
            <w:rStyle w:val="af4"/>
            <w:noProof/>
          </w:rPr>
          <w:t>LDA-LSTM</w:t>
        </w:r>
        <w:r w:rsidR="000D3559" w:rsidRPr="009A3674">
          <w:rPr>
            <w:rStyle w:val="af4"/>
            <w:noProof/>
          </w:rPr>
          <w:t>的影响</w:t>
        </w:r>
        <w:r w:rsidR="000D3559">
          <w:rPr>
            <w:noProof/>
            <w:webHidden/>
          </w:rPr>
          <w:tab/>
        </w:r>
        <w:r w:rsidR="000D3559">
          <w:rPr>
            <w:noProof/>
            <w:webHidden/>
          </w:rPr>
          <w:fldChar w:fldCharType="begin"/>
        </w:r>
        <w:r w:rsidR="000D3559">
          <w:rPr>
            <w:noProof/>
            <w:webHidden/>
          </w:rPr>
          <w:instrText xml:space="preserve"> PAGEREF _Toc3559771 \h </w:instrText>
        </w:r>
        <w:r w:rsidR="000D3559">
          <w:rPr>
            <w:noProof/>
            <w:webHidden/>
          </w:rPr>
        </w:r>
        <w:r w:rsidR="000D3559">
          <w:rPr>
            <w:noProof/>
            <w:webHidden/>
          </w:rPr>
          <w:fldChar w:fldCharType="separate"/>
        </w:r>
        <w:r w:rsidR="000D3559">
          <w:rPr>
            <w:noProof/>
            <w:webHidden/>
          </w:rPr>
          <w:t>57</w:t>
        </w:r>
        <w:r w:rsidR="000D3559">
          <w:rPr>
            <w:noProof/>
            <w:webHidden/>
          </w:rPr>
          <w:fldChar w:fldCharType="end"/>
        </w:r>
      </w:hyperlink>
    </w:p>
    <w:p w14:paraId="7D9CC777" w14:textId="09793D97" w:rsidR="000D3559" w:rsidRDefault="00DE0E61">
      <w:pPr>
        <w:pStyle w:val="TOC3"/>
        <w:rPr>
          <w:rFonts w:asciiTheme="minorHAnsi" w:eastAsiaTheme="minorEastAsia" w:hAnsiTheme="minorHAnsi" w:cstheme="minorBidi"/>
          <w:noProof/>
          <w:sz w:val="21"/>
          <w:szCs w:val="22"/>
        </w:rPr>
      </w:pPr>
      <w:hyperlink w:anchor="_Toc3559772" w:history="1">
        <w:r w:rsidR="000D3559" w:rsidRPr="009A3674">
          <w:rPr>
            <w:rStyle w:val="af4"/>
            <w:noProof/>
          </w:rPr>
          <w:t>4.5.4 LSTM</w:t>
        </w:r>
        <w:r w:rsidR="000D3559" w:rsidRPr="009A3674">
          <w:rPr>
            <w:rStyle w:val="af4"/>
            <w:noProof/>
          </w:rPr>
          <w:t>、</w:t>
        </w:r>
        <w:r w:rsidR="000D3559" w:rsidRPr="009A3674">
          <w:rPr>
            <w:rStyle w:val="af4"/>
            <w:noProof/>
          </w:rPr>
          <w:t>LDA-LSTM</w:t>
        </w:r>
        <w:r w:rsidR="000D3559" w:rsidRPr="009A3674">
          <w:rPr>
            <w:rStyle w:val="af4"/>
            <w:noProof/>
          </w:rPr>
          <w:t>与</w:t>
        </w:r>
        <w:r w:rsidR="000D3559" w:rsidRPr="009A3674">
          <w:rPr>
            <w:rStyle w:val="af4"/>
            <w:noProof/>
          </w:rPr>
          <w:t>LightGBM</w:t>
        </w:r>
        <w:r w:rsidR="000D3559" w:rsidRPr="009A3674">
          <w:rPr>
            <w:rStyle w:val="af4"/>
            <w:noProof/>
          </w:rPr>
          <w:t>方法实验对比</w:t>
        </w:r>
        <w:r w:rsidR="000D3559">
          <w:rPr>
            <w:noProof/>
            <w:webHidden/>
          </w:rPr>
          <w:tab/>
        </w:r>
        <w:r w:rsidR="000D3559">
          <w:rPr>
            <w:noProof/>
            <w:webHidden/>
          </w:rPr>
          <w:fldChar w:fldCharType="begin"/>
        </w:r>
        <w:r w:rsidR="000D3559">
          <w:rPr>
            <w:noProof/>
            <w:webHidden/>
          </w:rPr>
          <w:instrText xml:space="preserve"> PAGEREF _Toc3559772 \h </w:instrText>
        </w:r>
        <w:r w:rsidR="000D3559">
          <w:rPr>
            <w:noProof/>
            <w:webHidden/>
          </w:rPr>
        </w:r>
        <w:r w:rsidR="000D3559">
          <w:rPr>
            <w:noProof/>
            <w:webHidden/>
          </w:rPr>
          <w:fldChar w:fldCharType="separate"/>
        </w:r>
        <w:r w:rsidR="000D3559">
          <w:rPr>
            <w:noProof/>
            <w:webHidden/>
          </w:rPr>
          <w:t>57</w:t>
        </w:r>
        <w:r w:rsidR="000D3559">
          <w:rPr>
            <w:noProof/>
            <w:webHidden/>
          </w:rPr>
          <w:fldChar w:fldCharType="end"/>
        </w:r>
      </w:hyperlink>
    </w:p>
    <w:p w14:paraId="029D290E" w14:textId="03B58ECD" w:rsidR="000D3559" w:rsidRDefault="00DE0E61">
      <w:pPr>
        <w:pStyle w:val="TOC3"/>
        <w:rPr>
          <w:rFonts w:asciiTheme="minorHAnsi" w:eastAsiaTheme="minorEastAsia" w:hAnsiTheme="minorHAnsi" w:cstheme="minorBidi"/>
          <w:noProof/>
          <w:sz w:val="21"/>
          <w:szCs w:val="22"/>
        </w:rPr>
      </w:pPr>
      <w:hyperlink w:anchor="_Toc3559773" w:history="1">
        <w:r w:rsidR="000D3559" w:rsidRPr="009A3674">
          <w:rPr>
            <w:rStyle w:val="af4"/>
            <w:noProof/>
          </w:rPr>
          <w:t xml:space="preserve">4.5.5 </w:t>
        </w:r>
        <w:r w:rsidR="000D3559" w:rsidRPr="009A3674">
          <w:rPr>
            <w:rStyle w:val="af4"/>
            <w:noProof/>
          </w:rPr>
          <w:t>多分类、多标签多分类方法的对比</w:t>
        </w:r>
        <w:r w:rsidR="000D3559">
          <w:rPr>
            <w:noProof/>
            <w:webHidden/>
          </w:rPr>
          <w:tab/>
        </w:r>
        <w:r w:rsidR="000D3559">
          <w:rPr>
            <w:noProof/>
            <w:webHidden/>
          </w:rPr>
          <w:fldChar w:fldCharType="begin"/>
        </w:r>
        <w:r w:rsidR="000D3559">
          <w:rPr>
            <w:noProof/>
            <w:webHidden/>
          </w:rPr>
          <w:instrText xml:space="preserve"> PAGEREF _Toc3559773 \h </w:instrText>
        </w:r>
        <w:r w:rsidR="000D3559">
          <w:rPr>
            <w:noProof/>
            <w:webHidden/>
          </w:rPr>
        </w:r>
        <w:r w:rsidR="000D3559">
          <w:rPr>
            <w:noProof/>
            <w:webHidden/>
          </w:rPr>
          <w:fldChar w:fldCharType="separate"/>
        </w:r>
        <w:r w:rsidR="000D3559">
          <w:rPr>
            <w:noProof/>
            <w:webHidden/>
          </w:rPr>
          <w:t>59</w:t>
        </w:r>
        <w:r w:rsidR="000D3559">
          <w:rPr>
            <w:noProof/>
            <w:webHidden/>
          </w:rPr>
          <w:fldChar w:fldCharType="end"/>
        </w:r>
      </w:hyperlink>
    </w:p>
    <w:p w14:paraId="623CA546" w14:textId="30401109" w:rsidR="000D3559" w:rsidRDefault="00DE0E61">
      <w:pPr>
        <w:pStyle w:val="TOC2"/>
        <w:ind w:left="420"/>
        <w:rPr>
          <w:rFonts w:asciiTheme="minorHAnsi" w:eastAsiaTheme="minorEastAsia" w:hAnsiTheme="minorHAnsi" w:cstheme="minorBidi"/>
          <w:noProof/>
          <w:sz w:val="21"/>
          <w:szCs w:val="22"/>
        </w:rPr>
      </w:pPr>
      <w:hyperlink w:anchor="_Toc3559774" w:history="1">
        <w:r w:rsidR="000D3559" w:rsidRPr="009A3674">
          <w:rPr>
            <w:rStyle w:val="af4"/>
            <w:noProof/>
          </w:rPr>
          <w:t xml:space="preserve">4.6 </w:t>
        </w:r>
        <w:r w:rsidR="000D3559" w:rsidRPr="009A3674">
          <w:rPr>
            <w:rStyle w:val="af4"/>
            <w:noProof/>
          </w:rPr>
          <w:t>方法的优缺点分析</w:t>
        </w:r>
        <w:r w:rsidR="000D3559">
          <w:rPr>
            <w:noProof/>
            <w:webHidden/>
          </w:rPr>
          <w:tab/>
        </w:r>
        <w:r w:rsidR="000D3559">
          <w:rPr>
            <w:noProof/>
            <w:webHidden/>
          </w:rPr>
          <w:fldChar w:fldCharType="begin"/>
        </w:r>
        <w:r w:rsidR="000D3559">
          <w:rPr>
            <w:noProof/>
            <w:webHidden/>
          </w:rPr>
          <w:instrText xml:space="preserve"> PAGEREF _Toc3559774 \h </w:instrText>
        </w:r>
        <w:r w:rsidR="000D3559">
          <w:rPr>
            <w:noProof/>
            <w:webHidden/>
          </w:rPr>
        </w:r>
        <w:r w:rsidR="000D3559">
          <w:rPr>
            <w:noProof/>
            <w:webHidden/>
          </w:rPr>
          <w:fldChar w:fldCharType="separate"/>
        </w:r>
        <w:r w:rsidR="000D3559">
          <w:rPr>
            <w:noProof/>
            <w:webHidden/>
          </w:rPr>
          <w:t>60</w:t>
        </w:r>
        <w:r w:rsidR="000D3559">
          <w:rPr>
            <w:noProof/>
            <w:webHidden/>
          </w:rPr>
          <w:fldChar w:fldCharType="end"/>
        </w:r>
      </w:hyperlink>
    </w:p>
    <w:p w14:paraId="4B9D4832" w14:textId="7D5A0C10" w:rsidR="000D3559" w:rsidRDefault="00DE0E61">
      <w:pPr>
        <w:pStyle w:val="TOC2"/>
        <w:ind w:left="420"/>
        <w:rPr>
          <w:rFonts w:asciiTheme="minorHAnsi" w:eastAsiaTheme="minorEastAsia" w:hAnsiTheme="minorHAnsi" w:cstheme="minorBidi"/>
          <w:noProof/>
          <w:sz w:val="21"/>
          <w:szCs w:val="22"/>
        </w:rPr>
      </w:pPr>
      <w:hyperlink w:anchor="_Toc3559775" w:history="1">
        <w:r w:rsidR="000D3559" w:rsidRPr="009A3674">
          <w:rPr>
            <w:rStyle w:val="af4"/>
            <w:noProof/>
          </w:rPr>
          <w:t xml:space="preserve">4.7 </w:t>
        </w:r>
        <w:r w:rsidR="000D3559" w:rsidRPr="009A3674">
          <w:rPr>
            <w:rStyle w:val="af4"/>
            <w:noProof/>
          </w:rPr>
          <w:t>本章小结</w:t>
        </w:r>
        <w:r w:rsidR="000D3559">
          <w:rPr>
            <w:noProof/>
            <w:webHidden/>
          </w:rPr>
          <w:tab/>
        </w:r>
        <w:r w:rsidR="000D3559">
          <w:rPr>
            <w:noProof/>
            <w:webHidden/>
          </w:rPr>
          <w:fldChar w:fldCharType="begin"/>
        </w:r>
        <w:r w:rsidR="000D3559">
          <w:rPr>
            <w:noProof/>
            <w:webHidden/>
          </w:rPr>
          <w:instrText xml:space="preserve"> PAGEREF _Toc3559775 \h </w:instrText>
        </w:r>
        <w:r w:rsidR="000D3559">
          <w:rPr>
            <w:noProof/>
            <w:webHidden/>
          </w:rPr>
        </w:r>
        <w:r w:rsidR="000D3559">
          <w:rPr>
            <w:noProof/>
            <w:webHidden/>
          </w:rPr>
          <w:fldChar w:fldCharType="separate"/>
        </w:r>
        <w:r w:rsidR="000D3559">
          <w:rPr>
            <w:noProof/>
            <w:webHidden/>
          </w:rPr>
          <w:t>61</w:t>
        </w:r>
        <w:r w:rsidR="000D3559">
          <w:rPr>
            <w:noProof/>
            <w:webHidden/>
          </w:rPr>
          <w:fldChar w:fldCharType="end"/>
        </w:r>
      </w:hyperlink>
    </w:p>
    <w:p w14:paraId="6BE787DE" w14:textId="32E6921C" w:rsidR="000D3559" w:rsidRDefault="00DE0E61">
      <w:pPr>
        <w:pStyle w:val="TOC1"/>
        <w:rPr>
          <w:rFonts w:asciiTheme="minorHAnsi" w:eastAsiaTheme="minorEastAsia" w:hAnsiTheme="minorHAnsi" w:cstheme="minorBidi"/>
          <w:noProof/>
          <w:sz w:val="21"/>
          <w:szCs w:val="22"/>
        </w:rPr>
      </w:pPr>
      <w:hyperlink w:anchor="_Toc3559776" w:history="1">
        <w:r w:rsidR="000D3559" w:rsidRPr="009A3674">
          <w:rPr>
            <w:rStyle w:val="af4"/>
            <w:rFonts w:ascii="黑体" w:eastAsia="黑体"/>
            <w:noProof/>
          </w:rPr>
          <w:t>第五章  总结和展望</w:t>
        </w:r>
        <w:r w:rsidR="000D3559">
          <w:rPr>
            <w:noProof/>
            <w:webHidden/>
          </w:rPr>
          <w:tab/>
        </w:r>
        <w:r w:rsidR="000D3559">
          <w:rPr>
            <w:noProof/>
            <w:webHidden/>
          </w:rPr>
          <w:fldChar w:fldCharType="begin"/>
        </w:r>
        <w:r w:rsidR="000D3559">
          <w:rPr>
            <w:noProof/>
            <w:webHidden/>
          </w:rPr>
          <w:instrText xml:space="preserve"> PAGEREF _Toc3559776 \h </w:instrText>
        </w:r>
        <w:r w:rsidR="000D3559">
          <w:rPr>
            <w:noProof/>
            <w:webHidden/>
          </w:rPr>
        </w:r>
        <w:r w:rsidR="000D3559">
          <w:rPr>
            <w:noProof/>
            <w:webHidden/>
          </w:rPr>
          <w:fldChar w:fldCharType="separate"/>
        </w:r>
        <w:r w:rsidR="000D3559">
          <w:rPr>
            <w:noProof/>
            <w:webHidden/>
          </w:rPr>
          <w:t>62</w:t>
        </w:r>
        <w:r w:rsidR="000D3559">
          <w:rPr>
            <w:noProof/>
            <w:webHidden/>
          </w:rPr>
          <w:fldChar w:fldCharType="end"/>
        </w:r>
      </w:hyperlink>
    </w:p>
    <w:p w14:paraId="2C544A75" w14:textId="49490E78" w:rsidR="000D3559" w:rsidRDefault="00DE0E61">
      <w:pPr>
        <w:pStyle w:val="TOC2"/>
        <w:ind w:left="420"/>
        <w:rPr>
          <w:rFonts w:asciiTheme="minorHAnsi" w:eastAsiaTheme="minorEastAsia" w:hAnsiTheme="minorHAnsi" w:cstheme="minorBidi"/>
          <w:noProof/>
          <w:sz w:val="21"/>
          <w:szCs w:val="22"/>
        </w:rPr>
      </w:pPr>
      <w:hyperlink w:anchor="_Toc3559777" w:history="1">
        <w:r w:rsidR="000D3559" w:rsidRPr="009A3674">
          <w:rPr>
            <w:rStyle w:val="af4"/>
            <w:noProof/>
          </w:rPr>
          <w:t xml:space="preserve">5.1 </w:t>
        </w:r>
        <w:r w:rsidR="000D3559" w:rsidRPr="009A3674">
          <w:rPr>
            <w:rStyle w:val="af4"/>
            <w:noProof/>
          </w:rPr>
          <w:t>总结</w:t>
        </w:r>
        <w:r w:rsidR="000D3559">
          <w:rPr>
            <w:noProof/>
            <w:webHidden/>
          </w:rPr>
          <w:tab/>
        </w:r>
        <w:r w:rsidR="000D3559">
          <w:rPr>
            <w:noProof/>
            <w:webHidden/>
          </w:rPr>
          <w:fldChar w:fldCharType="begin"/>
        </w:r>
        <w:r w:rsidR="000D3559">
          <w:rPr>
            <w:noProof/>
            <w:webHidden/>
          </w:rPr>
          <w:instrText xml:space="preserve"> PAGEREF _Toc3559777 \h </w:instrText>
        </w:r>
        <w:r w:rsidR="000D3559">
          <w:rPr>
            <w:noProof/>
            <w:webHidden/>
          </w:rPr>
        </w:r>
        <w:r w:rsidR="000D3559">
          <w:rPr>
            <w:noProof/>
            <w:webHidden/>
          </w:rPr>
          <w:fldChar w:fldCharType="separate"/>
        </w:r>
        <w:r w:rsidR="000D3559">
          <w:rPr>
            <w:noProof/>
            <w:webHidden/>
          </w:rPr>
          <w:t>62</w:t>
        </w:r>
        <w:r w:rsidR="000D3559">
          <w:rPr>
            <w:noProof/>
            <w:webHidden/>
          </w:rPr>
          <w:fldChar w:fldCharType="end"/>
        </w:r>
      </w:hyperlink>
    </w:p>
    <w:p w14:paraId="38B93941" w14:textId="65D8EC4A" w:rsidR="000D3559" w:rsidRDefault="00DE0E61">
      <w:pPr>
        <w:pStyle w:val="TOC2"/>
        <w:ind w:left="420"/>
        <w:rPr>
          <w:rFonts w:asciiTheme="minorHAnsi" w:eastAsiaTheme="minorEastAsia" w:hAnsiTheme="minorHAnsi" w:cstheme="minorBidi"/>
          <w:noProof/>
          <w:sz w:val="21"/>
          <w:szCs w:val="22"/>
        </w:rPr>
      </w:pPr>
      <w:hyperlink w:anchor="_Toc3559778" w:history="1">
        <w:r w:rsidR="000D3559" w:rsidRPr="009A3674">
          <w:rPr>
            <w:rStyle w:val="af4"/>
            <w:noProof/>
          </w:rPr>
          <w:t xml:space="preserve">5.2 </w:t>
        </w:r>
        <w:r w:rsidR="000D3559" w:rsidRPr="009A3674">
          <w:rPr>
            <w:rStyle w:val="af4"/>
            <w:noProof/>
          </w:rPr>
          <w:t>展望</w:t>
        </w:r>
        <w:r w:rsidR="000D3559">
          <w:rPr>
            <w:noProof/>
            <w:webHidden/>
          </w:rPr>
          <w:tab/>
        </w:r>
        <w:r w:rsidR="000D3559">
          <w:rPr>
            <w:noProof/>
            <w:webHidden/>
          </w:rPr>
          <w:fldChar w:fldCharType="begin"/>
        </w:r>
        <w:r w:rsidR="000D3559">
          <w:rPr>
            <w:noProof/>
            <w:webHidden/>
          </w:rPr>
          <w:instrText xml:space="preserve"> PAGEREF _Toc3559778 \h </w:instrText>
        </w:r>
        <w:r w:rsidR="000D3559">
          <w:rPr>
            <w:noProof/>
            <w:webHidden/>
          </w:rPr>
        </w:r>
        <w:r w:rsidR="000D3559">
          <w:rPr>
            <w:noProof/>
            <w:webHidden/>
          </w:rPr>
          <w:fldChar w:fldCharType="separate"/>
        </w:r>
        <w:r w:rsidR="000D3559">
          <w:rPr>
            <w:noProof/>
            <w:webHidden/>
          </w:rPr>
          <w:t>62</w:t>
        </w:r>
        <w:r w:rsidR="000D3559">
          <w:rPr>
            <w:noProof/>
            <w:webHidden/>
          </w:rPr>
          <w:fldChar w:fldCharType="end"/>
        </w:r>
      </w:hyperlink>
    </w:p>
    <w:p w14:paraId="34D648C8" w14:textId="6165127D" w:rsidR="000D3559" w:rsidRDefault="00DE0E61">
      <w:pPr>
        <w:pStyle w:val="TOC1"/>
        <w:rPr>
          <w:rFonts w:asciiTheme="minorHAnsi" w:eastAsiaTheme="minorEastAsia" w:hAnsiTheme="minorHAnsi" w:cstheme="minorBidi"/>
          <w:noProof/>
          <w:sz w:val="21"/>
          <w:szCs w:val="22"/>
        </w:rPr>
      </w:pPr>
      <w:hyperlink w:anchor="_Toc3559779" w:history="1">
        <w:r w:rsidR="000D3559" w:rsidRPr="009A3674">
          <w:rPr>
            <w:rStyle w:val="af4"/>
            <w:rFonts w:ascii="黑体" w:eastAsia="黑体"/>
            <w:noProof/>
          </w:rPr>
          <w:t>参 考 文 献</w:t>
        </w:r>
        <w:r w:rsidR="000D3559">
          <w:rPr>
            <w:noProof/>
            <w:webHidden/>
          </w:rPr>
          <w:tab/>
        </w:r>
        <w:r w:rsidR="000D3559">
          <w:rPr>
            <w:noProof/>
            <w:webHidden/>
          </w:rPr>
          <w:fldChar w:fldCharType="begin"/>
        </w:r>
        <w:r w:rsidR="000D3559">
          <w:rPr>
            <w:noProof/>
            <w:webHidden/>
          </w:rPr>
          <w:instrText xml:space="preserve"> PAGEREF _Toc3559779 \h </w:instrText>
        </w:r>
        <w:r w:rsidR="000D3559">
          <w:rPr>
            <w:noProof/>
            <w:webHidden/>
          </w:rPr>
        </w:r>
        <w:r w:rsidR="000D3559">
          <w:rPr>
            <w:noProof/>
            <w:webHidden/>
          </w:rPr>
          <w:fldChar w:fldCharType="separate"/>
        </w:r>
        <w:r w:rsidR="000D3559">
          <w:rPr>
            <w:noProof/>
            <w:webHidden/>
          </w:rPr>
          <w:t>64</w:t>
        </w:r>
        <w:r w:rsidR="000D3559">
          <w:rPr>
            <w:noProof/>
            <w:webHidden/>
          </w:rPr>
          <w:fldChar w:fldCharType="end"/>
        </w:r>
      </w:hyperlink>
    </w:p>
    <w:p w14:paraId="1BB2F627" w14:textId="4E29F7D9" w:rsidR="000D3559" w:rsidRDefault="00DE0E61">
      <w:pPr>
        <w:pStyle w:val="TOC1"/>
        <w:rPr>
          <w:rFonts w:asciiTheme="minorHAnsi" w:eastAsiaTheme="minorEastAsia" w:hAnsiTheme="minorHAnsi" w:cstheme="minorBidi"/>
          <w:noProof/>
          <w:sz w:val="21"/>
          <w:szCs w:val="22"/>
        </w:rPr>
      </w:pPr>
      <w:hyperlink w:anchor="_Toc3559780" w:history="1">
        <w:r w:rsidR="000D3559" w:rsidRPr="009A3674">
          <w:rPr>
            <w:rStyle w:val="af4"/>
            <w:rFonts w:ascii="黑体" w:eastAsia="黑体"/>
            <w:noProof/>
          </w:rPr>
          <w:t>致      谢</w:t>
        </w:r>
        <w:r w:rsidR="000D3559">
          <w:rPr>
            <w:noProof/>
            <w:webHidden/>
          </w:rPr>
          <w:tab/>
        </w:r>
        <w:r w:rsidR="000D3559">
          <w:rPr>
            <w:noProof/>
            <w:webHidden/>
          </w:rPr>
          <w:fldChar w:fldCharType="begin"/>
        </w:r>
        <w:r w:rsidR="000D3559">
          <w:rPr>
            <w:noProof/>
            <w:webHidden/>
          </w:rPr>
          <w:instrText xml:space="preserve"> PAGEREF _Toc3559780 \h </w:instrText>
        </w:r>
        <w:r w:rsidR="000D3559">
          <w:rPr>
            <w:noProof/>
            <w:webHidden/>
          </w:rPr>
        </w:r>
        <w:r w:rsidR="000D3559">
          <w:rPr>
            <w:noProof/>
            <w:webHidden/>
          </w:rPr>
          <w:fldChar w:fldCharType="separate"/>
        </w:r>
        <w:r w:rsidR="000D3559">
          <w:rPr>
            <w:noProof/>
            <w:webHidden/>
          </w:rPr>
          <w:t>67</w:t>
        </w:r>
        <w:r w:rsidR="000D3559">
          <w:rPr>
            <w:noProof/>
            <w:webHidden/>
          </w:rPr>
          <w:fldChar w:fldCharType="end"/>
        </w:r>
      </w:hyperlink>
    </w:p>
    <w:p w14:paraId="3B99F34F" w14:textId="4DD270E2" w:rsidR="000D3559" w:rsidRDefault="00DE0E61">
      <w:pPr>
        <w:pStyle w:val="TOC1"/>
        <w:rPr>
          <w:rFonts w:asciiTheme="minorHAnsi" w:eastAsiaTheme="minorEastAsia" w:hAnsiTheme="minorHAnsi" w:cstheme="minorBidi"/>
          <w:noProof/>
          <w:sz w:val="21"/>
          <w:szCs w:val="22"/>
        </w:rPr>
      </w:pPr>
      <w:hyperlink w:anchor="_Toc3559781" w:history="1">
        <w:r w:rsidR="000D3559" w:rsidRPr="009A3674">
          <w:rPr>
            <w:rStyle w:val="af4"/>
            <w:rFonts w:ascii="黑体" w:eastAsia="黑体"/>
            <w:noProof/>
          </w:rPr>
          <w:t>附      录</w:t>
        </w:r>
        <w:r w:rsidR="000D3559">
          <w:rPr>
            <w:noProof/>
            <w:webHidden/>
          </w:rPr>
          <w:tab/>
        </w:r>
        <w:r w:rsidR="000D3559">
          <w:rPr>
            <w:noProof/>
            <w:webHidden/>
          </w:rPr>
          <w:fldChar w:fldCharType="begin"/>
        </w:r>
        <w:r w:rsidR="000D3559">
          <w:rPr>
            <w:noProof/>
            <w:webHidden/>
          </w:rPr>
          <w:instrText xml:space="preserve"> PAGEREF _Toc3559781 \h </w:instrText>
        </w:r>
        <w:r w:rsidR="000D3559">
          <w:rPr>
            <w:noProof/>
            <w:webHidden/>
          </w:rPr>
        </w:r>
        <w:r w:rsidR="000D3559">
          <w:rPr>
            <w:noProof/>
            <w:webHidden/>
          </w:rPr>
          <w:fldChar w:fldCharType="separate"/>
        </w:r>
        <w:r w:rsidR="000D3559">
          <w:rPr>
            <w:noProof/>
            <w:webHidden/>
          </w:rPr>
          <w:t>68</w:t>
        </w:r>
        <w:r w:rsidR="000D3559">
          <w:rPr>
            <w:noProof/>
            <w:webHidden/>
          </w:rPr>
          <w:fldChar w:fldCharType="end"/>
        </w:r>
      </w:hyperlink>
    </w:p>
    <w:p w14:paraId="1C17FFEF" w14:textId="1A742D87" w:rsidR="000D3559" w:rsidRDefault="00DE0E61">
      <w:pPr>
        <w:pStyle w:val="TOC1"/>
        <w:rPr>
          <w:rFonts w:asciiTheme="minorHAnsi" w:eastAsiaTheme="minorEastAsia" w:hAnsiTheme="minorHAnsi" w:cstheme="minorBidi"/>
          <w:noProof/>
          <w:sz w:val="21"/>
          <w:szCs w:val="22"/>
        </w:rPr>
      </w:pPr>
      <w:hyperlink w:anchor="_Toc3559782" w:history="1">
        <w:r w:rsidR="000D3559" w:rsidRPr="009A3674">
          <w:rPr>
            <w:rStyle w:val="af4"/>
            <w:rFonts w:ascii="黑体" w:eastAsia="黑体"/>
            <w:noProof/>
          </w:rPr>
          <w:t>参 与 项 目</w:t>
        </w:r>
        <w:r w:rsidR="000D3559">
          <w:rPr>
            <w:noProof/>
            <w:webHidden/>
          </w:rPr>
          <w:tab/>
        </w:r>
        <w:r w:rsidR="000D3559">
          <w:rPr>
            <w:noProof/>
            <w:webHidden/>
          </w:rPr>
          <w:fldChar w:fldCharType="begin"/>
        </w:r>
        <w:r w:rsidR="000D3559">
          <w:rPr>
            <w:noProof/>
            <w:webHidden/>
          </w:rPr>
          <w:instrText xml:space="preserve"> PAGEREF _Toc3559782 \h </w:instrText>
        </w:r>
        <w:r w:rsidR="000D3559">
          <w:rPr>
            <w:noProof/>
            <w:webHidden/>
          </w:rPr>
        </w:r>
        <w:r w:rsidR="000D3559">
          <w:rPr>
            <w:noProof/>
            <w:webHidden/>
          </w:rPr>
          <w:fldChar w:fldCharType="separate"/>
        </w:r>
        <w:r w:rsidR="000D3559">
          <w:rPr>
            <w:noProof/>
            <w:webHidden/>
          </w:rPr>
          <w:t>69</w:t>
        </w:r>
        <w:r w:rsidR="000D3559">
          <w:rPr>
            <w:noProof/>
            <w:webHidden/>
          </w:rPr>
          <w:fldChar w:fldCharType="end"/>
        </w:r>
      </w:hyperlink>
    </w:p>
    <w:p w14:paraId="5FC22C52" w14:textId="2049DCC4" w:rsidR="000D3559" w:rsidRDefault="00DE0E61">
      <w:pPr>
        <w:pStyle w:val="TOC1"/>
        <w:rPr>
          <w:rFonts w:asciiTheme="minorHAnsi" w:eastAsiaTheme="minorEastAsia" w:hAnsiTheme="minorHAnsi" w:cstheme="minorBidi"/>
          <w:noProof/>
          <w:sz w:val="21"/>
          <w:szCs w:val="22"/>
        </w:rPr>
      </w:pPr>
      <w:hyperlink w:anchor="_Toc3559783" w:history="1">
        <w:r w:rsidR="000D3559" w:rsidRPr="009A3674">
          <w:rPr>
            <w:rStyle w:val="af4"/>
            <w:rFonts w:ascii="黑体" w:eastAsia="黑体"/>
            <w:noProof/>
          </w:rPr>
          <w:t>版权及论文原创性说明</w:t>
        </w:r>
        <w:r w:rsidR="000D3559">
          <w:rPr>
            <w:noProof/>
            <w:webHidden/>
          </w:rPr>
          <w:tab/>
        </w:r>
        <w:r w:rsidR="000D3559">
          <w:rPr>
            <w:noProof/>
            <w:webHidden/>
          </w:rPr>
          <w:fldChar w:fldCharType="begin"/>
        </w:r>
        <w:r w:rsidR="000D3559">
          <w:rPr>
            <w:noProof/>
            <w:webHidden/>
          </w:rPr>
          <w:instrText xml:space="preserve"> PAGEREF _Toc3559783 \h </w:instrText>
        </w:r>
        <w:r w:rsidR="000D3559">
          <w:rPr>
            <w:noProof/>
            <w:webHidden/>
          </w:rPr>
        </w:r>
        <w:r w:rsidR="000D3559">
          <w:rPr>
            <w:noProof/>
            <w:webHidden/>
          </w:rPr>
          <w:fldChar w:fldCharType="separate"/>
        </w:r>
        <w:r w:rsidR="000D3559">
          <w:rPr>
            <w:noProof/>
            <w:webHidden/>
          </w:rPr>
          <w:t>70</w:t>
        </w:r>
        <w:r w:rsidR="000D3559">
          <w:rPr>
            <w:noProof/>
            <w:webHidden/>
          </w:rPr>
          <w:fldChar w:fldCharType="end"/>
        </w:r>
      </w:hyperlink>
    </w:p>
    <w:p w14:paraId="4C0A8B59" w14:textId="2EC2E308" w:rsidR="00715ACB" w:rsidRDefault="00F50A61">
      <w:pPr>
        <w:pStyle w:val="1"/>
        <w:jc w:val="center"/>
        <w:rPr>
          <w:rFonts w:ascii="Arial" w:eastAsia="Arial" w:hAnsi="Arial"/>
          <w:b w:val="0"/>
          <w:bCs w:val="0"/>
          <w:kern w:val="2"/>
          <w:sz w:val="24"/>
          <w:szCs w:val="24"/>
        </w:rPr>
        <w:sectPr w:rsidR="00715ACB">
          <w:headerReference w:type="default" r:id="rId18"/>
          <w:pgSz w:w="11906" w:h="16838"/>
          <w:pgMar w:top="1440" w:right="1800" w:bottom="1440" w:left="1800" w:header="851" w:footer="992" w:gutter="0"/>
          <w:pgNumType w:fmt="upperRoman"/>
          <w:cols w:space="425"/>
          <w:docGrid w:type="lines" w:linePitch="312"/>
        </w:sectPr>
      </w:pPr>
      <w:r>
        <w:rPr>
          <w:rFonts w:ascii="Arial" w:eastAsia="Arial" w:hAnsi="Arial"/>
          <w:b w:val="0"/>
          <w:bCs w:val="0"/>
          <w:kern w:val="2"/>
          <w:sz w:val="24"/>
          <w:szCs w:val="24"/>
        </w:rPr>
        <w:fldChar w:fldCharType="end"/>
      </w:r>
    </w:p>
    <w:p w14:paraId="4B90A8F4" w14:textId="77777777" w:rsidR="00715ACB" w:rsidRDefault="00F50A61">
      <w:pPr>
        <w:pStyle w:val="1"/>
        <w:jc w:val="center"/>
      </w:pPr>
      <w:bookmarkStart w:id="50" w:name="_Toc3559725"/>
      <w:r>
        <w:rPr>
          <w:rFonts w:ascii="黑体" w:eastAsia="黑体" w:hint="eastAsia"/>
        </w:rPr>
        <w:lastRenderedPageBreak/>
        <w:t>图目录</w:t>
      </w:r>
      <w:bookmarkEnd w:id="47"/>
      <w:bookmarkEnd w:id="48"/>
      <w:bookmarkEnd w:id="49"/>
      <w:bookmarkEnd w:id="50"/>
    </w:p>
    <w:p w14:paraId="07AE6765" w14:textId="77777777" w:rsidR="00715ACB" w:rsidRDefault="00F50A61">
      <w:pPr>
        <w:pStyle w:val="ad"/>
        <w:tabs>
          <w:tab w:val="right" w:leader="dot" w:pos="8296"/>
        </w:tabs>
        <w:ind w:left="840" w:hanging="420"/>
        <w:rPr>
          <w:rFonts w:asciiTheme="minorHAnsi" w:eastAsiaTheme="minorEastAsia" w:hAnsiTheme="minorHAnsi" w:cstheme="minorBidi"/>
          <w:szCs w:val="22"/>
        </w:rPr>
      </w:pPr>
      <w:r>
        <w:fldChar w:fldCharType="begin"/>
      </w:r>
      <w:r>
        <w:instrText xml:space="preserve"> TOC \h \z \c "</w:instrText>
      </w:r>
      <w:r>
        <w:instrText>图</w:instrText>
      </w:r>
      <w:r>
        <w:instrText xml:space="preserve">2." </w:instrText>
      </w:r>
      <w:r>
        <w:fldChar w:fldCharType="separate"/>
      </w:r>
      <w:hyperlink w:anchor="_Toc3065486" w:history="1">
        <w:r>
          <w:rPr>
            <w:rStyle w:val="af4"/>
            <w:rFonts w:ascii="Arial" w:hAnsi="Arial" w:cs="Arial"/>
          </w:rPr>
          <w:t>图</w:t>
        </w:r>
        <w:r>
          <w:rPr>
            <w:rStyle w:val="af4"/>
            <w:rFonts w:ascii="Arial" w:hAnsi="Arial" w:cs="Arial"/>
          </w:rPr>
          <w:t>2. 1 CBOW</w:t>
        </w:r>
        <w:r>
          <w:rPr>
            <w:rStyle w:val="af4"/>
            <w:rFonts w:ascii="Arial" w:hAnsi="Arial" w:cs="Arial"/>
          </w:rPr>
          <w:t>模型</w:t>
        </w:r>
        <w:r>
          <w:tab/>
        </w:r>
        <w:r>
          <w:fldChar w:fldCharType="begin"/>
        </w:r>
        <w:r>
          <w:instrText xml:space="preserve"> PAGEREF _Toc3065486 \h </w:instrText>
        </w:r>
        <w:r>
          <w:fldChar w:fldCharType="separate"/>
        </w:r>
        <w:r>
          <w:t>10</w:t>
        </w:r>
        <w:r>
          <w:fldChar w:fldCharType="end"/>
        </w:r>
      </w:hyperlink>
    </w:p>
    <w:p w14:paraId="48C13D7F"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487" w:history="1">
        <w:r w:rsidR="00F50A61">
          <w:rPr>
            <w:rStyle w:val="af4"/>
            <w:rFonts w:ascii="Arial" w:hAnsi="Arial" w:cs="Arial"/>
          </w:rPr>
          <w:t>图</w:t>
        </w:r>
        <w:r w:rsidR="00F50A61">
          <w:rPr>
            <w:rStyle w:val="af4"/>
            <w:rFonts w:ascii="Arial" w:hAnsi="Arial" w:cs="Arial"/>
          </w:rPr>
          <w:t xml:space="preserve">2. 2 </w:t>
        </w:r>
        <w:r w:rsidR="00F50A61">
          <w:rPr>
            <w:rStyle w:val="af4"/>
            <w:rFonts w:ascii="Arial" w:hAnsi="Arial" w:cs="Arial"/>
          </w:rPr>
          <w:t>基于</w:t>
        </w:r>
        <w:r w:rsidR="00F50A61">
          <w:rPr>
            <w:rStyle w:val="af4"/>
            <w:rFonts w:ascii="Arial" w:hAnsi="Arial" w:cs="Arial"/>
          </w:rPr>
          <w:t>Hierarchical Softmax</w:t>
        </w:r>
        <w:r w:rsidR="00F50A61">
          <w:rPr>
            <w:rStyle w:val="af4"/>
            <w:rFonts w:ascii="Arial" w:hAnsi="Arial" w:cs="Arial"/>
          </w:rPr>
          <w:t>的</w:t>
        </w:r>
        <w:r w:rsidR="00F50A61">
          <w:rPr>
            <w:rStyle w:val="af4"/>
            <w:rFonts w:ascii="Arial" w:hAnsi="Arial" w:cs="Arial"/>
          </w:rPr>
          <w:t>CBOW</w:t>
        </w:r>
        <w:r w:rsidR="00F50A61">
          <w:rPr>
            <w:rStyle w:val="af4"/>
            <w:rFonts w:ascii="Arial" w:hAnsi="Arial" w:cs="Arial"/>
          </w:rPr>
          <w:t>模型</w:t>
        </w:r>
        <w:r w:rsidR="00F50A61">
          <w:tab/>
        </w:r>
        <w:r w:rsidR="00F50A61">
          <w:fldChar w:fldCharType="begin"/>
        </w:r>
        <w:r w:rsidR="00F50A61">
          <w:instrText xml:space="preserve"> PAGEREF _Toc3065487 \h </w:instrText>
        </w:r>
        <w:r w:rsidR="00F50A61">
          <w:fldChar w:fldCharType="separate"/>
        </w:r>
        <w:r w:rsidR="00F50A61">
          <w:t>11</w:t>
        </w:r>
        <w:r w:rsidR="00F50A61">
          <w:fldChar w:fldCharType="end"/>
        </w:r>
      </w:hyperlink>
    </w:p>
    <w:p w14:paraId="386106A1"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488" w:history="1">
        <w:r w:rsidR="00F50A61">
          <w:rPr>
            <w:rStyle w:val="af4"/>
            <w:rFonts w:ascii="Arial" w:hAnsi="Arial" w:cs="Arial"/>
          </w:rPr>
          <w:t>图</w:t>
        </w:r>
        <w:r w:rsidR="00F50A61">
          <w:rPr>
            <w:rStyle w:val="af4"/>
            <w:rFonts w:ascii="Arial" w:hAnsi="Arial" w:cs="Arial"/>
          </w:rPr>
          <w:t>2. 3 LDA</w:t>
        </w:r>
        <w:r w:rsidR="00F50A61">
          <w:rPr>
            <w:rStyle w:val="af4"/>
            <w:rFonts w:ascii="Arial" w:hAnsi="Arial" w:cs="Arial"/>
          </w:rPr>
          <w:t>概率图模型</w:t>
        </w:r>
        <w:r w:rsidR="00F50A61">
          <w:tab/>
        </w:r>
        <w:r w:rsidR="00F50A61">
          <w:fldChar w:fldCharType="begin"/>
        </w:r>
        <w:r w:rsidR="00F50A61">
          <w:instrText xml:space="preserve"> PAGEREF _Toc3065488 \h </w:instrText>
        </w:r>
        <w:r w:rsidR="00F50A61">
          <w:fldChar w:fldCharType="separate"/>
        </w:r>
        <w:r w:rsidR="00F50A61">
          <w:t>13</w:t>
        </w:r>
        <w:r w:rsidR="00F50A61">
          <w:fldChar w:fldCharType="end"/>
        </w:r>
      </w:hyperlink>
    </w:p>
    <w:p w14:paraId="7D4831FD"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489" w:history="1">
        <w:r w:rsidR="00F50A61">
          <w:rPr>
            <w:rStyle w:val="af4"/>
            <w:rFonts w:ascii="Arial" w:hAnsi="Arial" w:cs="Arial"/>
          </w:rPr>
          <w:t>图</w:t>
        </w:r>
        <w:r w:rsidR="00F50A61">
          <w:rPr>
            <w:rStyle w:val="af4"/>
            <w:rFonts w:ascii="Arial" w:hAnsi="Arial" w:cs="Arial"/>
          </w:rPr>
          <w:t>2. 4 LSTM</w:t>
        </w:r>
        <w:r w:rsidR="00F50A61">
          <w:rPr>
            <w:rStyle w:val="af4"/>
            <w:rFonts w:ascii="Arial" w:hAnsi="Arial" w:cs="Arial"/>
          </w:rPr>
          <w:t>展开后网络</w:t>
        </w:r>
        <w:r w:rsidR="00F50A61">
          <w:tab/>
        </w:r>
        <w:r w:rsidR="00F50A61">
          <w:fldChar w:fldCharType="begin"/>
        </w:r>
        <w:r w:rsidR="00F50A61">
          <w:instrText xml:space="preserve"> PAGEREF _Toc3065489 \h </w:instrText>
        </w:r>
        <w:r w:rsidR="00F50A61">
          <w:fldChar w:fldCharType="separate"/>
        </w:r>
        <w:r w:rsidR="00F50A61">
          <w:t>16</w:t>
        </w:r>
        <w:r w:rsidR="00F50A61">
          <w:fldChar w:fldCharType="end"/>
        </w:r>
      </w:hyperlink>
    </w:p>
    <w:p w14:paraId="55B2BF81"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490" w:history="1">
        <w:r w:rsidR="00F50A61">
          <w:rPr>
            <w:rStyle w:val="af4"/>
            <w:rFonts w:ascii="Arial" w:hAnsi="Arial" w:cs="Arial"/>
          </w:rPr>
          <w:t>图</w:t>
        </w:r>
        <w:r w:rsidR="00F50A61">
          <w:rPr>
            <w:rStyle w:val="af4"/>
            <w:rFonts w:ascii="Arial" w:hAnsi="Arial" w:cs="Arial"/>
          </w:rPr>
          <w:t>2. 5 LSTMCell</w:t>
        </w:r>
        <w:r w:rsidR="00F50A61">
          <w:rPr>
            <w:rStyle w:val="af4"/>
            <w:rFonts w:ascii="Arial" w:hAnsi="Arial" w:cs="Arial"/>
          </w:rPr>
          <w:t>内部结构图</w:t>
        </w:r>
        <w:r w:rsidR="00F50A61">
          <w:tab/>
        </w:r>
        <w:r w:rsidR="00F50A61">
          <w:fldChar w:fldCharType="begin"/>
        </w:r>
        <w:r w:rsidR="00F50A61">
          <w:instrText xml:space="preserve"> PAGEREF _Toc3065490 \h </w:instrText>
        </w:r>
        <w:r w:rsidR="00F50A61">
          <w:fldChar w:fldCharType="separate"/>
        </w:r>
        <w:r w:rsidR="00F50A61">
          <w:t>16</w:t>
        </w:r>
        <w:r w:rsidR="00F50A61">
          <w:fldChar w:fldCharType="end"/>
        </w:r>
      </w:hyperlink>
    </w:p>
    <w:p w14:paraId="456996CC"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491" w:history="1">
        <w:r w:rsidR="00F50A61">
          <w:rPr>
            <w:rStyle w:val="af4"/>
            <w:rFonts w:ascii="Arial" w:hAnsi="Arial" w:cs="Arial"/>
          </w:rPr>
          <w:t>图</w:t>
        </w:r>
        <w:r w:rsidR="00F50A61">
          <w:rPr>
            <w:rStyle w:val="af4"/>
            <w:rFonts w:ascii="Arial" w:hAnsi="Arial" w:cs="Arial"/>
          </w:rPr>
          <w:t>2. 6 LSTM</w:t>
        </w:r>
        <w:r w:rsidR="00F50A61">
          <w:rPr>
            <w:rStyle w:val="af4"/>
            <w:rFonts w:ascii="Arial" w:hAnsi="Arial" w:cs="Arial"/>
          </w:rPr>
          <w:t>文本生成</w:t>
        </w:r>
        <w:r w:rsidR="00F50A61">
          <w:tab/>
        </w:r>
        <w:r w:rsidR="00F50A61">
          <w:fldChar w:fldCharType="begin"/>
        </w:r>
        <w:r w:rsidR="00F50A61">
          <w:instrText xml:space="preserve"> PAGEREF _Toc3065491 \h </w:instrText>
        </w:r>
        <w:r w:rsidR="00F50A61">
          <w:fldChar w:fldCharType="separate"/>
        </w:r>
        <w:r w:rsidR="00F50A61">
          <w:t>18</w:t>
        </w:r>
        <w:r w:rsidR="00F50A61">
          <w:fldChar w:fldCharType="end"/>
        </w:r>
      </w:hyperlink>
    </w:p>
    <w:p w14:paraId="7ECAEF44"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492" w:history="1">
        <w:r w:rsidR="00F50A61">
          <w:rPr>
            <w:rStyle w:val="af4"/>
            <w:rFonts w:ascii="Arial" w:hAnsi="Arial" w:cs="Arial"/>
          </w:rPr>
          <w:t>图</w:t>
        </w:r>
        <w:r w:rsidR="00F50A61">
          <w:rPr>
            <w:rStyle w:val="af4"/>
            <w:rFonts w:ascii="Arial" w:hAnsi="Arial" w:cs="Arial"/>
          </w:rPr>
          <w:t xml:space="preserve">2. 7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的</w:t>
        </w:r>
        <w:r w:rsidR="00F50A61">
          <w:rPr>
            <w:rStyle w:val="af4"/>
            <w:rFonts w:ascii="Arial" w:hAnsi="Arial" w:cs="Arial"/>
          </w:rPr>
          <w:t>seq2seq</w:t>
        </w:r>
        <w:r w:rsidR="00F50A61">
          <w:rPr>
            <w:rStyle w:val="af4"/>
            <w:rFonts w:ascii="Arial" w:hAnsi="Arial" w:cs="Arial"/>
          </w:rPr>
          <w:t>模型</w:t>
        </w:r>
        <w:r w:rsidR="00F50A61">
          <w:tab/>
        </w:r>
        <w:r w:rsidR="00F50A61">
          <w:fldChar w:fldCharType="begin"/>
        </w:r>
        <w:r w:rsidR="00F50A61">
          <w:instrText xml:space="preserve"> PAGEREF _Toc3065492 \h </w:instrText>
        </w:r>
        <w:r w:rsidR="00F50A61">
          <w:fldChar w:fldCharType="separate"/>
        </w:r>
        <w:r w:rsidR="00F50A61">
          <w:t>19</w:t>
        </w:r>
        <w:r w:rsidR="00F50A61">
          <w:fldChar w:fldCharType="end"/>
        </w:r>
      </w:hyperlink>
    </w:p>
    <w:p w14:paraId="4A49F7C4" w14:textId="77777777" w:rsidR="00715ACB" w:rsidRDefault="00DE0E61">
      <w:pPr>
        <w:pStyle w:val="ad"/>
        <w:tabs>
          <w:tab w:val="right" w:leader="dot" w:pos="8296"/>
        </w:tabs>
        <w:ind w:left="840" w:hanging="420"/>
      </w:pPr>
      <w:hyperlink w:anchor="_Toc3065493" w:history="1">
        <w:r w:rsidR="00F50A61">
          <w:rPr>
            <w:rStyle w:val="af4"/>
            <w:rFonts w:ascii="Arial" w:hAnsi="Arial" w:cs="Arial"/>
          </w:rPr>
          <w:t>图</w:t>
        </w:r>
        <w:r w:rsidR="00F50A61">
          <w:rPr>
            <w:rStyle w:val="af4"/>
            <w:rFonts w:ascii="Arial" w:hAnsi="Arial" w:cs="Arial"/>
          </w:rPr>
          <w:t xml:space="preserve">2. 8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与</w:t>
        </w:r>
        <w:r w:rsidR="00F50A61">
          <w:rPr>
            <w:rStyle w:val="af4"/>
            <w:rFonts w:ascii="Arial" w:hAnsi="Arial" w:cs="Arial"/>
          </w:rPr>
          <w:t>Attention</w:t>
        </w:r>
        <w:r w:rsidR="00F50A61">
          <w:rPr>
            <w:rStyle w:val="af4"/>
            <w:rFonts w:ascii="Arial" w:hAnsi="Arial" w:cs="Arial"/>
          </w:rPr>
          <w:t>机制的</w:t>
        </w:r>
        <w:r w:rsidR="00F50A61">
          <w:rPr>
            <w:rStyle w:val="af4"/>
            <w:rFonts w:ascii="Arial" w:hAnsi="Arial" w:cs="Arial"/>
          </w:rPr>
          <w:t>seq2seq</w:t>
        </w:r>
        <w:r w:rsidR="00F50A61">
          <w:rPr>
            <w:rStyle w:val="af4"/>
            <w:rFonts w:ascii="Arial" w:hAnsi="Arial" w:cs="Arial"/>
          </w:rPr>
          <w:t>模型</w:t>
        </w:r>
        <w:r w:rsidR="00F50A61">
          <w:tab/>
        </w:r>
        <w:r w:rsidR="00F50A61">
          <w:fldChar w:fldCharType="begin"/>
        </w:r>
        <w:r w:rsidR="00F50A61">
          <w:instrText xml:space="preserve"> PAGEREF _Toc3065493 \h </w:instrText>
        </w:r>
        <w:r w:rsidR="00F50A61">
          <w:fldChar w:fldCharType="separate"/>
        </w:r>
        <w:r w:rsidR="00F50A61">
          <w:t>21</w:t>
        </w:r>
        <w:r w:rsidR="00F50A61">
          <w:fldChar w:fldCharType="end"/>
        </w:r>
      </w:hyperlink>
      <w:r w:rsidR="00F50A61">
        <w:fldChar w:fldCharType="end"/>
      </w:r>
      <w:r w:rsidR="00F50A61">
        <w:fldChar w:fldCharType="begin"/>
      </w:r>
      <w:r w:rsidR="00F50A61">
        <w:instrText xml:space="preserve"> TOC \h \z \c "</w:instrText>
      </w:r>
      <w:r w:rsidR="00F50A61">
        <w:instrText>图</w:instrText>
      </w:r>
      <w:r w:rsidR="00F50A61">
        <w:instrText xml:space="preserve">3." </w:instrText>
      </w:r>
      <w:r w:rsidR="00F50A61">
        <w:fldChar w:fldCharType="separate"/>
      </w:r>
    </w:p>
    <w:p w14:paraId="12B301FB"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79" w:history="1">
        <w:r w:rsidR="00F50A61">
          <w:rPr>
            <w:rStyle w:val="af4"/>
            <w:rFonts w:ascii="Arial" w:hAnsi="Arial" w:cs="Arial"/>
          </w:rPr>
          <w:t>图</w:t>
        </w:r>
        <w:r w:rsidR="00F50A61">
          <w:rPr>
            <w:rStyle w:val="af4"/>
            <w:rFonts w:ascii="Arial" w:hAnsi="Arial" w:cs="Arial"/>
          </w:rPr>
          <w:t xml:space="preserve">3. 1 </w:t>
        </w:r>
        <w:r w:rsidR="00F50A61">
          <w:rPr>
            <w:rStyle w:val="af4"/>
            <w:rFonts w:ascii="Arial" w:hAnsi="Arial" w:cs="Arial"/>
          </w:rPr>
          <w:t>法条推荐系统内部框架图</w:t>
        </w:r>
        <w:r w:rsidR="00F50A61">
          <w:tab/>
        </w:r>
        <w:r w:rsidR="00F50A61">
          <w:fldChar w:fldCharType="begin"/>
        </w:r>
        <w:r w:rsidR="00F50A61">
          <w:instrText xml:space="preserve"> PAGEREF _Toc3067579 \h </w:instrText>
        </w:r>
        <w:r w:rsidR="00F50A61">
          <w:fldChar w:fldCharType="separate"/>
        </w:r>
        <w:r w:rsidR="00F50A61">
          <w:t>23</w:t>
        </w:r>
        <w:r w:rsidR="00F50A61">
          <w:fldChar w:fldCharType="end"/>
        </w:r>
      </w:hyperlink>
    </w:p>
    <w:p w14:paraId="785FC39C"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0" w:history="1">
        <w:r w:rsidR="00F50A61">
          <w:rPr>
            <w:rStyle w:val="af4"/>
            <w:rFonts w:ascii="Arial" w:hAnsi="Arial" w:cs="Arial"/>
          </w:rPr>
          <w:t>图</w:t>
        </w:r>
        <w:r w:rsidR="00F50A61">
          <w:rPr>
            <w:rStyle w:val="af4"/>
            <w:rFonts w:ascii="Arial" w:hAnsi="Arial" w:cs="Arial"/>
          </w:rPr>
          <w:t xml:space="preserve">3. 2 </w:t>
        </w:r>
        <w:r w:rsidR="00F50A61">
          <w:rPr>
            <w:rStyle w:val="af4"/>
            <w:rFonts w:ascii="Arial" w:hAnsi="Arial" w:cs="Arial"/>
          </w:rPr>
          <w:t>法条推荐系统内部流程图</w:t>
        </w:r>
        <w:r w:rsidR="00F50A61">
          <w:tab/>
        </w:r>
        <w:r w:rsidR="00F50A61">
          <w:fldChar w:fldCharType="begin"/>
        </w:r>
        <w:r w:rsidR="00F50A61">
          <w:instrText xml:space="preserve"> PAGEREF _Toc3067580 \h </w:instrText>
        </w:r>
        <w:r w:rsidR="00F50A61">
          <w:fldChar w:fldCharType="separate"/>
        </w:r>
        <w:r w:rsidR="00F50A61">
          <w:t>26</w:t>
        </w:r>
        <w:r w:rsidR="00F50A61">
          <w:fldChar w:fldCharType="end"/>
        </w:r>
      </w:hyperlink>
    </w:p>
    <w:p w14:paraId="0CE0382D"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1" w:history="1">
        <w:r w:rsidR="00F50A61">
          <w:rPr>
            <w:rStyle w:val="af4"/>
            <w:rFonts w:ascii="Arial" w:hAnsi="Arial" w:cs="Arial"/>
          </w:rPr>
          <w:t>图</w:t>
        </w:r>
        <w:r w:rsidR="00F50A61">
          <w:rPr>
            <w:rStyle w:val="af4"/>
            <w:rFonts w:ascii="Arial" w:hAnsi="Arial" w:cs="Arial"/>
          </w:rPr>
          <w:t xml:space="preserve">3. 3 </w:t>
        </w:r>
        <w:r w:rsidR="00F50A61">
          <w:rPr>
            <w:rStyle w:val="af4"/>
            <w:rFonts w:ascii="Arial" w:hAnsi="Arial" w:cs="Arial"/>
          </w:rPr>
          <w:t>裁判文书信息提取结果示意图</w:t>
        </w:r>
        <w:r w:rsidR="00F50A61">
          <w:tab/>
        </w:r>
        <w:r w:rsidR="00F50A61">
          <w:fldChar w:fldCharType="begin"/>
        </w:r>
        <w:r w:rsidR="00F50A61">
          <w:instrText xml:space="preserve"> PAGEREF _Toc3067581 \h </w:instrText>
        </w:r>
        <w:r w:rsidR="00F50A61">
          <w:fldChar w:fldCharType="separate"/>
        </w:r>
        <w:r w:rsidR="00F50A61">
          <w:t>28</w:t>
        </w:r>
        <w:r w:rsidR="00F50A61">
          <w:fldChar w:fldCharType="end"/>
        </w:r>
      </w:hyperlink>
    </w:p>
    <w:p w14:paraId="10D7DD9C"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2" w:history="1">
        <w:r w:rsidR="00F50A61">
          <w:rPr>
            <w:rStyle w:val="af4"/>
            <w:rFonts w:ascii="Arial" w:hAnsi="Arial" w:cs="Arial"/>
          </w:rPr>
          <w:t>图</w:t>
        </w:r>
        <w:r w:rsidR="00F50A61">
          <w:rPr>
            <w:rStyle w:val="af4"/>
            <w:rFonts w:ascii="Arial" w:hAnsi="Arial" w:cs="Arial"/>
          </w:rPr>
          <w:t xml:space="preserve">3. 4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的法条推荐方法流程图</w:t>
        </w:r>
        <w:r w:rsidR="00F50A61">
          <w:tab/>
        </w:r>
        <w:r w:rsidR="00F50A61">
          <w:fldChar w:fldCharType="begin"/>
        </w:r>
        <w:r w:rsidR="00F50A61">
          <w:instrText xml:space="preserve"> PAGEREF _Toc3067582 \h </w:instrText>
        </w:r>
        <w:r w:rsidR="00F50A61">
          <w:fldChar w:fldCharType="separate"/>
        </w:r>
        <w:r w:rsidR="00F50A61">
          <w:t>32</w:t>
        </w:r>
        <w:r w:rsidR="00F50A61">
          <w:fldChar w:fldCharType="end"/>
        </w:r>
      </w:hyperlink>
    </w:p>
    <w:p w14:paraId="445D532F"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3" w:history="1">
        <w:r w:rsidR="00F50A61">
          <w:rPr>
            <w:rStyle w:val="af4"/>
            <w:rFonts w:ascii="Arial" w:hAnsi="Arial" w:cs="Arial"/>
          </w:rPr>
          <w:t>图</w:t>
        </w:r>
        <w:r w:rsidR="00F50A61">
          <w:rPr>
            <w:rStyle w:val="af4"/>
            <w:rFonts w:ascii="Arial" w:hAnsi="Arial" w:cs="Arial"/>
          </w:rPr>
          <w:t xml:space="preserve">3. 5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的法条推荐方法模型结构图</w:t>
        </w:r>
        <w:r w:rsidR="00F50A61">
          <w:tab/>
        </w:r>
        <w:r w:rsidR="00F50A61">
          <w:fldChar w:fldCharType="begin"/>
        </w:r>
        <w:r w:rsidR="00F50A61">
          <w:instrText xml:space="preserve"> PAGEREF _Toc3067583 \h </w:instrText>
        </w:r>
        <w:r w:rsidR="00F50A61">
          <w:fldChar w:fldCharType="separate"/>
        </w:r>
        <w:r w:rsidR="00F50A61">
          <w:t>35</w:t>
        </w:r>
        <w:r w:rsidR="00F50A61">
          <w:fldChar w:fldCharType="end"/>
        </w:r>
      </w:hyperlink>
    </w:p>
    <w:p w14:paraId="4B4CFDAD"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4" w:history="1">
        <w:r w:rsidR="00F50A61">
          <w:rPr>
            <w:rStyle w:val="af4"/>
            <w:rFonts w:ascii="Arial" w:hAnsi="Arial" w:cs="Arial"/>
          </w:rPr>
          <w:t>图</w:t>
        </w:r>
        <w:r w:rsidR="00F50A61">
          <w:rPr>
            <w:rStyle w:val="af4"/>
            <w:rFonts w:ascii="Arial" w:hAnsi="Arial" w:cs="Arial"/>
          </w:rPr>
          <w:t xml:space="preserve">3. 6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的法条推荐方法模型构建代码</w:t>
        </w:r>
        <w:r w:rsidR="00F50A61">
          <w:tab/>
        </w:r>
        <w:r w:rsidR="00F50A61">
          <w:fldChar w:fldCharType="begin"/>
        </w:r>
        <w:r w:rsidR="00F50A61">
          <w:instrText xml:space="preserve"> PAGEREF _Toc3067584 \h </w:instrText>
        </w:r>
        <w:r w:rsidR="00F50A61">
          <w:fldChar w:fldCharType="separate"/>
        </w:r>
        <w:r w:rsidR="00F50A61">
          <w:t>37</w:t>
        </w:r>
        <w:r w:rsidR="00F50A61">
          <w:fldChar w:fldCharType="end"/>
        </w:r>
      </w:hyperlink>
    </w:p>
    <w:p w14:paraId="63ACBA40"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5" w:history="1">
        <w:r w:rsidR="00F50A61">
          <w:rPr>
            <w:rStyle w:val="af4"/>
            <w:rFonts w:ascii="Arial" w:hAnsi="Arial" w:cs="Arial"/>
          </w:rPr>
          <w:t>图</w:t>
        </w:r>
        <w:r w:rsidR="00F50A61">
          <w:rPr>
            <w:rStyle w:val="af4"/>
            <w:rFonts w:ascii="Arial" w:hAnsi="Arial" w:cs="Arial"/>
          </w:rPr>
          <w:t xml:space="preserve">3. 7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的法条推荐方法模型训练代码</w:t>
        </w:r>
        <w:r w:rsidR="00F50A61">
          <w:tab/>
        </w:r>
        <w:r w:rsidR="00F50A61">
          <w:fldChar w:fldCharType="begin"/>
        </w:r>
        <w:r w:rsidR="00F50A61">
          <w:instrText xml:space="preserve"> PAGEREF _Toc3067585 \h </w:instrText>
        </w:r>
        <w:r w:rsidR="00F50A61">
          <w:fldChar w:fldCharType="separate"/>
        </w:r>
        <w:r w:rsidR="00F50A61">
          <w:t>37</w:t>
        </w:r>
        <w:r w:rsidR="00F50A61">
          <w:fldChar w:fldCharType="end"/>
        </w:r>
      </w:hyperlink>
    </w:p>
    <w:p w14:paraId="7472125F"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6" w:history="1">
        <w:r w:rsidR="00F50A61">
          <w:rPr>
            <w:rStyle w:val="af4"/>
            <w:rFonts w:ascii="Arial" w:hAnsi="Arial" w:cs="Arial"/>
          </w:rPr>
          <w:t>图</w:t>
        </w:r>
        <w:r w:rsidR="00F50A61">
          <w:rPr>
            <w:rStyle w:val="af4"/>
            <w:rFonts w:ascii="Arial" w:hAnsi="Arial" w:cs="Arial"/>
          </w:rPr>
          <w:t xml:space="preserve">3. 8 </w:t>
        </w:r>
        <w:r w:rsidR="00F50A61">
          <w:rPr>
            <w:rStyle w:val="af4"/>
            <w:rFonts w:ascii="Arial" w:hAnsi="Arial" w:cs="Arial"/>
          </w:rPr>
          <w:t>基于</w:t>
        </w:r>
        <w:r w:rsidR="00F50A61">
          <w:rPr>
            <w:rStyle w:val="af4"/>
            <w:rFonts w:ascii="Arial" w:hAnsi="Arial" w:cs="Arial"/>
          </w:rPr>
          <w:t>LDA-LSTM</w:t>
        </w:r>
        <w:r w:rsidR="00F50A61">
          <w:rPr>
            <w:rStyle w:val="af4"/>
            <w:rFonts w:ascii="Arial" w:hAnsi="Arial" w:cs="Arial"/>
          </w:rPr>
          <w:t>的法条推荐方法流程图</w:t>
        </w:r>
        <w:r w:rsidR="00F50A61">
          <w:tab/>
        </w:r>
        <w:r w:rsidR="00F50A61">
          <w:fldChar w:fldCharType="begin"/>
        </w:r>
        <w:r w:rsidR="00F50A61">
          <w:instrText xml:space="preserve"> PAGEREF _Toc3067586 \h </w:instrText>
        </w:r>
        <w:r w:rsidR="00F50A61">
          <w:fldChar w:fldCharType="separate"/>
        </w:r>
        <w:r w:rsidR="00F50A61">
          <w:t>38</w:t>
        </w:r>
        <w:r w:rsidR="00F50A61">
          <w:fldChar w:fldCharType="end"/>
        </w:r>
      </w:hyperlink>
    </w:p>
    <w:p w14:paraId="5737C0A5"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587" w:history="1">
        <w:r w:rsidR="00F50A61">
          <w:rPr>
            <w:rStyle w:val="af4"/>
            <w:rFonts w:ascii="Arial" w:hAnsi="Arial" w:cs="Arial"/>
          </w:rPr>
          <w:t>图</w:t>
        </w:r>
        <w:r w:rsidR="00F50A61">
          <w:rPr>
            <w:rStyle w:val="af4"/>
            <w:rFonts w:ascii="Arial" w:hAnsi="Arial" w:cs="Arial"/>
          </w:rPr>
          <w:t xml:space="preserve">3. 9 </w:t>
        </w:r>
        <w:r w:rsidR="00F50A61">
          <w:rPr>
            <w:rStyle w:val="af4"/>
            <w:rFonts w:ascii="Arial" w:hAnsi="Arial" w:cs="Arial"/>
          </w:rPr>
          <w:t>基于</w:t>
        </w:r>
        <w:r w:rsidR="00F50A61">
          <w:rPr>
            <w:rStyle w:val="af4"/>
            <w:rFonts w:ascii="Arial" w:hAnsi="Arial" w:cs="Arial"/>
          </w:rPr>
          <w:t>LDA-LSTM</w:t>
        </w:r>
        <w:r w:rsidR="00F50A61">
          <w:rPr>
            <w:rStyle w:val="af4"/>
            <w:rFonts w:ascii="Arial" w:hAnsi="Arial" w:cs="Arial"/>
          </w:rPr>
          <w:t>的法条推荐方法模型结构图</w:t>
        </w:r>
        <w:r w:rsidR="00F50A61">
          <w:tab/>
        </w:r>
        <w:r w:rsidR="00F50A61">
          <w:fldChar w:fldCharType="begin"/>
        </w:r>
        <w:r w:rsidR="00F50A61">
          <w:instrText xml:space="preserve"> PAGEREF _Toc3067587 \h </w:instrText>
        </w:r>
        <w:r w:rsidR="00F50A61">
          <w:fldChar w:fldCharType="separate"/>
        </w:r>
        <w:r w:rsidR="00F50A61">
          <w:t>39</w:t>
        </w:r>
        <w:r w:rsidR="00F50A61">
          <w:fldChar w:fldCharType="end"/>
        </w:r>
      </w:hyperlink>
    </w:p>
    <w:p w14:paraId="10E656C8" w14:textId="77777777" w:rsidR="00715ACB" w:rsidRDefault="00DE0E61">
      <w:pPr>
        <w:pStyle w:val="ad"/>
        <w:tabs>
          <w:tab w:val="right" w:leader="dot" w:pos="8296"/>
        </w:tabs>
        <w:ind w:left="840" w:hanging="420"/>
      </w:pPr>
      <w:hyperlink w:anchor="_Toc3067588" w:history="1">
        <w:r w:rsidR="00F50A61">
          <w:rPr>
            <w:rStyle w:val="af4"/>
            <w:rFonts w:ascii="Arial" w:hAnsi="Arial" w:cs="Arial"/>
          </w:rPr>
          <w:t>图</w:t>
        </w:r>
        <w:r w:rsidR="00F50A61">
          <w:rPr>
            <w:rStyle w:val="af4"/>
            <w:rFonts w:ascii="Arial" w:hAnsi="Arial" w:cs="Arial"/>
          </w:rPr>
          <w:t>3. 10 Attention</w:t>
        </w:r>
        <w:r w:rsidR="00F50A61">
          <w:rPr>
            <w:rStyle w:val="af4"/>
            <w:rFonts w:ascii="Arial" w:hAnsi="Arial" w:cs="Arial"/>
          </w:rPr>
          <w:t>代码实现</w:t>
        </w:r>
        <w:r w:rsidR="00F50A61">
          <w:tab/>
        </w:r>
        <w:r w:rsidR="00F50A61">
          <w:fldChar w:fldCharType="begin"/>
        </w:r>
        <w:r w:rsidR="00F50A61">
          <w:instrText xml:space="preserve"> PAGEREF _Toc3067588 \h </w:instrText>
        </w:r>
        <w:r w:rsidR="00F50A61">
          <w:fldChar w:fldCharType="separate"/>
        </w:r>
        <w:r w:rsidR="00F50A61">
          <w:t>40</w:t>
        </w:r>
        <w:r w:rsidR="00F50A61">
          <w:fldChar w:fldCharType="end"/>
        </w:r>
      </w:hyperlink>
      <w:r w:rsidR="00F50A61">
        <w:fldChar w:fldCharType="end"/>
      </w:r>
      <w:r w:rsidR="00F50A61">
        <w:fldChar w:fldCharType="begin"/>
      </w:r>
      <w:r w:rsidR="00F50A61">
        <w:instrText xml:space="preserve"> TOC \h \z \c "</w:instrText>
      </w:r>
      <w:r w:rsidR="00F50A61">
        <w:instrText>图</w:instrText>
      </w:r>
      <w:r w:rsidR="00F50A61">
        <w:instrText xml:space="preserve">4." </w:instrText>
      </w:r>
      <w:r w:rsidR="00F50A61">
        <w:fldChar w:fldCharType="separate"/>
      </w:r>
    </w:p>
    <w:p w14:paraId="6F9BEC27"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3" w:history="1">
        <w:r w:rsidR="00F50A61">
          <w:rPr>
            <w:rStyle w:val="af4"/>
          </w:rPr>
          <w:t>图</w:t>
        </w:r>
        <w:r w:rsidR="00F50A61">
          <w:rPr>
            <w:rStyle w:val="af4"/>
          </w:rPr>
          <w:t>4. 1 Word2vec</w:t>
        </w:r>
        <w:r w:rsidR="00F50A61">
          <w:rPr>
            <w:rStyle w:val="af4"/>
          </w:rPr>
          <w:t>模型的训练</w:t>
        </w:r>
        <w:r w:rsidR="00F50A61">
          <w:tab/>
        </w:r>
        <w:r w:rsidR="00F50A61">
          <w:fldChar w:fldCharType="begin"/>
        </w:r>
        <w:r w:rsidR="00F50A61">
          <w:instrText xml:space="preserve"> PAGEREF _Toc3065563 \h </w:instrText>
        </w:r>
        <w:r w:rsidR="00F50A61">
          <w:fldChar w:fldCharType="separate"/>
        </w:r>
        <w:r w:rsidR="00F50A61">
          <w:t>46</w:t>
        </w:r>
        <w:r w:rsidR="00F50A61">
          <w:fldChar w:fldCharType="end"/>
        </w:r>
      </w:hyperlink>
    </w:p>
    <w:p w14:paraId="4BBF8888"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4" w:history="1">
        <w:r w:rsidR="00F50A61">
          <w:rPr>
            <w:rStyle w:val="af4"/>
            <w:rFonts w:ascii="Arial" w:hAnsi="Arial" w:cs="Arial"/>
          </w:rPr>
          <w:t>图</w:t>
        </w:r>
        <w:r w:rsidR="00F50A61">
          <w:rPr>
            <w:rStyle w:val="af4"/>
            <w:rFonts w:ascii="Arial" w:hAnsi="Arial" w:cs="Arial"/>
          </w:rPr>
          <w:t>4. 2 Word2vec</w:t>
        </w:r>
        <w:r w:rsidR="00F50A61">
          <w:rPr>
            <w:rStyle w:val="af4"/>
            <w:rFonts w:ascii="Arial" w:hAnsi="Arial" w:cs="Arial"/>
          </w:rPr>
          <w:t>模型测试结果</w:t>
        </w:r>
        <w:r w:rsidR="00F50A61">
          <w:tab/>
        </w:r>
        <w:r w:rsidR="00F50A61">
          <w:fldChar w:fldCharType="begin"/>
        </w:r>
        <w:r w:rsidR="00F50A61">
          <w:instrText xml:space="preserve"> PAGEREF _Toc3065564 \h </w:instrText>
        </w:r>
        <w:r w:rsidR="00F50A61">
          <w:fldChar w:fldCharType="separate"/>
        </w:r>
        <w:r w:rsidR="00F50A61">
          <w:t>46</w:t>
        </w:r>
        <w:r w:rsidR="00F50A61">
          <w:fldChar w:fldCharType="end"/>
        </w:r>
      </w:hyperlink>
    </w:p>
    <w:p w14:paraId="0DE5A6B2"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5" w:history="1">
        <w:r w:rsidR="00F50A61">
          <w:rPr>
            <w:rStyle w:val="af4"/>
            <w:rFonts w:ascii="Arial" w:hAnsi="Arial" w:cs="Arial"/>
          </w:rPr>
          <w:t>图</w:t>
        </w:r>
        <w:r w:rsidR="00F50A61">
          <w:rPr>
            <w:rStyle w:val="af4"/>
            <w:rFonts w:ascii="Arial" w:hAnsi="Arial" w:cs="Arial"/>
          </w:rPr>
          <w:t>4. 3 LDA</w:t>
        </w:r>
        <w:r w:rsidR="00F50A61">
          <w:rPr>
            <w:rStyle w:val="af4"/>
            <w:rFonts w:ascii="Arial" w:hAnsi="Arial" w:cs="Arial"/>
          </w:rPr>
          <w:t>主题模型的训练</w:t>
        </w:r>
        <w:r w:rsidR="00F50A61">
          <w:tab/>
        </w:r>
        <w:r w:rsidR="00F50A61">
          <w:fldChar w:fldCharType="begin"/>
        </w:r>
        <w:r w:rsidR="00F50A61">
          <w:instrText xml:space="preserve"> PAGEREF _Toc3065565 \h </w:instrText>
        </w:r>
        <w:r w:rsidR="00F50A61">
          <w:fldChar w:fldCharType="separate"/>
        </w:r>
        <w:r w:rsidR="00F50A61">
          <w:t>47</w:t>
        </w:r>
        <w:r w:rsidR="00F50A61">
          <w:fldChar w:fldCharType="end"/>
        </w:r>
      </w:hyperlink>
    </w:p>
    <w:p w14:paraId="3E38B39C"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6" w:history="1">
        <w:r w:rsidR="00F50A61">
          <w:rPr>
            <w:rStyle w:val="af4"/>
            <w:rFonts w:ascii="Arial" w:hAnsi="Arial" w:cs="Arial"/>
          </w:rPr>
          <w:t>图</w:t>
        </w:r>
        <w:r w:rsidR="00F50A61">
          <w:rPr>
            <w:rStyle w:val="af4"/>
            <w:rFonts w:ascii="Arial" w:hAnsi="Arial" w:cs="Arial"/>
          </w:rPr>
          <w:t>4. 4 LDA</w:t>
        </w:r>
        <w:r w:rsidR="00F50A61">
          <w:rPr>
            <w:rStyle w:val="af4"/>
            <w:rFonts w:ascii="Arial" w:hAnsi="Arial" w:cs="Arial"/>
          </w:rPr>
          <w:t>主题下词分布示意图</w:t>
        </w:r>
        <w:r w:rsidR="00F50A61">
          <w:tab/>
        </w:r>
        <w:r w:rsidR="00F50A61">
          <w:fldChar w:fldCharType="begin"/>
        </w:r>
        <w:r w:rsidR="00F50A61">
          <w:instrText xml:space="preserve"> PAGEREF _Toc3065566 \h </w:instrText>
        </w:r>
        <w:r w:rsidR="00F50A61">
          <w:fldChar w:fldCharType="separate"/>
        </w:r>
        <w:r w:rsidR="00F50A61">
          <w:t>47</w:t>
        </w:r>
        <w:r w:rsidR="00F50A61">
          <w:fldChar w:fldCharType="end"/>
        </w:r>
      </w:hyperlink>
    </w:p>
    <w:p w14:paraId="204F4350"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7" w:history="1">
        <w:r w:rsidR="00F50A61">
          <w:rPr>
            <w:rStyle w:val="af4"/>
            <w:rFonts w:ascii="Arial" w:hAnsi="Arial" w:cs="Arial"/>
          </w:rPr>
          <w:t>图</w:t>
        </w:r>
        <w:r w:rsidR="00F50A61">
          <w:rPr>
            <w:rStyle w:val="af4"/>
            <w:rFonts w:ascii="Arial" w:hAnsi="Arial" w:cs="Arial"/>
          </w:rPr>
          <w:t xml:space="preserve">4. 5 </w:t>
        </w:r>
        <w:r w:rsidR="00F50A61">
          <w:rPr>
            <w:rStyle w:val="af4"/>
            <w:rFonts w:ascii="Arial" w:hAnsi="Arial" w:cs="Arial"/>
          </w:rPr>
          <w:t>参数</w:t>
        </w:r>
        <w:r w:rsidR="00F50A61">
          <w:rPr>
            <w:rStyle w:val="af4"/>
            <w:rFonts w:ascii="Arial" w:hAnsi="Arial" w:cs="Arial"/>
          </w:rPr>
          <w:t>pos_weight</w:t>
        </w:r>
        <w:r w:rsidR="00F50A61">
          <w:rPr>
            <w:rStyle w:val="af4"/>
            <w:rFonts w:ascii="Arial" w:hAnsi="Arial" w:cs="Arial"/>
          </w:rPr>
          <w:t>对模型的影响</w:t>
        </w:r>
        <w:r w:rsidR="00F50A61">
          <w:tab/>
        </w:r>
        <w:r w:rsidR="00F50A61">
          <w:fldChar w:fldCharType="begin"/>
        </w:r>
        <w:r w:rsidR="00F50A61">
          <w:instrText xml:space="preserve"> PAGEREF _Toc3065567 \h </w:instrText>
        </w:r>
        <w:r w:rsidR="00F50A61">
          <w:fldChar w:fldCharType="separate"/>
        </w:r>
        <w:r w:rsidR="00F50A61">
          <w:t>50</w:t>
        </w:r>
        <w:r w:rsidR="00F50A61">
          <w:fldChar w:fldCharType="end"/>
        </w:r>
      </w:hyperlink>
    </w:p>
    <w:p w14:paraId="1BD60D29"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8" w:history="1">
        <w:r w:rsidR="00F50A61">
          <w:rPr>
            <w:rStyle w:val="af4"/>
            <w:rFonts w:ascii="Arial" w:hAnsi="Arial" w:cs="Arial"/>
          </w:rPr>
          <w:t>图</w:t>
        </w:r>
        <w:r w:rsidR="00F50A61">
          <w:rPr>
            <w:rStyle w:val="af4"/>
            <w:rFonts w:ascii="Arial" w:hAnsi="Arial" w:cs="Arial"/>
          </w:rPr>
          <w:t xml:space="preserve">4. 6 </w:t>
        </w:r>
        <w:r w:rsidR="00F50A61">
          <w:rPr>
            <w:rStyle w:val="af4"/>
            <w:rFonts w:ascii="Arial" w:hAnsi="Arial" w:cs="Arial"/>
          </w:rPr>
          <w:t>计算</w:t>
        </w:r>
        <w:r w:rsidR="00F50A61">
          <w:rPr>
            <w:rStyle w:val="af4"/>
            <w:rFonts w:ascii="Arial" w:hAnsi="Arial" w:cs="Arial"/>
          </w:rPr>
          <w:t>Attention</w:t>
        </w:r>
        <w:r w:rsidR="00F50A61">
          <w:rPr>
            <w:rStyle w:val="af4"/>
            <w:rFonts w:ascii="Arial" w:hAnsi="Arial" w:cs="Arial"/>
          </w:rPr>
          <w:t>的空间对模型的影响</w:t>
        </w:r>
        <w:r w:rsidR="00F50A61">
          <w:tab/>
        </w:r>
        <w:r w:rsidR="00F50A61">
          <w:fldChar w:fldCharType="begin"/>
        </w:r>
        <w:r w:rsidR="00F50A61">
          <w:instrText xml:space="preserve"> PAGEREF _Toc3065568 \h </w:instrText>
        </w:r>
        <w:r w:rsidR="00F50A61">
          <w:fldChar w:fldCharType="separate"/>
        </w:r>
        <w:r w:rsidR="00F50A61">
          <w:t>52</w:t>
        </w:r>
        <w:r w:rsidR="00F50A61">
          <w:fldChar w:fldCharType="end"/>
        </w:r>
      </w:hyperlink>
    </w:p>
    <w:p w14:paraId="7DC3A11A"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69" w:history="1">
        <w:r w:rsidR="00F50A61">
          <w:rPr>
            <w:rStyle w:val="af4"/>
            <w:rFonts w:ascii="Arial" w:hAnsi="Arial" w:cs="Arial"/>
          </w:rPr>
          <w:t>图</w:t>
        </w:r>
        <w:r w:rsidR="00F50A61">
          <w:rPr>
            <w:rStyle w:val="af4"/>
            <w:rFonts w:ascii="Arial" w:hAnsi="Arial" w:cs="Arial"/>
          </w:rPr>
          <w:t>4. 7</w:t>
        </w:r>
        <w:r w:rsidR="00F50A61">
          <w:rPr>
            <w:rStyle w:val="af4"/>
            <w:rFonts w:ascii="Arial" w:hAnsi="Arial" w:cs="Arial"/>
          </w:rPr>
          <w:t>标签总数</w:t>
        </w:r>
        <w:r w:rsidR="00F50A61">
          <w:rPr>
            <w:rStyle w:val="af4"/>
            <w:rFonts w:ascii="Arial" w:hAnsi="Arial" w:cs="Arial"/>
          </w:rPr>
          <w:t>N</w:t>
        </w:r>
        <w:r w:rsidR="00F50A61">
          <w:rPr>
            <w:rStyle w:val="af4"/>
            <w:rFonts w:ascii="Arial" w:hAnsi="Arial" w:cs="Arial"/>
          </w:rPr>
          <w:t>对法条推荐效果的影响</w:t>
        </w:r>
        <w:r w:rsidR="00F50A61">
          <w:tab/>
        </w:r>
        <w:r w:rsidR="00F50A61">
          <w:fldChar w:fldCharType="begin"/>
        </w:r>
        <w:r w:rsidR="00F50A61">
          <w:instrText xml:space="preserve"> PAGEREF _Toc3065569 \h </w:instrText>
        </w:r>
        <w:r w:rsidR="00F50A61">
          <w:fldChar w:fldCharType="separate"/>
        </w:r>
        <w:r w:rsidR="00F50A61">
          <w:t>53</w:t>
        </w:r>
        <w:r w:rsidR="00F50A61">
          <w:fldChar w:fldCharType="end"/>
        </w:r>
      </w:hyperlink>
    </w:p>
    <w:p w14:paraId="55086006"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70" w:history="1">
        <w:r w:rsidR="00F50A61">
          <w:rPr>
            <w:rStyle w:val="af4"/>
            <w:rFonts w:ascii="Arial" w:hAnsi="Arial" w:cs="Arial"/>
          </w:rPr>
          <w:t>图</w:t>
        </w:r>
        <w:r w:rsidR="00F50A61">
          <w:rPr>
            <w:rStyle w:val="af4"/>
            <w:rFonts w:ascii="Arial" w:hAnsi="Arial" w:cs="Arial"/>
          </w:rPr>
          <w:t>4. 8 K</w:t>
        </w:r>
        <w:r w:rsidR="00F50A61">
          <w:rPr>
            <w:rStyle w:val="af4"/>
            <w:rFonts w:ascii="Arial" w:hAnsi="Arial" w:cs="Arial"/>
          </w:rPr>
          <w:t>值对模型</w:t>
        </w:r>
        <w:r w:rsidR="00F50A61">
          <w:rPr>
            <w:rStyle w:val="af4"/>
            <w:rFonts w:ascii="Arial" w:hAnsi="Arial" w:cs="Arial"/>
          </w:rPr>
          <w:t>CoverLaw</w:t>
        </w:r>
        <w:r w:rsidR="00F50A61">
          <w:rPr>
            <w:rStyle w:val="af4"/>
            <w:rFonts w:ascii="Arial" w:hAnsi="Arial" w:cs="Arial"/>
          </w:rPr>
          <w:t>的影响</w:t>
        </w:r>
        <w:r w:rsidR="00F50A61">
          <w:tab/>
        </w:r>
        <w:r w:rsidR="00F50A61">
          <w:fldChar w:fldCharType="begin"/>
        </w:r>
        <w:r w:rsidR="00F50A61">
          <w:instrText xml:space="preserve"> PAGEREF _Toc3065570 \h </w:instrText>
        </w:r>
        <w:r w:rsidR="00F50A61">
          <w:fldChar w:fldCharType="separate"/>
        </w:r>
        <w:r w:rsidR="00F50A61">
          <w:t>54</w:t>
        </w:r>
        <w:r w:rsidR="00F50A61">
          <w:fldChar w:fldCharType="end"/>
        </w:r>
      </w:hyperlink>
    </w:p>
    <w:p w14:paraId="3D58B081"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71" w:history="1">
        <w:r w:rsidR="00F50A61">
          <w:rPr>
            <w:rStyle w:val="af4"/>
            <w:rFonts w:ascii="Arial" w:hAnsi="Arial" w:cs="Arial"/>
          </w:rPr>
          <w:t>图</w:t>
        </w:r>
        <w:r w:rsidR="00F50A61">
          <w:rPr>
            <w:rStyle w:val="af4"/>
            <w:rFonts w:ascii="Arial" w:hAnsi="Arial" w:cs="Arial"/>
          </w:rPr>
          <w:t>4. 9 K</w:t>
        </w:r>
        <w:r w:rsidR="00F50A61">
          <w:rPr>
            <w:rStyle w:val="af4"/>
            <w:rFonts w:ascii="Arial" w:hAnsi="Arial" w:cs="Arial"/>
          </w:rPr>
          <w:t>值对模型</w:t>
        </w:r>
        <w:r w:rsidR="00F50A61">
          <w:rPr>
            <w:rStyle w:val="af4"/>
            <w:rFonts w:ascii="Arial" w:hAnsi="Arial" w:cs="Arial"/>
          </w:rPr>
          <w:t>EvalLaw</w:t>
        </w:r>
        <w:r w:rsidR="00F50A61">
          <w:rPr>
            <w:rStyle w:val="af4"/>
            <w:rFonts w:ascii="Arial" w:hAnsi="Arial" w:cs="Arial"/>
          </w:rPr>
          <w:t>的影响</w:t>
        </w:r>
        <w:r w:rsidR="00F50A61">
          <w:tab/>
        </w:r>
        <w:r w:rsidR="00F50A61">
          <w:fldChar w:fldCharType="begin"/>
        </w:r>
        <w:r w:rsidR="00F50A61">
          <w:instrText xml:space="preserve"> PAGEREF _Toc3065571 \h </w:instrText>
        </w:r>
        <w:r w:rsidR="00F50A61">
          <w:fldChar w:fldCharType="separate"/>
        </w:r>
        <w:r w:rsidR="00F50A61">
          <w:t>55</w:t>
        </w:r>
        <w:r w:rsidR="00F50A61">
          <w:fldChar w:fldCharType="end"/>
        </w:r>
      </w:hyperlink>
    </w:p>
    <w:p w14:paraId="0E78150A"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72" w:history="1">
        <w:r w:rsidR="00F50A61">
          <w:rPr>
            <w:rStyle w:val="af4"/>
            <w:rFonts w:ascii="Arial" w:hAnsi="Arial" w:cs="Arial"/>
          </w:rPr>
          <w:t>图</w:t>
        </w:r>
        <w:r w:rsidR="00F50A61">
          <w:rPr>
            <w:rStyle w:val="af4"/>
            <w:rFonts w:ascii="Arial" w:hAnsi="Arial" w:cs="Arial"/>
          </w:rPr>
          <w:t xml:space="preserve">4. 10 </w:t>
        </w:r>
        <w:r w:rsidR="00F50A61">
          <w:rPr>
            <w:rStyle w:val="af4"/>
            <w:rFonts w:ascii="Arial" w:hAnsi="Arial" w:cs="Arial"/>
          </w:rPr>
          <w:t>多标签多分类下不同模型运行结果对比图</w:t>
        </w:r>
        <w:r w:rsidR="00F50A61">
          <w:tab/>
        </w:r>
        <w:r w:rsidR="00F50A61">
          <w:fldChar w:fldCharType="begin"/>
        </w:r>
        <w:r w:rsidR="00F50A61">
          <w:instrText xml:space="preserve"> PAGEREF _Toc3065572 \h </w:instrText>
        </w:r>
        <w:r w:rsidR="00F50A61">
          <w:fldChar w:fldCharType="separate"/>
        </w:r>
        <w:r w:rsidR="00F50A61">
          <w:t>57</w:t>
        </w:r>
        <w:r w:rsidR="00F50A61">
          <w:fldChar w:fldCharType="end"/>
        </w:r>
      </w:hyperlink>
    </w:p>
    <w:p w14:paraId="2FCBE1BF"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573" w:history="1">
        <w:r w:rsidR="00F50A61">
          <w:rPr>
            <w:rStyle w:val="af4"/>
            <w:rFonts w:ascii="Arial" w:hAnsi="Arial" w:cs="Arial"/>
          </w:rPr>
          <w:t>图</w:t>
        </w:r>
        <w:r w:rsidR="00F50A61">
          <w:rPr>
            <w:rStyle w:val="af4"/>
            <w:rFonts w:ascii="Arial" w:hAnsi="Arial" w:cs="Arial"/>
          </w:rPr>
          <w:t>4. 11</w:t>
        </w:r>
        <w:r w:rsidR="00F50A61">
          <w:rPr>
            <w:rStyle w:val="af4"/>
            <w:rFonts w:ascii="Arial" w:hAnsi="Arial" w:cs="Arial"/>
          </w:rPr>
          <w:t>多分类下不同模型运行结果对比图</w:t>
        </w:r>
        <w:r w:rsidR="00F50A61">
          <w:tab/>
        </w:r>
        <w:r w:rsidR="00F50A61">
          <w:fldChar w:fldCharType="begin"/>
        </w:r>
        <w:r w:rsidR="00F50A61">
          <w:instrText xml:space="preserve"> PAGEREF _Toc3065573 \h </w:instrText>
        </w:r>
        <w:r w:rsidR="00F50A61">
          <w:fldChar w:fldCharType="separate"/>
        </w:r>
        <w:r w:rsidR="00F50A61">
          <w:t>57</w:t>
        </w:r>
        <w:r w:rsidR="00F50A61">
          <w:fldChar w:fldCharType="end"/>
        </w:r>
      </w:hyperlink>
    </w:p>
    <w:p w14:paraId="3BA0304F" w14:textId="77777777" w:rsidR="00715ACB" w:rsidRDefault="00F50A61">
      <w:pPr>
        <w:pStyle w:val="ad"/>
        <w:tabs>
          <w:tab w:val="right" w:leader="dot" w:pos="8296"/>
        </w:tabs>
        <w:ind w:left="840" w:hanging="420"/>
      </w:pPr>
      <w:r>
        <w:fldChar w:fldCharType="end"/>
      </w:r>
    </w:p>
    <w:p w14:paraId="0B6A0AF6" w14:textId="77777777" w:rsidR="00715ACB" w:rsidRDefault="00715ACB">
      <w:pPr>
        <w:pStyle w:val="2"/>
      </w:pPr>
    </w:p>
    <w:p w14:paraId="0C8F73FA" w14:textId="77777777" w:rsidR="00715ACB" w:rsidRDefault="00715ACB">
      <w:pPr>
        <w:pStyle w:val="2"/>
        <w:sectPr w:rsidR="00715ACB">
          <w:headerReference w:type="default" r:id="rId19"/>
          <w:pgSz w:w="11906" w:h="16838"/>
          <w:pgMar w:top="1440" w:right="1800" w:bottom="1440" w:left="1800" w:header="851" w:footer="992" w:gutter="0"/>
          <w:pgNumType w:fmt="upperRoman"/>
          <w:cols w:space="425"/>
          <w:docGrid w:type="lines" w:linePitch="312"/>
        </w:sectPr>
      </w:pPr>
    </w:p>
    <w:p w14:paraId="7660FAF5" w14:textId="77777777" w:rsidR="00715ACB" w:rsidRDefault="00F50A61">
      <w:pPr>
        <w:pStyle w:val="1"/>
        <w:jc w:val="center"/>
      </w:pPr>
      <w:r>
        <w:rPr>
          <w:rFonts w:ascii="黑体" w:eastAsia="黑体"/>
        </w:rPr>
        <w:br w:type="page"/>
      </w:r>
      <w:bookmarkStart w:id="51" w:name="_Toc3559726"/>
      <w:r>
        <w:rPr>
          <w:rFonts w:ascii="黑体" w:eastAsia="黑体" w:hint="eastAsia"/>
        </w:rPr>
        <w:lastRenderedPageBreak/>
        <w:t>表目录</w:t>
      </w:r>
      <w:bookmarkEnd w:id="51"/>
      <w:r>
        <w:fldChar w:fldCharType="begin"/>
      </w:r>
      <w:r>
        <w:instrText xml:space="preserve"> TOC \h \z \c "</w:instrText>
      </w:r>
      <w:r>
        <w:instrText>表</w:instrText>
      </w:r>
      <w:r>
        <w:instrText xml:space="preserve">3." </w:instrText>
      </w:r>
      <w:r>
        <w:fldChar w:fldCharType="separate"/>
      </w:r>
    </w:p>
    <w:p w14:paraId="0188919A"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769" w:history="1">
        <w:r w:rsidR="00F50A61">
          <w:rPr>
            <w:rStyle w:val="af4"/>
            <w:rFonts w:ascii="Arial" w:hAnsi="Arial" w:cs="Arial"/>
          </w:rPr>
          <w:t>表</w:t>
        </w:r>
        <w:r w:rsidR="00F50A61">
          <w:rPr>
            <w:rStyle w:val="af4"/>
            <w:rFonts w:ascii="Arial" w:hAnsi="Arial" w:cs="Arial"/>
          </w:rPr>
          <w:t xml:space="preserve">3. 1 </w:t>
        </w:r>
        <w:r w:rsidR="00F50A61">
          <w:rPr>
            <w:rStyle w:val="af4"/>
            <w:rFonts w:ascii="Arial" w:hAnsi="Arial" w:cs="Arial"/>
          </w:rPr>
          <w:t>案件以及引用法条</w:t>
        </w:r>
        <w:r w:rsidR="00F50A61">
          <w:tab/>
        </w:r>
        <w:r w:rsidR="00F50A61">
          <w:fldChar w:fldCharType="begin"/>
        </w:r>
        <w:r w:rsidR="00F50A61">
          <w:instrText xml:space="preserve"> PAGEREF _Toc3065769 \h </w:instrText>
        </w:r>
        <w:r w:rsidR="00F50A61">
          <w:fldChar w:fldCharType="separate"/>
        </w:r>
        <w:r w:rsidR="00F50A61">
          <w:t>24</w:t>
        </w:r>
        <w:r w:rsidR="00F50A61">
          <w:fldChar w:fldCharType="end"/>
        </w:r>
      </w:hyperlink>
    </w:p>
    <w:p w14:paraId="6F467983"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770" w:history="1">
        <w:r w:rsidR="00F50A61">
          <w:rPr>
            <w:rStyle w:val="af4"/>
            <w:rFonts w:ascii="Arial" w:hAnsi="Arial" w:cs="Arial"/>
          </w:rPr>
          <w:t>表</w:t>
        </w:r>
        <w:r w:rsidR="00F50A61">
          <w:rPr>
            <w:rStyle w:val="af4"/>
            <w:rFonts w:ascii="Arial" w:hAnsi="Arial" w:cs="Arial"/>
          </w:rPr>
          <w:t xml:space="preserve">3. 2 </w:t>
        </w:r>
        <w:r w:rsidR="00F50A61">
          <w:rPr>
            <w:rStyle w:val="af4"/>
            <w:rFonts w:ascii="Arial" w:hAnsi="Arial" w:cs="Arial"/>
          </w:rPr>
          <w:t>各节点</w:t>
        </w:r>
        <w:r w:rsidR="00F50A61">
          <w:rPr>
            <w:rStyle w:val="af4"/>
            <w:rFonts w:ascii="Arial" w:hAnsi="Arial" w:cs="Arial"/>
          </w:rPr>
          <w:t>path</w:t>
        </w:r>
        <w:r w:rsidR="00F50A61">
          <w:rPr>
            <w:rStyle w:val="af4"/>
            <w:rFonts w:ascii="Arial" w:hAnsi="Arial" w:cs="Arial"/>
          </w:rPr>
          <w:t>路径</w:t>
        </w:r>
        <w:r w:rsidR="00F50A61">
          <w:tab/>
        </w:r>
        <w:r w:rsidR="00F50A61">
          <w:fldChar w:fldCharType="begin"/>
        </w:r>
        <w:r w:rsidR="00F50A61">
          <w:instrText xml:space="preserve"> PAGEREF _Toc3065770 \h </w:instrText>
        </w:r>
        <w:r w:rsidR="00F50A61">
          <w:fldChar w:fldCharType="separate"/>
        </w:r>
        <w:r w:rsidR="00F50A61">
          <w:t>27</w:t>
        </w:r>
        <w:r w:rsidR="00F50A61">
          <w:fldChar w:fldCharType="end"/>
        </w:r>
      </w:hyperlink>
    </w:p>
    <w:p w14:paraId="7DB09C1C"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771" w:history="1">
        <w:r w:rsidR="00F50A61">
          <w:rPr>
            <w:rStyle w:val="af4"/>
            <w:rFonts w:ascii="Arial" w:hAnsi="Arial" w:cs="Arial"/>
          </w:rPr>
          <w:t>表</w:t>
        </w:r>
        <w:r w:rsidR="00F50A61">
          <w:rPr>
            <w:rStyle w:val="af4"/>
            <w:rFonts w:ascii="Arial" w:hAnsi="Arial" w:cs="Arial"/>
          </w:rPr>
          <w:t xml:space="preserve">3. 3 </w:t>
        </w:r>
        <w:r w:rsidR="00F50A61">
          <w:rPr>
            <w:rStyle w:val="af4"/>
            <w:rFonts w:ascii="Arial" w:hAnsi="Arial" w:cs="Arial"/>
          </w:rPr>
          <w:t>法条标准化前后对照表</w:t>
        </w:r>
        <w:r w:rsidR="00F50A61">
          <w:tab/>
        </w:r>
        <w:r w:rsidR="00F50A61">
          <w:fldChar w:fldCharType="begin"/>
        </w:r>
        <w:r w:rsidR="00F50A61">
          <w:instrText xml:space="preserve"> PAGEREF _Toc3065771 \h </w:instrText>
        </w:r>
        <w:r w:rsidR="00F50A61">
          <w:fldChar w:fldCharType="separate"/>
        </w:r>
        <w:r w:rsidR="00F50A61">
          <w:t>29</w:t>
        </w:r>
        <w:r w:rsidR="00F50A61">
          <w:fldChar w:fldCharType="end"/>
        </w:r>
      </w:hyperlink>
    </w:p>
    <w:p w14:paraId="7B61DDC5"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772" w:history="1">
        <w:r w:rsidR="00F50A61">
          <w:rPr>
            <w:rStyle w:val="af4"/>
            <w:rFonts w:ascii="Arial" w:hAnsi="Arial" w:cs="Arial"/>
          </w:rPr>
          <w:t>表</w:t>
        </w:r>
        <w:r w:rsidR="00F50A61">
          <w:rPr>
            <w:rStyle w:val="af4"/>
            <w:rFonts w:ascii="Arial" w:hAnsi="Arial" w:cs="Arial"/>
          </w:rPr>
          <w:t xml:space="preserve">3. 4 </w:t>
        </w:r>
        <w:r w:rsidR="00F50A61">
          <w:rPr>
            <w:rStyle w:val="af4"/>
            <w:rFonts w:ascii="Arial" w:hAnsi="Arial" w:cs="Arial"/>
          </w:rPr>
          <w:t>法条引用频次统计</w:t>
        </w:r>
        <w:r w:rsidR="00F50A61">
          <w:tab/>
        </w:r>
        <w:r w:rsidR="00F50A61">
          <w:fldChar w:fldCharType="begin"/>
        </w:r>
        <w:r w:rsidR="00F50A61">
          <w:instrText xml:space="preserve"> PAGEREF _Toc3065772 \h </w:instrText>
        </w:r>
        <w:r w:rsidR="00F50A61">
          <w:fldChar w:fldCharType="separate"/>
        </w:r>
        <w:r w:rsidR="00F50A61">
          <w:t>29</w:t>
        </w:r>
        <w:r w:rsidR="00F50A61">
          <w:fldChar w:fldCharType="end"/>
        </w:r>
      </w:hyperlink>
    </w:p>
    <w:p w14:paraId="7485DBA7"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5773" w:history="1">
        <w:r w:rsidR="00F50A61">
          <w:rPr>
            <w:rStyle w:val="af4"/>
            <w:rFonts w:ascii="Arial" w:hAnsi="Arial" w:cs="Arial"/>
          </w:rPr>
          <w:t>表</w:t>
        </w:r>
        <w:r w:rsidR="00F50A61">
          <w:rPr>
            <w:rStyle w:val="af4"/>
            <w:rFonts w:ascii="Arial" w:hAnsi="Arial" w:cs="Arial"/>
          </w:rPr>
          <w:t xml:space="preserve">3. 5 </w:t>
        </w:r>
        <w:r w:rsidR="00F50A61">
          <w:rPr>
            <w:rStyle w:val="af4"/>
            <w:rFonts w:ascii="Arial" w:hAnsi="Arial" w:cs="Arial"/>
          </w:rPr>
          <w:t>分词前后对照表</w:t>
        </w:r>
        <w:r w:rsidR="00F50A61">
          <w:tab/>
        </w:r>
        <w:r w:rsidR="00F50A61">
          <w:fldChar w:fldCharType="begin"/>
        </w:r>
        <w:r w:rsidR="00F50A61">
          <w:instrText xml:space="preserve"> PAGEREF _Toc3065773 \h </w:instrText>
        </w:r>
        <w:r w:rsidR="00F50A61">
          <w:fldChar w:fldCharType="separate"/>
        </w:r>
        <w:r w:rsidR="00F50A61">
          <w:t>31</w:t>
        </w:r>
        <w:r w:rsidR="00F50A61">
          <w:fldChar w:fldCharType="end"/>
        </w:r>
      </w:hyperlink>
    </w:p>
    <w:p w14:paraId="4E489712" w14:textId="77777777" w:rsidR="00715ACB" w:rsidRDefault="00DE0E61">
      <w:pPr>
        <w:pStyle w:val="ad"/>
        <w:tabs>
          <w:tab w:val="right" w:leader="dot" w:pos="8296"/>
        </w:tabs>
        <w:ind w:left="840" w:hanging="420"/>
      </w:pPr>
      <w:hyperlink w:anchor="_Toc3065774" w:history="1">
        <w:r w:rsidR="00F50A61">
          <w:rPr>
            <w:rStyle w:val="af4"/>
            <w:rFonts w:ascii="Arial" w:hAnsi="Arial" w:cs="Arial"/>
          </w:rPr>
          <w:t>表</w:t>
        </w:r>
        <w:r w:rsidR="00F50A61">
          <w:rPr>
            <w:rStyle w:val="af4"/>
            <w:rFonts w:ascii="Arial" w:hAnsi="Arial" w:cs="Arial"/>
          </w:rPr>
          <w:t xml:space="preserve">3. 6 </w:t>
        </w:r>
        <w:r w:rsidR="00F50A61">
          <w:rPr>
            <w:rStyle w:val="af4"/>
            <w:rFonts w:ascii="Arial" w:hAnsi="Arial" w:cs="Arial"/>
          </w:rPr>
          <w:t>法条</w:t>
        </w:r>
        <w:r w:rsidR="00F50A61">
          <w:rPr>
            <w:rStyle w:val="af4"/>
            <w:rFonts w:ascii="Arial" w:hAnsi="Arial" w:cs="Arial"/>
          </w:rPr>
          <w:t>label</w:t>
        </w:r>
        <w:r w:rsidR="00F50A61">
          <w:rPr>
            <w:rStyle w:val="af4"/>
            <w:rFonts w:ascii="Arial" w:hAnsi="Arial" w:cs="Arial"/>
          </w:rPr>
          <w:t>经</w:t>
        </w:r>
        <w:r w:rsidR="00F50A61">
          <w:rPr>
            <w:rStyle w:val="af4"/>
            <w:rFonts w:ascii="Arial" w:hAnsi="Arial" w:cs="Arial"/>
          </w:rPr>
          <w:t>one-hot</w:t>
        </w:r>
        <w:r w:rsidR="00F50A61">
          <w:rPr>
            <w:rStyle w:val="af4"/>
            <w:rFonts w:ascii="Arial" w:hAnsi="Arial" w:cs="Arial"/>
          </w:rPr>
          <w:t>处理前后对照表</w:t>
        </w:r>
        <w:r w:rsidR="00F50A61">
          <w:tab/>
        </w:r>
        <w:r w:rsidR="00F50A61">
          <w:fldChar w:fldCharType="begin"/>
        </w:r>
        <w:r w:rsidR="00F50A61">
          <w:instrText xml:space="preserve"> PAGEREF _Toc3065774 \h </w:instrText>
        </w:r>
        <w:r w:rsidR="00F50A61">
          <w:fldChar w:fldCharType="separate"/>
        </w:r>
        <w:r w:rsidR="00F50A61">
          <w:t>35</w:t>
        </w:r>
        <w:r w:rsidR="00F50A61">
          <w:fldChar w:fldCharType="end"/>
        </w:r>
      </w:hyperlink>
      <w:r w:rsidR="00F50A61">
        <w:fldChar w:fldCharType="end"/>
      </w:r>
      <w:r w:rsidR="00F50A61">
        <w:fldChar w:fldCharType="begin"/>
      </w:r>
      <w:r w:rsidR="00F50A61">
        <w:instrText xml:space="preserve"> TOC \h \z \c "</w:instrText>
      </w:r>
      <w:r w:rsidR="00F50A61">
        <w:instrText>表</w:instrText>
      </w:r>
      <w:r w:rsidR="00F50A61">
        <w:instrText xml:space="preserve">4." </w:instrText>
      </w:r>
      <w:r w:rsidR="00F50A61">
        <w:fldChar w:fldCharType="separate"/>
      </w:r>
    </w:p>
    <w:p w14:paraId="51D85BB0"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1" w:history="1">
        <w:r w:rsidR="00F50A61">
          <w:rPr>
            <w:rStyle w:val="af4"/>
            <w:rFonts w:ascii="Arial" w:hAnsi="Arial" w:cs="Arial"/>
          </w:rPr>
          <w:t>表</w:t>
        </w:r>
        <w:r w:rsidR="00F50A61">
          <w:rPr>
            <w:rStyle w:val="af4"/>
            <w:rFonts w:ascii="Arial" w:hAnsi="Arial" w:cs="Arial"/>
          </w:rPr>
          <w:t xml:space="preserve">4. 1 </w:t>
        </w:r>
        <w:r w:rsidR="00F50A61">
          <w:rPr>
            <w:rStyle w:val="af4"/>
            <w:rFonts w:ascii="Arial" w:hAnsi="Arial" w:cs="Arial"/>
          </w:rPr>
          <w:t>裁判文书数据集统计表</w:t>
        </w:r>
        <w:r w:rsidR="00F50A61">
          <w:tab/>
        </w:r>
        <w:r w:rsidR="00F50A61">
          <w:fldChar w:fldCharType="begin"/>
        </w:r>
        <w:r w:rsidR="00F50A61">
          <w:instrText xml:space="preserve"> PAGEREF _Toc3067601 \h </w:instrText>
        </w:r>
        <w:r w:rsidR="00F50A61">
          <w:fldChar w:fldCharType="separate"/>
        </w:r>
        <w:r w:rsidR="00F50A61">
          <w:t>42</w:t>
        </w:r>
        <w:r w:rsidR="00F50A61">
          <w:fldChar w:fldCharType="end"/>
        </w:r>
      </w:hyperlink>
    </w:p>
    <w:p w14:paraId="74425A15"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2" w:history="1">
        <w:r w:rsidR="00F50A61">
          <w:rPr>
            <w:rStyle w:val="af4"/>
            <w:rFonts w:ascii="Arial" w:hAnsi="Arial" w:cs="Arial"/>
          </w:rPr>
          <w:t>表</w:t>
        </w:r>
        <w:r w:rsidR="00F50A61">
          <w:rPr>
            <w:rStyle w:val="af4"/>
            <w:rFonts w:ascii="Arial" w:hAnsi="Arial" w:cs="Arial"/>
          </w:rPr>
          <w:t xml:space="preserve">4. 2 </w:t>
        </w:r>
        <w:r w:rsidR="00F50A61">
          <w:rPr>
            <w:rStyle w:val="af4"/>
            <w:rFonts w:ascii="Arial" w:hAnsi="Arial" w:cs="Arial"/>
          </w:rPr>
          <w:t>切分训练集与测试集对照表</w:t>
        </w:r>
        <w:r w:rsidR="00F50A61">
          <w:tab/>
        </w:r>
        <w:r w:rsidR="00F50A61">
          <w:fldChar w:fldCharType="begin"/>
        </w:r>
        <w:r w:rsidR="00F50A61">
          <w:instrText xml:space="preserve"> PAGEREF _Toc3067602 \h </w:instrText>
        </w:r>
        <w:r w:rsidR="00F50A61">
          <w:fldChar w:fldCharType="separate"/>
        </w:r>
        <w:r w:rsidR="00F50A61">
          <w:t>43</w:t>
        </w:r>
        <w:r w:rsidR="00F50A61">
          <w:fldChar w:fldCharType="end"/>
        </w:r>
      </w:hyperlink>
    </w:p>
    <w:p w14:paraId="3086CE18"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3" w:history="1">
        <w:r w:rsidR="00F50A61">
          <w:rPr>
            <w:rStyle w:val="af4"/>
            <w:rFonts w:ascii="Arial" w:hAnsi="Arial" w:cs="Arial"/>
          </w:rPr>
          <w:t>表</w:t>
        </w:r>
        <w:r w:rsidR="00F50A61">
          <w:rPr>
            <w:rStyle w:val="af4"/>
            <w:rFonts w:ascii="Arial" w:hAnsi="Arial" w:cs="Arial"/>
          </w:rPr>
          <w:t xml:space="preserve">4. 3 </w:t>
        </w:r>
        <w:r w:rsidR="00F50A61">
          <w:rPr>
            <w:rStyle w:val="af4"/>
            <w:rFonts w:ascii="Arial" w:hAnsi="Arial" w:cs="Arial"/>
          </w:rPr>
          <w:t>混淆矩阵</w:t>
        </w:r>
        <w:r w:rsidR="00F50A61">
          <w:tab/>
        </w:r>
        <w:r w:rsidR="00F50A61">
          <w:fldChar w:fldCharType="begin"/>
        </w:r>
        <w:r w:rsidR="00F50A61">
          <w:instrText xml:space="preserve"> PAGEREF _Toc3067603 \h </w:instrText>
        </w:r>
        <w:r w:rsidR="00F50A61">
          <w:fldChar w:fldCharType="separate"/>
        </w:r>
        <w:r w:rsidR="00F50A61">
          <w:t>43</w:t>
        </w:r>
        <w:r w:rsidR="00F50A61">
          <w:fldChar w:fldCharType="end"/>
        </w:r>
      </w:hyperlink>
    </w:p>
    <w:p w14:paraId="3E9D28F0"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4" w:history="1">
        <w:r w:rsidR="00F50A61">
          <w:rPr>
            <w:rStyle w:val="af4"/>
            <w:rFonts w:ascii="Arial" w:hAnsi="Arial" w:cs="Arial"/>
          </w:rPr>
          <w:t>表</w:t>
        </w:r>
        <w:r w:rsidR="00F50A61">
          <w:rPr>
            <w:rStyle w:val="af4"/>
            <w:rFonts w:ascii="Arial" w:hAnsi="Arial" w:cs="Arial"/>
          </w:rPr>
          <w:t xml:space="preserve">4. 4 </w:t>
        </w:r>
        <w:r w:rsidR="00F50A61">
          <w:rPr>
            <w:rStyle w:val="af4"/>
            <w:rFonts w:ascii="Arial" w:hAnsi="Arial" w:cs="Arial"/>
          </w:rPr>
          <w:t>多分类问题分解为二分类对照表</w:t>
        </w:r>
        <w:r w:rsidR="00F50A61">
          <w:tab/>
        </w:r>
        <w:r w:rsidR="00F50A61">
          <w:fldChar w:fldCharType="begin"/>
        </w:r>
        <w:r w:rsidR="00F50A61">
          <w:instrText xml:space="preserve"> PAGEREF _Toc3067604 \h </w:instrText>
        </w:r>
        <w:r w:rsidR="00F50A61">
          <w:fldChar w:fldCharType="separate"/>
        </w:r>
        <w:r w:rsidR="00F50A61">
          <w:t>44</w:t>
        </w:r>
        <w:r w:rsidR="00F50A61">
          <w:fldChar w:fldCharType="end"/>
        </w:r>
      </w:hyperlink>
    </w:p>
    <w:p w14:paraId="2E385E33"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5" w:history="1">
        <w:r w:rsidR="00F50A61">
          <w:rPr>
            <w:rStyle w:val="af4"/>
            <w:rFonts w:ascii="Arial" w:hAnsi="Arial" w:cs="Arial"/>
          </w:rPr>
          <w:t>表</w:t>
        </w:r>
        <w:r w:rsidR="00F50A61">
          <w:rPr>
            <w:rStyle w:val="af4"/>
            <w:rFonts w:ascii="Arial" w:hAnsi="Arial" w:cs="Arial"/>
          </w:rPr>
          <w:t>4. 5 LDA</w:t>
        </w:r>
        <w:r w:rsidR="00F50A61">
          <w:rPr>
            <w:rStyle w:val="af4"/>
            <w:rFonts w:ascii="Arial" w:hAnsi="Arial" w:cs="Arial"/>
          </w:rPr>
          <w:t>参数设置</w:t>
        </w:r>
        <w:r w:rsidR="00F50A61">
          <w:tab/>
        </w:r>
        <w:r w:rsidR="00F50A61">
          <w:fldChar w:fldCharType="begin"/>
        </w:r>
        <w:r w:rsidR="00F50A61">
          <w:instrText xml:space="preserve"> PAGEREF _Toc3067605 \h </w:instrText>
        </w:r>
        <w:r w:rsidR="00F50A61">
          <w:fldChar w:fldCharType="separate"/>
        </w:r>
        <w:r w:rsidR="00F50A61">
          <w:t>47</w:t>
        </w:r>
        <w:r w:rsidR="00F50A61">
          <w:fldChar w:fldCharType="end"/>
        </w:r>
      </w:hyperlink>
    </w:p>
    <w:p w14:paraId="43828A4B"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6" w:history="1">
        <w:r w:rsidR="00F50A61">
          <w:rPr>
            <w:rStyle w:val="af4"/>
            <w:rFonts w:ascii="Arial" w:hAnsi="Arial" w:cs="Arial"/>
          </w:rPr>
          <w:t>表</w:t>
        </w:r>
        <w:r w:rsidR="00F50A61">
          <w:rPr>
            <w:rStyle w:val="af4"/>
            <w:rFonts w:ascii="Arial" w:hAnsi="Arial" w:cs="Arial"/>
          </w:rPr>
          <w:t xml:space="preserve">4. 6 </w:t>
        </w:r>
        <w:r w:rsidR="00F50A61">
          <w:rPr>
            <w:rStyle w:val="af4"/>
            <w:rFonts w:ascii="Arial" w:hAnsi="Arial" w:cs="Arial"/>
          </w:rPr>
          <w:t>基于</w:t>
        </w:r>
        <w:r w:rsidR="00F50A61">
          <w:rPr>
            <w:rStyle w:val="af4"/>
            <w:rFonts w:ascii="Arial" w:hAnsi="Arial" w:cs="Arial"/>
          </w:rPr>
          <w:t>LSTM</w:t>
        </w:r>
        <w:r w:rsidR="00F50A61">
          <w:rPr>
            <w:rStyle w:val="af4"/>
            <w:rFonts w:ascii="Arial" w:hAnsi="Arial" w:cs="Arial"/>
          </w:rPr>
          <w:t>的法条推荐方法超参数设置</w:t>
        </w:r>
        <w:r w:rsidR="00F50A61">
          <w:tab/>
        </w:r>
        <w:r w:rsidR="00F50A61">
          <w:fldChar w:fldCharType="begin"/>
        </w:r>
        <w:r w:rsidR="00F50A61">
          <w:instrText xml:space="preserve"> PAGEREF _Toc3067606 \h </w:instrText>
        </w:r>
        <w:r w:rsidR="00F50A61">
          <w:fldChar w:fldCharType="separate"/>
        </w:r>
        <w:r w:rsidR="00F50A61">
          <w:t>48</w:t>
        </w:r>
        <w:r w:rsidR="00F50A61">
          <w:fldChar w:fldCharType="end"/>
        </w:r>
      </w:hyperlink>
    </w:p>
    <w:p w14:paraId="020028D4"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7" w:history="1">
        <w:r w:rsidR="00F50A61">
          <w:rPr>
            <w:rStyle w:val="af4"/>
            <w:rFonts w:ascii="Arial" w:hAnsi="Arial" w:cs="Arial"/>
          </w:rPr>
          <w:t>表</w:t>
        </w:r>
        <w:r w:rsidR="00F50A61">
          <w:rPr>
            <w:rStyle w:val="af4"/>
            <w:rFonts w:ascii="Arial" w:hAnsi="Arial" w:cs="Arial"/>
          </w:rPr>
          <w:t>4. 7 max_time_step_size</w:t>
        </w:r>
        <w:r w:rsidR="00F50A61">
          <w:rPr>
            <w:rStyle w:val="af4"/>
            <w:rFonts w:ascii="Arial" w:hAnsi="Arial" w:cs="Arial"/>
          </w:rPr>
          <w:t>与显存占用关系表</w:t>
        </w:r>
        <w:r w:rsidR="00F50A61">
          <w:tab/>
        </w:r>
        <w:r w:rsidR="00F50A61">
          <w:fldChar w:fldCharType="begin"/>
        </w:r>
        <w:r w:rsidR="00F50A61">
          <w:instrText xml:space="preserve"> PAGEREF _Toc3067607 \h </w:instrText>
        </w:r>
        <w:r w:rsidR="00F50A61">
          <w:fldChar w:fldCharType="separate"/>
        </w:r>
        <w:r w:rsidR="00F50A61">
          <w:t>49</w:t>
        </w:r>
        <w:r w:rsidR="00F50A61">
          <w:fldChar w:fldCharType="end"/>
        </w:r>
      </w:hyperlink>
    </w:p>
    <w:p w14:paraId="5B2B0EBA"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8" w:history="1">
        <w:r w:rsidR="00F50A61">
          <w:rPr>
            <w:rStyle w:val="af4"/>
            <w:rFonts w:ascii="Arial" w:hAnsi="Arial" w:cs="Arial"/>
          </w:rPr>
          <w:t>表</w:t>
        </w:r>
        <w:r w:rsidR="00F50A61">
          <w:rPr>
            <w:rStyle w:val="af4"/>
            <w:rFonts w:ascii="Arial" w:hAnsi="Arial" w:cs="Arial"/>
          </w:rPr>
          <w:t xml:space="preserve">4. 8 </w:t>
        </w:r>
        <w:r w:rsidR="00F50A61">
          <w:rPr>
            <w:rStyle w:val="af4"/>
            <w:rFonts w:ascii="Arial" w:hAnsi="Arial" w:cs="Arial"/>
          </w:rPr>
          <w:t>基于</w:t>
        </w:r>
        <w:r w:rsidR="00F50A61">
          <w:rPr>
            <w:rStyle w:val="af4"/>
            <w:rFonts w:ascii="Arial" w:hAnsi="Arial" w:cs="Arial"/>
          </w:rPr>
          <w:t>LDA-LSTM</w:t>
        </w:r>
        <w:r w:rsidR="00F50A61">
          <w:rPr>
            <w:rStyle w:val="af4"/>
            <w:rFonts w:ascii="Arial" w:hAnsi="Arial" w:cs="Arial"/>
          </w:rPr>
          <w:t>的法条推荐方法超参数设置</w:t>
        </w:r>
        <w:r w:rsidR="00F50A61">
          <w:tab/>
        </w:r>
        <w:r w:rsidR="00F50A61">
          <w:fldChar w:fldCharType="begin"/>
        </w:r>
        <w:r w:rsidR="00F50A61">
          <w:instrText xml:space="preserve"> PAGEREF _Toc3067608 \h </w:instrText>
        </w:r>
        <w:r w:rsidR="00F50A61">
          <w:fldChar w:fldCharType="separate"/>
        </w:r>
        <w:r w:rsidR="00F50A61">
          <w:t>50</w:t>
        </w:r>
        <w:r w:rsidR="00F50A61">
          <w:fldChar w:fldCharType="end"/>
        </w:r>
      </w:hyperlink>
    </w:p>
    <w:p w14:paraId="1DE0DAE1"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09" w:history="1">
        <w:r w:rsidR="00F50A61">
          <w:rPr>
            <w:rStyle w:val="af4"/>
            <w:rFonts w:ascii="Arial" w:hAnsi="Arial" w:cs="Arial"/>
          </w:rPr>
          <w:t>表</w:t>
        </w:r>
        <w:r w:rsidR="00F50A61">
          <w:rPr>
            <w:rStyle w:val="af4"/>
            <w:rFonts w:ascii="Arial" w:hAnsi="Arial" w:cs="Arial"/>
          </w:rPr>
          <w:t xml:space="preserve">4. 9 </w:t>
        </w:r>
        <w:r w:rsidR="00F50A61">
          <w:rPr>
            <w:rStyle w:val="af4"/>
            <w:rFonts w:ascii="Arial" w:hAnsi="Arial" w:cs="Arial"/>
          </w:rPr>
          <w:t>预训练词向量对</w:t>
        </w:r>
        <w:r w:rsidR="00F50A61">
          <w:rPr>
            <w:rStyle w:val="af4"/>
            <w:rFonts w:ascii="Arial" w:hAnsi="Arial" w:cs="Arial"/>
          </w:rPr>
          <w:t>CoverLaw</w:t>
        </w:r>
        <w:r w:rsidR="00F50A61">
          <w:rPr>
            <w:rStyle w:val="af4"/>
            <w:rFonts w:ascii="Arial" w:hAnsi="Arial" w:cs="Arial"/>
          </w:rPr>
          <w:t>的影响</w:t>
        </w:r>
        <w:r w:rsidR="00F50A61">
          <w:tab/>
        </w:r>
        <w:r w:rsidR="00F50A61">
          <w:fldChar w:fldCharType="begin"/>
        </w:r>
        <w:r w:rsidR="00F50A61">
          <w:instrText xml:space="preserve"> PAGEREF _Toc3067609 \h </w:instrText>
        </w:r>
        <w:r w:rsidR="00F50A61">
          <w:fldChar w:fldCharType="separate"/>
        </w:r>
        <w:r w:rsidR="00F50A61">
          <w:t>55</w:t>
        </w:r>
        <w:r w:rsidR="00F50A61">
          <w:fldChar w:fldCharType="end"/>
        </w:r>
      </w:hyperlink>
    </w:p>
    <w:p w14:paraId="5639A408"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10" w:history="1">
        <w:r w:rsidR="00F50A61">
          <w:rPr>
            <w:rStyle w:val="af4"/>
            <w:rFonts w:ascii="Arial" w:hAnsi="Arial" w:cs="Arial"/>
          </w:rPr>
          <w:t>表</w:t>
        </w:r>
        <w:r w:rsidR="00F50A61">
          <w:rPr>
            <w:rStyle w:val="af4"/>
            <w:rFonts w:ascii="Arial" w:hAnsi="Arial" w:cs="Arial"/>
          </w:rPr>
          <w:t xml:space="preserve">4. 10 </w:t>
        </w:r>
        <w:r w:rsidR="00F50A61">
          <w:rPr>
            <w:rStyle w:val="af4"/>
            <w:rFonts w:ascii="Arial" w:hAnsi="Arial" w:cs="Arial"/>
          </w:rPr>
          <w:t>预训练词向量对</w:t>
        </w:r>
        <w:r w:rsidR="00F50A61">
          <w:rPr>
            <w:rStyle w:val="af4"/>
            <w:rFonts w:ascii="Arial" w:hAnsi="Arial" w:cs="Arial"/>
          </w:rPr>
          <w:t>num_batch</w:t>
        </w:r>
        <w:r w:rsidR="00F50A61">
          <w:rPr>
            <w:rStyle w:val="af4"/>
            <w:rFonts w:ascii="Arial" w:hAnsi="Arial" w:cs="Arial"/>
          </w:rPr>
          <w:t>的影响</w:t>
        </w:r>
        <w:r w:rsidR="00F50A61">
          <w:tab/>
        </w:r>
        <w:r w:rsidR="00F50A61">
          <w:fldChar w:fldCharType="begin"/>
        </w:r>
        <w:r w:rsidR="00F50A61">
          <w:instrText xml:space="preserve"> PAGEREF _Toc3067610 \h </w:instrText>
        </w:r>
        <w:r w:rsidR="00F50A61">
          <w:fldChar w:fldCharType="separate"/>
        </w:r>
        <w:r w:rsidR="00F50A61">
          <w:t>56</w:t>
        </w:r>
        <w:r w:rsidR="00F50A61">
          <w:fldChar w:fldCharType="end"/>
        </w:r>
      </w:hyperlink>
    </w:p>
    <w:p w14:paraId="7C56ACE1" w14:textId="77777777" w:rsidR="00715ACB" w:rsidRDefault="00DE0E61">
      <w:pPr>
        <w:pStyle w:val="ad"/>
        <w:tabs>
          <w:tab w:val="right" w:leader="dot" w:pos="8296"/>
        </w:tabs>
        <w:ind w:left="840" w:hanging="420"/>
        <w:rPr>
          <w:rFonts w:asciiTheme="minorHAnsi" w:eastAsiaTheme="minorEastAsia" w:hAnsiTheme="minorHAnsi" w:cstheme="minorBidi"/>
          <w:szCs w:val="22"/>
        </w:rPr>
      </w:pPr>
      <w:hyperlink w:anchor="_Toc3067611" w:history="1">
        <w:r w:rsidR="00F50A61">
          <w:rPr>
            <w:rStyle w:val="af4"/>
            <w:rFonts w:ascii="Arial" w:hAnsi="Arial" w:cs="Arial"/>
          </w:rPr>
          <w:t>表</w:t>
        </w:r>
        <w:r w:rsidR="00F50A61">
          <w:rPr>
            <w:rStyle w:val="af4"/>
            <w:rFonts w:ascii="Arial" w:hAnsi="Arial" w:cs="Arial"/>
          </w:rPr>
          <w:t xml:space="preserve">4. 11 </w:t>
        </w:r>
        <w:r w:rsidR="00F50A61">
          <w:rPr>
            <w:rStyle w:val="af4"/>
            <w:rFonts w:ascii="Arial" w:hAnsi="Arial" w:cs="Arial"/>
          </w:rPr>
          <w:t>多分类与多标签多分类方法对比</w:t>
        </w:r>
        <w:r w:rsidR="00F50A61">
          <w:tab/>
        </w:r>
        <w:r w:rsidR="00F50A61">
          <w:fldChar w:fldCharType="begin"/>
        </w:r>
        <w:r w:rsidR="00F50A61">
          <w:instrText xml:space="preserve"> PAGEREF _Toc3067611 \h </w:instrText>
        </w:r>
        <w:r w:rsidR="00F50A61">
          <w:fldChar w:fldCharType="separate"/>
        </w:r>
        <w:r w:rsidR="00F50A61">
          <w:t>58</w:t>
        </w:r>
        <w:r w:rsidR="00F50A61">
          <w:fldChar w:fldCharType="end"/>
        </w:r>
      </w:hyperlink>
    </w:p>
    <w:p w14:paraId="24333C1C" w14:textId="77777777" w:rsidR="00715ACB" w:rsidRDefault="00F50A61" w:rsidP="00EE5F92">
      <w:pPr>
        <w:pStyle w:val="2"/>
      </w:pPr>
      <w:r>
        <w:fldChar w:fldCharType="end"/>
      </w:r>
    </w:p>
    <w:p w14:paraId="292360C0" w14:textId="77777777" w:rsidR="00715ACB" w:rsidRDefault="00715ACB">
      <w:pPr>
        <w:sectPr w:rsidR="00715ACB">
          <w:headerReference w:type="default" r:id="rId20"/>
          <w:type w:val="continuous"/>
          <w:pgSz w:w="11906" w:h="16838"/>
          <w:pgMar w:top="1440" w:right="1800" w:bottom="1440" w:left="1800" w:header="851" w:footer="992" w:gutter="0"/>
          <w:pgNumType w:fmt="upperRoman"/>
          <w:cols w:space="425"/>
          <w:docGrid w:type="lines" w:linePitch="312"/>
        </w:sectPr>
      </w:pPr>
    </w:p>
    <w:p w14:paraId="4D4363CA" w14:textId="3C51298C" w:rsidR="00715ACB" w:rsidRDefault="00E8067B">
      <w:pPr>
        <w:pStyle w:val="1"/>
        <w:jc w:val="center"/>
        <w:rPr>
          <w:rFonts w:ascii="黑体" w:eastAsia="黑体"/>
        </w:rPr>
      </w:pPr>
      <w:bookmarkStart w:id="52" w:name="_Toc3559727"/>
      <w:r>
        <w:rPr>
          <w:rFonts w:ascii="黑体" w:eastAsia="黑体" w:hint="eastAsia"/>
        </w:rPr>
        <w:lastRenderedPageBreak/>
        <w:t xml:space="preserve"> </w:t>
      </w:r>
      <w:r w:rsidR="00F50A61">
        <w:rPr>
          <w:rFonts w:ascii="黑体" w:eastAsia="黑体" w:hint="eastAsia"/>
        </w:rPr>
        <w:t>第一章  引言</w:t>
      </w:r>
      <w:bookmarkEnd w:id="52"/>
    </w:p>
    <w:p w14:paraId="2D582582" w14:textId="77777777" w:rsidR="00715ACB" w:rsidRDefault="00F50A61">
      <w:pPr>
        <w:pStyle w:val="2"/>
      </w:pPr>
      <w:bookmarkStart w:id="53" w:name="_Toc3559728"/>
      <w:r>
        <w:t xml:space="preserve">1.1 </w:t>
      </w:r>
      <w:r>
        <w:rPr>
          <w:rFonts w:hint="eastAsia"/>
        </w:rPr>
        <w:t>选题的背景与意义</w:t>
      </w:r>
      <w:bookmarkEnd w:id="53"/>
    </w:p>
    <w:p w14:paraId="29A3C000" w14:textId="05E9A9C9"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近几年，最高人民法院围绕着全面依法治国的战略部署，以“大数据、大格局、大服务”为理念，大力推进人民法院信息化建设。而裁判文书作为记录法院审理过程以及结果的主要工具，已经被公认为是诉讼活动结果的载体，也是确定和分配当事人权力义务的唯一凭证。据统计，截止到目前为止，中国裁判</w:t>
      </w:r>
      <w:proofErr w:type="gramStart"/>
      <w:r>
        <w:rPr>
          <w:rFonts w:ascii="Arial" w:hAnsi="Arial" w:cs="Arial" w:hint="eastAsia"/>
          <w:color w:val="000000"/>
          <w:sz w:val="24"/>
        </w:rPr>
        <w:t>文书网公开</w:t>
      </w:r>
      <w:proofErr w:type="gramEnd"/>
      <w:r>
        <w:rPr>
          <w:rFonts w:ascii="Arial" w:hAnsi="Arial" w:cs="Arial" w:hint="eastAsia"/>
          <w:color w:val="000000"/>
          <w:sz w:val="24"/>
        </w:rPr>
        <w:t>的裁判文书已经超过</w:t>
      </w:r>
      <w:r>
        <w:rPr>
          <w:rFonts w:ascii="Arial" w:hAnsi="Arial" w:cs="Arial" w:hint="eastAsia"/>
          <w:color w:val="000000"/>
          <w:sz w:val="24"/>
        </w:rPr>
        <w:t>4600</w:t>
      </w:r>
      <w:r>
        <w:rPr>
          <w:rFonts w:ascii="Arial" w:hAnsi="Arial" w:cs="Arial" w:hint="eastAsia"/>
          <w:color w:val="000000"/>
          <w:sz w:val="24"/>
        </w:rPr>
        <w:t>万篇，这为法律人工智能研究提供了强有力的数据支持。</w:t>
      </w:r>
    </w:p>
    <w:p w14:paraId="0A097654" w14:textId="7D530CD8"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在当下数据驱动的大数据时代，由于得到充足的数据，</w:t>
      </w:r>
      <w:r w:rsidR="006007AE">
        <w:rPr>
          <w:rFonts w:ascii="Arial" w:hAnsi="Arial" w:cs="Arial" w:hint="eastAsia"/>
          <w:color w:val="000000"/>
          <w:sz w:val="24"/>
        </w:rPr>
        <w:t>许多</w:t>
      </w:r>
      <w:r>
        <w:rPr>
          <w:rFonts w:ascii="Arial" w:hAnsi="Arial" w:cs="Arial" w:hint="eastAsia"/>
          <w:color w:val="000000"/>
          <w:sz w:val="24"/>
        </w:rPr>
        <w:t>司法大数据的研究也相继展开，“人工智能”技术更是广泛应用到裁判文书的分析中。通过挖掘裁判文书中有价值的信息，采用智能化的手段，可以让法律相关的行业运作事半功倍。对于律师而言，繁杂的法律业务诸如法条检索、法律写作可以通过具有智能交互界面的系统完成；对于法院而言，司法审判的数字化和信息化，将有效提高法院办公效率以及确保司法的公信公正；对于当事人而言，可以在没有任何法律认知的情况下，大致了解涉事案件的审判结果。举例如下：</w:t>
      </w:r>
    </w:p>
    <w:p w14:paraId="280D1C14" w14:textId="37143BE6" w:rsidR="00715ACB" w:rsidRDefault="00490D3F">
      <w:pPr>
        <w:spacing w:line="360" w:lineRule="auto"/>
        <w:ind w:firstLineChars="200" w:firstLine="480"/>
        <w:rPr>
          <w:rFonts w:ascii="Arial" w:hAnsi="Arial" w:cs="Arial"/>
          <w:color w:val="000000"/>
          <w:sz w:val="24"/>
        </w:rPr>
        <w:pPrChange w:id="54" w:author="曾 进" w:date="2019-03-13T14:20:00Z">
          <w:pPr>
            <w:pStyle w:val="afa"/>
            <w:numPr>
              <w:numId w:val="1"/>
            </w:numPr>
            <w:spacing w:line="360" w:lineRule="auto"/>
            <w:ind w:left="900" w:firstLineChars="0" w:hanging="420"/>
          </w:pPr>
        </w:pPrChange>
      </w:pPr>
      <w:ins w:id="55" w:author="曾 进" w:date="2019-03-13T14:20:00Z">
        <w:r>
          <w:rPr>
            <w:rFonts w:ascii="Arial" w:hAnsi="Arial" w:cs="Arial" w:hint="eastAsia"/>
            <w:color w:val="000000"/>
            <w:sz w:val="24"/>
          </w:rPr>
          <w:t>（</w:t>
        </w:r>
        <w:r>
          <w:rPr>
            <w:rFonts w:ascii="Arial" w:hAnsi="Arial" w:cs="Arial" w:hint="eastAsia"/>
            <w:color w:val="000000"/>
            <w:sz w:val="24"/>
          </w:rPr>
          <w:t>1</w:t>
        </w:r>
        <w:r>
          <w:rPr>
            <w:rFonts w:ascii="Arial" w:hAnsi="Arial" w:cs="Arial" w:hint="eastAsia"/>
            <w:color w:val="000000"/>
            <w:sz w:val="24"/>
          </w:rPr>
          <w:t>）</w:t>
        </w:r>
      </w:ins>
      <w:r w:rsidR="00F50A61">
        <w:rPr>
          <w:rFonts w:ascii="Arial" w:hAnsi="Arial" w:cs="Arial" w:hint="eastAsia"/>
          <w:color w:val="000000"/>
          <w:sz w:val="24"/>
        </w:rPr>
        <w:t>通过人工智能技术推动法律文件的自动化：利用</w:t>
      </w:r>
      <w:r w:rsidR="00F50A61">
        <w:rPr>
          <w:rFonts w:ascii="Arial" w:hAnsi="Arial" w:cs="Arial" w:hint="eastAsia"/>
          <w:color w:val="000000"/>
          <w:sz w:val="24"/>
        </w:rPr>
        <w:t>N</w:t>
      </w:r>
      <w:r w:rsidR="00F50A61">
        <w:rPr>
          <w:rFonts w:ascii="Arial" w:hAnsi="Arial" w:cs="Arial"/>
          <w:color w:val="000000"/>
          <w:sz w:val="24"/>
        </w:rPr>
        <w:t>LP</w:t>
      </w:r>
      <w:r w:rsidR="00F50A61">
        <w:rPr>
          <w:rFonts w:ascii="Arial" w:hAnsi="Arial" w:cs="Arial" w:hint="eastAsia"/>
          <w:color w:val="000000"/>
          <w:sz w:val="24"/>
        </w:rPr>
        <w:t>以及机器学习的技术完成案件电子材料的收集与整理，大大节约了审阅文书的时间，也提高了法院的工作效率，同时有助于促进智能机器辅助甚至独立起草法律文件。</w:t>
      </w:r>
    </w:p>
    <w:p w14:paraId="19FB0183" w14:textId="65AB9E74" w:rsidR="00715ACB" w:rsidRDefault="00490D3F">
      <w:pPr>
        <w:spacing w:line="360" w:lineRule="auto"/>
        <w:ind w:firstLineChars="200" w:firstLine="480"/>
        <w:rPr>
          <w:rFonts w:ascii="Arial" w:hAnsi="Arial" w:cs="Arial"/>
          <w:color w:val="000000"/>
          <w:sz w:val="24"/>
        </w:rPr>
        <w:pPrChange w:id="56" w:author="曾 进" w:date="2019-03-13T14:20:00Z">
          <w:pPr>
            <w:pStyle w:val="afa"/>
            <w:numPr>
              <w:numId w:val="1"/>
            </w:numPr>
            <w:spacing w:line="360" w:lineRule="auto"/>
            <w:ind w:left="900" w:firstLineChars="0" w:hanging="420"/>
          </w:pPr>
        </w:pPrChange>
      </w:pPr>
      <w:ins w:id="57" w:author="曾 进" w:date="2019-03-13T14:20:00Z">
        <w:r>
          <w:rPr>
            <w:rFonts w:ascii="Arial" w:hAnsi="Arial" w:cs="Arial" w:hint="eastAsia"/>
            <w:color w:val="000000"/>
            <w:sz w:val="24"/>
          </w:rPr>
          <w:t>（</w:t>
        </w:r>
        <w:r>
          <w:rPr>
            <w:rFonts w:ascii="Arial" w:hAnsi="Arial" w:cs="Arial" w:hint="eastAsia"/>
            <w:color w:val="000000"/>
            <w:sz w:val="24"/>
          </w:rPr>
          <w:t>2</w:t>
        </w:r>
        <w:r>
          <w:rPr>
            <w:rFonts w:ascii="Arial" w:hAnsi="Arial" w:cs="Arial" w:hint="eastAsia"/>
            <w:color w:val="000000"/>
            <w:sz w:val="24"/>
          </w:rPr>
          <w:t>）</w:t>
        </w:r>
      </w:ins>
      <w:r w:rsidR="00F50A61">
        <w:rPr>
          <w:rFonts w:ascii="Arial" w:hAnsi="Arial" w:cs="Arial" w:hint="eastAsia"/>
          <w:color w:val="000000"/>
          <w:sz w:val="24"/>
        </w:rPr>
        <w:t>基于人工智能技术有助于帮助当事人选择最佳的诉讼策略：基于案件的基本情况，向当事人或律师推荐过去类似的案件或者适用的法律法条作为参考，拟定最佳的诉讼策略。另一方面，当事人不需要咨询律师就可以在案件起诉前对案件胜诉的可能性进行评估，如果可以较为准确的预知案件审判结果，那么当事人也不用冒着可能败诉的风险继续上诉，从某种角度来说，缓解了法院的工作压力，也节约了当事人诉讼成本。</w:t>
      </w:r>
    </w:p>
    <w:p w14:paraId="4D75B4B0" w14:textId="580B1434" w:rsidR="00715ACB" w:rsidRDefault="00490D3F">
      <w:pPr>
        <w:spacing w:line="360" w:lineRule="auto"/>
        <w:ind w:firstLineChars="200" w:firstLine="480"/>
        <w:rPr>
          <w:rFonts w:ascii="Arial" w:hAnsi="Arial" w:cs="Arial"/>
          <w:color w:val="000000"/>
          <w:sz w:val="24"/>
        </w:rPr>
        <w:pPrChange w:id="58" w:author="曾 进" w:date="2019-03-13T14:21:00Z">
          <w:pPr>
            <w:pStyle w:val="afa"/>
            <w:numPr>
              <w:numId w:val="1"/>
            </w:numPr>
            <w:spacing w:line="360" w:lineRule="auto"/>
            <w:ind w:left="900" w:firstLineChars="0" w:hanging="420"/>
          </w:pPr>
        </w:pPrChange>
      </w:pPr>
      <w:ins w:id="59" w:author="曾 进" w:date="2019-03-13T14:21:00Z">
        <w:r>
          <w:rPr>
            <w:rFonts w:ascii="Arial" w:hAnsi="Arial" w:cs="Arial" w:hint="eastAsia"/>
            <w:color w:val="000000"/>
            <w:sz w:val="24"/>
          </w:rPr>
          <w:t>（</w:t>
        </w:r>
        <w:r>
          <w:rPr>
            <w:rFonts w:ascii="Arial" w:hAnsi="Arial" w:cs="Arial" w:hint="eastAsia"/>
            <w:color w:val="000000"/>
            <w:sz w:val="24"/>
          </w:rPr>
          <w:t>3</w:t>
        </w:r>
        <w:r>
          <w:rPr>
            <w:rFonts w:ascii="Arial" w:hAnsi="Arial" w:cs="Arial" w:hint="eastAsia"/>
            <w:color w:val="000000"/>
            <w:sz w:val="24"/>
          </w:rPr>
          <w:t>）</w:t>
        </w:r>
      </w:ins>
      <w:r w:rsidR="00F50A61">
        <w:rPr>
          <w:rFonts w:ascii="Arial" w:hAnsi="Arial" w:cs="Arial" w:hint="eastAsia"/>
          <w:color w:val="000000"/>
          <w:sz w:val="24"/>
        </w:rPr>
        <w:t>基于人工智能技术有助于快速解决庭审纠纷：通过案件的基本陈述，构建模型来预测案件的审判结果，为法院节省了劳动力，也为法官减轻了工作压力。</w:t>
      </w:r>
    </w:p>
    <w:p w14:paraId="37A1A352" w14:textId="41C2E8C0"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lastRenderedPageBreak/>
        <w:t>其中，通过法律文书的文本挖掘技术，提供更加智能的技术手段辅助法官完成案件的审判，或者帮助没有法律经验的人群更加便捷地了解某案件应该会如何审判。在案件审判过程中为法官推荐可能适用的法律法条，提高法官的办案效率以及维护司法审判的公平公正，则是本文的研究重点。完成法条推荐是非常</w:t>
      </w:r>
      <w:r w:rsidR="00676F2A">
        <w:rPr>
          <w:rFonts w:ascii="Arial" w:hAnsi="Arial" w:cs="Arial" w:hint="eastAsia"/>
          <w:color w:val="000000"/>
          <w:sz w:val="24"/>
        </w:rPr>
        <w:t>有意义</w:t>
      </w:r>
      <w:r>
        <w:rPr>
          <w:rFonts w:ascii="Arial" w:hAnsi="Arial" w:cs="Arial" w:hint="eastAsia"/>
          <w:color w:val="000000"/>
          <w:sz w:val="24"/>
        </w:rPr>
        <w:t>的，列举以下三点：</w:t>
      </w:r>
    </w:p>
    <w:p w14:paraId="5008F507" w14:textId="657DFF21" w:rsidR="00715ACB" w:rsidRPr="007C1549" w:rsidRDefault="007C1549">
      <w:pPr>
        <w:spacing w:line="360" w:lineRule="auto"/>
        <w:ind w:firstLineChars="200" w:firstLine="480"/>
        <w:rPr>
          <w:rFonts w:ascii="Arial" w:hAnsi="Arial" w:cs="Arial"/>
          <w:color w:val="000000"/>
          <w:sz w:val="24"/>
          <w:rPrChange w:id="60" w:author="曾 进" w:date="2019-03-13T14:11:00Z">
            <w:rPr/>
          </w:rPrChange>
        </w:rPr>
        <w:pPrChange w:id="61" w:author="曾 进" w:date="2019-03-13T14:19:00Z">
          <w:pPr>
            <w:pStyle w:val="afa"/>
            <w:numPr>
              <w:numId w:val="1"/>
            </w:numPr>
            <w:spacing w:line="360" w:lineRule="auto"/>
            <w:ind w:left="900" w:firstLineChars="0" w:hanging="420"/>
          </w:pPr>
        </w:pPrChange>
      </w:pPr>
      <w:ins w:id="62" w:author="曾 进" w:date="2019-03-13T14:11:00Z">
        <w:r w:rsidRPr="007C1549">
          <w:rPr>
            <w:rFonts w:ascii="Arial" w:hAnsi="Arial" w:cs="Arial" w:hint="eastAsia"/>
            <w:color w:val="000000"/>
            <w:sz w:val="24"/>
            <w:rPrChange w:id="63" w:author="曾 进" w:date="2019-03-13T14:11:00Z">
              <w:rPr>
                <w:rFonts w:hint="eastAsia"/>
              </w:rPr>
            </w:rPrChange>
          </w:rPr>
          <w:t>（</w:t>
        </w:r>
        <w:r w:rsidRPr="007C1549">
          <w:rPr>
            <w:rFonts w:ascii="Arial" w:hAnsi="Arial" w:cs="Arial"/>
            <w:color w:val="000000"/>
            <w:sz w:val="24"/>
            <w:rPrChange w:id="64" w:author="曾 进" w:date="2019-03-13T14:11:00Z">
              <w:rPr/>
            </w:rPrChange>
          </w:rPr>
          <w:t>1</w:t>
        </w:r>
        <w:r w:rsidRPr="007C1549">
          <w:rPr>
            <w:rFonts w:ascii="Arial" w:hAnsi="Arial" w:cs="Arial" w:hint="eastAsia"/>
            <w:color w:val="000000"/>
            <w:sz w:val="24"/>
            <w:rPrChange w:id="65" w:author="曾 进" w:date="2019-03-13T14:11:00Z">
              <w:rPr>
                <w:rFonts w:hint="eastAsia"/>
              </w:rPr>
            </w:rPrChange>
          </w:rPr>
          <w:t>）</w:t>
        </w:r>
      </w:ins>
      <w:r w:rsidR="00F50A61" w:rsidRPr="007C1549">
        <w:rPr>
          <w:rFonts w:ascii="Arial" w:hAnsi="Arial" w:cs="Arial" w:hint="eastAsia"/>
          <w:color w:val="000000"/>
          <w:sz w:val="24"/>
          <w:rPrChange w:id="66" w:author="曾 进" w:date="2019-03-13T14:11:00Z">
            <w:rPr>
              <w:rFonts w:hint="eastAsia"/>
            </w:rPr>
          </w:rPrChange>
        </w:rPr>
        <w:t>通常，法院在进行案件审判的过程中，法官需要结合当事人的诉求、查明的事实以及证据，阅读大量的法律条文才能完成对案件的审判。由于成文法繁多，同样的庭审矛盾可能会出现在不同的法律规范中，法官需要阅读大量的法律法规以及类案的审判，才能给出最合适的判决结果，但这是一件费时费力的事情。并且在当下社会矛盾日益增多的情况下，法院有限的资源难以承受如此大的工作压力。</w:t>
      </w:r>
    </w:p>
    <w:p w14:paraId="02ACF77F" w14:textId="7FA4341B" w:rsidR="00715ACB" w:rsidRDefault="00AE6194">
      <w:pPr>
        <w:spacing w:line="360" w:lineRule="auto"/>
        <w:ind w:firstLineChars="200" w:firstLine="480"/>
        <w:rPr>
          <w:rFonts w:ascii="Arial" w:hAnsi="Arial" w:cs="Arial"/>
          <w:color w:val="000000"/>
          <w:sz w:val="24"/>
        </w:rPr>
        <w:pPrChange w:id="67" w:author="曾 进" w:date="2019-03-13T14:19:00Z">
          <w:pPr>
            <w:pStyle w:val="afa"/>
            <w:numPr>
              <w:numId w:val="1"/>
            </w:numPr>
            <w:spacing w:line="360" w:lineRule="auto"/>
            <w:ind w:left="900" w:firstLineChars="0" w:hanging="420"/>
          </w:pPr>
        </w:pPrChange>
      </w:pPr>
      <w:ins w:id="68" w:author="曾 进" w:date="2019-03-13T14:19:00Z">
        <w:r>
          <w:rPr>
            <w:rFonts w:ascii="Arial" w:hAnsi="Arial" w:cs="Arial" w:hint="eastAsia"/>
            <w:color w:val="000000"/>
            <w:sz w:val="24"/>
          </w:rPr>
          <w:t>（</w:t>
        </w:r>
        <w:r>
          <w:rPr>
            <w:rFonts w:ascii="Arial" w:hAnsi="Arial" w:cs="Arial" w:hint="eastAsia"/>
            <w:color w:val="000000"/>
            <w:sz w:val="24"/>
          </w:rPr>
          <w:t>2</w:t>
        </w:r>
        <w:r>
          <w:rPr>
            <w:rFonts w:ascii="Arial" w:hAnsi="Arial" w:cs="Arial" w:hint="eastAsia"/>
            <w:color w:val="000000"/>
            <w:sz w:val="24"/>
          </w:rPr>
          <w:t>）</w:t>
        </w:r>
      </w:ins>
      <w:r w:rsidR="00F50A61">
        <w:rPr>
          <w:rFonts w:ascii="Arial" w:hAnsi="Arial" w:cs="Arial" w:hint="eastAsia"/>
          <w:color w:val="000000"/>
          <w:sz w:val="24"/>
        </w:rPr>
        <w:t>由于在庭审时法官的主观因素，通常会出现“同案不同判，法律适用结果不统一”的结果，这会影响到司法的公平公正，导致当事人缠诉</w:t>
      </w:r>
      <w:r w:rsidR="00676F2A">
        <w:rPr>
          <w:rFonts w:ascii="Arial" w:hAnsi="Arial" w:cs="Arial" w:hint="eastAsia"/>
          <w:color w:val="000000"/>
          <w:sz w:val="24"/>
        </w:rPr>
        <w:t>，</w:t>
      </w:r>
      <w:r w:rsidR="00F50A61">
        <w:rPr>
          <w:rFonts w:ascii="Arial" w:hAnsi="Arial" w:cs="Arial" w:hint="eastAsia"/>
          <w:color w:val="000000"/>
          <w:sz w:val="24"/>
        </w:rPr>
        <w:t>影响法院的办公效率。</w:t>
      </w:r>
    </w:p>
    <w:p w14:paraId="409F7078" w14:textId="0D32FC56" w:rsidR="00715ACB" w:rsidRDefault="00AE6194">
      <w:pPr>
        <w:spacing w:line="360" w:lineRule="auto"/>
        <w:ind w:firstLineChars="200" w:firstLine="480"/>
        <w:rPr>
          <w:rFonts w:ascii="Arial" w:hAnsi="Arial" w:cs="Arial"/>
          <w:color w:val="000000"/>
          <w:sz w:val="24"/>
        </w:rPr>
        <w:pPrChange w:id="69" w:author="曾 进" w:date="2019-03-13T14:19:00Z">
          <w:pPr>
            <w:pStyle w:val="afa"/>
            <w:numPr>
              <w:numId w:val="1"/>
            </w:numPr>
            <w:spacing w:line="360" w:lineRule="auto"/>
            <w:ind w:left="900" w:firstLineChars="0" w:hanging="420"/>
          </w:pPr>
        </w:pPrChange>
      </w:pPr>
      <w:ins w:id="70" w:author="曾 进" w:date="2019-03-13T14:19:00Z">
        <w:r>
          <w:rPr>
            <w:rFonts w:ascii="Arial" w:hAnsi="Arial" w:cs="Arial" w:hint="eastAsia"/>
            <w:color w:val="000000"/>
            <w:sz w:val="24"/>
          </w:rPr>
          <w:t>（</w:t>
        </w:r>
        <w:r>
          <w:rPr>
            <w:rFonts w:ascii="Arial" w:hAnsi="Arial" w:cs="Arial" w:hint="eastAsia"/>
            <w:color w:val="000000"/>
            <w:sz w:val="24"/>
          </w:rPr>
          <w:t>3</w:t>
        </w:r>
        <w:r>
          <w:rPr>
            <w:rFonts w:ascii="Arial" w:hAnsi="Arial" w:cs="Arial" w:hint="eastAsia"/>
            <w:color w:val="000000"/>
            <w:sz w:val="24"/>
          </w:rPr>
          <w:t>）</w:t>
        </w:r>
      </w:ins>
      <w:r w:rsidR="00F50A61">
        <w:rPr>
          <w:rFonts w:ascii="Arial" w:hAnsi="Arial" w:cs="Arial" w:hint="eastAsia"/>
          <w:color w:val="000000"/>
          <w:sz w:val="24"/>
        </w:rPr>
        <w:t>对于案件的当事人，往往想要第一时间了解案件会如何审判，但因为缺乏法律常识与经验，不得不支付高昂的律师咨询费以帮助了解案件的细节。</w:t>
      </w:r>
    </w:p>
    <w:p w14:paraId="3FAA8150" w14:textId="6D67F081"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法条推荐选题的价值正体现在上述三个方面：为法官推荐可能适用法律法条，提高法官的工作效率；避免因为复杂的社会关系导致的案件误判、偏袒，维护司法的公平公正；帮助当事人了解同类案件的审判结果以及适用法条，形成最佳的诉讼策略，节约咨询律师与诉讼的成本。</w:t>
      </w:r>
    </w:p>
    <w:p w14:paraId="0B2FC31E" w14:textId="015F65D1"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继</w:t>
      </w:r>
      <w:r>
        <w:rPr>
          <w:rFonts w:ascii="Arial" w:hAnsi="Arial" w:cs="Arial" w:hint="eastAsia"/>
          <w:color w:val="000000"/>
          <w:sz w:val="24"/>
        </w:rPr>
        <w:t>2016</w:t>
      </w:r>
      <w:r>
        <w:rPr>
          <w:rFonts w:ascii="Arial" w:hAnsi="Arial" w:cs="Arial" w:hint="eastAsia"/>
          <w:color w:val="000000"/>
          <w:sz w:val="24"/>
        </w:rPr>
        <w:t>年</w:t>
      </w:r>
      <w:r>
        <w:rPr>
          <w:rFonts w:ascii="Arial" w:hAnsi="Arial" w:cs="Arial" w:hint="eastAsia"/>
          <w:color w:val="000000"/>
          <w:sz w:val="24"/>
        </w:rPr>
        <w:t>Google</w:t>
      </w:r>
      <w:r>
        <w:rPr>
          <w:rFonts w:ascii="Arial" w:hAnsi="Arial" w:cs="Arial" w:hint="eastAsia"/>
          <w:color w:val="000000"/>
          <w:sz w:val="24"/>
        </w:rPr>
        <w:t>的围棋机器人</w:t>
      </w:r>
      <w:r>
        <w:rPr>
          <w:rFonts w:ascii="Arial" w:hAnsi="Arial" w:cs="Arial" w:hint="eastAsia"/>
          <w:color w:val="000000"/>
          <w:sz w:val="24"/>
        </w:rPr>
        <w:t>Alpha</w:t>
      </w:r>
      <w:r>
        <w:rPr>
          <w:rFonts w:ascii="Arial" w:hAnsi="Arial" w:cs="Arial"/>
          <w:color w:val="000000"/>
          <w:sz w:val="24"/>
        </w:rPr>
        <w:t>G</w:t>
      </w:r>
      <w:r>
        <w:rPr>
          <w:rFonts w:ascii="Arial" w:hAnsi="Arial" w:cs="Arial" w:hint="eastAsia"/>
          <w:color w:val="000000"/>
          <w:sz w:val="24"/>
        </w:rPr>
        <w:t>o</w:t>
      </w:r>
      <w:r>
        <w:rPr>
          <w:rFonts w:ascii="Arial" w:hAnsi="Arial" w:cs="Arial" w:hint="eastAsia"/>
          <w:color w:val="000000"/>
          <w:sz w:val="24"/>
        </w:rPr>
        <w:t>之后，法律人工智能就开始掀起了一番浪潮。近几年，端到端的深度学习方法在法律文本分类、文本摘要以及自然语言案例检索都有了很广泛的应用。由于有了强有力的数据支持，可以有效的将深度学习方法应用到法律文本分析中。利用端到端的深度学习方法，加入已知的</w:t>
      </w:r>
      <w:r>
        <w:rPr>
          <w:rFonts w:ascii="Arial" w:hAnsi="Arial" w:cs="Arial" w:hint="eastAsia"/>
          <w:color w:val="000000"/>
          <w:sz w:val="24"/>
        </w:rPr>
        <w:t>L</w:t>
      </w:r>
      <w:r>
        <w:rPr>
          <w:rFonts w:ascii="Arial" w:hAnsi="Arial" w:cs="Arial"/>
          <w:color w:val="000000"/>
          <w:sz w:val="24"/>
        </w:rPr>
        <w:t>DA</w:t>
      </w:r>
      <w:r>
        <w:rPr>
          <w:rFonts w:ascii="Arial" w:hAnsi="Arial" w:cs="Arial" w:hint="eastAsia"/>
          <w:color w:val="000000"/>
          <w:sz w:val="24"/>
        </w:rPr>
        <w:t>先验信息，通过有监督的方式，能够挖掘裁判文书审判的内在规律和裁判文书的语义信息。由于诉讼种类多样，裁判文书半结构化以及半口语化的特点，不仅需要从词汇层级上对法律文书进行分析，还需要从语义层级上对法律文书进行挖掘。因此本文以端到端的深度学习方法为基础，</w:t>
      </w:r>
      <w:r w:rsidR="00A34FA8">
        <w:rPr>
          <w:rFonts w:ascii="Arial" w:hAnsi="Arial" w:cs="Arial" w:hint="eastAsia"/>
          <w:color w:val="000000"/>
          <w:sz w:val="24"/>
        </w:rPr>
        <w:t>提出了两种基于深度学习的法条推荐方法</w:t>
      </w:r>
      <w:r>
        <w:rPr>
          <w:rFonts w:ascii="Arial" w:hAnsi="Arial" w:cs="Arial" w:hint="eastAsia"/>
          <w:color w:val="000000"/>
          <w:sz w:val="24"/>
        </w:rPr>
        <w:t>，</w:t>
      </w:r>
      <w:r w:rsidR="00A34FA8">
        <w:rPr>
          <w:rFonts w:ascii="Arial" w:hAnsi="Arial" w:cs="Arial" w:hint="eastAsia"/>
          <w:color w:val="000000"/>
          <w:sz w:val="24"/>
        </w:rPr>
        <w:t>并</w:t>
      </w:r>
      <w:r>
        <w:rPr>
          <w:rFonts w:ascii="Arial" w:hAnsi="Arial" w:cs="Arial" w:hint="eastAsia"/>
          <w:color w:val="000000"/>
          <w:sz w:val="24"/>
        </w:rPr>
        <w:t>以裁判文书为数据源，着重研究了基于</w:t>
      </w:r>
      <w:r>
        <w:rPr>
          <w:rFonts w:ascii="Arial" w:hAnsi="Arial" w:cs="Arial" w:hint="eastAsia"/>
          <w:color w:val="000000"/>
          <w:sz w:val="24"/>
        </w:rPr>
        <w:t>L</w:t>
      </w:r>
      <w:r>
        <w:rPr>
          <w:rFonts w:ascii="Arial" w:hAnsi="Arial" w:cs="Arial"/>
          <w:color w:val="000000"/>
          <w:sz w:val="24"/>
        </w:rPr>
        <w:t>DA-LSTM</w:t>
      </w:r>
      <w:r>
        <w:rPr>
          <w:rFonts w:ascii="Arial" w:hAnsi="Arial" w:cs="Arial" w:hint="eastAsia"/>
          <w:color w:val="000000"/>
          <w:sz w:val="24"/>
        </w:rPr>
        <w:t>的法条推</w:t>
      </w:r>
      <w:r>
        <w:rPr>
          <w:rFonts w:ascii="Arial" w:hAnsi="Arial" w:cs="Arial" w:hint="eastAsia"/>
          <w:color w:val="000000"/>
          <w:sz w:val="24"/>
        </w:rPr>
        <w:lastRenderedPageBreak/>
        <w:t>荐方法。</w:t>
      </w:r>
    </w:p>
    <w:p w14:paraId="425CFC56" w14:textId="77777777" w:rsidR="00715ACB" w:rsidRDefault="00F50A61">
      <w:pPr>
        <w:pStyle w:val="2"/>
      </w:pPr>
      <w:bookmarkStart w:id="71" w:name="_Toc3559729"/>
      <w:r>
        <w:t xml:space="preserve">1.2 </w:t>
      </w:r>
      <w:r>
        <w:rPr>
          <w:rFonts w:hint="eastAsia"/>
        </w:rPr>
        <w:t>国内外研究现状</w:t>
      </w:r>
      <w:bookmarkEnd w:id="71"/>
    </w:p>
    <w:p w14:paraId="0449500E"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当前我国司法大数据应用广泛，结合云计算、大数据分析与人工智能技术辅助裁判等科技创新层出不穷，成为提升治理社会、治理犯罪能力的推动力量。例如：在司法公开背景下大力推进裁判文书上网工作；利用大数据技术进行犯罪信息与趋势预测，避免出现更多的社会矛盾；运用大数据技术建立案件类别占比，确定法官的工作量大小，进行科学的任务分配；基于大数据条件展开的人工智能技术应用，比如类案推荐、量刑辅助以及法条推荐等。</w:t>
      </w:r>
    </w:p>
    <w:p w14:paraId="0B90D047"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我国对于司法大数据与“智慧法院”的瓶颈正处于数据分析阶段，与其他领域的数据结构有所不同，法律裁判文书主要是结构化与半结构化的数据，这些数据通常是半规范化的自然语言描述。但是难点在于，即使能够发现法律文书中固有的词汇层级描述模式，但是这样的模式无法通过人工的方式完整正确提取出来，更多的需要去关注裁判文书中隐含的语义信息。目前通常的研究方法是通过人工构建数学模型，利用机器学习算法挖掘隐藏在裁判文书中的语义信息来完成法律文书的信息挖掘。在人工智能领域，目前作为主流的“监督学习”方式，采用何种算法、使用数据的质量高低将直接决定最终效果。算法的核心主要在于从数据中正确认识、提炼和总结一般规律，以此归纳出正确的模型，并用于预测未来可能的审判结果。</w:t>
      </w:r>
    </w:p>
    <w:p w14:paraId="4D92E731" w14:textId="5DC2AF52"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从事法学研究工作以及从事大数据分析和人工智能技术研究的人都相继提出了不同的方法，对推动司法智能做出了重大贡献。郭叶等</w:t>
      </w:r>
      <w:r>
        <w:rPr>
          <w:rFonts w:ascii="Arial" w:hAnsi="Arial" w:cs="Arial" w:hint="eastAsia"/>
          <w:color w:val="000000"/>
          <w:sz w:val="24"/>
        </w:rPr>
        <w:t>[</w:t>
      </w:r>
      <w:r>
        <w:rPr>
          <w:rFonts w:ascii="Arial" w:hAnsi="Arial" w:cs="Arial"/>
          <w:color w:val="000000"/>
          <w:sz w:val="24"/>
        </w:rPr>
        <w:t>郭叶</w:t>
      </w:r>
      <w:r>
        <w:rPr>
          <w:rFonts w:ascii="Arial" w:hAnsi="Arial" w:cs="Arial" w:hint="eastAsia"/>
          <w:color w:val="000000"/>
          <w:sz w:val="24"/>
        </w:rPr>
        <w:t>等，</w:t>
      </w:r>
      <w:r>
        <w:rPr>
          <w:rFonts w:ascii="Arial" w:hAnsi="Arial" w:cs="Arial" w:hint="eastAsia"/>
          <w:color w:val="000000"/>
          <w:sz w:val="24"/>
        </w:rPr>
        <w:t>2017</w:t>
      </w:r>
      <w:r>
        <w:rPr>
          <w:rFonts w:ascii="Arial" w:hAnsi="Arial" w:cs="Arial"/>
          <w:color w:val="000000"/>
          <w:sz w:val="24"/>
        </w:rPr>
        <w:t>]</w:t>
      </w:r>
      <w:r>
        <w:rPr>
          <w:rFonts w:ascii="Arial" w:hAnsi="Arial" w:cs="Arial" w:hint="eastAsia"/>
          <w:color w:val="000000"/>
          <w:sz w:val="24"/>
        </w:rPr>
        <w:t>将部分指导性案例作为研究对象，研究数据来源于“北大法宝</w:t>
      </w:r>
      <w:r>
        <w:rPr>
          <w:rFonts w:ascii="Arial" w:hAnsi="Arial" w:cs="Arial" w:hint="eastAsia"/>
          <w:color w:val="000000"/>
          <w:sz w:val="24"/>
        </w:rPr>
        <w:t>-</w:t>
      </w:r>
      <w:r>
        <w:rPr>
          <w:rFonts w:ascii="Arial" w:hAnsi="Arial" w:cs="Arial" w:hint="eastAsia"/>
          <w:color w:val="000000"/>
          <w:sz w:val="24"/>
        </w:rPr>
        <w:t>司法案例库”中的大量裁判文书，深入剖析了司法应用的特点与规律，对司法应用中可能存在的问题给出了针对性的意见。王竹</w:t>
      </w:r>
      <w:r>
        <w:rPr>
          <w:rFonts w:ascii="Arial" w:hAnsi="Arial" w:cs="Arial" w:hint="eastAsia"/>
          <w:color w:val="000000"/>
          <w:sz w:val="24"/>
        </w:rPr>
        <w:t>[</w:t>
      </w:r>
      <w:r>
        <w:rPr>
          <w:rFonts w:ascii="Arial" w:hAnsi="Arial" w:cs="Arial" w:hint="eastAsia"/>
          <w:color w:val="000000"/>
          <w:sz w:val="24"/>
        </w:rPr>
        <w:t>王竹，</w:t>
      </w:r>
      <w:r>
        <w:rPr>
          <w:rFonts w:ascii="Arial" w:hAnsi="Arial" w:cs="Arial" w:hint="eastAsia"/>
          <w:color w:val="000000"/>
          <w:sz w:val="24"/>
        </w:rPr>
        <w:t>2017</w:t>
      </w:r>
      <w:r>
        <w:rPr>
          <w:rFonts w:ascii="Arial" w:hAnsi="Arial" w:cs="Arial"/>
          <w:color w:val="000000"/>
          <w:sz w:val="24"/>
        </w:rPr>
        <w:t>]</w:t>
      </w:r>
      <w:r>
        <w:rPr>
          <w:rFonts w:ascii="Arial" w:hAnsi="Arial" w:cs="Arial" w:hint="eastAsia"/>
          <w:color w:val="000000"/>
          <w:sz w:val="24"/>
        </w:rPr>
        <w:t>经研究发现，可以利用大数据分析技术辅助分析民法总则的法律规范的去留问题，总结出一系列适用于民法一般规律。张保生</w:t>
      </w:r>
      <w:r>
        <w:rPr>
          <w:rFonts w:ascii="Arial" w:hAnsi="Arial" w:cs="Arial" w:hint="eastAsia"/>
          <w:color w:val="000000"/>
          <w:sz w:val="24"/>
        </w:rPr>
        <w:t>[</w:t>
      </w:r>
      <w:r>
        <w:rPr>
          <w:rFonts w:ascii="Arial" w:hAnsi="Arial" w:cs="Arial"/>
          <w:color w:val="000000"/>
          <w:sz w:val="24"/>
        </w:rPr>
        <w:t>张保生</w:t>
      </w:r>
      <w:r>
        <w:rPr>
          <w:rFonts w:ascii="Arial" w:hAnsi="Arial" w:cs="Arial" w:hint="eastAsia"/>
          <w:color w:val="000000"/>
          <w:sz w:val="24"/>
        </w:rPr>
        <w:t>，</w:t>
      </w:r>
      <w:r>
        <w:rPr>
          <w:rFonts w:ascii="Arial" w:hAnsi="Arial" w:cs="Arial" w:hint="eastAsia"/>
          <w:color w:val="000000"/>
          <w:sz w:val="24"/>
        </w:rPr>
        <w:t>2001</w:t>
      </w:r>
      <w:r>
        <w:rPr>
          <w:rFonts w:ascii="Arial" w:hAnsi="Arial" w:cs="Arial"/>
          <w:color w:val="000000"/>
          <w:sz w:val="24"/>
        </w:rPr>
        <w:t>]</w:t>
      </w:r>
      <w:r>
        <w:rPr>
          <w:rFonts w:ascii="Arial" w:hAnsi="Arial" w:cs="Arial" w:hint="eastAsia"/>
          <w:color w:val="000000"/>
          <w:sz w:val="24"/>
        </w:rPr>
        <w:t>从法律推理与人工智能角度研究了人工智能法律体系对法学理论与法律实践的价值与意义，其中着重研究了辅助司法审判的重要影响。康东</w:t>
      </w:r>
      <w:r>
        <w:rPr>
          <w:rFonts w:ascii="Arial" w:hAnsi="Arial" w:cs="Arial" w:hint="eastAsia"/>
          <w:color w:val="000000"/>
          <w:sz w:val="24"/>
        </w:rPr>
        <w:t>[</w:t>
      </w:r>
      <w:r>
        <w:rPr>
          <w:rFonts w:ascii="Arial" w:hAnsi="Arial" w:cs="Arial"/>
          <w:color w:val="000000"/>
          <w:sz w:val="24"/>
        </w:rPr>
        <w:t>康东</w:t>
      </w:r>
      <w:r>
        <w:rPr>
          <w:rFonts w:ascii="Arial" w:hAnsi="Arial" w:cs="Arial" w:hint="eastAsia"/>
          <w:color w:val="000000"/>
          <w:sz w:val="24"/>
        </w:rPr>
        <w:t>，</w:t>
      </w:r>
      <w:r>
        <w:rPr>
          <w:rFonts w:ascii="Arial" w:hAnsi="Arial" w:cs="Arial" w:hint="eastAsia"/>
          <w:color w:val="000000"/>
          <w:sz w:val="24"/>
        </w:rPr>
        <w:t>2014</w:t>
      </w:r>
      <w:r>
        <w:rPr>
          <w:rFonts w:ascii="Arial" w:hAnsi="Arial" w:cs="Arial"/>
          <w:color w:val="000000"/>
          <w:sz w:val="24"/>
        </w:rPr>
        <w:t>]</w:t>
      </w:r>
      <w:r>
        <w:rPr>
          <w:rFonts w:ascii="Arial" w:hAnsi="Arial" w:cs="Arial" w:hint="eastAsia"/>
          <w:color w:val="000000"/>
          <w:sz w:val="24"/>
        </w:rPr>
        <w:t>以中文文本为研究对象，</w:t>
      </w:r>
      <w:r w:rsidR="00322842">
        <w:rPr>
          <w:rFonts w:ascii="Arial" w:hAnsi="Arial" w:cs="Arial" w:hint="eastAsia"/>
          <w:color w:val="000000"/>
          <w:sz w:val="24"/>
        </w:rPr>
        <w:t>以</w:t>
      </w:r>
      <w:r>
        <w:rPr>
          <w:rFonts w:ascii="Arial" w:hAnsi="Arial" w:cs="Arial"/>
          <w:color w:val="000000"/>
          <w:sz w:val="24"/>
        </w:rPr>
        <w:t>LTP</w:t>
      </w:r>
      <w:r>
        <w:rPr>
          <w:rFonts w:ascii="Arial" w:hAnsi="Arial" w:cs="Arial" w:hint="eastAsia"/>
          <w:color w:val="000000"/>
          <w:sz w:val="24"/>
        </w:rPr>
        <w:t>系统为分词工具，利用词向量工具提取出特征后，再通过支持向量机算法完成中文文本多分类的任务。</w:t>
      </w:r>
      <w:r>
        <w:rPr>
          <w:rFonts w:ascii="Arial" w:hAnsi="Arial" w:cs="Arial"/>
          <w:color w:val="000000"/>
          <w:sz w:val="24"/>
        </w:rPr>
        <w:t>简璐瑶</w:t>
      </w:r>
      <w:r>
        <w:rPr>
          <w:rFonts w:ascii="Arial" w:hAnsi="Arial" w:cs="Arial"/>
          <w:color w:val="000000"/>
          <w:sz w:val="24"/>
        </w:rPr>
        <w:t>[</w:t>
      </w:r>
      <w:r>
        <w:rPr>
          <w:rFonts w:ascii="Arial" w:hAnsi="Arial" w:cs="Arial"/>
          <w:color w:val="000000"/>
          <w:sz w:val="24"/>
        </w:rPr>
        <w:t>简</w:t>
      </w:r>
      <w:r>
        <w:rPr>
          <w:rFonts w:ascii="Arial" w:hAnsi="Arial" w:cs="Arial"/>
          <w:color w:val="000000"/>
          <w:sz w:val="24"/>
        </w:rPr>
        <w:lastRenderedPageBreak/>
        <w:t>璐瑶</w:t>
      </w:r>
      <w:r>
        <w:rPr>
          <w:rFonts w:ascii="Arial" w:hAnsi="Arial" w:cs="Arial" w:hint="eastAsia"/>
          <w:color w:val="000000"/>
          <w:sz w:val="24"/>
        </w:rPr>
        <w:t>，</w:t>
      </w:r>
      <w:r>
        <w:rPr>
          <w:rFonts w:ascii="Arial" w:hAnsi="Arial" w:cs="Arial" w:hint="eastAsia"/>
          <w:color w:val="000000"/>
          <w:sz w:val="24"/>
        </w:rPr>
        <w:t>2012</w:t>
      </w:r>
      <w:r>
        <w:rPr>
          <w:rFonts w:ascii="Arial" w:hAnsi="Arial" w:cs="Arial"/>
          <w:color w:val="000000"/>
          <w:sz w:val="24"/>
        </w:rPr>
        <w:t>]</w:t>
      </w:r>
      <w:r>
        <w:rPr>
          <w:rFonts w:ascii="Arial" w:hAnsi="Arial" w:cs="Arial" w:hint="eastAsia"/>
          <w:color w:val="000000"/>
          <w:sz w:val="24"/>
        </w:rPr>
        <w:t>借助</w:t>
      </w:r>
      <w:r>
        <w:rPr>
          <w:rFonts w:ascii="Arial" w:hAnsi="Arial" w:cs="Arial"/>
          <w:color w:val="000000"/>
          <w:sz w:val="24"/>
        </w:rPr>
        <w:t>Stanford</w:t>
      </w:r>
      <w:r>
        <w:rPr>
          <w:rFonts w:ascii="Arial" w:hAnsi="Arial" w:cs="Arial"/>
          <w:color w:val="000000"/>
          <w:sz w:val="24"/>
        </w:rPr>
        <w:t>大学本体构建</w:t>
      </w:r>
      <w:r w:rsidR="00322842">
        <w:rPr>
          <w:rFonts w:ascii="Arial" w:hAnsi="Arial" w:cs="Arial" w:hint="eastAsia"/>
          <w:color w:val="000000"/>
          <w:sz w:val="24"/>
        </w:rPr>
        <w:t>“</w:t>
      </w:r>
      <w:r w:rsidR="00322842">
        <w:rPr>
          <w:rFonts w:ascii="Arial" w:hAnsi="Arial" w:cs="Arial"/>
          <w:color w:val="000000"/>
          <w:sz w:val="24"/>
        </w:rPr>
        <w:t>七步法</w:t>
      </w:r>
      <w:r w:rsidR="00322842">
        <w:rPr>
          <w:rFonts w:ascii="Arial" w:hAnsi="Arial" w:cs="Arial" w:hint="eastAsia"/>
          <w:color w:val="000000"/>
          <w:sz w:val="24"/>
        </w:rPr>
        <w:t>”</w:t>
      </w:r>
      <w:r>
        <w:rPr>
          <w:rFonts w:ascii="Arial" w:hAnsi="Arial" w:cs="Arial" w:hint="eastAsia"/>
          <w:color w:val="000000"/>
          <w:sz w:val="24"/>
        </w:rPr>
        <w:t>，构建了基于领域本体的法律文本挖掘模型，实现了从非结构化的裁判文书提取信息。</w:t>
      </w:r>
    </w:p>
    <w:p w14:paraId="17BC33DF" w14:textId="599F05A1"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从本质上而言，对于法律文书的挖掘还是隶属于文本挖掘领域，因此有必要对文本挖掘的研究进展进行简单陈述。王继成等</w:t>
      </w:r>
      <w:r>
        <w:rPr>
          <w:rFonts w:ascii="Arial" w:hAnsi="Arial" w:cs="Arial" w:hint="eastAsia"/>
          <w:color w:val="000000"/>
          <w:sz w:val="24"/>
        </w:rPr>
        <w:t>[</w:t>
      </w:r>
      <w:r>
        <w:rPr>
          <w:rFonts w:ascii="Arial" w:hAnsi="Arial" w:cs="Arial"/>
          <w:color w:val="000000"/>
          <w:sz w:val="24"/>
        </w:rPr>
        <w:t>王继成</w:t>
      </w:r>
      <w:r>
        <w:rPr>
          <w:rFonts w:ascii="Arial" w:hAnsi="Arial" w:cs="Arial" w:hint="eastAsia"/>
          <w:color w:val="000000"/>
          <w:sz w:val="24"/>
        </w:rPr>
        <w:t>等，</w:t>
      </w:r>
      <w:r>
        <w:rPr>
          <w:rFonts w:ascii="Arial" w:hAnsi="Arial" w:cs="Arial" w:hint="eastAsia"/>
          <w:color w:val="000000"/>
          <w:sz w:val="24"/>
        </w:rPr>
        <w:t>2000</w:t>
      </w:r>
      <w:r>
        <w:rPr>
          <w:rFonts w:ascii="Arial" w:hAnsi="Arial" w:cs="Arial"/>
          <w:color w:val="000000"/>
          <w:sz w:val="24"/>
        </w:rPr>
        <w:t>]</w:t>
      </w:r>
      <w:r>
        <w:rPr>
          <w:rFonts w:ascii="Arial" w:hAnsi="Arial" w:cs="Arial" w:hint="eastAsia"/>
          <w:color w:val="000000"/>
          <w:sz w:val="24"/>
        </w:rPr>
        <w:t>研究了</w:t>
      </w:r>
      <w:r>
        <w:rPr>
          <w:rFonts w:ascii="Arial" w:hAnsi="Arial" w:cs="Arial" w:hint="eastAsia"/>
          <w:color w:val="000000"/>
          <w:sz w:val="24"/>
        </w:rPr>
        <w:t>W</w:t>
      </w:r>
      <w:r>
        <w:rPr>
          <w:rFonts w:ascii="Arial" w:hAnsi="Arial" w:cs="Arial"/>
          <w:color w:val="000000"/>
          <w:sz w:val="24"/>
        </w:rPr>
        <w:t>eb</w:t>
      </w:r>
      <w:r>
        <w:rPr>
          <w:rFonts w:ascii="Arial" w:hAnsi="Arial" w:cs="Arial" w:hint="eastAsia"/>
          <w:color w:val="000000"/>
          <w:sz w:val="24"/>
        </w:rPr>
        <w:t>文本挖掘的方法，包括文本的特征向量表示、文本分类以及文本聚类，提出了更快速</w:t>
      </w:r>
      <w:r w:rsidR="00322842">
        <w:rPr>
          <w:rFonts w:ascii="Arial" w:hAnsi="Arial" w:cs="Arial" w:hint="eastAsia"/>
          <w:color w:val="000000"/>
          <w:sz w:val="24"/>
        </w:rPr>
        <w:t>更</w:t>
      </w:r>
      <w:r>
        <w:rPr>
          <w:rFonts w:ascii="Arial" w:hAnsi="Arial" w:cs="Arial" w:hint="eastAsia"/>
          <w:color w:val="000000"/>
          <w:sz w:val="24"/>
        </w:rPr>
        <w:t>准确挖掘</w:t>
      </w:r>
      <w:r>
        <w:rPr>
          <w:rFonts w:ascii="Arial" w:hAnsi="Arial" w:cs="Arial" w:hint="eastAsia"/>
          <w:color w:val="000000"/>
          <w:sz w:val="24"/>
        </w:rPr>
        <w:t>Web</w:t>
      </w:r>
      <w:r>
        <w:rPr>
          <w:rFonts w:ascii="Arial" w:hAnsi="Arial" w:cs="Arial" w:hint="eastAsia"/>
          <w:color w:val="000000"/>
          <w:sz w:val="24"/>
        </w:rPr>
        <w:t>的</w:t>
      </w:r>
      <w:r>
        <w:rPr>
          <w:rFonts w:ascii="Arial" w:hAnsi="Arial" w:cs="Arial" w:hint="eastAsia"/>
          <w:color w:val="000000"/>
          <w:sz w:val="24"/>
        </w:rPr>
        <w:t>H</w:t>
      </w:r>
      <w:r>
        <w:rPr>
          <w:rFonts w:ascii="Arial" w:hAnsi="Arial" w:cs="Arial"/>
          <w:color w:val="000000"/>
          <w:sz w:val="24"/>
        </w:rPr>
        <w:t>TML</w:t>
      </w:r>
      <w:r>
        <w:rPr>
          <w:rFonts w:ascii="Arial" w:hAnsi="Arial" w:cs="Arial" w:hint="eastAsia"/>
          <w:color w:val="000000"/>
          <w:sz w:val="24"/>
        </w:rPr>
        <w:t>文档的方法。李凡等</w:t>
      </w:r>
      <w:r>
        <w:rPr>
          <w:rFonts w:ascii="Arial" w:hAnsi="Arial" w:cs="Arial"/>
          <w:color w:val="000000"/>
          <w:sz w:val="24"/>
        </w:rPr>
        <w:t>[</w:t>
      </w:r>
      <w:r>
        <w:rPr>
          <w:rFonts w:ascii="Arial" w:hAnsi="Arial" w:cs="Arial"/>
          <w:color w:val="000000"/>
          <w:sz w:val="24"/>
        </w:rPr>
        <w:t>李凡</w:t>
      </w:r>
      <w:r>
        <w:rPr>
          <w:rFonts w:ascii="Arial" w:hAnsi="Arial" w:cs="Arial" w:hint="eastAsia"/>
          <w:color w:val="000000"/>
          <w:sz w:val="24"/>
        </w:rPr>
        <w:t>等，</w:t>
      </w:r>
      <w:r>
        <w:rPr>
          <w:rFonts w:ascii="Arial" w:hAnsi="Arial" w:cs="Arial" w:hint="eastAsia"/>
          <w:color w:val="000000"/>
          <w:sz w:val="24"/>
        </w:rPr>
        <w:t>2001</w:t>
      </w:r>
      <w:r>
        <w:rPr>
          <w:rFonts w:ascii="Arial" w:hAnsi="Arial" w:cs="Arial"/>
          <w:color w:val="000000"/>
          <w:sz w:val="24"/>
        </w:rPr>
        <w:t>]</w:t>
      </w:r>
      <w:r>
        <w:rPr>
          <w:rFonts w:ascii="Arial" w:hAnsi="Arial" w:cs="Arial" w:hint="eastAsia"/>
          <w:color w:val="000000"/>
          <w:sz w:val="24"/>
        </w:rPr>
        <w:t>就提取文本特征向量的</w:t>
      </w:r>
      <w:r>
        <w:rPr>
          <w:rFonts w:ascii="Arial" w:hAnsi="Arial" w:cs="Arial" w:hint="eastAsia"/>
          <w:color w:val="000000"/>
          <w:sz w:val="24"/>
        </w:rPr>
        <w:t>T</w:t>
      </w:r>
      <w:r>
        <w:rPr>
          <w:rFonts w:ascii="Arial" w:hAnsi="Arial" w:cs="Arial"/>
          <w:color w:val="000000"/>
          <w:sz w:val="24"/>
        </w:rPr>
        <w:t>FIDF</w:t>
      </w:r>
      <w:r>
        <w:rPr>
          <w:rFonts w:ascii="Arial" w:hAnsi="Arial" w:cs="Arial" w:hint="eastAsia"/>
          <w:color w:val="000000"/>
          <w:sz w:val="24"/>
        </w:rPr>
        <w:t>算法加以改进，提出一种可以代替</w:t>
      </w:r>
      <w:r>
        <w:rPr>
          <w:rFonts w:ascii="Arial" w:hAnsi="Arial" w:cs="Arial" w:hint="eastAsia"/>
          <w:color w:val="000000"/>
          <w:sz w:val="24"/>
        </w:rPr>
        <w:t>I</w:t>
      </w:r>
      <w:r>
        <w:rPr>
          <w:rFonts w:ascii="Arial" w:hAnsi="Arial" w:cs="Arial"/>
          <w:color w:val="000000"/>
          <w:sz w:val="24"/>
        </w:rPr>
        <w:t>DF</w:t>
      </w:r>
      <w:r>
        <w:rPr>
          <w:rFonts w:ascii="Arial" w:hAnsi="Arial" w:cs="Arial" w:hint="eastAsia"/>
          <w:color w:val="000000"/>
          <w:sz w:val="24"/>
        </w:rPr>
        <w:t>函数的新算法。王海亮</w:t>
      </w:r>
      <w:r>
        <w:rPr>
          <w:rFonts w:ascii="Arial" w:hAnsi="Arial" w:cs="Arial" w:hint="eastAsia"/>
          <w:color w:val="000000"/>
          <w:sz w:val="24"/>
        </w:rPr>
        <w:t>[</w:t>
      </w:r>
      <w:r>
        <w:rPr>
          <w:rFonts w:ascii="Arial" w:hAnsi="Arial" w:cs="Arial"/>
          <w:color w:val="000000"/>
          <w:sz w:val="24"/>
        </w:rPr>
        <w:t>王海亮</w:t>
      </w:r>
      <w:r>
        <w:rPr>
          <w:rFonts w:ascii="Arial" w:hAnsi="Arial" w:cs="Arial" w:hint="eastAsia"/>
          <w:color w:val="000000"/>
          <w:sz w:val="24"/>
        </w:rPr>
        <w:t>，</w:t>
      </w:r>
      <w:r>
        <w:rPr>
          <w:rFonts w:ascii="Arial" w:hAnsi="Arial" w:cs="Arial" w:hint="eastAsia"/>
          <w:color w:val="000000"/>
          <w:sz w:val="24"/>
        </w:rPr>
        <w:t>2017</w:t>
      </w:r>
      <w:r>
        <w:rPr>
          <w:rFonts w:ascii="Arial" w:hAnsi="Arial" w:cs="Arial"/>
          <w:color w:val="000000"/>
          <w:sz w:val="24"/>
        </w:rPr>
        <w:t>]</w:t>
      </w:r>
      <w:r>
        <w:rPr>
          <w:rFonts w:ascii="Arial" w:hAnsi="Arial" w:cs="Arial" w:hint="eastAsia"/>
          <w:color w:val="000000"/>
          <w:sz w:val="24"/>
        </w:rPr>
        <w:t>结构化存储海量法律文书，就</w:t>
      </w:r>
      <w:r>
        <w:rPr>
          <w:rFonts w:ascii="Arial" w:hAnsi="Arial" w:cs="Arial" w:hint="eastAsia"/>
          <w:color w:val="000000"/>
          <w:sz w:val="24"/>
        </w:rPr>
        <w:t>W</w:t>
      </w:r>
      <w:r>
        <w:rPr>
          <w:rFonts w:ascii="Arial" w:hAnsi="Arial" w:cs="Arial"/>
          <w:color w:val="000000"/>
          <w:sz w:val="24"/>
        </w:rPr>
        <w:t>ord2vec</w:t>
      </w:r>
      <w:r>
        <w:rPr>
          <w:rFonts w:ascii="Arial" w:hAnsi="Arial" w:cs="Arial" w:hint="eastAsia"/>
          <w:color w:val="000000"/>
          <w:sz w:val="24"/>
        </w:rPr>
        <w:t>表征文本向量的不足，提出新的文本向量表征方式，并根据提取的数据</w:t>
      </w:r>
      <w:r w:rsidR="00322842">
        <w:rPr>
          <w:rFonts w:ascii="Arial" w:hAnsi="Arial" w:cs="Arial" w:hint="eastAsia"/>
          <w:color w:val="000000"/>
          <w:sz w:val="24"/>
        </w:rPr>
        <w:t>特征</w:t>
      </w:r>
      <w:r>
        <w:rPr>
          <w:rFonts w:ascii="Arial" w:hAnsi="Arial" w:cs="Arial" w:hint="eastAsia"/>
          <w:color w:val="000000"/>
          <w:sz w:val="24"/>
        </w:rPr>
        <w:t>实现了律师推荐系统。</w:t>
      </w:r>
      <w:r>
        <w:rPr>
          <w:rFonts w:ascii="Arial" w:hAnsi="Arial" w:cs="Arial"/>
          <w:color w:val="000000"/>
          <w:sz w:val="24"/>
        </w:rPr>
        <w:t>Lei</w:t>
      </w:r>
      <w:r>
        <w:rPr>
          <w:rFonts w:ascii="Arial" w:hAnsi="Arial" w:cs="Arial" w:hint="eastAsia"/>
          <w:color w:val="000000"/>
          <w:sz w:val="24"/>
        </w:rPr>
        <w:t>等</w:t>
      </w:r>
      <w:r>
        <w:rPr>
          <w:rFonts w:ascii="Arial" w:hAnsi="Arial" w:cs="Arial"/>
          <w:color w:val="000000"/>
          <w:sz w:val="24"/>
        </w:rPr>
        <w:t xml:space="preserve"> </w:t>
      </w:r>
      <w:r>
        <w:rPr>
          <w:rFonts w:ascii="Arial" w:hAnsi="Arial" w:cs="Arial"/>
          <w:color w:val="000000" w:themeColor="text1"/>
          <w:sz w:val="24"/>
        </w:rPr>
        <w:t>[M Lei et al., 2017]</w:t>
      </w:r>
      <w:r>
        <w:rPr>
          <w:rFonts w:ascii="Arial" w:hAnsi="Arial" w:cs="Arial" w:hint="eastAsia"/>
          <w:color w:val="000000"/>
          <w:sz w:val="24"/>
        </w:rPr>
        <w:t>应用不同机器学习算法，在同样裁判文书数据集进行文本自动分类，并对比了不同算法的优缺点。</w:t>
      </w:r>
      <w:r>
        <w:rPr>
          <w:rFonts w:ascii="Arial" w:hAnsi="Arial" w:cs="Arial"/>
          <w:color w:val="000000"/>
          <w:sz w:val="24"/>
        </w:rPr>
        <w:t>F</w:t>
      </w:r>
      <w:r>
        <w:rPr>
          <w:rFonts w:ascii="Arial" w:hAnsi="Arial" w:cs="Arial" w:hint="eastAsia"/>
          <w:color w:val="000000"/>
          <w:sz w:val="24"/>
        </w:rPr>
        <w:t>eng</w:t>
      </w:r>
      <w:r>
        <w:rPr>
          <w:rFonts w:ascii="Arial" w:hAnsi="Arial" w:cs="Arial" w:hint="eastAsia"/>
          <w:color w:val="000000"/>
          <w:sz w:val="24"/>
        </w:rPr>
        <w:t>等</w:t>
      </w:r>
      <w:r>
        <w:rPr>
          <w:rFonts w:ascii="Arial" w:hAnsi="Arial" w:cs="Arial"/>
          <w:color w:val="000000" w:themeColor="text1"/>
          <w:sz w:val="24"/>
          <w:shd w:val="clear" w:color="auto" w:fill="FFFFFF"/>
        </w:rPr>
        <w:t>[Feng Y et al., 2018]</w:t>
      </w:r>
      <w:r>
        <w:rPr>
          <w:rFonts w:ascii="Arial" w:hAnsi="Arial" w:cs="Arial" w:hint="eastAsia"/>
          <w:color w:val="000000"/>
          <w:sz w:val="24"/>
        </w:rPr>
        <w:t>基于案由与法条的共现信息，利用神经网络完成法条推荐任务。</w:t>
      </w:r>
    </w:p>
    <w:p w14:paraId="2A1EA929"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国外最初研究人工智能法律要追溯到</w:t>
      </w:r>
      <w:r>
        <w:rPr>
          <w:rFonts w:ascii="Arial" w:hAnsi="Arial" w:cs="Arial" w:hint="eastAsia"/>
          <w:color w:val="000000"/>
          <w:sz w:val="24"/>
        </w:rPr>
        <w:t>1987</w:t>
      </w:r>
      <w:r>
        <w:rPr>
          <w:rFonts w:ascii="Arial" w:hAnsi="Arial" w:cs="Arial" w:hint="eastAsia"/>
          <w:color w:val="000000"/>
          <w:sz w:val="24"/>
        </w:rPr>
        <w:t>年举办的首届国际人工智能与法律会议（</w:t>
      </w:r>
      <w:r>
        <w:rPr>
          <w:rFonts w:ascii="Arial" w:hAnsi="Arial" w:cs="Arial"/>
          <w:color w:val="000000"/>
          <w:sz w:val="24"/>
        </w:rPr>
        <w:t>ICAIL</w:t>
      </w:r>
      <w:r>
        <w:rPr>
          <w:rFonts w:ascii="Arial" w:hAnsi="Arial" w:cs="Arial" w:hint="eastAsia"/>
          <w:color w:val="000000"/>
          <w:sz w:val="24"/>
        </w:rPr>
        <w:t>），并经过历史的发展，在</w:t>
      </w:r>
      <w:r>
        <w:rPr>
          <w:rFonts w:ascii="Arial" w:hAnsi="Arial" w:cs="Arial" w:hint="eastAsia"/>
          <w:color w:val="000000"/>
          <w:sz w:val="24"/>
        </w:rPr>
        <w:t>1991</w:t>
      </w:r>
      <w:r>
        <w:rPr>
          <w:rFonts w:ascii="Arial" w:hAnsi="Arial" w:cs="Arial" w:hint="eastAsia"/>
          <w:color w:val="000000"/>
          <w:sz w:val="24"/>
        </w:rPr>
        <w:t>年促成了国际人工智能与法律协会（</w:t>
      </w:r>
      <w:r>
        <w:rPr>
          <w:rFonts w:ascii="Arial" w:hAnsi="Arial" w:cs="Arial" w:hint="eastAsia"/>
          <w:color w:val="000000"/>
          <w:sz w:val="24"/>
        </w:rPr>
        <w:t>I</w:t>
      </w:r>
      <w:r>
        <w:rPr>
          <w:rFonts w:ascii="Arial" w:hAnsi="Arial" w:cs="Arial"/>
          <w:color w:val="000000"/>
          <w:sz w:val="24"/>
        </w:rPr>
        <w:t>AAIL</w:t>
      </w:r>
      <w:r>
        <w:rPr>
          <w:rFonts w:ascii="Arial" w:hAnsi="Arial" w:cs="Arial" w:hint="eastAsia"/>
          <w:color w:val="000000"/>
          <w:sz w:val="24"/>
        </w:rPr>
        <w:t>）的成立，为促进人工智能与法律这一交叉学科的发展起了重大作用。</w:t>
      </w:r>
      <w:proofErr w:type="spellStart"/>
      <w:r>
        <w:rPr>
          <w:rFonts w:ascii="Arial" w:hAnsi="Arial" w:cs="Arial"/>
          <w:color w:val="000000"/>
          <w:sz w:val="24"/>
        </w:rPr>
        <w:t>Cardellino</w:t>
      </w:r>
      <w:proofErr w:type="spellEnd"/>
      <w:r>
        <w:rPr>
          <w:rFonts w:ascii="Arial" w:hAnsi="Arial" w:cs="Arial"/>
          <w:color w:val="000000"/>
          <w:sz w:val="24"/>
        </w:rPr>
        <w:t xml:space="preserve"> C</w:t>
      </w:r>
      <w:r>
        <w:rPr>
          <w:rFonts w:ascii="Arial" w:hAnsi="Arial" w:cs="Arial" w:hint="eastAsia"/>
          <w:color w:val="000000"/>
          <w:sz w:val="24"/>
        </w:rPr>
        <w:t>等</w:t>
      </w:r>
      <w:r>
        <w:rPr>
          <w:rFonts w:ascii="Arial" w:hAnsi="Arial" w:cs="Arial"/>
          <w:color w:val="000000"/>
          <w:sz w:val="24"/>
        </w:rPr>
        <w:t>[</w:t>
      </w:r>
      <w:proofErr w:type="spellStart"/>
      <w:r>
        <w:rPr>
          <w:rFonts w:ascii="Arial" w:hAnsi="Arial" w:cs="Arial"/>
          <w:color w:val="000000"/>
          <w:sz w:val="24"/>
        </w:rPr>
        <w:t>Cardellino</w:t>
      </w:r>
      <w:proofErr w:type="spellEnd"/>
      <w:r>
        <w:rPr>
          <w:rFonts w:ascii="Arial" w:hAnsi="Arial" w:cs="Arial"/>
          <w:color w:val="000000"/>
          <w:sz w:val="24"/>
        </w:rPr>
        <w:t xml:space="preserve"> C et al., 2017]</w:t>
      </w:r>
      <w:r>
        <w:rPr>
          <w:rFonts w:ascii="Arial" w:hAnsi="Arial" w:cs="Arial" w:hint="eastAsia"/>
          <w:color w:val="000000"/>
          <w:sz w:val="24"/>
        </w:rPr>
        <w:t>通过创建法律领域的实体识别模块以及分类器，提高了法律文本的信息抽取质量。</w:t>
      </w:r>
      <w:r>
        <w:rPr>
          <w:rFonts w:ascii="Arial" w:hAnsi="Arial" w:cs="Arial"/>
          <w:color w:val="000000"/>
          <w:sz w:val="24"/>
        </w:rPr>
        <w:t xml:space="preserve">García-Constantino M </w:t>
      </w:r>
      <w:r>
        <w:rPr>
          <w:rFonts w:ascii="Arial" w:hAnsi="Arial" w:cs="Arial" w:hint="eastAsia"/>
          <w:color w:val="000000"/>
          <w:sz w:val="24"/>
        </w:rPr>
        <w:t>等</w:t>
      </w:r>
      <w:r>
        <w:rPr>
          <w:rFonts w:ascii="Arial" w:hAnsi="Arial" w:cs="Arial"/>
          <w:color w:val="000000" w:themeColor="text1"/>
          <w:sz w:val="24"/>
          <w:shd w:val="clear" w:color="auto" w:fill="FFFFFF"/>
        </w:rPr>
        <w:t>[García-Constantino M et al., 2017]</w:t>
      </w:r>
      <w:r>
        <w:rPr>
          <w:rFonts w:ascii="Arial" w:hAnsi="Arial" w:cs="Arial" w:hint="eastAsia"/>
          <w:color w:val="000000" w:themeColor="text1"/>
          <w:sz w:val="24"/>
          <w:shd w:val="clear" w:color="auto" w:fill="FFFFFF"/>
        </w:rPr>
        <w:t>研究了将已制定的文本布局应用在法律文书上，在满足</w:t>
      </w:r>
      <w:r>
        <w:rPr>
          <w:rFonts w:ascii="Arial" w:hAnsi="Arial" w:cs="Arial" w:hint="eastAsia"/>
          <w:color w:val="000000" w:themeColor="text1"/>
          <w:sz w:val="24"/>
          <w:shd w:val="clear" w:color="auto" w:fill="FFFFFF"/>
        </w:rPr>
        <w:t>C</w:t>
      </w:r>
      <w:r>
        <w:rPr>
          <w:rFonts w:ascii="Arial" w:hAnsi="Arial" w:cs="Arial"/>
          <w:color w:val="000000" w:themeColor="text1"/>
          <w:sz w:val="24"/>
          <w:shd w:val="clear" w:color="auto" w:fill="FFFFFF"/>
        </w:rPr>
        <w:t>LIET</w:t>
      </w:r>
      <w:r>
        <w:rPr>
          <w:rFonts w:ascii="Arial" w:hAnsi="Arial" w:cs="Arial" w:hint="eastAsia"/>
          <w:color w:val="000000" w:themeColor="text1"/>
          <w:sz w:val="24"/>
          <w:shd w:val="clear" w:color="auto" w:fill="FFFFFF"/>
        </w:rPr>
        <w:t>环境下将有效提高法律文本的信息抽取质量。</w:t>
      </w:r>
      <w:r>
        <w:rPr>
          <w:rFonts w:ascii="Arial" w:hAnsi="Arial" w:cs="Arial"/>
          <w:color w:val="000000" w:themeColor="text1"/>
          <w:sz w:val="24"/>
          <w:shd w:val="clear" w:color="auto" w:fill="FFFFFF"/>
        </w:rPr>
        <w:t xml:space="preserve">Bansal T </w:t>
      </w:r>
      <w:r>
        <w:rPr>
          <w:rFonts w:ascii="Arial" w:hAnsi="Arial" w:cs="Arial" w:hint="eastAsia"/>
          <w:color w:val="000000" w:themeColor="text1"/>
          <w:sz w:val="24"/>
          <w:shd w:val="clear" w:color="auto" w:fill="FFFFFF"/>
        </w:rPr>
        <w:t>等</w:t>
      </w:r>
      <w:r>
        <w:rPr>
          <w:rFonts w:ascii="Arial" w:hAnsi="Arial" w:cs="Arial"/>
          <w:color w:val="000000" w:themeColor="text1"/>
          <w:sz w:val="24"/>
          <w:shd w:val="clear" w:color="auto" w:fill="FFFFFF"/>
        </w:rPr>
        <w:t>[Bansal T et al., 2016]</w:t>
      </w:r>
      <w:r>
        <w:rPr>
          <w:rFonts w:ascii="Arial" w:hAnsi="Arial" w:cs="Arial" w:hint="eastAsia"/>
          <w:color w:val="000000" w:themeColor="text1"/>
          <w:sz w:val="24"/>
          <w:shd w:val="clear" w:color="auto" w:fill="FFFFFF"/>
        </w:rPr>
        <w:t>分析了主</w:t>
      </w:r>
      <w:r>
        <w:rPr>
          <w:rFonts w:ascii="Arial" w:hAnsi="Arial" w:cs="Arial" w:hint="eastAsia"/>
          <w:color w:val="000000"/>
          <w:sz w:val="24"/>
        </w:rPr>
        <w:t>题模型对于文本推荐存在的缺点，并提出一种端到端的深度学习模型</w:t>
      </w:r>
      <w:r>
        <w:rPr>
          <w:rFonts w:ascii="Arial" w:hAnsi="Arial" w:cs="Arial" w:hint="eastAsia"/>
          <w:color w:val="000000"/>
          <w:sz w:val="24"/>
        </w:rPr>
        <w:t>G</w:t>
      </w:r>
      <w:r>
        <w:rPr>
          <w:rFonts w:ascii="Arial" w:hAnsi="Arial" w:cs="Arial"/>
          <w:color w:val="000000"/>
          <w:sz w:val="24"/>
        </w:rPr>
        <w:t>RU</w:t>
      </w:r>
      <w:r>
        <w:rPr>
          <w:rFonts w:ascii="Arial" w:hAnsi="Arial" w:cs="Arial" w:hint="eastAsia"/>
          <w:color w:val="000000"/>
          <w:sz w:val="24"/>
        </w:rPr>
        <w:t>进行文本特征学习，并完成文本推荐。</w:t>
      </w:r>
    </w:p>
    <w:p w14:paraId="754C57BE"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法条推荐作为一项基本推荐任务，本质离不开推荐系统。对于文本推荐而言，现在的主流推荐算法有以下三种：</w:t>
      </w:r>
    </w:p>
    <w:p w14:paraId="7DB27920" w14:textId="25575088" w:rsidR="00715ACB" w:rsidRDefault="00490D3F" w:rsidP="00487C6B">
      <w:pPr>
        <w:spacing w:line="360" w:lineRule="auto"/>
        <w:ind w:firstLineChars="200" w:firstLine="480"/>
        <w:rPr>
          <w:rFonts w:ascii="Arial" w:hAnsi="Arial" w:cs="Arial"/>
          <w:color w:val="000000"/>
          <w:sz w:val="24"/>
        </w:rPr>
      </w:pPr>
      <w:r>
        <w:rPr>
          <w:rFonts w:ascii="Arial" w:hAnsi="Arial" w:cs="Arial" w:hint="eastAsia"/>
          <w:color w:val="000000"/>
          <w:sz w:val="24"/>
        </w:rPr>
        <w:t>（</w:t>
      </w:r>
      <w:r>
        <w:rPr>
          <w:rFonts w:ascii="Arial" w:hAnsi="Arial" w:cs="Arial" w:hint="eastAsia"/>
          <w:color w:val="000000"/>
          <w:sz w:val="24"/>
        </w:rPr>
        <w:t>1</w:t>
      </w:r>
      <w:r>
        <w:rPr>
          <w:rFonts w:ascii="Arial" w:hAnsi="Arial" w:cs="Arial" w:hint="eastAsia"/>
          <w:color w:val="000000"/>
          <w:sz w:val="24"/>
        </w:rPr>
        <w:t>）</w:t>
      </w:r>
      <w:r w:rsidR="00F50A61">
        <w:rPr>
          <w:rFonts w:ascii="Arial" w:hAnsi="Arial" w:cs="Arial" w:hint="eastAsia"/>
          <w:color w:val="000000"/>
          <w:sz w:val="24"/>
        </w:rPr>
        <w:t>协同过滤推荐算法，该算法与内容无关，不需要分析物品内容，是基于用户的历史行为完成推荐。</w:t>
      </w:r>
    </w:p>
    <w:p w14:paraId="42DDAD92" w14:textId="6A2DF9D6" w:rsidR="00715ACB" w:rsidRDefault="00490D3F" w:rsidP="00487C6B">
      <w:pPr>
        <w:spacing w:line="360" w:lineRule="auto"/>
        <w:ind w:firstLineChars="200" w:firstLine="480"/>
        <w:rPr>
          <w:rFonts w:ascii="Arial" w:hAnsi="Arial" w:cs="Arial"/>
          <w:color w:val="000000"/>
          <w:sz w:val="24"/>
        </w:rPr>
      </w:pPr>
      <w:r>
        <w:rPr>
          <w:rFonts w:ascii="Arial" w:hAnsi="Arial" w:cs="Arial" w:hint="eastAsia"/>
          <w:color w:val="000000"/>
          <w:sz w:val="24"/>
        </w:rPr>
        <w:t>（</w:t>
      </w:r>
      <w:r>
        <w:rPr>
          <w:rFonts w:ascii="Arial" w:hAnsi="Arial" w:cs="Arial" w:hint="eastAsia"/>
          <w:color w:val="000000"/>
          <w:sz w:val="24"/>
        </w:rPr>
        <w:t>2</w:t>
      </w:r>
      <w:r>
        <w:rPr>
          <w:rFonts w:ascii="Arial" w:hAnsi="Arial" w:cs="Arial" w:hint="eastAsia"/>
          <w:color w:val="000000"/>
          <w:sz w:val="24"/>
        </w:rPr>
        <w:t>）</w:t>
      </w:r>
      <w:r w:rsidR="00F50A61">
        <w:rPr>
          <w:rFonts w:ascii="Arial" w:hAnsi="Arial" w:cs="Arial" w:hint="eastAsia"/>
          <w:color w:val="000000"/>
          <w:sz w:val="24"/>
        </w:rPr>
        <w:t>基于内容的推荐算法，将文本内容转为特征向量表示，基于相似度计算的算法完成推荐任务</w:t>
      </w:r>
      <w:r>
        <w:rPr>
          <w:rFonts w:ascii="Arial" w:hAnsi="Arial" w:cs="Arial" w:hint="eastAsia"/>
          <w:color w:val="000000"/>
          <w:sz w:val="24"/>
        </w:rPr>
        <w:t>。</w:t>
      </w:r>
    </w:p>
    <w:p w14:paraId="4D589813" w14:textId="7AC7C5D5" w:rsidR="00715ACB" w:rsidRDefault="00490D3F" w:rsidP="00487C6B">
      <w:pPr>
        <w:spacing w:line="360" w:lineRule="auto"/>
        <w:ind w:firstLineChars="200" w:firstLine="480"/>
        <w:rPr>
          <w:rFonts w:ascii="Arial" w:hAnsi="Arial" w:cs="Arial"/>
          <w:color w:val="000000"/>
          <w:sz w:val="24"/>
        </w:rPr>
      </w:pPr>
      <w:r>
        <w:rPr>
          <w:rFonts w:ascii="Arial" w:hAnsi="Arial" w:cs="Arial" w:hint="eastAsia"/>
          <w:color w:val="000000"/>
          <w:sz w:val="24"/>
        </w:rPr>
        <w:t>（</w:t>
      </w:r>
      <w:r>
        <w:rPr>
          <w:rFonts w:ascii="Arial" w:hAnsi="Arial" w:cs="Arial" w:hint="eastAsia"/>
          <w:color w:val="000000"/>
          <w:sz w:val="24"/>
        </w:rPr>
        <w:t>3</w:t>
      </w:r>
      <w:r>
        <w:rPr>
          <w:rFonts w:ascii="Arial" w:hAnsi="Arial" w:cs="Arial" w:hint="eastAsia"/>
          <w:color w:val="000000"/>
          <w:sz w:val="24"/>
        </w:rPr>
        <w:t>）</w:t>
      </w:r>
      <w:r w:rsidR="00F50A61">
        <w:rPr>
          <w:rFonts w:ascii="Arial" w:hAnsi="Arial" w:cs="Arial" w:hint="eastAsia"/>
          <w:color w:val="000000"/>
          <w:sz w:val="24"/>
        </w:rPr>
        <w:t>将文本推荐转为多分类问题，将多分类的算法应用于文本推荐，诸如支持向量机、决策树算法、</w:t>
      </w:r>
      <w:r w:rsidR="00F50A61">
        <w:rPr>
          <w:rFonts w:ascii="Arial" w:hAnsi="Arial" w:cs="Arial" w:hint="eastAsia"/>
          <w:color w:val="000000"/>
          <w:sz w:val="24"/>
        </w:rPr>
        <w:t>Bagging</w:t>
      </w:r>
      <w:r w:rsidR="00F50A61">
        <w:rPr>
          <w:rFonts w:ascii="Arial" w:hAnsi="Arial" w:cs="Arial" w:hint="eastAsia"/>
          <w:color w:val="000000"/>
          <w:sz w:val="24"/>
        </w:rPr>
        <w:t>算法、</w:t>
      </w:r>
      <w:r w:rsidR="00F50A61">
        <w:rPr>
          <w:rFonts w:ascii="Arial" w:hAnsi="Arial" w:cs="Arial" w:hint="eastAsia"/>
          <w:color w:val="000000"/>
          <w:sz w:val="24"/>
        </w:rPr>
        <w:t>Boosting</w:t>
      </w:r>
      <w:r w:rsidR="00F50A61">
        <w:rPr>
          <w:rFonts w:ascii="Arial" w:hAnsi="Arial" w:cs="Arial" w:hint="eastAsia"/>
          <w:color w:val="000000"/>
          <w:sz w:val="24"/>
        </w:rPr>
        <w:t>算法以及神经网络算法均可</w:t>
      </w:r>
      <w:r w:rsidR="00F50A61">
        <w:rPr>
          <w:rFonts w:ascii="Arial" w:hAnsi="Arial" w:cs="Arial" w:hint="eastAsia"/>
          <w:color w:val="000000"/>
          <w:sz w:val="24"/>
        </w:rPr>
        <w:lastRenderedPageBreak/>
        <w:t>解决上述问题。</w:t>
      </w:r>
    </w:p>
    <w:p w14:paraId="5ACEE92B"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但对于法条推荐而言，用户可能是第一次且仅有一次使用推荐系统，采用协调过滤算法是不可能实现的。而基于内容的推荐算法限制于文本特征表示的好坏与计算相似度算法，选择不当的情况下会严重影响推荐效果。所以本文采用多分类的思路进行法条推荐，优点在于利用机器学习算法相比于计算相似度，机器学习算法的泛化程度更高。并且，在特征表征上，可以通过端到端的深度网络自动学习特征，避免人工特征设计不当的情况发生。</w:t>
      </w:r>
    </w:p>
    <w:p w14:paraId="4ED3EF69"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对于使用多分类算法做文本推荐，有学者已经做了相当多贡献。</w:t>
      </w:r>
      <w:r>
        <w:rPr>
          <w:rFonts w:ascii="Arial" w:hAnsi="Arial" w:cs="Arial"/>
          <w:color w:val="000000"/>
          <w:sz w:val="24"/>
        </w:rPr>
        <w:t>Michal</w:t>
      </w:r>
      <w:r>
        <w:rPr>
          <w:rFonts w:ascii="Arial" w:hAnsi="Arial" w:cs="Arial"/>
          <w:color w:val="000000"/>
          <w:sz w:val="24"/>
        </w:rPr>
        <w:t>等</w:t>
      </w:r>
      <w:r>
        <w:rPr>
          <w:rFonts w:ascii="Arial" w:hAnsi="Arial" w:cs="Arial"/>
          <w:color w:val="000000" w:themeColor="text1"/>
          <w:sz w:val="24"/>
        </w:rPr>
        <w:t>[Michal Rosen-</w:t>
      </w:r>
      <w:proofErr w:type="spellStart"/>
      <w:r>
        <w:rPr>
          <w:rFonts w:ascii="Arial" w:hAnsi="Arial" w:cs="Arial"/>
          <w:color w:val="000000" w:themeColor="text1"/>
          <w:sz w:val="24"/>
        </w:rPr>
        <w:t>Zvi</w:t>
      </w:r>
      <w:proofErr w:type="spellEnd"/>
      <w:r>
        <w:rPr>
          <w:rFonts w:ascii="Arial" w:hAnsi="Arial" w:cs="Arial"/>
          <w:color w:val="000000" w:themeColor="text1"/>
          <w:sz w:val="24"/>
        </w:rPr>
        <w:t xml:space="preserve"> et al., 2004]</w:t>
      </w:r>
      <w:r>
        <w:rPr>
          <w:rFonts w:ascii="Arial" w:hAnsi="Arial" w:cs="Arial" w:hint="eastAsia"/>
          <w:color w:val="000000"/>
          <w:sz w:val="24"/>
        </w:rPr>
        <w:t>以主题模型作为主要算法，额外引入作者信息作为推荐策略，在推荐学术论文时取得了良好的效果。</w:t>
      </w:r>
      <w:proofErr w:type="spellStart"/>
      <w:r>
        <w:rPr>
          <w:rFonts w:ascii="Arial" w:hAnsi="Arial" w:cs="Arial"/>
          <w:color w:val="000000"/>
          <w:sz w:val="24"/>
        </w:rPr>
        <w:t>Suchal</w:t>
      </w:r>
      <w:proofErr w:type="spellEnd"/>
      <w:r>
        <w:rPr>
          <w:rFonts w:ascii="Arial" w:hAnsi="Arial" w:cs="Arial"/>
          <w:color w:val="000000"/>
          <w:sz w:val="24"/>
        </w:rPr>
        <w:t xml:space="preserve"> J</w:t>
      </w:r>
      <w:r>
        <w:rPr>
          <w:rFonts w:ascii="Arial" w:hAnsi="Arial" w:cs="Arial" w:hint="eastAsia"/>
          <w:color w:val="000000"/>
          <w:sz w:val="24"/>
        </w:rPr>
        <w:t>等</w:t>
      </w:r>
      <w:r>
        <w:rPr>
          <w:rFonts w:ascii="Arial" w:hAnsi="Arial" w:cs="Arial"/>
          <w:color w:val="000000" w:themeColor="text1"/>
          <w:sz w:val="24"/>
          <w:shd w:val="clear" w:color="auto" w:fill="FFFFFF"/>
        </w:rPr>
        <w:t>[</w:t>
      </w:r>
      <w:proofErr w:type="spellStart"/>
      <w:r>
        <w:rPr>
          <w:rFonts w:ascii="Arial" w:hAnsi="Arial" w:cs="Arial"/>
          <w:color w:val="000000" w:themeColor="text1"/>
          <w:sz w:val="24"/>
          <w:shd w:val="clear" w:color="auto" w:fill="FFFFFF"/>
        </w:rPr>
        <w:t>Suchal</w:t>
      </w:r>
      <w:proofErr w:type="spellEnd"/>
      <w:r>
        <w:rPr>
          <w:rFonts w:ascii="Arial" w:hAnsi="Arial" w:cs="Arial"/>
          <w:color w:val="000000" w:themeColor="text1"/>
          <w:sz w:val="24"/>
          <w:shd w:val="clear" w:color="auto" w:fill="FFFFFF"/>
        </w:rPr>
        <w:t xml:space="preserve"> J et al., 2010]</w:t>
      </w:r>
      <w:r>
        <w:rPr>
          <w:rFonts w:ascii="Arial" w:hAnsi="Arial" w:cs="Arial" w:hint="eastAsia"/>
          <w:color w:val="000000"/>
          <w:sz w:val="24"/>
        </w:rPr>
        <w:t>研究了利用</w:t>
      </w:r>
      <w:r>
        <w:rPr>
          <w:rFonts w:ascii="Arial" w:hAnsi="Arial" w:cs="Arial" w:hint="eastAsia"/>
          <w:color w:val="000000"/>
          <w:sz w:val="24"/>
        </w:rPr>
        <w:t>K</w:t>
      </w:r>
      <w:r>
        <w:rPr>
          <w:rFonts w:ascii="Arial" w:hAnsi="Arial" w:cs="Arial" w:hint="eastAsia"/>
          <w:color w:val="000000"/>
          <w:sz w:val="24"/>
        </w:rPr>
        <w:t>近邻算法实现文本推荐，并在全文搜索中取得了良好的效果。</w:t>
      </w:r>
      <w:r>
        <w:rPr>
          <w:rFonts w:ascii="Arial" w:hAnsi="Arial" w:cs="Arial"/>
          <w:color w:val="000000"/>
          <w:sz w:val="24"/>
        </w:rPr>
        <w:t>Hyung Z</w:t>
      </w:r>
      <w:r>
        <w:rPr>
          <w:rFonts w:ascii="Arial" w:hAnsi="Arial" w:cs="Arial" w:hint="eastAsia"/>
          <w:color w:val="000000"/>
          <w:sz w:val="24"/>
        </w:rPr>
        <w:t>等</w:t>
      </w:r>
      <w:r>
        <w:rPr>
          <w:rFonts w:ascii="Arial" w:hAnsi="Arial" w:cs="Arial"/>
          <w:color w:val="000000" w:themeColor="text1"/>
          <w:sz w:val="24"/>
          <w:shd w:val="clear" w:color="auto" w:fill="FFFFFF"/>
        </w:rPr>
        <w:t>[Hyung Z et al., 2014]</w:t>
      </w:r>
      <w:r>
        <w:rPr>
          <w:rFonts w:ascii="Arial" w:hAnsi="Arial" w:cs="Arial" w:hint="eastAsia"/>
          <w:color w:val="000000"/>
          <w:sz w:val="24"/>
        </w:rPr>
        <w:t>利用</w:t>
      </w:r>
      <w:r>
        <w:rPr>
          <w:rFonts w:ascii="Arial" w:hAnsi="Arial" w:cs="Arial" w:hint="eastAsia"/>
          <w:color w:val="000000"/>
          <w:sz w:val="24"/>
        </w:rPr>
        <w:t>P</w:t>
      </w:r>
      <w:r>
        <w:rPr>
          <w:rFonts w:ascii="Arial" w:hAnsi="Arial" w:cs="Arial"/>
          <w:color w:val="000000"/>
          <w:sz w:val="24"/>
        </w:rPr>
        <w:t>LSA</w:t>
      </w:r>
      <w:r>
        <w:rPr>
          <w:rFonts w:ascii="Arial" w:hAnsi="Arial" w:cs="Arial" w:hint="eastAsia"/>
          <w:color w:val="000000"/>
          <w:sz w:val="24"/>
        </w:rPr>
        <w:t>分析对音乐的文本描述，来达到推荐音乐的目的，并取得了良好的效果。</w:t>
      </w:r>
    </w:p>
    <w:p w14:paraId="3394725A" w14:textId="77777777" w:rsidR="00715ACB" w:rsidRDefault="00F50A61">
      <w:pPr>
        <w:pStyle w:val="2"/>
      </w:pPr>
      <w:bookmarkStart w:id="72" w:name="_Toc3559730"/>
      <w:r>
        <w:rPr>
          <w:rFonts w:hint="eastAsia"/>
        </w:rPr>
        <w:t xml:space="preserve">1.3 </w:t>
      </w:r>
      <w:r>
        <w:t>本文</w:t>
      </w:r>
      <w:r>
        <w:rPr>
          <w:rFonts w:hint="eastAsia"/>
        </w:rPr>
        <w:t>研究内容与贡献</w:t>
      </w:r>
      <w:bookmarkEnd w:id="72"/>
    </w:p>
    <w:p w14:paraId="60F3AD0D" w14:textId="77777777" w:rsidR="00715ACB" w:rsidRDefault="00F50A61" w:rsidP="00C276F3">
      <w:pPr>
        <w:spacing w:line="360" w:lineRule="auto"/>
        <w:ind w:firstLineChars="200" w:firstLine="480"/>
        <w:rPr>
          <w:rFonts w:ascii="Arial" w:hAnsi="Arial" w:cs="Arial"/>
          <w:color w:val="000000"/>
          <w:sz w:val="24"/>
        </w:rPr>
      </w:pPr>
      <w:bookmarkStart w:id="73" w:name="_Toc136106955"/>
      <w:r>
        <w:rPr>
          <w:rFonts w:ascii="Arial" w:hAnsi="Arial" w:cs="Arial" w:hint="eastAsia"/>
          <w:color w:val="000000"/>
          <w:sz w:val="24"/>
        </w:rPr>
        <w:t>由于用户可能首次并且仅有一次使用推荐系统，用户历史行为无法获取，基于协同过滤算法难以完成。而采用基于内容的方式，推荐效果限制于文本特征提取的方法设计以及相似度计算方法。所以将法条推荐任务转为多分类问题，是本文的研究重点。而随着深度学习在人工智能领域发展日渐成熟，深度学习在法律领域也有了广泛应用。因此，本文以公开的裁判文书为数据源，着重研究了基于深度学习的法条推荐方法。</w:t>
      </w:r>
    </w:p>
    <w:p w14:paraId="7F42BB10" w14:textId="729635EF"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本文首先分析了法条推荐问题的本质和存在的挑战，归纳了裁判文书在结构与内容上的特点。其次，本文提出针对裁判文书进行预处理的方法，其中包括分词、去停用词、法条标准化以及将数据转为</w:t>
      </w:r>
      <w:proofErr w:type="spellStart"/>
      <w:r>
        <w:rPr>
          <w:rFonts w:ascii="Arial" w:hAnsi="Arial" w:cs="Arial"/>
          <w:color w:val="000000"/>
          <w:sz w:val="24"/>
        </w:rPr>
        <w:t>TFR</w:t>
      </w:r>
      <w:r>
        <w:rPr>
          <w:rFonts w:ascii="Arial" w:hAnsi="Arial" w:cs="Arial" w:hint="eastAsia"/>
          <w:color w:val="000000"/>
          <w:sz w:val="24"/>
        </w:rPr>
        <w:t>ecords</w:t>
      </w:r>
      <w:proofErr w:type="spellEnd"/>
      <w:r>
        <w:rPr>
          <w:rFonts w:ascii="Arial" w:hAnsi="Arial" w:cs="Arial" w:hint="eastAsia"/>
          <w:color w:val="000000"/>
          <w:sz w:val="24"/>
        </w:rPr>
        <w:t>文件。然后，本文从裁判文书引用法律法条的实际场景，即法律文书对每条法条的选择只存在两种情况</w:t>
      </w:r>
      <w:r w:rsidR="007D6536">
        <w:rPr>
          <w:rFonts w:ascii="Arial" w:hAnsi="Arial" w:cs="Arial" w:hint="eastAsia"/>
          <w:color w:val="000000"/>
          <w:sz w:val="24"/>
        </w:rPr>
        <w:t>，</w:t>
      </w:r>
      <w:r w:rsidR="008C72DA">
        <w:rPr>
          <w:rFonts w:ascii="Arial" w:hAnsi="Arial" w:cs="Arial" w:hint="eastAsia"/>
          <w:color w:val="000000"/>
          <w:sz w:val="24"/>
        </w:rPr>
        <w:t>即</w:t>
      </w:r>
      <w:r>
        <w:rPr>
          <w:rFonts w:ascii="Arial" w:hAnsi="Arial" w:cs="Arial" w:hint="eastAsia"/>
          <w:color w:val="000000"/>
          <w:sz w:val="24"/>
        </w:rPr>
        <w:t>引用与不引用，提出了多标签多分类思想，由此引出非均衡样本学习的问题。并从文本特征向量表征入手，分析了</w:t>
      </w:r>
      <w:r>
        <w:rPr>
          <w:rFonts w:ascii="Arial" w:hAnsi="Arial" w:cs="Arial"/>
          <w:color w:val="000000"/>
          <w:sz w:val="24"/>
        </w:rPr>
        <w:t>W</w:t>
      </w:r>
      <w:r>
        <w:rPr>
          <w:rFonts w:ascii="Arial" w:hAnsi="Arial" w:cs="Arial" w:hint="eastAsia"/>
          <w:color w:val="000000"/>
          <w:sz w:val="24"/>
        </w:rPr>
        <w:t>ord2vec</w:t>
      </w:r>
      <w:r>
        <w:rPr>
          <w:rFonts w:ascii="Arial" w:hAnsi="Arial" w:cs="Arial" w:hint="eastAsia"/>
          <w:color w:val="000000"/>
          <w:sz w:val="24"/>
        </w:rPr>
        <w:t>算法与</w:t>
      </w:r>
      <w:r>
        <w:rPr>
          <w:rFonts w:ascii="Arial" w:hAnsi="Arial" w:cs="Arial" w:hint="eastAsia"/>
          <w:color w:val="000000"/>
          <w:sz w:val="24"/>
        </w:rPr>
        <w:t>L</w:t>
      </w:r>
      <w:r>
        <w:rPr>
          <w:rFonts w:ascii="Arial" w:hAnsi="Arial" w:cs="Arial"/>
          <w:color w:val="000000"/>
          <w:sz w:val="24"/>
        </w:rPr>
        <w:t>DA</w:t>
      </w:r>
      <w:r>
        <w:rPr>
          <w:rFonts w:ascii="Arial" w:hAnsi="Arial" w:cs="Arial" w:hint="eastAsia"/>
          <w:color w:val="000000"/>
          <w:sz w:val="24"/>
        </w:rPr>
        <w:t>主题模型在文本特征表示上的作用，并将预训练的词向量与</w:t>
      </w:r>
      <w:r>
        <w:rPr>
          <w:rFonts w:ascii="Arial" w:hAnsi="Arial" w:cs="Arial" w:hint="eastAsia"/>
          <w:color w:val="000000"/>
          <w:sz w:val="24"/>
        </w:rPr>
        <w:t>L</w:t>
      </w:r>
      <w:r>
        <w:rPr>
          <w:rFonts w:ascii="Arial" w:hAnsi="Arial" w:cs="Arial"/>
          <w:color w:val="000000"/>
          <w:sz w:val="24"/>
        </w:rPr>
        <w:t>DA</w:t>
      </w:r>
      <w:r>
        <w:rPr>
          <w:rFonts w:ascii="Arial" w:hAnsi="Arial" w:cs="Arial" w:hint="eastAsia"/>
          <w:color w:val="000000"/>
          <w:sz w:val="24"/>
        </w:rPr>
        <w:t>主题模型，加入端到端的深度学习模型中辅助训练，使得收敛更</w:t>
      </w:r>
      <w:r w:rsidR="008C72DA">
        <w:rPr>
          <w:rFonts w:ascii="Arial" w:hAnsi="Arial" w:cs="Arial" w:hint="eastAsia"/>
          <w:color w:val="000000"/>
          <w:sz w:val="24"/>
        </w:rPr>
        <w:t>快速</w:t>
      </w:r>
      <w:r>
        <w:rPr>
          <w:rFonts w:ascii="Arial" w:hAnsi="Arial" w:cs="Arial" w:hint="eastAsia"/>
          <w:color w:val="000000"/>
          <w:sz w:val="24"/>
        </w:rPr>
        <w:t>更准确。</w:t>
      </w:r>
    </w:p>
    <w:p w14:paraId="3E0F51DE" w14:textId="2962F012"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lastRenderedPageBreak/>
        <w:t>为了验证先验知识对于法条推荐任务的重要性，即验证</w:t>
      </w:r>
      <w:r>
        <w:rPr>
          <w:rFonts w:ascii="Arial" w:hAnsi="Arial" w:cs="Arial" w:hint="eastAsia"/>
          <w:color w:val="000000"/>
          <w:sz w:val="24"/>
        </w:rPr>
        <w:t>L</w:t>
      </w:r>
      <w:r>
        <w:rPr>
          <w:rFonts w:ascii="Arial" w:hAnsi="Arial" w:cs="Arial"/>
          <w:color w:val="000000"/>
          <w:sz w:val="24"/>
        </w:rPr>
        <w:t>DA-LSTM</w:t>
      </w:r>
      <w:r w:rsidR="00A65EFE">
        <w:rPr>
          <w:rFonts w:ascii="Arial" w:hAnsi="Arial" w:cs="Arial" w:hint="eastAsia"/>
          <w:color w:val="000000"/>
          <w:sz w:val="24"/>
        </w:rPr>
        <w:t>模型</w:t>
      </w:r>
      <w:r>
        <w:rPr>
          <w:rFonts w:ascii="Arial" w:hAnsi="Arial" w:cs="Arial" w:hint="eastAsia"/>
          <w:color w:val="000000"/>
          <w:sz w:val="24"/>
        </w:rPr>
        <w:t>的推荐效果，主要设计了两个模型进行对比。一个是将预训练的</w:t>
      </w:r>
      <w:r>
        <w:rPr>
          <w:rFonts w:ascii="Arial" w:hAnsi="Arial" w:cs="Arial" w:hint="eastAsia"/>
          <w:color w:val="000000"/>
          <w:sz w:val="24"/>
        </w:rPr>
        <w:t>word2vec</w:t>
      </w:r>
      <w:r>
        <w:rPr>
          <w:rFonts w:ascii="Arial" w:hAnsi="Arial" w:cs="Arial" w:hint="eastAsia"/>
          <w:color w:val="000000"/>
          <w:sz w:val="24"/>
        </w:rPr>
        <w:t>词向量模型，用于初始化</w:t>
      </w:r>
      <w:r>
        <w:rPr>
          <w:rFonts w:ascii="Arial" w:hAnsi="Arial" w:cs="Arial" w:hint="eastAsia"/>
          <w:color w:val="000000"/>
          <w:sz w:val="24"/>
        </w:rPr>
        <w:t>L</w:t>
      </w:r>
      <w:r>
        <w:rPr>
          <w:rFonts w:ascii="Arial" w:hAnsi="Arial" w:cs="Arial"/>
          <w:color w:val="000000"/>
          <w:sz w:val="24"/>
        </w:rPr>
        <w:t>STM</w:t>
      </w:r>
      <w:r>
        <w:rPr>
          <w:rFonts w:ascii="Arial" w:hAnsi="Arial" w:cs="Arial" w:hint="eastAsia"/>
          <w:color w:val="000000"/>
          <w:sz w:val="24"/>
        </w:rPr>
        <w:t>词嵌入层，加入</w:t>
      </w:r>
      <w:r>
        <w:rPr>
          <w:rFonts w:ascii="Arial" w:hAnsi="Arial" w:cs="Arial" w:hint="eastAsia"/>
          <w:color w:val="000000"/>
          <w:sz w:val="24"/>
        </w:rPr>
        <w:t>L</w:t>
      </w:r>
      <w:r>
        <w:rPr>
          <w:rFonts w:ascii="Arial" w:hAnsi="Arial" w:cs="Arial"/>
          <w:color w:val="000000"/>
          <w:sz w:val="24"/>
        </w:rPr>
        <w:t>STM</w:t>
      </w:r>
      <w:r>
        <w:rPr>
          <w:rFonts w:ascii="Arial" w:hAnsi="Arial" w:cs="Arial" w:hint="eastAsia"/>
          <w:color w:val="000000"/>
          <w:sz w:val="24"/>
        </w:rPr>
        <w:t>深度网络训练，决策时直接基于隐层输出向量的</w:t>
      </w:r>
      <w:r w:rsidR="00A65EFE">
        <w:rPr>
          <w:rFonts w:ascii="Arial" w:hAnsi="Arial" w:cs="Arial" w:hint="eastAsia"/>
          <w:color w:val="000000"/>
          <w:sz w:val="24"/>
        </w:rPr>
        <w:t>平均</w:t>
      </w:r>
      <w:r>
        <w:rPr>
          <w:rFonts w:ascii="Arial" w:hAnsi="Arial" w:cs="Arial" w:hint="eastAsia"/>
          <w:color w:val="000000"/>
          <w:sz w:val="24"/>
        </w:rPr>
        <w:t>池化结果作为特征向量，进行多标签多分类。对比实验则额外引入</w:t>
      </w:r>
      <w:r>
        <w:rPr>
          <w:rFonts w:ascii="Arial" w:hAnsi="Arial" w:cs="Arial" w:hint="eastAsia"/>
          <w:color w:val="000000"/>
          <w:sz w:val="24"/>
        </w:rPr>
        <w:t>L</w:t>
      </w:r>
      <w:r>
        <w:rPr>
          <w:rFonts w:ascii="Arial" w:hAnsi="Arial" w:cs="Arial"/>
          <w:color w:val="000000"/>
          <w:sz w:val="24"/>
        </w:rPr>
        <w:t>DA</w:t>
      </w:r>
      <w:r>
        <w:rPr>
          <w:rFonts w:ascii="Arial" w:hAnsi="Arial" w:cs="Arial" w:hint="eastAsia"/>
          <w:color w:val="000000"/>
          <w:sz w:val="24"/>
        </w:rPr>
        <w:t>文本向量作为先验知识，结合</w:t>
      </w:r>
      <w:r>
        <w:rPr>
          <w:rFonts w:ascii="Arial" w:hAnsi="Arial" w:cs="Arial" w:hint="eastAsia"/>
          <w:color w:val="000000"/>
          <w:sz w:val="24"/>
        </w:rPr>
        <w:t>A</w:t>
      </w:r>
      <w:r>
        <w:rPr>
          <w:rFonts w:ascii="Arial" w:hAnsi="Arial" w:cs="Arial"/>
          <w:color w:val="000000"/>
          <w:sz w:val="24"/>
        </w:rPr>
        <w:t>ttention</w:t>
      </w:r>
      <w:r>
        <w:rPr>
          <w:rFonts w:ascii="Arial" w:hAnsi="Arial" w:cs="Arial" w:hint="eastAsia"/>
          <w:color w:val="000000"/>
          <w:sz w:val="24"/>
        </w:rPr>
        <w:t>机制，重新计算用于推荐法条的特征向量，以达到更优的推荐结果。除此之外，为了验证端到端模型自动学习特征的有效性，额外使用</w:t>
      </w:r>
      <w:proofErr w:type="spellStart"/>
      <w:r>
        <w:rPr>
          <w:rFonts w:ascii="Arial" w:hAnsi="Arial" w:cs="Arial" w:hint="eastAsia"/>
          <w:color w:val="000000"/>
          <w:sz w:val="24"/>
        </w:rPr>
        <w:t>tfidf</w:t>
      </w:r>
      <w:proofErr w:type="spellEnd"/>
      <w:r>
        <w:rPr>
          <w:rFonts w:ascii="Arial" w:hAnsi="Arial" w:cs="Arial" w:hint="eastAsia"/>
          <w:color w:val="000000"/>
          <w:sz w:val="24"/>
        </w:rPr>
        <w:t>向量作为特征向量，通过</w:t>
      </w:r>
      <w:proofErr w:type="spellStart"/>
      <w:r>
        <w:rPr>
          <w:rFonts w:ascii="Arial" w:hAnsi="Arial" w:cs="Arial"/>
          <w:color w:val="000000"/>
          <w:sz w:val="24"/>
        </w:rPr>
        <w:t>L</w:t>
      </w:r>
      <w:r>
        <w:rPr>
          <w:rFonts w:ascii="Arial" w:hAnsi="Arial" w:cs="Arial" w:hint="eastAsia"/>
          <w:color w:val="000000"/>
          <w:sz w:val="24"/>
        </w:rPr>
        <w:t>ight</w:t>
      </w:r>
      <w:r>
        <w:rPr>
          <w:rFonts w:ascii="Arial" w:hAnsi="Arial" w:cs="Arial"/>
          <w:color w:val="000000"/>
          <w:sz w:val="24"/>
        </w:rPr>
        <w:t>GBM</w:t>
      </w:r>
      <w:proofErr w:type="spellEnd"/>
      <w:r>
        <w:rPr>
          <w:rFonts w:ascii="Arial" w:hAnsi="Arial" w:cs="Arial" w:hint="eastAsia"/>
          <w:color w:val="000000"/>
          <w:sz w:val="24"/>
        </w:rPr>
        <w:t>来进行法条推荐。</w:t>
      </w:r>
    </w:p>
    <w:p w14:paraId="6CC491A1" w14:textId="77777777" w:rsidR="00715ACB" w:rsidRDefault="00F50A61">
      <w:pPr>
        <w:spacing w:line="360" w:lineRule="auto"/>
        <w:ind w:firstLineChars="200" w:firstLine="480"/>
        <w:rPr>
          <w:color w:val="000000"/>
        </w:rPr>
      </w:pPr>
      <w:r>
        <w:rPr>
          <w:rFonts w:ascii="Arial" w:hAnsi="Arial" w:cs="Arial" w:hint="eastAsia"/>
          <w:color w:val="000000"/>
          <w:sz w:val="24"/>
        </w:rPr>
        <w:t>在实验阶段，本文选取六大案由的文书作为训练数据，通过一系列实验，将本文提出的基于</w:t>
      </w:r>
      <w:r>
        <w:rPr>
          <w:rFonts w:ascii="Arial" w:hAnsi="Arial" w:cs="Arial" w:hint="eastAsia"/>
          <w:color w:val="000000"/>
          <w:sz w:val="24"/>
        </w:rPr>
        <w:t>L</w:t>
      </w:r>
      <w:r>
        <w:rPr>
          <w:rFonts w:ascii="Arial" w:hAnsi="Arial" w:cs="Arial"/>
          <w:color w:val="000000"/>
          <w:sz w:val="24"/>
        </w:rPr>
        <w:t>STM</w:t>
      </w:r>
      <w:r>
        <w:rPr>
          <w:rFonts w:ascii="Arial" w:hAnsi="Arial" w:cs="Arial" w:hint="eastAsia"/>
          <w:color w:val="000000"/>
          <w:sz w:val="24"/>
        </w:rPr>
        <w:t>的法条推荐、基于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w:t>
      </w:r>
      <w:r>
        <w:rPr>
          <w:rFonts w:ascii="Arial" w:hAnsi="Arial" w:cs="Arial" w:hint="eastAsia"/>
          <w:color w:val="000000"/>
          <w:sz w:val="24"/>
        </w:rPr>
        <w:t>法条推荐与基于</w:t>
      </w:r>
      <w:proofErr w:type="spellStart"/>
      <w:r>
        <w:rPr>
          <w:rFonts w:ascii="Arial" w:hAnsi="Arial" w:cs="Arial"/>
          <w:color w:val="000000"/>
          <w:sz w:val="24"/>
        </w:rPr>
        <w:t>L</w:t>
      </w:r>
      <w:r>
        <w:rPr>
          <w:rFonts w:ascii="Arial" w:hAnsi="Arial" w:cs="Arial" w:hint="eastAsia"/>
          <w:color w:val="000000"/>
          <w:sz w:val="24"/>
        </w:rPr>
        <w:t>ight</w:t>
      </w:r>
      <w:r>
        <w:rPr>
          <w:rFonts w:ascii="Arial" w:hAnsi="Arial" w:cs="Arial"/>
          <w:color w:val="000000"/>
          <w:sz w:val="24"/>
        </w:rPr>
        <w:t>GBM</w:t>
      </w:r>
      <w:proofErr w:type="spellEnd"/>
      <w:r>
        <w:rPr>
          <w:rFonts w:ascii="Arial" w:hAnsi="Arial" w:cs="Arial" w:hint="eastAsia"/>
          <w:color w:val="000000"/>
          <w:sz w:val="24"/>
        </w:rPr>
        <w:t>的法条推荐方法进行比较，验证了本文提出的</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sz w:val="24"/>
        </w:rPr>
        <w:t>模型的有效性，说明了先验知识对于法条推荐的重要性。最后本文分析了各个方法的优缺点，阐述了未来可能工作的方向。</w:t>
      </w:r>
    </w:p>
    <w:p w14:paraId="4C13C17A" w14:textId="77777777" w:rsidR="00715ACB" w:rsidRDefault="00F50A61">
      <w:pPr>
        <w:pStyle w:val="2"/>
      </w:pPr>
      <w:bookmarkStart w:id="74" w:name="_Toc3559731"/>
      <w:bookmarkEnd w:id="73"/>
      <w:r>
        <w:t>1.4</w:t>
      </w:r>
      <w:r>
        <w:rPr>
          <w:rFonts w:hint="eastAsia"/>
        </w:rPr>
        <w:t xml:space="preserve"> </w:t>
      </w:r>
      <w:r>
        <w:rPr>
          <w:rFonts w:hint="eastAsia"/>
        </w:rPr>
        <w:t>本文的组织结构</w:t>
      </w:r>
      <w:bookmarkEnd w:id="74"/>
    </w:p>
    <w:p w14:paraId="2CF2460E"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本文的组织结构如下：</w:t>
      </w:r>
    </w:p>
    <w:p w14:paraId="65764DAB"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第一章</w:t>
      </w:r>
      <w:r>
        <w:rPr>
          <w:rFonts w:ascii="Arial" w:hAnsi="Arial" w:cs="Arial" w:hint="eastAsia"/>
          <w:color w:val="000000"/>
          <w:sz w:val="24"/>
        </w:rPr>
        <w:t xml:space="preserve"> </w:t>
      </w:r>
      <w:r>
        <w:rPr>
          <w:rFonts w:ascii="Arial" w:hAnsi="Arial" w:cs="Arial" w:hint="eastAsia"/>
          <w:color w:val="000000"/>
          <w:sz w:val="24"/>
        </w:rPr>
        <w:t>引言部分，主要介绍了论文的研究背景，国内外研究现状以及本文主要的研究内容与贡献。</w:t>
      </w:r>
    </w:p>
    <w:p w14:paraId="068E7703"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第二章</w:t>
      </w:r>
      <w:r>
        <w:rPr>
          <w:rFonts w:ascii="Arial" w:hAnsi="Arial" w:cs="Arial" w:hint="eastAsia"/>
          <w:color w:val="000000"/>
          <w:sz w:val="24"/>
        </w:rPr>
        <w:t xml:space="preserve"> </w:t>
      </w:r>
      <w:r>
        <w:rPr>
          <w:rFonts w:ascii="Arial" w:hAnsi="Arial" w:cs="Arial" w:hint="eastAsia"/>
          <w:color w:val="000000"/>
          <w:sz w:val="24"/>
        </w:rPr>
        <w:t>为相关背景知识介绍，包括多标签多分类学习、非均衡样本学习、神经概率语言模型</w:t>
      </w:r>
      <w:r>
        <w:rPr>
          <w:rFonts w:ascii="Arial" w:hAnsi="Arial" w:cs="Arial" w:hint="eastAsia"/>
          <w:color w:val="000000"/>
          <w:sz w:val="24"/>
        </w:rPr>
        <w:t>W</w:t>
      </w:r>
      <w:r>
        <w:rPr>
          <w:rFonts w:ascii="Arial" w:hAnsi="Arial" w:cs="Arial"/>
          <w:color w:val="000000"/>
          <w:sz w:val="24"/>
        </w:rPr>
        <w:t>ord2V</w:t>
      </w:r>
      <w:r>
        <w:rPr>
          <w:rFonts w:ascii="Arial" w:hAnsi="Arial" w:cs="Arial" w:hint="eastAsia"/>
          <w:color w:val="000000"/>
          <w:sz w:val="24"/>
        </w:rPr>
        <w:t>ec</w:t>
      </w:r>
      <w:r>
        <w:rPr>
          <w:rFonts w:ascii="Arial" w:hAnsi="Arial" w:cs="Arial" w:hint="eastAsia"/>
          <w:color w:val="000000"/>
          <w:sz w:val="24"/>
        </w:rPr>
        <w:t>模型、</w:t>
      </w:r>
      <w:r>
        <w:rPr>
          <w:rFonts w:ascii="Arial" w:hAnsi="Arial" w:cs="Arial" w:hint="eastAsia"/>
          <w:color w:val="000000"/>
          <w:sz w:val="24"/>
        </w:rPr>
        <w:t>L</w:t>
      </w:r>
      <w:r>
        <w:rPr>
          <w:rFonts w:ascii="Arial" w:hAnsi="Arial" w:cs="Arial"/>
          <w:color w:val="000000"/>
          <w:sz w:val="24"/>
        </w:rPr>
        <w:t>DA</w:t>
      </w:r>
      <w:r>
        <w:rPr>
          <w:rFonts w:ascii="Arial" w:hAnsi="Arial" w:cs="Arial" w:hint="eastAsia"/>
          <w:color w:val="000000"/>
          <w:sz w:val="24"/>
        </w:rPr>
        <w:t>主题模型算法、</w:t>
      </w:r>
      <w:r>
        <w:rPr>
          <w:rFonts w:ascii="Arial" w:hAnsi="Arial" w:cs="Arial" w:hint="eastAsia"/>
          <w:color w:val="000000"/>
          <w:sz w:val="24"/>
        </w:rPr>
        <w:t>L</w:t>
      </w:r>
      <w:r>
        <w:rPr>
          <w:rFonts w:ascii="Arial" w:hAnsi="Arial" w:cs="Arial"/>
          <w:color w:val="000000"/>
          <w:sz w:val="24"/>
        </w:rPr>
        <w:t>STM</w:t>
      </w:r>
      <w:r>
        <w:rPr>
          <w:rFonts w:ascii="Arial" w:hAnsi="Arial" w:cs="Arial" w:hint="eastAsia"/>
          <w:color w:val="000000"/>
          <w:sz w:val="24"/>
        </w:rPr>
        <w:t>深度网络以及</w:t>
      </w:r>
      <w:r>
        <w:rPr>
          <w:rFonts w:ascii="Arial" w:hAnsi="Arial" w:cs="Arial" w:hint="eastAsia"/>
          <w:color w:val="000000"/>
          <w:sz w:val="24"/>
        </w:rPr>
        <w:t>A</w:t>
      </w:r>
      <w:r>
        <w:rPr>
          <w:rFonts w:ascii="Arial" w:hAnsi="Arial" w:cs="Arial"/>
          <w:color w:val="000000"/>
          <w:sz w:val="24"/>
        </w:rPr>
        <w:t>tten</w:t>
      </w:r>
      <w:r>
        <w:rPr>
          <w:rFonts w:ascii="Arial" w:hAnsi="Arial" w:cs="Arial" w:hint="eastAsia"/>
          <w:color w:val="000000"/>
          <w:sz w:val="24"/>
        </w:rPr>
        <w:t>tion</w:t>
      </w:r>
      <w:r>
        <w:rPr>
          <w:rFonts w:ascii="Arial" w:hAnsi="Arial" w:cs="Arial" w:hint="eastAsia"/>
          <w:color w:val="000000"/>
          <w:sz w:val="24"/>
        </w:rPr>
        <w:t>机制。</w:t>
      </w:r>
    </w:p>
    <w:p w14:paraId="2278520F"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第三章</w:t>
      </w:r>
      <w:r>
        <w:rPr>
          <w:rFonts w:ascii="Arial" w:hAnsi="Arial" w:cs="Arial" w:hint="eastAsia"/>
          <w:color w:val="000000"/>
          <w:sz w:val="24"/>
        </w:rPr>
        <w:t xml:space="preserve"> </w:t>
      </w:r>
      <w:r>
        <w:rPr>
          <w:rFonts w:ascii="Arial" w:hAnsi="Arial" w:cs="Arial" w:hint="eastAsia"/>
          <w:color w:val="000000"/>
          <w:sz w:val="24"/>
        </w:rPr>
        <w:t>详细介绍了两种基于深度学习的法条推荐方法。其中主要分析了法条推荐问题以及面临的难点，根据裁判文书的数据特点提出了裁判文书的预处理方法。并详细介绍了两种法条推荐方法的训练流程以及模型结构，包括基于</w:t>
      </w:r>
      <w:r>
        <w:rPr>
          <w:rFonts w:ascii="Arial" w:hAnsi="Arial" w:cs="Arial" w:hint="eastAsia"/>
          <w:color w:val="000000"/>
          <w:sz w:val="24"/>
        </w:rPr>
        <w:t>L</w:t>
      </w:r>
      <w:r>
        <w:rPr>
          <w:rFonts w:ascii="Arial" w:hAnsi="Arial" w:cs="Arial"/>
          <w:color w:val="000000"/>
          <w:sz w:val="24"/>
        </w:rPr>
        <w:t>STM</w:t>
      </w:r>
      <w:r>
        <w:rPr>
          <w:rFonts w:ascii="Arial" w:hAnsi="Arial" w:cs="Arial" w:hint="eastAsia"/>
          <w:color w:val="000000"/>
          <w:sz w:val="24"/>
        </w:rPr>
        <w:t>的法条推荐方法与基于</w:t>
      </w:r>
      <w:r>
        <w:rPr>
          <w:rFonts w:ascii="Arial" w:hAnsi="Arial" w:cs="Arial" w:hint="eastAsia"/>
          <w:color w:val="000000"/>
          <w:sz w:val="24"/>
        </w:rPr>
        <w:t>L</w:t>
      </w:r>
      <w:r>
        <w:rPr>
          <w:rFonts w:ascii="Arial" w:hAnsi="Arial" w:cs="Arial"/>
          <w:color w:val="000000"/>
          <w:sz w:val="24"/>
        </w:rPr>
        <w:t>DA-LSTM</w:t>
      </w:r>
      <w:r>
        <w:rPr>
          <w:rFonts w:ascii="Arial" w:hAnsi="Arial" w:cs="Arial" w:hint="eastAsia"/>
          <w:color w:val="000000"/>
          <w:sz w:val="24"/>
        </w:rPr>
        <w:t>的法条推荐方法。</w:t>
      </w:r>
    </w:p>
    <w:p w14:paraId="7CF0C41D"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第四章</w:t>
      </w:r>
      <w:r>
        <w:rPr>
          <w:rFonts w:ascii="Arial" w:hAnsi="Arial" w:cs="Arial" w:hint="eastAsia"/>
          <w:color w:val="000000"/>
          <w:sz w:val="24"/>
        </w:rPr>
        <w:t xml:space="preserve"> </w:t>
      </w:r>
      <w:r>
        <w:rPr>
          <w:rFonts w:ascii="Arial" w:hAnsi="Arial" w:cs="Arial" w:hint="eastAsia"/>
          <w:color w:val="000000"/>
          <w:sz w:val="24"/>
        </w:rPr>
        <w:t>实验分析部分，首先对实验所用的实验数据进行了详细介绍，然后从多个角度介绍了法条推荐模型的评估方法，接着对模型超参数设置进行了分析，最后通过一系列对比实验验证了本文提出的</w:t>
      </w:r>
      <w:r>
        <w:rPr>
          <w:rFonts w:ascii="Arial" w:hAnsi="Arial" w:cs="Arial" w:hint="eastAsia"/>
          <w:color w:val="000000"/>
          <w:sz w:val="24"/>
        </w:rPr>
        <w:t>L</w:t>
      </w:r>
      <w:r>
        <w:rPr>
          <w:rFonts w:ascii="Arial" w:hAnsi="Arial" w:cs="Arial"/>
          <w:color w:val="000000"/>
          <w:sz w:val="24"/>
        </w:rPr>
        <w:t>DA-LSTM</w:t>
      </w:r>
      <w:r>
        <w:rPr>
          <w:rFonts w:ascii="Arial" w:hAnsi="Arial" w:cs="Arial" w:hint="eastAsia"/>
          <w:color w:val="000000"/>
          <w:sz w:val="24"/>
        </w:rPr>
        <w:t>方法的有效性，并对不同法条推荐方法优缺点进行了分析。</w:t>
      </w:r>
    </w:p>
    <w:p w14:paraId="3BA0955B"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lastRenderedPageBreak/>
        <w:t>第五章</w:t>
      </w:r>
      <w:r>
        <w:rPr>
          <w:rFonts w:ascii="Arial" w:hAnsi="Arial" w:cs="Arial" w:hint="eastAsia"/>
          <w:color w:val="000000"/>
          <w:sz w:val="24"/>
        </w:rPr>
        <w:t xml:space="preserve"> </w:t>
      </w:r>
      <w:r>
        <w:rPr>
          <w:rFonts w:ascii="Arial" w:hAnsi="Arial" w:cs="Arial" w:hint="eastAsia"/>
          <w:color w:val="000000"/>
          <w:sz w:val="24"/>
        </w:rPr>
        <w:t>总结与展望，首先总结了本文所做的研究工作，并对未来可能的工作方向做了进一步展望。</w:t>
      </w:r>
    </w:p>
    <w:p w14:paraId="21DF7E65" w14:textId="77777777" w:rsidR="00715ACB" w:rsidRDefault="00715ACB">
      <w:pPr>
        <w:spacing w:line="360" w:lineRule="auto"/>
        <w:ind w:firstLineChars="200" w:firstLine="480"/>
        <w:rPr>
          <w:rFonts w:ascii="黑体" w:eastAsia="黑体" w:hAnsi="Verdana"/>
          <w:color w:val="000000"/>
          <w:sz w:val="24"/>
        </w:rPr>
        <w:sectPr w:rsidR="00715ACB">
          <w:headerReference w:type="default" r:id="rId21"/>
          <w:pgSz w:w="11906" w:h="16838"/>
          <w:pgMar w:top="1440" w:right="1800" w:bottom="1440" w:left="1800" w:header="851" w:footer="992" w:gutter="0"/>
          <w:pgNumType w:start="1"/>
          <w:cols w:space="425"/>
          <w:docGrid w:type="lines" w:linePitch="312"/>
        </w:sectPr>
      </w:pPr>
    </w:p>
    <w:p w14:paraId="062A2E48" w14:textId="77777777" w:rsidR="00715ACB" w:rsidRDefault="00715ACB">
      <w:pPr>
        <w:pStyle w:val="1"/>
        <w:jc w:val="center"/>
        <w:rPr>
          <w:rFonts w:ascii="Arial" w:eastAsia="黑体" w:hAnsi="Arial" w:cs="Arial"/>
        </w:rPr>
        <w:sectPr w:rsidR="00715ACB">
          <w:headerReference w:type="default" r:id="rId22"/>
          <w:type w:val="continuous"/>
          <w:pgSz w:w="11906" w:h="16838"/>
          <w:pgMar w:top="1440" w:right="1800" w:bottom="1440" w:left="1800" w:header="851" w:footer="992" w:gutter="0"/>
          <w:cols w:space="425"/>
          <w:docGrid w:type="lines" w:linePitch="312"/>
        </w:sectPr>
      </w:pPr>
    </w:p>
    <w:p w14:paraId="1B3E3A61" w14:textId="77777777" w:rsidR="00715ACB" w:rsidRDefault="00F50A61">
      <w:pPr>
        <w:pStyle w:val="1"/>
        <w:jc w:val="center"/>
        <w:rPr>
          <w:rFonts w:ascii="黑体" w:eastAsia="黑体"/>
        </w:rPr>
      </w:pPr>
      <w:bookmarkStart w:id="75" w:name="_Toc3559732"/>
      <w:r>
        <w:rPr>
          <w:rFonts w:ascii="Arial" w:eastAsia="黑体" w:hAnsi="Arial" w:cs="Arial" w:hint="eastAsia"/>
        </w:rPr>
        <w:lastRenderedPageBreak/>
        <w:t>第二章</w:t>
      </w:r>
      <w:r>
        <w:rPr>
          <w:rFonts w:ascii="Arial" w:eastAsia="黑体" w:hAnsi="Arial" w:cs="Arial" w:hint="eastAsia"/>
        </w:rPr>
        <w:t xml:space="preserve">  </w:t>
      </w:r>
      <w:r>
        <w:rPr>
          <w:rFonts w:ascii="Arial" w:eastAsia="黑体" w:hAnsi="Arial" w:cs="Arial" w:hint="eastAsia"/>
        </w:rPr>
        <w:t>相关背景知识</w:t>
      </w:r>
      <w:bookmarkEnd w:id="75"/>
    </w:p>
    <w:p w14:paraId="3D5253E2" w14:textId="77777777" w:rsidR="00715ACB" w:rsidRDefault="00F50A61">
      <w:pPr>
        <w:pStyle w:val="2"/>
      </w:pPr>
      <w:bookmarkStart w:id="76" w:name="_Toc3559733"/>
      <w:r>
        <w:rPr>
          <w:rFonts w:hint="eastAsia"/>
        </w:rPr>
        <w:t xml:space="preserve">2.1 </w:t>
      </w:r>
      <w:r>
        <w:t>多标签多分类学习</w:t>
      </w:r>
      <w:bookmarkEnd w:id="76"/>
    </w:p>
    <w:p w14:paraId="1A68EB3B" w14:textId="77777777" w:rsidR="00715ACB" w:rsidRDefault="00F50A61">
      <w:pPr>
        <w:spacing w:line="360" w:lineRule="auto"/>
        <w:ind w:firstLineChars="200" w:firstLine="480"/>
        <w:rPr>
          <w:rFonts w:ascii="Arial" w:hAnsi="Arial" w:cs="Arial"/>
          <w:color w:val="000000"/>
          <w:sz w:val="24"/>
        </w:rPr>
      </w:pPr>
      <w:bookmarkStart w:id="77" w:name="_Hlk3020797"/>
      <w:r>
        <w:rPr>
          <w:rFonts w:ascii="Arial" w:hAnsi="Arial" w:cs="Arial" w:hint="eastAsia"/>
          <w:color w:val="000000"/>
          <w:sz w:val="24"/>
        </w:rPr>
        <w:t>传统的有监督学习主要是单标签学习，而现实生活中，由于样本的复杂性，可挖掘的目标不止一个，往往含有多个挖掘目标。多标签多分类学习作为机器学习重要的学习方法之一，被广泛应用于文本分类、图像识别、目标检测中。有些类别上存在相互依赖，经常会同时出现在一个样本中，如何解决类标签之间的依赖性问题也是一个难点。因此，本节将主要介绍多标签多分类学习。</w:t>
      </w:r>
    </w:p>
    <w:p w14:paraId="46150003"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学习难点在于类别标签数量不确定，有些样本只有一个标签，有的样本有多个标。目前对于多标签多分类学习算法，从问题解决的角度，可以大致分为两类算法，分别是基于问题的转化方法以及基于算法适用的方法。</w:t>
      </w:r>
    </w:p>
    <w:p w14:paraId="2EAE5B2B" w14:textId="77777777" w:rsidR="00715ACB" w:rsidRDefault="00F50A61">
      <w:pPr>
        <w:spacing w:line="360" w:lineRule="auto"/>
        <w:ind w:firstLine="480"/>
        <w:rPr>
          <w:rFonts w:ascii="Arial" w:hAnsi="Arial" w:cs="Arial"/>
          <w:color w:val="000000"/>
          <w:sz w:val="24"/>
        </w:rPr>
      </w:pPr>
      <w:r>
        <w:rPr>
          <w:rFonts w:ascii="Arial" w:hAnsi="Arial" w:cs="Arial" w:hint="eastAsia"/>
          <w:color w:val="000000"/>
          <w:sz w:val="24"/>
        </w:rPr>
        <w:t>（</w:t>
      </w:r>
      <w:r>
        <w:rPr>
          <w:rFonts w:ascii="Arial" w:hAnsi="Arial" w:cs="Arial" w:hint="eastAsia"/>
          <w:color w:val="000000"/>
          <w:sz w:val="24"/>
        </w:rPr>
        <w:t>1</w:t>
      </w:r>
      <w:r>
        <w:rPr>
          <w:rFonts w:ascii="Arial" w:hAnsi="Arial" w:cs="Arial" w:hint="eastAsia"/>
          <w:color w:val="000000"/>
          <w:sz w:val="24"/>
        </w:rPr>
        <w:t>）基于问题的转化方法</w:t>
      </w:r>
    </w:p>
    <w:p w14:paraId="71EC3F8F" w14:textId="364313FA" w:rsidR="00715ACB" w:rsidRDefault="00F50A61" w:rsidP="00A65EFE">
      <w:pPr>
        <w:spacing w:line="360" w:lineRule="auto"/>
        <w:ind w:firstLineChars="200" w:firstLine="480"/>
        <w:rPr>
          <w:rFonts w:ascii="Arial" w:hAnsi="Arial" w:cs="Arial"/>
          <w:color w:val="000000"/>
          <w:sz w:val="24"/>
        </w:rPr>
      </w:pPr>
      <w:r>
        <w:rPr>
          <w:rFonts w:ascii="Arial" w:hAnsi="Arial" w:cs="Arial" w:hint="eastAsia"/>
          <w:color w:val="000000"/>
          <w:sz w:val="24"/>
        </w:rPr>
        <w:t>当不考虑标签之间的依赖性时，可以将每一个标签看为二分类的单标签，进行</w:t>
      </w:r>
      <w:r>
        <w:rPr>
          <w:rFonts w:ascii="Arial" w:hAnsi="Arial" w:cs="Arial" w:hint="eastAsia"/>
          <w:color w:val="000000"/>
          <w:sz w:val="24"/>
        </w:rPr>
        <w:t>one</w:t>
      </w:r>
      <w:r>
        <w:rPr>
          <w:rFonts w:ascii="Arial" w:hAnsi="Arial" w:cs="Arial"/>
          <w:color w:val="000000"/>
          <w:sz w:val="24"/>
        </w:rPr>
        <w:t>-</w:t>
      </w:r>
      <w:r>
        <w:rPr>
          <w:rFonts w:ascii="Arial" w:hAnsi="Arial" w:cs="Arial" w:hint="eastAsia"/>
          <w:color w:val="000000"/>
          <w:sz w:val="24"/>
        </w:rPr>
        <w:t>hot</w:t>
      </w:r>
      <w:r>
        <w:rPr>
          <w:rFonts w:ascii="Arial" w:hAnsi="Arial" w:cs="Arial" w:hint="eastAsia"/>
          <w:color w:val="000000"/>
          <w:sz w:val="24"/>
        </w:rPr>
        <w:t>编码。举例如下，假设训练样本存在四个类别</w:t>
      </w:r>
      <m:oMath>
        <m:d>
          <m:dPr>
            <m:begChr m:val="{"/>
            <m:endChr m:val="}"/>
            <m:ctrlPr>
              <w:rPr>
                <w:rFonts w:ascii="Cambria Math" w:hAnsi="Cambria Math" w:cs="Arial"/>
                <w:color w:val="000000"/>
                <w:sz w:val="24"/>
              </w:rPr>
            </m:ctrlPr>
          </m:dPr>
          <m:e>
            <m:r>
              <w:rPr>
                <w:rFonts w:ascii="Cambria Math" w:hAnsi="Cambria Math" w:cs="Arial"/>
                <w:color w:val="000000"/>
                <w:sz w:val="24"/>
              </w:rPr>
              <m:t>A</m:t>
            </m:r>
            <m:r>
              <m:rPr>
                <m:sty m:val="p"/>
              </m:rPr>
              <w:rPr>
                <w:rFonts w:ascii="Cambria Math" w:hAnsi="Cambria Math" w:cs="Arial"/>
                <w:color w:val="000000"/>
                <w:sz w:val="24"/>
              </w:rPr>
              <m:t>,</m:t>
            </m:r>
            <m:r>
              <w:rPr>
                <w:rFonts w:ascii="Cambria Math" w:hAnsi="Cambria Math" w:cs="Arial"/>
                <w:color w:val="000000"/>
                <w:sz w:val="24"/>
              </w:rPr>
              <m:t>B</m:t>
            </m:r>
            <m:r>
              <m:rPr>
                <m:sty m:val="p"/>
              </m:rPr>
              <w:rPr>
                <w:rFonts w:ascii="Cambria Math" w:hAnsi="Cambria Math" w:cs="Arial"/>
                <w:color w:val="000000"/>
                <w:sz w:val="24"/>
              </w:rPr>
              <m:t>,</m:t>
            </m:r>
            <m:r>
              <w:rPr>
                <w:rFonts w:ascii="Cambria Math" w:hAnsi="Cambria Math" w:cs="Arial"/>
                <w:color w:val="000000"/>
                <w:sz w:val="24"/>
              </w:rPr>
              <m:t>C</m:t>
            </m:r>
            <m:r>
              <m:rPr>
                <m:sty m:val="p"/>
              </m:rPr>
              <w:rPr>
                <w:rFonts w:ascii="Cambria Math" w:hAnsi="Cambria Math" w:cs="Arial"/>
                <w:color w:val="000000"/>
                <w:sz w:val="24"/>
              </w:rPr>
              <m:t>,</m:t>
            </m:r>
            <m:r>
              <w:rPr>
                <w:rFonts w:ascii="Cambria Math" w:hAnsi="Cambria Math" w:cs="Arial"/>
                <w:color w:val="000000"/>
                <w:sz w:val="24"/>
              </w:rPr>
              <m:t>D</m:t>
            </m:r>
          </m:e>
        </m:d>
      </m:oMath>
      <w:r>
        <w:rPr>
          <w:rFonts w:ascii="Arial" w:hAnsi="Arial" w:cs="Arial" w:hint="eastAsia"/>
          <w:color w:val="000000"/>
          <w:sz w:val="24"/>
        </w:rPr>
        <w:t>，某样本类别标记为</w:t>
      </w:r>
      <m:oMath>
        <m:d>
          <m:dPr>
            <m:begChr m:val="{"/>
            <m:endChr m:val="}"/>
            <m:ctrlPr>
              <w:rPr>
                <w:rFonts w:ascii="Cambria Math" w:hAnsi="Cambria Math" w:cs="Arial"/>
                <w:color w:val="000000"/>
                <w:sz w:val="24"/>
              </w:rPr>
            </m:ctrlPr>
          </m:dPr>
          <m:e>
            <m:r>
              <w:rPr>
                <w:rFonts w:ascii="Cambria Math" w:hAnsi="Cambria Math" w:cs="Arial"/>
                <w:color w:val="000000"/>
                <w:sz w:val="24"/>
              </w:rPr>
              <m:t>A</m:t>
            </m:r>
            <m:r>
              <m:rPr>
                <m:sty m:val="p"/>
              </m:rPr>
              <w:rPr>
                <w:rFonts w:ascii="Cambria Math" w:hAnsi="Cambria Math" w:cs="Arial"/>
                <w:color w:val="000000"/>
                <w:sz w:val="24"/>
              </w:rPr>
              <m:t>,</m:t>
            </m:r>
            <m:r>
              <w:rPr>
                <w:rFonts w:ascii="Cambria Math" w:hAnsi="Cambria Math" w:cs="Arial"/>
                <w:color w:val="000000"/>
                <w:sz w:val="24"/>
              </w:rPr>
              <m:t>B</m:t>
            </m:r>
          </m:e>
        </m:d>
      </m:oMath>
      <w:r>
        <w:rPr>
          <w:rFonts w:ascii="Arial" w:hAnsi="Arial" w:cs="Arial" w:hint="eastAsia"/>
          <w:color w:val="000000"/>
          <w:sz w:val="24"/>
        </w:rPr>
        <w:t>，则训练时该样本的</w:t>
      </w:r>
      <w:r>
        <w:rPr>
          <w:rFonts w:ascii="Arial" w:hAnsi="Arial" w:cs="Arial" w:hint="eastAsia"/>
          <w:color w:val="000000"/>
          <w:sz w:val="24"/>
        </w:rPr>
        <w:t>label</w:t>
      </w:r>
      <w:r>
        <w:rPr>
          <w:rFonts w:ascii="Arial" w:hAnsi="Arial" w:cs="Arial" w:hint="eastAsia"/>
          <w:color w:val="000000"/>
          <w:sz w:val="24"/>
        </w:rPr>
        <w:t>标记为</w:t>
      </w:r>
      <m:oMath>
        <m:d>
          <m:dPr>
            <m:begChr m:val="{"/>
            <m:endChr m:val="}"/>
            <m:ctrlPr>
              <w:rPr>
                <w:rFonts w:ascii="Cambria Math" w:hAnsi="Cambria Math" w:cs="Arial"/>
                <w:color w:val="000000"/>
                <w:sz w:val="24"/>
              </w:rPr>
            </m:ctrlPr>
          </m:dPr>
          <m:e>
            <m:r>
              <m:rPr>
                <m:sty m:val="p"/>
              </m:rPr>
              <w:rPr>
                <w:rFonts w:ascii="Cambria Math" w:hAnsi="Cambria Math" w:cs="Arial" w:hint="eastAsia"/>
                <w:color w:val="000000"/>
                <w:sz w:val="24"/>
              </w:rPr>
              <m:t>1</m:t>
            </m:r>
            <m:r>
              <m:rPr>
                <m:sty m:val="p"/>
              </m:rPr>
              <w:rPr>
                <w:rFonts w:ascii="Cambria Math" w:hAnsi="Cambria Math" w:cs="Arial"/>
                <w:color w:val="000000"/>
                <w:sz w:val="24"/>
              </w:rPr>
              <m:t>,</m:t>
            </m:r>
            <m:r>
              <m:rPr>
                <m:sty m:val="p"/>
              </m:rPr>
              <w:rPr>
                <w:rFonts w:ascii="Cambria Math" w:hAnsi="Cambria Math" w:cs="Arial" w:hint="eastAsia"/>
                <w:color w:val="000000"/>
                <w:sz w:val="24"/>
              </w:rPr>
              <m:t>1</m:t>
            </m:r>
            <m:r>
              <m:rPr>
                <m:sty m:val="p"/>
              </m:rPr>
              <w:rPr>
                <w:rFonts w:ascii="Cambria Math" w:hAnsi="Cambria Math" w:cs="Arial"/>
                <w:color w:val="000000"/>
                <w:sz w:val="24"/>
              </w:rPr>
              <m:t>,</m:t>
            </m:r>
            <m:r>
              <m:rPr>
                <m:sty m:val="p"/>
              </m:rPr>
              <w:rPr>
                <w:rFonts w:ascii="Cambria Math" w:hAnsi="Cambria Math" w:cs="Arial" w:hint="eastAsia"/>
                <w:color w:val="000000"/>
                <w:sz w:val="24"/>
              </w:rPr>
              <m:t>0</m:t>
            </m:r>
            <m:r>
              <m:rPr>
                <m:sty m:val="p"/>
              </m:rPr>
              <w:rPr>
                <w:rFonts w:ascii="Cambria Math" w:hAnsi="Cambria Math" w:cs="Arial"/>
                <w:color w:val="000000"/>
                <w:sz w:val="24"/>
              </w:rPr>
              <m:t>,</m:t>
            </m:r>
            <m:r>
              <m:rPr>
                <m:sty m:val="p"/>
              </m:rPr>
              <w:rPr>
                <w:rFonts w:ascii="Cambria Math" w:hAnsi="Cambria Math" w:cs="Arial" w:hint="eastAsia"/>
                <w:color w:val="000000"/>
                <w:sz w:val="24"/>
              </w:rPr>
              <m:t>0</m:t>
            </m:r>
          </m:e>
        </m:d>
      </m:oMath>
      <w:r>
        <w:rPr>
          <w:rFonts w:ascii="Arial" w:hAnsi="Arial" w:cs="Arial" w:hint="eastAsia"/>
          <w:color w:val="000000"/>
          <w:sz w:val="24"/>
        </w:rPr>
        <w:t>。则需要训练</w:t>
      </w:r>
      <w:r>
        <w:rPr>
          <w:rFonts w:ascii="Arial" w:hAnsi="Arial" w:cs="Arial" w:hint="eastAsia"/>
          <w:color w:val="000000"/>
          <w:sz w:val="24"/>
        </w:rPr>
        <w:t>4</w:t>
      </w:r>
      <w:r>
        <w:rPr>
          <w:rFonts w:ascii="Arial" w:hAnsi="Arial" w:cs="Arial" w:hint="eastAsia"/>
          <w:color w:val="000000"/>
          <w:sz w:val="24"/>
        </w:rPr>
        <w:t>个分类器，在训练时</w:t>
      </w:r>
      <w:r>
        <w:rPr>
          <w:rFonts w:ascii="Arial" w:hAnsi="Arial" w:cs="Arial" w:hint="eastAsia"/>
          <w:color w:val="000000"/>
          <w:sz w:val="24"/>
        </w:rPr>
        <w:t>4</w:t>
      </w:r>
      <w:r>
        <w:rPr>
          <w:rFonts w:ascii="Arial" w:hAnsi="Arial" w:cs="Arial" w:hint="eastAsia"/>
          <w:color w:val="000000"/>
          <w:sz w:val="24"/>
        </w:rPr>
        <w:t>个分类器的</w:t>
      </w:r>
      <w:r>
        <w:rPr>
          <w:rFonts w:ascii="Arial" w:hAnsi="Arial" w:cs="Arial" w:hint="eastAsia"/>
          <w:color w:val="000000"/>
          <w:sz w:val="24"/>
        </w:rPr>
        <w:t>label</w:t>
      </w:r>
      <w:r>
        <w:rPr>
          <w:rFonts w:ascii="Arial" w:hAnsi="Arial" w:cs="Arial" w:hint="eastAsia"/>
          <w:color w:val="000000"/>
          <w:sz w:val="24"/>
        </w:rPr>
        <w:t>标记依次</w:t>
      </w:r>
      <w:r>
        <w:rPr>
          <w:rFonts w:ascii="Arial" w:hAnsi="Arial" w:cs="Arial" w:hint="eastAsia"/>
          <w:color w:val="000000"/>
          <w:sz w:val="24"/>
        </w:rPr>
        <w:t>1</w:t>
      </w:r>
      <w:r>
        <w:rPr>
          <w:rFonts w:ascii="Arial" w:hAnsi="Arial" w:cs="Arial" w:hint="eastAsia"/>
          <w:color w:val="000000"/>
          <w:sz w:val="24"/>
        </w:rPr>
        <w:t>、</w:t>
      </w:r>
      <w:r>
        <w:rPr>
          <w:rFonts w:ascii="Arial" w:hAnsi="Arial" w:cs="Arial" w:hint="eastAsia"/>
          <w:color w:val="000000"/>
          <w:sz w:val="24"/>
        </w:rPr>
        <w:t>1</w:t>
      </w:r>
      <w:r>
        <w:rPr>
          <w:rFonts w:ascii="Arial" w:hAnsi="Arial" w:cs="Arial" w:hint="eastAsia"/>
          <w:color w:val="000000"/>
          <w:sz w:val="24"/>
        </w:rPr>
        <w:t>、</w:t>
      </w:r>
      <w:r>
        <w:rPr>
          <w:rFonts w:ascii="Arial" w:hAnsi="Arial" w:cs="Arial" w:hint="eastAsia"/>
          <w:color w:val="000000"/>
          <w:sz w:val="24"/>
        </w:rPr>
        <w:t>0</w:t>
      </w:r>
      <w:r>
        <w:rPr>
          <w:rFonts w:ascii="Arial" w:hAnsi="Arial" w:cs="Arial" w:hint="eastAsia"/>
          <w:color w:val="000000"/>
          <w:sz w:val="24"/>
        </w:rPr>
        <w:t>、</w:t>
      </w:r>
      <w:r>
        <w:rPr>
          <w:rFonts w:ascii="Arial" w:hAnsi="Arial" w:cs="Arial" w:hint="eastAsia"/>
          <w:color w:val="000000"/>
          <w:sz w:val="24"/>
        </w:rPr>
        <w:t>0</w:t>
      </w:r>
      <w:r w:rsidR="00A65EFE">
        <w:rPr>
          <w:rFonts w:ascii="Arial" w:hAnsi="Arial" w:cs="Arial" w:hint="eastAsia"/>
          <w:color w:val="000000"/>
          <w:sz w:val="24"/>
        </w:rPr>
        <w:t>，但是这种方式自动忽略了标签之间的关联信息。</w:t>
      </w:r>
    </w:p>
    <w:p w14:paraId="0E270B5F" w14:textId="77777777" w:rsidR="00715ACB" w:rsidRDefault="00F50A61">
      <w:pPr>
        <w:spacing w:line="360" w:lineRule="auto"/>
        <w:ind w:firstLineChars="200" w:firstLine="480"/>
        <w:rPr>
          <w:rFonts w:ascii="Arial" w:hAnsi="Arial" w:cs="Arial"/>
          <w:color w:val="000000"/>
          <w:sz w:val="24"/>
        </w:rPr>
      </w:pPr>
      <w:r>
        <w:rPr>
          <w:rFonts w:ascii="Arial" w:hAnsi="Arial" w:cs="Arial" w:hint="eastAsia"/>
          <w:color w:val="000000"/>
          <w:sz w:val="24"/>
        </w:rPr>
        <w:t>（</w:t>
      </w:r>
      <w:r>
        <w:rPr>
          <w:rFonts w:ascii="Arial" w:hAnsi="Arial" w:cs="Arial" w:hint="eastAsia"/>
          <w:color w:val="000000"/>
          <w:sz w:val="24"/>
        </w:rPr>
        <w:t>2</w:t>
      </w:r>
      <w:r>
        <w:rPr>
          <w:rFonts w:ascii="Arial" w:hAnsi="Arial" w:cs="Arial" w:hint="eastAsia"/>
          <w:color w:val="000000"/>
          <w:sz w:val="24"/>
        </w:rPr>
        <w:t>）基于算法适用的方法</w:t>
      </w:r>
    </w:p>
    <w:p w14:paraId="10F366E2" w14:textId="2253841B" w:rsidR="00A65EFE" w:rsidRDefault="00F50A61" w:rsidP="00A65EFE">
      <w:pPr>
        <w:spacing w:line="360" w:lineRule="auto"/>
        <w:ind w:firstLineChars="200" w:firstLine="480"/>
        <w:rPr>
          <w:rFonts w:ascii="Arial" w:hAnsi="Arial" w:cs="Arial"/>
          <w:color w:val="000000"/>
          <w:sz w:val="24"/>
        </w:rPr>
      </w:pPr>
      <w:r>
        <w:rPr>
          <w:rFonts w:ascii="Arial" w:hAnsi="Arial" w:cs="Arial" w:hint="eastAsia"/>
          <w:color w:val="000000"/>
          <w:sz w:val="24"/>
        </w:rPr>
        <w:t>在深度学习方法中，往往可以通过巧妙设计输出层来达到多标签分类的目的。常见的方法包括在输出层的每个神经元采用</w:t>
      </w:r>
      <w:r>
        <w:rPr>
          <w:rFonts w:ascii="Arial" w:hAnsi="Arial" w:cs="Arial" w:hint="eastAsia"/>
          <w:color w:val="000000"/>
          <w:sz w:val="24"/>
        </w:rPr>
        <w:t>sigmoid</w:t>
      </w:r>
      <w:r>
        <w:rPr>
          <w:rFonts w:ascii="Arial" w:hAnsi="Arial" w:cs="Arial" w:hint="eastAsia"/>
          <w:color w:val="000000"/>
          <w:sz w:val="24"/>
        </w:rPr>
        <w:t>函数进行激活进行二分类，样本总体类别个数与输出层神经元个数相同</w:t>
      </w:r>
      <w:bookmarkEnd w:id="77"/>
      <w:r w:rsidR="00A65EFE">
        <w:rPr>
          <w:rFonts w:ascii="Arial" w:hAnsi="Arial" w:cs="Arial" w:hint="eastAsia"/>
          <w:color w:val="000000"/>
          <w:sz w:val="24"/>
        </w:rPr>
        <w:t>。</w:t>
      </w:r>
    </w:p>
    <w:p w14:paraId="78FFC052" w14:textId="7101195C" w:rsidR="003F5810" w:rsidRDefault="003F5810" w:rsidP="00A65EFE">
      <w:pPr>
        <w:spacing w:line="360" w:lineRule="auto"/>
        <w:ind w:firstLineChars="200" w:firstLine="480"/>
        <w:rPr>
          <w:rFonts w:ascii="Arial" w:hAnsi="Arial" w:cs="Arial"/>
          <w:color w:val="000000"/>
          <w:sz w:val="24"/>
        </w:rPr>
      </w:pPr>
      <w:r>
        <w:rPr>
          <w:rFonts w:ascii="Arial" w:hAnsi="Arial" w:cs="Arial" w:hint="eastAsia"/>
          <w:color w:val="000000"/>
          <w:sz w:val="24"/>
        </w:rPr>
        <w:t>从以上分析可知，基于问题的转化方法需要训练多个分类器，训练复杂度非常高。并且，各个分类器相互独立，失去了标签之间的关联性。而基于算法适用的方法，</w:t>
      </w:r>
      <w:r w:rsidR="0014790D">
        <w:rPr>
          <w:rFonts w:ascii="Arial" w:hAnsi="Arial" w:cs="Arial" w:hint="eastAsia"/>
          <w:color w:val="000000"/>
          <w:sz w:val="24"/>
        </w:rPr>
        <w:t>训练复杂度比基于问题的转化方法低，计算损失函数时由各个标签损失共同作用，一定程度上考虑标签之间的关联性。</w:t>
      </w:r>
    </w:p>
    <w:p w14:paraId="19A3816B" w14:textId="77777777" w:rsidR="00715ACB" w:rsidRDefault="00F50A61">
      <w:pPr>
        <w:pStyle w:val="2"/>
      </w:pPr>
      <w:bookmarkStart w:id="78" w:name="_Toc136106967"/>
      <w:bookmarkStart w:id="79" w:name="_Toc3559734"/>
      <w:r>
        <w:t xml:space="preserve">2.2 </w:t>
      </w:r>
      <w:bookmarkEnd w:id="78"/>
      <w:r>
        <w:t>非均衡样本学习</w:t>
      </w:r>
      <w:bookmarkEnd w:id="79"/>
    </w:p>
    <w:p w14:paraId="30A8AED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类别不平衡时训练集合中不同类别的训练样本个数差别很大，会导致学习的</w:t>
      </w:r>
      <w:r>
        <w:rPr>
          <w:rFonts w:ascii="Arial" w:hAnsi="Arial" w:cs="Arial" w:hint="eastAsia"/>
          <w:color w:val="000000" w:themeColor="text1"/>
          <w:sz w:val="24"/>
        </w:rPr>
        <w:lastRenderedPageBreak/>
        <w:t>分类器倾向将所有样本预测为样本个数较多的类别。在现实学习任务中，经常会遇到非均衡样本的学习，比如在拆解多分类或者多标签分类问题时，即使原始问题中不同类别样本个数相当，训练子二分类器仍然可能会遇到样本不均衡的问题。因此，本节将主要介绍非均衡样本学习。</w:t>
      </w:r>
    </w:p>
    <w:p w14:paraId="5248B7E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对于法条推荐而言，每个法律文书都会引用不止一条法条，由此便引出了多标签多分类学习。当不同类别的训练样本数据量相差较多时，比如负类样本个数与正类样本个数比例为</w:t>
      </w:r>
      <w:r>
        <w:rPr>
          <w:rFonts w:ascii="Arial" w:hAnsi="Arial" w:cs="Arial" w:hint="eastAsia"/>
          <w:color w:val="000000" w:themeColor="text1"/>
          <w:sz w:val="24"/>
        </w:rPr>
        <w:t>100</w:t>
      </w: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时，便会存在倾向于将所有标签预测为负类，然而这样的学习器没有任何价值，因为它不能准确预测出正例样本标签。</w:t>
      </w:r>
    </w:p>
    <w:p w14:paraId="4AC35F5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以线性分类器</w:t>
      </w:r>
      <m:oMath>
        <m:r>
          <w:rPr>
            <w:rFonts w:ascii="Cambria Math" w:hAnsi="Cambria Math" w:cs="Arial"/>
            <w:color w:val="000000" w:themeColor="text1"/>
            <w:sz w:val="24"/>
          </w:rPr>
          <m:t>y</m:t>
        </m:r>
        <m:r>
          <m:rPr>
            <m:sty m:val="p"/>
          </m:rPr>
          <w:rPr>
            <w:rFonts w:ascii="Cambria Math" w:hAnsi="Cambria Math" w:cs="Arial"/>
            <w:color w:val="000000" w:themeColor="text1"/>
            <w:sz w:val="24"/>
          </w:rPr>
          <m:t>=</m:t>
        </m:r>
        <m:r>
          <w:rPr>
            <w:rFonts w:ascii="Cambria Math" w:hAnsi="Cambria Math" w:cs="Arial"/>
            <w:color w:val="000000" w:themeColor="text1"/>
            <w:sz w:val="24"/>
          </w:rPr>
          <m:t>σ</m:t>
        </m:r>
        <m:d>
          <m:dPr>
            <m:ctrlPr>
              <w:rPr>
                <w:rFonts w:ascii="Cambria Math" w:hAnsi="Cambria Math" w:cs="Arial"/>
                <w:color w:val="000000" w:themeColor="text1"/>
                <w:sz w:val="24"/>
              </w:rPr>
            </m:ctrlPr>
          </m:dPr>
          <m:e>
            <m:sSup>
              <m:sSupPr>
                <m:ctrlPr>
                  <w:rPr>
                    <w:rFonts w:ascii="Cambria Math" w:hAnsi="Cambria Math" w:cs="Arial"/>
                    <w:color w:val="000000" w:themeColor="text1"/>
                    <w:sz w:val="24"/>
                  </w:rPr>
                </m:ctrlPr>
              </m:sSupPr>
              <m:e>
                <m:r>
                  <w:rPr>
                    <w:rFonts w:ascii="Cambria Math" w:hAnsi="Cambria Math" w:cs="Arial"/>
                    <w:color w:val="000000" w:themeColor="text1"/>
                    <w:sz w:val="24"/>
                  </w:rPr>
                  <m:t>w</m:t>
                </m:r>
              </m:e>
              <m:sup>
                <m:r>
                  <w:rPr>
                    <w:rFonts w:ascii="Cambria Math" w:hAnsi="Cambria Math" w:cs="Arial"/>
                    <w:color w:val="000000" w:themeColor="text1"/>
                    <w:sz w:val="24"/>
                  </w:rPr>
                  <m:t>T</m:t>
                </m:r>
              </m:sup>
            </m:sSup>
            <m:r>
              <w:rPr>
                <w:rFonts w:ascii="Cambria Math" w:hAnsi="Cambria Math" w:cs="Arial"/>
                <w:color w:val="000000" w:themeColor="text1"/>
                <w:sz w:val="24"/>
              </w:rPr>
              <m:t>x</m:t>
            </m:r>
            <m:r>
              <m:rPr>
                <m:sty m:val="p"/>
              </m:rPr>
              <w:rPr>
                <w:rFonts w:ascii="Cambria Math" w:hAnsi="Cambria Math" w:cs="Arial"/>
                <w:color w:val="000000" w:themeColor="text1"/>
                <w:sz w:val="24"/>
              </w:rPr>
              <m:t>+</m:t>
            </m:r>
            <m:r>
              <w:rPr>
                <w:rFonts w:ascii="Cambria Math" w:hAnsi="Cambria Math" w:cs="Arial"/>
                <w:color w:val="000000" w:themeColor="text1"/>
                <w:sz w:val="24"/>
              </w:rPr>
              <m:t>b</m:t>
            </m:r>
          </m:e>
        </m:d>
      </m:oMath>
      <w:r>
        <w:rPr>
          <w:rFonts w:ascii="Arial" w:hAnsi="Arial" w:cs="Arial" w:hint="eastAsia"/>
          <w:color w:val="000000" w:themeColor="text1"/>
          <w:sz w:val="24"/>
        </w:rPr>
        <w:t>对样本</w:t>
      </w:r>
      <w:r>
        <w:rPr>
          <w:rFonts w:ascii="Arial" w:hAnsi="Arial" w:cs="Arial" w:hint="eastAsia"/>
          <w:color w:val="000000" w:themeColor="text1"/>
          <w:sz w:val="24"/>
        </w:rPr>
        <w:t>x</w:t>
      </w:r>
      <w:r>
        <w:rPr>
          <w:rFonts w:ascii="Arial" w:hAnsi="Arial" w:cs="Arial" w:hint="eastAsia"/>
          <w:color w:val="000000" w:themeColor="text1"/>
          <w:sz w:val="24"/>
        </w:rPr>
        <w:t>进行二分类为例子，再判断</w:t>
      </w:r>
      <w:r>
        <w:rPr>
          <w:rFonts w:ascii="Arial" w:hAnsi="Arial" w:cs="Arial" w:hint="eastAsia"/>
          <w:color w:val="000000" w:themeColor="text1"/>
          <w:sz w:val="24"/>
        </w:rPr>
        <w:t>x</w:t>
      </w:r>
      <w:r>
        <w:rPr>
          <w:rFonts w:ascii="Arial" w:hAnsi="Arial" w:cs="Arial" w:hint="eastAsia"/>
          <w:color w:val="000000" w:themeColor="text1"/>
          <w:sz w:val="24"/>
        </w:rPr>
        <w:t>为正例还是负例的时候，如果</w:t>
      </w:r>
      <m:oMath>
        <m:f>
          <m:fPr>
            <m:ctrlPr>
              <w:rPr>
                <w:rFonts w:ascii="Cambria Math" w:hAnsi="Cambria Math" w:cs="Arial"/>
                <w:color w:val="000000" w:themeColor="text1"/>
                <w:sz w:val="24"/>
              </w:rPr>
            </m:ctrlPr>
          </m:fPr>
          <m:num>
            <m:r>
              <w:rPr>
                <w:rFonts w:ascii="Cambria Math" w:hAnsi="Cambria Math" w:cs="Arial"/>
                <w:color w:val="000000" w:themeColor="text1"/>
                <w:sz w:val="24"/>
              </w:rPr>
              <m:t>y</m:t>
            </m:r>
          </m:num>
          <m:den>
            <m:r>
              <m:rPr>
                <m:sty m:val="p"/>
              </m:rPr>
              <w:rPr>
                <w:rFonts w:ascii="Cambria Math" w:hAnsi="Cambria Math" w:cs="Arial"/>
                <w:color w:val="000000" w:themeColor="text1"/>
                <w:sz w:val="24"/>
              </w:rPr>
              <m:t>1-</m:t>
            </m:r>
            <m:r>
              <w:rPr>
                <w:rFonts w:ascii="Cambria Math" w:hAnsi="Cambria Math" w:cs="Arial"/>
                <w:color w:val="000000" w:themeColor="text1"/>
                <w:sz w:val="24"/>
              </w:rPr>
              <m:t>y</m:t>
            </m:r>
          </m:den>
        </m:f>
        <m:r>
          <m:rPr>
            <m:sty m:val="p"/>
          </m:rPr>
          <w:rPr>
            <w:rFonts w:ascii="Cambria Math" w:hAnsi="Cambria Math" w:cs="Arial"/>
            <w:color w:val="000000" w:themeColor="text1"/>
            <w:sz w:val="24"/>
          </w:rPr>
          <m:t>&gt;1</m:t>
        </m:r>
      </m:oMath>
      <w:r>
        <w:rPr>
          <w:rFonts w:ascii="Arial" w:hAnsi="Arial" w:cs="Arial" w:hint="eastAsia"/>
          <w:color w:val="000000" w:themeColor="text1"/>
          <w:sz w:val="24"/>
        </w:rPr>
        <w:t>，那么将结果预测为正例，否则预测为反例。其中，</w:t>
      </w:r>
      <w:r>
        <w:rPr>
          <w:rFonts w:ascii="Arial" w:hAnsi="Arial" w:cs="Arial" w:hint="eastAsia"/>
          <w:color w:val="000000" w:themeColor="text1"/>
          <w:sz w:val="24"/>
        </w:rPr>
        <w:t>y</w:t>
      </w:r>
      <w:r>
        <w:rPr>
          <w:rFonts w:ascii="Arial" w:hAnsi="Arial" w:cs="Arial" w:hint="eastAsia"/>
          <w:color w:val="000000" w:themeColor="text1"/>
          <w:sz w:val="24"/>
        </w:rPr>
        <w:t>实际意义上就是指预测为正例的可能性。当训练集中正负样例个数不均衡时，令</w:t>
      </w:r>
      <w:r>
        <w:rPr>
          <w:rFonts w:ascii="Arial" w:hAnsi="Arial" w:cs="Arial" w:hint="eastAsia"/>
          <w:color w:val="000000" w:themeColor="text1"/>
          <w:sz w:val="24"/>
        </w:rPr>
        <w:t>m</w:t>
      </w:r>
      <w:r>
        <w:rPr>
          <w:rFonts w:ascii="Arial" w:hAnsi="Arial" w:cs="Arial" w:hint="eastAsia"/>
          <w:color w:val="000000" w:themeColor="text1"/>
          <w:sz w:val="24"/>
        </w:rPr>
        <w:t>表示为正例的个数，</w:t>
      </w:r>
      <w:r>
        <w:rPr>
          <w:rFonts w:ascii="Arial" w:hAnsi="Arial" w:cs="Arial" w:hint="eastAsia"/>
          <w:color w:val="000000" w:themeColor="text1"/>
          <w:sz w:val="24"/>
        </w:rPr>
        <w:t>n</w:t>
      </w:r>
      <w:r>
        <w:rPr>
          <w:rFonts w:ascii="Arial" w:hAnsi="Arial" w:cs="Arial" w:hint="eastAsia"/>
          <w:color w:val="000000" w:themeColor="text1"/>
          <w:sz w:val="24"/>
        </w:rPr>
        <w:t>为反例的个数，那么正例的观测概率为</w:t>
      </w:r>
      <m:oMath>
        <m:f>
          <m:fPr>
            <m:ctrlPr>
              <w:rPr>
                <w:rFonts w:ascii="Cambria Math" w:hAnsi="Cambria Math" w:cs="Arial"/>
                <w:color w:val="000000" w:themeColor="text1"/>
                <w:sz w:val="24"/>
              </w:rPr>
            </m:ctrlPr>
          </m:fPr>
          <m:num>
            <m:r>
              <w:rPr>
                <w:rFonts w:ascii="Cambria Math" w:hAnsi="Cambria Math" w:cs="Arial"/>
                <w:color w:val="000000" w:themeColor="text1"/>
                <w:sz w:val="24"/>
              </w:rPr>
              <m:t>m</m:t>
            </m:r>
          </m:num>
          <m:den>
            <m:r>
              <w:rPr>
                <w:rFonts w:ascii="Cambria Math" w:hAnsi="Cambria Math" w:cs="Arial"/>
                <w:color w:val="000000" w:themeColor="text1"/>
                <w:sz w:val="24"/>
              </w:rPr>
              <m:t>n</m:t>
            </m:r>
          </m:den>
        </m:f>
      </m:oMath>
      <w:r>
        <w:rPr>
          <w:rFonts w:ascii="Arial" w:hAnsi="Arial" w:cs="Arial" w:hint="eastAsia"/>
          <w:color w:val="000000" w:themeColor="text1"/>
          <w:sz w:val="24"/>
        </w:rPr>
        <w:t>。那么如果</w:t>
      </w:r>
      <m:oMath>
        <m:f>
          <m:fPr>
            <m:ctrlPr>
              <w:rPr>
                <w:rFonts w:ascii="Cambria Math" w:hAnsi="Cambria Math" w:cs="Arial"/>
                <w:color w:val="000000" w:themeColor="text1"/>
                <w:sz w:val="24"/>
              </w:rPr>
            </m:ctrlPr>
          </m:fPr>
          <m:num>
            <m:r>
              <w:rPr>
                <w:rFonts w:ascii="Cambria Math" w:hAnsi="Cambria Math" w:cs="Arial"/>
                <w:color w:val="000000" w:themeColor="text1"/>
                <w:sz w:val="24"/>
              </w:rPr>
              <m:t>y</m:t>
            </m:r>
          </m:num>
          <m:den>
            <m:r>
              <m:rPr>
                <m:sty m:val="p"/>
              </m:rPr>
              <w:rPr>
                <w:rFonts w:ascii="Cambria Math" w:hAnsi="Cambria Math" w:cs="Arial"/>
                <w:color w:val="000000" w:themeColor="text1"/>
                <w:sz w:val="24"/>
              </w:rPr>
              <m:t>1-</m:t>
            </m:r>
            <m:r>
              <w:rPr>
                <w:rFonts w:ascii="Cambria Math" w:hAnsi="Cambria Math" w:cs="Arial"/>
                <w:color w:val="000000" w:themeColor="text1"/>
                <w:sz w:val="24"/>
              </w:rPr>
              <m:t>y</m:t>
            </m:r>
          </m:den>
        </m:f>
        <m:r>
          <m:rPr>
            <m:sty m:val="p"/>
          </m:rPr>
          <w:rPr>
            <w:rFonts w:ascii="Cambria Math" w:hAnsi="Cambria Math" w:cs="Arial"/>
            <w:color w:val="000000" w:themeColor="text1"/>
            <w:sz w:val="24"/>
          </w:rPr>
          <m:t>&gt;</m:t>
        </m:r>
        <m:f>
          <m:fPr>
            <m:ctrlPr>
              <w:rPr>
                <w:rFonts w:ascii="Cambria Math" w:hAnsi="Cambria Math" w:cs="Arial"/>
                <w:color w:val="000000" w:themeColor="text1"/>
                <w:sz w:val="24"/>
              </w:rPr>
            </m:ctrlPr>
          </m:fPr>
          <m:num>
            <m:r>
              <w:rPr>
                <w:rFonts w:ascii="Cambria Math" w:hAnsi="Cambria Math" w:cs="Arial"/>
                <w:color w:val="000000" w:themeColor="text1"/>
                <w:sz w:val="24"/>
              </w:rPr>
              <m:t>m</m:t>
            </m:r>
          </m:num>
          <m:den>
            <m:r>
              <w:rPr>
                <w:rFonts w:ascii="Cambria Math" w:hAnsi="Cambria Math" w:cs="Arial"/>
                <w:color w:val="000000" w:themeColor="text1"/>
                <w:sz w:val="24"/>
              </w:rPr>
              <m:t>n</m:t>
            </m:r>
          </m:den>
        </m:f>
      </m:oMath>
      <w:r>
        <w:rPr>
          <w:rFonts w:ascii="Arial" w:hAnsi="Arial" w:cs="Arial" w:hint="eastAsia"/>
          <w:color w:val="000000" w:themeColor="text1"/>
          <w:sz w:val="24"/>
        </w:rPr>
        <w:t>，即预测为正例。更简单的，只需</w:t>
      </w:r>
      <m:oMath>
        <m:f>
          <m:fPr>
            <m:ctrlPr>
              <w:rPr>
                <w:rFonts w:ascii="Cambria Math" w:hAnsi="Cambria Math" w:cs="Arial"/>
                <w:color w:val="000000" w:themeColor="text1"/>
                <w:sz w:val="24"/>
              </w:rPr>
            </m:ctrlPr>
          </m:fPr>
          <m:num>
            <m:sSup>
              <m:sSupPr>
                <m:ctrlPr>
                  <w:rPr>
                    <w:rFonts w:ascii="Cambria Math" w:hAnsi="Cambria Math" w:cs="Arial"/>
                    <w:color w:val="000000" w:themeColor="text1"/>
                    <w:sz w:val="24"/>
                  </w:rPr>
                </m:ctrlPr>
              </m:sSupPr>
              <m:e>
                <m:r>
                  <w:rPr>
                    <w:rFonts w:ascii="Cambria Math" w:hAnsi="Cambria Math" w:cs="Arial"/>
                    <w:color w:val="000000" w:themeColor="text1"/>
                    <w:sz w:val="24"/>
                  </w:rPr>
                  <m:t>y</m:t>
                </m:r>
              </m:e>
              <m:sup>
                <m:r>
                  <m:rPr>
                    <m:sty m:val="p"/>
                  </m:rPr>
                  <w:rPr>
                    <w:rFonts w:ascii="Cambria Math" w:hAnsi="Cambria Math" w:cs="Arial"/>
                    <w:color w:val="000000" w:themeColor="text1"/>
                    <w:sz w:val="24"/>
                  </w:rPr>
                  <m:t>'</m:t>
                </m:r>
              </m:sup>
            </m:sSup>
          </m:num>
          <m:den>
            <m:r>
              <m:rPr>
                <m:sty m:val="p"/>
              </m:rPr>
              <w:rPr>
                <w:rFonts w:ascii="Cambria Math" w:hAnsi="Cambria Math" w:cs="Arial"/>
                <w:color w:val="000000" w:themeColor="text1"/>
                <w:sz w:val="24"/>
              </w:rPr>
              <m:t>1-</m:t>
            </m:r>
            <m:sSup>
              <m:sSupPr>
                <m:ctrlPr>
                  <w:rPr>
                    <w:rFonts w:ascii="Cambria Math" w:hAnsi="Cambria Math" w:cs="Arial"/>
                    <w:color w:val="000000" w:themeColor="text1"/>
                    <w:sz w:val="24"/>
                  </w:rPr>
                </m:ctrlPr>
              </m:sSupPr>
              <m:e>
                <m:r>
                  <w:rPr>
                    <w:rFonts w:ascii="Cambria Math" w:hAnsi="Cambria Math" w:cs="Arial"/>
                    <w:color w:val="000000" w:themeColor="text1"/>
                    <w:sz w:val="24"/>
                  </w:rPr>
                  <m:t>y</m:t>
                </m:r>
              </m:e>
              <m:sup>
                <m:r>
                  <m:rPr>
                    <m:sty m:val="p"/>
                  </m:rPr>
                  <w:rPr>
                    <w:rFonts w:ascii="Cambria Math" w:hAnsi="Cambria Math" w:cs="Arial"/>
                    <w:color w:val="000000" w:themeColor="text1"/>
                    <w:sz w:val="24"/>
                  </w:rPr>
                  <m:t>'</m:t>
                </m:r>
              </m:sup>
            </m:sSup>
          </m:den>
        </m:f>
        <m:r>
          <m:rPr>
            <m:sty m:val="p"/>
          </m:rPr>
          <w:rPr>
            <w:rFonts w:ascii="Cambria Math" w:hAnsi="Cambria Math" w:cs="Arial"/>
            <w:color w:val="000000" w:themeColor="text1"/>
            <w:sz w:val="24"/>
          </w:rPr>
          <m:t>=</m:t>
        </m:r>
        <m:f>
          <m:fPr>
            <m:ctrlPr>
              <w:rPr>
                <w:rFonts w:ascii="Cambria Math" w:hAnsi="Cambria Math" w:cs="Arial"/>
                <w:color w:val="000000" w:themeColor="text1"/>
                <w:sz w:val="24"/>
              </w:rPr>
            </m:ctrlPr>
          </m:fPr>
          <m:num>
            <m:r>
              <w:rPr>
                <w:rFonts w:ascii="Cambria Math" w:hAnsi="Cambria Math" w:cs="Arial"/>
                <w:color w:val="000000" w:themeColor="text1"/>
                <w:sz w:val="24"/>
              </w:rPr>
              <m:t>y</m:t>
            </m:r>
          </m:num>
          <m:den>
            <m:r>
              <m:rPr>
                <m:sty m:val="p"/>
              </m:rPr>
              <w:rPr>
                <w:rFonts w:ascii="Cambria Math" w:hAnsi="Cambria Math" w:cs="Arial"/>
                <w:color w:val="000000" w:themeColor="text1"/>
                <w:sz w:val="24"/>
              </w:rPr>
              <m:t>1-</m:t>
            </m:r>
            <m:r>
              <w:rPr>
                <w:rFonts w:ascii="Cambria Math" w:hAnsi="Cambria Math" w:cs="Arial"/>
                <w:color w:val="000000" w:themeColor="text1"/>
                <w:sz w:val="24"/>
              </w:rPr>
              <m:t>y</m:t>
            </m:r>
          </m:den>
        </m:f>
        <m:r>
          <m:rPr>
            <m:sty m:val="p"/>
          </m:rPr>
          <w:rPr>
            <w:rFonts w:ascii="Cambria Math" w:hAnsi="Cambria Math" w:cs="Arial"/>
            <w:color w:val="000000" w:themeColor="text1"/>
            <w:sz w:val="24"/>
          </w:rPr>
          <m:t>*</m:t>
        </m:r>
        <m:f>
          <m:fPr>
            <m:ctrlPr>
              <w:rPr>
                <w:rFonts w:ascii="Cambria Math" w:hAnsi="Cambria Math" w:cs="Arial"/>
                <w:color w:val="000000" w:themeColor="text1"/>
                <w:sz w:val="24"/>
              </w:rPr>
            </m:ctrlPr>
          </m:fPr>
          <m:num>
            <m:r>
              <w:rPr>
                <w:rFonts w:ascii="Cambria Math" w:hAnsi="Cambria Math" w:cs="Arial"/>
                <w:color w:val="000000" w:themeColor="text1"/>
                <w:sz w:val="24"/>
              </w:rPr>
              <m:t>n</m:t>
            </m:r>
          </m:num>
          <m:den>
            <m:r>
              <w:rPr>
                <w:rFonts w:ascii="Cambria Math" w:hAnsi="Cambria Math" w:cs="Arial"/>
                <w:color w:val="000000" w:themeColor="text1"/>
                <w:sz w:val="24"/>
              </w:rPr>
              <m:t>m</m:t>
            </m:r>
          </m:den>
        </m:f>
        <m:r>
          <m:rPr>
            <m:sty m:val="p"/>
          </m:rPr>
          <w:rPr>
            <w:rFonts w:ascii="Cambria Math" w:hAnsi="Cambria Math" w:cs="Arial"/>
            <w:color w:val="000000" w:themeColor="text1"/>
            <w:sz w:val="24"/>
          </w:rPr>
          <m:t>&gt;1</m:t>
        </m:r>
      </m:oMath>
      <w:r>
        <w:rPr>
          <w:rFonts w:ascii="Arial" w:hAnsi="Arial" w:cs="Arial" w:hint="eastAsia"/>
          <w:color w:val="000000" w:themeColor="text1"/>
          <w:sz w:val="24"/>
        </w:rPr>
        <w:t>即将样本</w:t>
      </w:r>
      <w:r>
        <w:rPr>
          <w:rFonts w:ascii="Arial" w:hAnsi="Arial" w:cs="Arial" w:hint="eastAsia"/>
          <w:color w:val="000000" w:themeColor="text1"/>
          <w:sz w:val="24"/>
        </w:rPr>
        <w:t>x</w:t>
      </w:r>
      <w:r>
        <w:rPr>
          <w:rFonts w:ascii="Arial" w:hAnsi="Arial" w:cs="Arial" w:hint="eastAsia"/>
          <w:color w:val="000000" w:themeColor="text1"/>
          <w:sz w:val="24"/>
        </w:rPr>
        <w:t>预测为正例，这是解决非均衡样本学习常用的“再缩放”思想。</w:t>
      </w:r>
    </w:p>
    <w:p w14:paraId="0274450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除此之外，仍有其他方法可以解决非均衡样本学习。一是去除个数较多的部分负例，称之为“欠采样”，使得正、负例样本个数接近再进行学习；二是对正类样本进行“过采样”，随机复制部分正类样本增加正例，再进行学习。欠采样在训练开销上要远小于过采样，但容易造成因为数据不足导致无法收敛到最优。需要注意的是，欠采样不是简单丢弃负例，而是采用集成学习的思路，将负例分为多个子集，训练出多个子分类器，最后综合多个子分类器结果。</w:t>
      </w:r>
    </w:p>
    <w:p w14:paraId="41886F3D" w14:textId="77777777" w:rsidR="00715ACB" w:rsidRDefault="00F50A61">
      <w:pPr>
        <w:pStyle w:val="2"/>
      </w:pPr>
      <w:bookmarkStart w:id="80" w:name="_Toc3559735"/>
      <w:r>
        <w:rPr>
          <w:rFonts w:hint="eastAsia"/>
        </w:rPr>
        <w:t>2.3</w:t>
      </w:r>
      <w:r>
        <w:t xml:space="preserve"> </w:t>
      </w:r>
      <w:r>
        <w:rPr>
          <w:rFonts w:hint="eastAsia"/>
        </w:rPr>
        <w:t>W</w:t>
      </w:r>
      <w:r>
        <w:t>ord2Vec</w:t>
      </w:r>
      <w:r>
        <w:t>模型</w:t>
      </w:r>
      <w:bookmarkEnd w:id="80"/>
    </w:p>
    <w:p w14:paraId="2A204743" w14:textId="77777777" w:rsidR="00715ACB" w:rsidRDefault="00F50A61" w:rsidP="006D205F">
      <w:pPr>
        <w:spacing w:line="360" w:lineRule="auto"/>
        <w:ind w:firstLineChars="200" w:firstLine="480"/>
        <w:rPr>
          <w:rFonts w:ascii="Arial" w:hAnsi="Arial" w:cs="Arial"/>
          <w:color w:val="000000" w:themeColor="text1"/>
          <w:sz w:val="24"/>
        </w:rPr>
      </w:pPr>
      <w:r>
        <w:rPr>
          <w:rFonts w:ascii="Arial" w:hAnsi="Arial" w:cs="Arial"/>
          <w:color w:val="000000" w:themeColor="text1"/>
          <w:sz w:val="24"/>
        </w:rPr>
        <w:t>W</w:t>
      </w:r>
      <w:r>
        <w:rPr>
          <w:rFonts w:ascii="Arial" w:hAnsi="Arial" w:cs="Arial" w:hint="eastAsia"/>
          <w:color w:val="000000" w:themeColor="text1"/>
          <w:sz w:val="24"/>
        </w:rPr>
        <w:t>ord2vec</w:t>
      </w:r>
      <w:r>
        <w:rPr>
          <w:rFonts w:ascii="Arial" w:hAnsi="Arial" w:cs="Arial" w:hint="eastAsia"/>
          <w:color w:val="000000" w:themeColor="text1"/>
          <w:sz w:val="24"/>
        </w:rPr>
        <w:t>模型</w:t>
      </w:r>
      <w:r>
        <w:rPr>
          <w:rFonts w:ascii="Arial" w:hAnsi="Arial" w:cs="Arial"/>
          <w:color w:val="222222"/>
          <w:sz w:val="24"/>
          <w:shd w:val="clear" w:color="auto" w:fill="FFFFFF"/>
        </w:rPr>
        <w:t>[Le Q et al., 2014]</w:t>
      </w:r>
      <w:r>
        <w:rPr>
          <w:rFonts w:ascii="Arial" w:hAnsi="Arial" w:cs="Arial" w:hint="eastAsia"/>
          <w:color w:val="000000" w:themeColor="text1"/>
          <w:sz w:val="24"/>
        </w:rPr>
        <w:t>作为一种重要的</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方法，有</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w:t>
      </w:r>
      <w:r>
        <w:rPr>
          <w:rFonts w:ascii="Arial" w:hAnsi="Arial" w:cs="Arial" w:hint="eastAsia"/>
          <w:color w:val="000000" w:themeColor="text1"/>
          <w:sz w:val="24"/>
        </w:rPr>
        <w:t>C</w:t>
      </w:r>
      <w:r>
        <w:rPr>
          <w:rFonts w:ascii="Arial" w:hAnsi="Arial" w:cs="Arial"/>
          <w:color w:val="000000" w:themeColor="text1"/>
          <w:sz w:val="24"/>
        </w:rPr>
        <w:t>ontinuous B</w:t>
      </w:r>
      <w:r>
        <w:rPr>
          <w:rFonts w:ascii="Arial" w:hAnsi="Arial" w:cs="Arial" w:hint="eastAsia"/>
          <w:color w:val="000000" w:themeColor="text1"/>
          <w:sz w:val="24"/>
        </w:rPr>
        <w:t>ag</w:t>
      </w:r>
      <w:r>
        <w:rPr>
          <w:rFonts w:ascii="Arial" w:hAnsi="Arial" w:cs="Arial"/>
          <w:color w:val="000000" w:themeColor="text1"/>
          <w:sz w:val="24"/>
        </w:rPr>
        <w:t>-of -Words Model</w:t>
      </w:r>
      <w:r>
        <w:rPr>
          <w:rFonts w:ascii="Arial" w:hAnsi="Arial" w:cs="Arial" w:hint="eastAsia"/>
          <w:color w:val="000000" w:themeColor="text1"/>
          <w:sz w:val="24"/>
        </w:rPr>
        <w:t>）与</w:t>
      </w:r>
      <w:r>
        <w:rPr>
          <w:rFonts w:ascii="Arial" w:hAnsi="Arial" w:cs="Arial" w:hint="eastAsia"/>
          <w:color w:val="000000" w:themeColor="text1"/>
          <w:sz w:val="24"/>
        </w:rPr>
        <w:t>S</w:t>
      </w:r>
      <w:r>
        <w:rPr>
          <w:rFonts w:ascii="Arial" w:hAnsi="Arial" w:cs="Arial"/>
          <w:color w:val="000000" w:themeColor="text1"/>
          <w:sz w:val="24"/>
        </w:rPr>
        <w:t>kip-gram</w:t>
      </w:r>
      <w:r>
        <w:rPr>
          <w:rFonts w:ascii="Arial" w:hAnsi="Arial" w:cs="Arial" w:hint="eastAsia"/>
          <w:color w:val="000000" w:themeColor="text1"/>
          <w:sz w:val="24"/>
        </w:rPr>
        <w:t>（</w:t>
      </w:r>
      <w:r>
        <w:rPr>
          <w:rFonts w:ascii="Arial" w:hAnsi="Arial" w:cs="Arial" w:hint="eastAsia"/>
          <w:color w:val="000000" w:themeColor="text1"/>
          <w:sz w:val="24"/>
        </w:rPr>
        <w:t>C</w:t>
      </w:r>
      <w:r>
        <w:rPr>
          <w:rFonts w:ascii="Arial" w:hAnsi="Arial" w:cs="Arial"/>
          <w:color w:val="000000" w:themeColor="text1"/>
          <w:sz w:val="24"/>
        </w:rPr>
        <w:t>ontinuous Skip-gram Model</w:t>
      </w:r>
      <w:r>
        <w:rPr>
          <w:rFonts w:ascii="Arial" w:hAnsi="Arial" w:cs="Arial" w:hint="eastAsia"/>
          <w:color w:val="000000" w:themeColor="text1"/>
          <w:sz w:val="24"/>
        </w:rPr>
        <w:t>）两种模型。训练方法有基于</w:t>
      </w:r>
      <w:r>
        <w:rPr>
          <w:rFonts w:ascii="Arial" w:hAnsi="Arial" w:cs="Arial" w:hint="eastAsia"/>
          <w:color w:val="000000" w:themeColor="text1"/>
          <w:sz w:val="24"/>
        </w:rPr>
        <w:t>Hierar</w:t>
      </w:r>
      <w:r>
        <w:rPr>
          <w:rFonts w:ascii="Arial" w:hAnsi="Arial" w:cs="Arial"/>
          <w:color w:val="000000" w:themeColor="text1"/>
          <w:sz w:val="24"/>
        </w:rPr>
        <w:t xml:space="preserve">chical </w:t>
      </w:r>
      <w:proofErr w:type="spellStart"/>
      <w:r>
        <w:rPr>
          <w:rFonts w:ascii="Arial" w:hAnsi="Arial" w:cs="Arial"/>
          <w:color w:val="000000" w:themeColor="text1"/>
          <w:sz w:val="24"/>
        </w:rPr>
        <w:t>Softmax</w:t>
      </w:r>
      <w:proofErr w:type="spellEnd"/>
      <w:r>
        <w:rPr>
          <w:rFonts w:ascii="Arial" w:hAnsi="Arial" w:cs="Arial" w:hint="eastAsia"/>
          <w:color w:val="000000" w:themeColor="text1"/>
          <w:sz w:val="24"/>
        </w:rPr>
        <w:t>和</w:t>
      </w:r>
      <w:r>
        <w:rPr>
          <w:rFonts w:ascii="Arial" w:hAnsi="Arial" w:cs="Arial" w:hint="eastAsia"/>
          <w:color w:val="000000" w:themeColor="text1"/>
          <w:sz w:val="24"/>
        </w:rPr>
        <w:t>N</w:t>
      </w:r>
      <w:r>
        <w:rPr>
          <w:rFonts w:ascii="Arial" w:hAnsi="Arial" w:cs="Arial"/>
          <w:color w:val="000000" w:themeColor="text1"/>
          <w:sz w:val="24"/>
        </w:rPr>
        <w:t>egative Sampling</w:t>
      </w:r>
      <w:r>
        <w:rPr>
          <w:rFonts w:ascii="Arial" w:hAnsi="Arial" w:cs="Arial" w:hint="eastAsia"/>
          <w:color w:val="000000" w:themeColor="text1"/>
          <w:sz w:val="24"/>
        </w:rPr>
        <w:t>两种方法，由于本文在训练时采用的是基于</w:t>
      </w:r>
      <w:r>
        <w:rPr>
          <w:rFonts w:ascii="Arial" w:hAnsi="Arial" w:cs="Arial" w:hint="eastAsia"/>
          <w:color w:val="000000" w:themeColor="text1"/>
          <w:sz w:val="24"/>
        </w:rPr>
        <w:t>Hierar</w:t>
      </w:r>
      <w:r>
        <w:rPr>
          <w:rFonts w:ascii="Arial" w:hAnsi="Arial" w:cs="Arial"/>
          <w:color w:val="000000" w:themeColor="text1"/>
          <w:sz w:val="24"/>
        </w:rPr>
        <w:t xml:space="preserve">chical </w:t>
      </w:r>
      <w:proofErr w:type="spellStart"/>
      <w:r>
        <w:rPr>
          <w:rFonts w:ascii="Arial" w:hAnsi="Arial" w:cs="Arial"/>
          <w:color w:val="000000" w:themeColor="text1"/>
          <w:sz w:val="24"/>
        </w:rPr>
        <w:t>Softmax</w:t>
      </w:r>
      <w:proofErr w:type="spellEnd"/>
      <w:r>
        <w:rPr>
          <w:rFonts w:ascii="Arial" w:hAnsi="Arial" w:cs="Arial" w:hint="eastAsia"/>
          <w:color w:val="000000" w:themeColor="text1"/>
          <w:sz w:val="24"/>
        </w:rPr>
        <w:t>的</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模型，因此本节将主要介绍</w:t>
      </w:r>
      <w:r>
        <w:rPr>
          <w:rFonts w:ascii="Arial" w:hAnsi="Arial" w:cs="Arial" w:hint="eastAsia"/>
          <w:color w:val="000000" w:themeColor="text1"/>
          <w:sz w:val="24"/>
        </w:rPr>
        <w:t>Hierar</w:t>
      </w:r>
      <w:r>
        <w:rPr>
          <w:rFonts w:ascii="Arial" w:hAnsi="Arial" w:cs="Arial"/>
          <w:color w:val="000000" w:themeColor="text1"/>
          <w:sz w:val="24"/>
        </w:rPr>
        <w:t xml:space="preserve">chical </w:t>
      </w:r>
      <w:proofErr w:type="spellStart"/>
      <w:r>
        <w:rPr>
          <w:rFonts w:ascii="Arial" w:hAnsi="Arial" w:cs="Arial"/>
          <w:color w:val="000000" w:themeColor="text1"/>
          <w:sz w:val="24"/>
        </w:rPr>
        <w:t>Softmax</w:t>
      </w:r>
      <w:proofErr w:type="spellEnd"/>
      <w:r>
        <w:rPr>
          <w:rFonts w:ascii="Arial" w:hAnsi="Arial" w:cs="Arial" w:hint="eastAsia"/>
          <w:color w:val="000000" w:themeColor="text1"/>
          <w:sz w:val="24"/>
        </w:rPr>
        <w:t>训练方法以及</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模型。</w:t>
      </w:r>
    </w:p>
    <w:p w14:paraId="335AA67D" w14:textId="77777777" w:rsidR="00715ACB" w:rsidRDefault="00714277">
      <w:pPr>
        <w:spacing w:line="360" w:lineRule="auto"/>
        <w:jc w:val="center"/>
        <w:rPr>
          <w:color w:val="000000" w:themeColor="text1"/>
        </w:rPr>
      </w:pPr>
      <w:r>
        <w:lastRenderedPageBreak/>
        <w:pict w14:anchorId="55B73E73">
          <v:shape id="_x0000_i1027" type="#_x0000_t75" style="width:235.4pt;height:235.4pt">
            <v:imagedata r:id="rId23" o:title=""/>
          </v:shape>
        </w:pict>
      </w:r>
    </w:p>
    <w:p w14:paraId="438271D2" w14:textId="77777777" w:rsidR="00715ACB" w:rsidRDefault="00F50A61">
      <w:pPr>
        <w:spacing w:line="360" w:lineRule="auto"/>
        <w:ind w:firstLineChars="200" w:firstLine="480"/>
        <w:jc w:val="center"/>
        <w:rPr>
          <w:rFonts w:ascii="Arial" w:hAnsi="Arial" w:cs="Arial"/>
          <w:color w:val="000000" w:themeColor="text1"/>
          <w:sz w:val="24"/>
        </w:rPr>
      </w:pPr>
      <w:bookmarkStart w:id="81" w:name="_Toc3065486"/>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模型</w:t>
      </w:r>
      <w:bookmarkEnd w:id="81"/>
    </w:p>
    <w:p w14:paraId="0F8D690E" w14:textId="4F83C59B" w:rsidR="009629DC" w:rsidRDefault="00F50A61" w:rsidP="009629DC">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2.1</w:t>
      </w:r>
      <w:r>
        <w:rPr>
          <w:rFonts w:ascii="Arial" w:hAnsi="Arial" w:cs="Arial" w:hint="eastAsia"/>
          <w:color w:val="000000" w:themeColor="text1"/>
          <w:sz w:val="24"/>
        </w:rPr>
        <w:t>所示为</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模型，已知当前词</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sub>
        </m:sSub>
      </m:oMath>
      <w:r>
        <w:rPr>
          <w:rFonts w:ascii="Arial" w:hAnsi="Arial" w:cs="Arial" w:hint="eastAsia"/>
          <w:color w:val="000000" w:themeColor="text1"/>
          <w:sz w:val="24"/>
        </w:rPr>
        <w:t>的上下文</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color w:val="000000" w:themeColor="text1"/>
                <w:sz w:val="24"/>
              </w:rPr>
              <m:t>-2</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color w:val="000000" w:themeColor="text1"/>
                <w:sz w:val="24"/>
              </w:rPr>
              <m:t>-1</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hint="eastAsia"/>
                <w:color w:val="000000" w:themeColor="text1"/>
                <w:sz w:val="24"/>
              </w:rPr>
              <m:t>+1</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hint="eastAsia"/>
                <w:color w:val="000000" w:themeColor="text1"/>
                <w:sz w:val="24"/>
              </w:rPr>
              <m:t>+2</m:t>
            </m:r>
          </m:sub>
        </m:sSub>
      </m:oMath>
      <w:r>
        <w:rPr>
          <w:rFonts w:ascii="Arial" w:hAnsi="Arial" w:cs="Arial" w:hint="eastAsia"/>
          <w:color w:val="000000" w:themeColor="text1"/>
          <w:sz w:val="24"/>
        </w:rPr>
        <w:t>的前提下预测当前词</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sub>
        </m:sSub>
      </m:oMath>
      <w:r>
        <w:rPr>
          <w:rFonts w:ascii="Arial" w:hAnsi="Arial" w:cs="Arial" w:hint="eastAsia"/>
          <w:color w:val="000000" w:themeColor="text1"/>
          <w:sz w:val="24"/>
        </w:rPr>
        <w:t>。该模型的训练方式由于没有人工标签的工作，被普遍认为是非监督学习的训练方式。基于神经网络语言模型优化时，</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模型优化目标通常取样本的对数似然函数</w:t>
      </w:r>
      <w:r w:rsidR="00E36C4D">
        <w:rPr>
          <w:rFonts w:ascii="Arial" w:hAnsi="Arial" w:cs="Arial" w:hint="eastAsia"/>
          <w:color w:val="000000" w:themeColor="text1"/>
          <w:sz w:val="24"/>
        </w:rPr>
        <w:t>如</w:t>
      </w:r>
      <w:r w:rsidR="00E36C4D">
        <w:rPr>
          <w:rFonts w:ascii="Arial" w:hAnsi="Arial" w:cs="Arial"/>
          <w:color w:val="000000" w:themeColor="text1"/>
          <w:sz w:val="24"/>
        </w:rPr>
        <w:fldChar w:fldCharType="begin"/>
      </w:r>
      <w:r w:rsidR="00E36C4D">
        <w:rPr>
          <w:rFonts w:ascii="Arial" w:hAnsi="Arial" w:cs="Arial"/>
          <w:color w:val="000000" w:themeColor="text1"/>
          <w:sz w:val="24"/>
        </w:rPr>
        <w:instrText xml:space="preserve"> </w:instrText>
      </w:r>
      <w:r w:rsidR="00E36C4D">
        <w:rPr>
          <w:rFonts w:ascii="Arial" w:hAnsi="Arial" w:cs="Arial" w:hint="eastAsia"/>
          <w:color w:val="000000" w:themeColor="text1"/>
          <w:sz w:val="24"/>
        </w:rPr>
        <w:instrText>REF _Ref3452116 \h</w:instrText>
      </w:r>
      <w:r w:rsidR="00E36C4D">
        <w:rPr>
          <w:rFonts w:ascii="Arial" w:hAnsi="Arial" w:cs="Arial"/>
          <w:color w:val="000000" w:themeColor="text1"/>
          <w:sz w:val="24"/>
        </w:rPr>
        <w:instrText xml:space="preserve"> </w:instrText>
      </w:r>
      <w:r w:rsidR="00E36C4D">
        <w:rPr>
          <w:rFonts w:ascii="Arial" w:hAnsi="Arial" w:cs="Arial"/>
          <w:color w:val="000000" w:themeColor="text1"/>
          <w:sz w:val="24"/>
        </w:rPr>
      </w:r>
      <w:r w:rsidR="00E36C4D">
        <w:rPr>
          <w:rFonts w:ascii="Arial" w:hAnsi="Arial" w:cs="Arial"/>
          <w:color w:val="000000" w:themeColor="text1"/>
          <w:sz w:val="24"/>
        </w:rPr>
        <w:fldChar w:fldCharType="separate"/>
      </w:r>
      <w:r w:rsidR="00E36C4D">
        <w:rPr>
          <w:rFonts w:ascii="Arial" w:hAnsi="Arial" w:cs="Arial" w:hint="eastAsia"/>
          <w:color w:val="000000" w:themeColor="text1"/>
          <w:sz w:val="24"/>
        </w:rPr>
        <w:t>公</w:t>
      </w:r>
      <w:r w:rsidR="00E36C4D" w:rsidRPr="00D65A8C">
        <w:rPr>
          <w:rFonts w:ascii="Arial" w:hAnsi="Arial" w:cs="Arial" w:hint="eastAsia"/>
          <w:color w:val="000000" w:themeColor="text1"/>
          <w:sz w:val="24"/>
        </w:rPr>
        <w:t>式</w:t>
      </w:r>
      <w:r w:rsidR="00E36C4D">
        <w:rPr>
          <w:rFonts w:ascii="Arial" w:hAnsi="Arial" w:cs="Arial" w:hint="eastAsia"/>
          <w:color w:val="000000" w:themeColor="text1"/>
          <w:sz w:val="24"/>
        </w:rPr>
        <w:t>（</w:t>
      </w:r>
      <w:r w:rsidR="00E36C4D" w:rsidRPr="00D65A8C">
        <w:rPr>
          <w:rFonts w:ascii="Arial" w:hAnsi="Arial" w:cs="Arial" w:hint="eastAsia"/>
          <w:color w:val="000000" w:themeColor="text1"/>
          <w:sz w:val="24"/>
        </w:rPr>
        <w:t xml:space="preserve">2. </w:t>
      </w:r>
      <w:r w:rsidR="00E36C4D">
        <w:rPr>
          <w:rFonts w:ascii="Arial" w:hAnsi="Arial" w:cs="Arial"/>
          <w:noProof/>
          <w:color w:val="000000" w:themeColor="text1"/>
          <w:sz w:val="24"/>
        </w:rPr>
        <w:t>1</w:t>
      </w:r>
      <w:r w:rsidR="00E36C4D">
        <w:rPr>
          <w:rFonts w:ascii="Arial" w:hAnsi="Arial" w:cs="Arial"/>
          <w:color w:val="000000" w:themeColor="text1"/>
          <w:sz w:val="24"/>
        </w:rPr>
        <w:fldChar w:fldCharType="end"/>
      </w:r>
      <w:r w:rsidR="00E36C4D">
        <w:rPr>
          <w:rFonts w:ascii="Arial" w:hAnsi="Arial" w:cs="Arial" w:hint="eastAsia"/>
          <w:color w:val="000000" w:themeColor="text1"/>
          <w:sz w:val="24"/>
        </w:rPr>
        <w:t>）</w:t>
      </w:r>
      <w:r w:rsidR="00D65A8C">
        <w:rPr>
          <w:rFonts w:ascii="Arial" w:hAnsi="Arial" w:cs="Arial" w:hint="eastAsia"/>
          <w:color w:val="000000" w:themeColor="text1"/>
          <w:sz w:val="24"/>
        </w:rPr>
        <w:t>所示</w:t>
      </w:r>
      <w:r>
        <w:rPr>
          <w:rFonts w:ascii="Arial" w:hAnsi="Arial" w:cs="Arial" w:hint="eastAsia"/>
          <w:color w:val="000000" w:themeColor="text1"/>
          <w:sz w:val="24"/>
        </w:rPr>
        <w:t>：</w:t>
      </w:r>
    </w:p>
    <w:p w14:paraId="0C19A8E0" w14:textId="77777777" w:rsidR="00E36C4D" w:rsidRDefault="009629DC" w:rsidP="009B2CE4">
      <w:pPr>
        <w:tabs>
          <w:tab w:val="center" w:pos="4156"/>
          <w:tab w:val="right" w:pos="10110"/>
        </w:tabs>
        <w:spacing w:line="360" w:lineRule="auto"/>
        <w:jc w:val="left"/>
        <w:rPr>
          <w:rFonts w:ascii="Arial" w:hAnsi="Arial" w:cs="Arial"/>
          <w:color w:val="000000" w:themeColor="text1"/>
          <w:sz w:val="24"/>
        </w:rPr>
      </w:pPr>
      <w:r>
        <w:rPr>
          <w:rFonts w:ascii="Arial" w:hAnsi="Arial" w:cs="Arial"/>
          <w:color w:val="000000" w:themeColor="text1"/>
          <w:sz w:val="24"/>
        </w:rPr>
        <w:tab/>
      </w:r>
      <m:oMath>
        <m:r>
          <w:rPr>
            <w:rFonts w:ascii="Cambria Math" w:hAnsi="Cambria Math" w:cs="Arial"/>
            <w:color w:val="000000" w:themeColor="text1"/>
            <w:sz w:val="24"/>
          </w:rPr>
          <m:t>L</m:t>
        </m:r>
        <m:r>
          <m:rPr>
            <m:sty m:val="p"/>
          </m:rPr>
          <w:rPr>
            <w:rFonts w:ascii="Cambria Math" w:hAnsi="Cambria Math" w:cs="Arial"/>
            <w:color w:val="000000" w:themeColor="text1"/>
            <w:sz w:val="24"/>
          </w:rPr>
          <m:t>=</m:t>
        </m:r>
        <m:nary>
          <m:naryPr>
            <m:chr m:val="∑"/>
            <m:limLoc m:val="undOvr"/>
            <m:grow m:val="1"/>
            <m:supHide m:val="1"/>
            <m:ctrlPr>
              <w:rPr>
                <w:rFonts w:ascii="Cambria Math" w:hAnsi="Cambria Math" w:cs="Arial"/>
                <w:color w:val="000000" w:themeColor="text1"/>
                <w:sz w:val="24"/>
              </w:rPr>
            </m:ctrlPr>
          </m:naryPr>
          <m:sub>
            <m:r>
              <w:rPr>
                <w:rFonts w:ascii="Cambria Math" w:hAnsi="Cambria Math" w:cs="Arial"/>
                <w:color w:val="000000" w:themeColor="text1"/>
                <w:sz w:val="24"/>
              </w:rPr>
              <m:t>w</m:t>
            </m:r>
            <m:r>
              <m:rPr>
                <m:sty m:val="p"/>
              </m:rPr>
              <w:rPr>
                <w:rFonts w:ascii="Cambria Math" w:hAnsi="Cambria Math" w:cs="Arial"/>
                <w:color w:val="000000" w:themeColor="text1"/>
                <w:sz w:val="24"/>
              </w:rPr>
              <m:t>∈</m:t>
            </m:r>
            <m:r>
              <w:rPr>
                <w:rFonts w:ascii="Cambria Math" w:hAnsi="Cambria Math" w:cs="Arial"/>
                <w:color w:val="000000" w:themeColor="text1"/>
                <w:sz w:val="24"/>
              </w:rPr>
              <m:t>C</m:t>
            </m:r>
          </m:sub>
          <m:sup/>
          <m:e>
            <m:r>
              <w:rPr>
                <w:rFonts w:ascii="Cambria Math" w:hAnsi="Cambria Math" w:cs="Arial"/>
                <w:color w:val="000000" w:themeColor="text1"/>
                <w:sz w:val="24"/>
              </w:rPr>
              <m:t>log</m:t>
            </m:r>
            <m:r>
              <m:rPr>
                <m:sty m:val="p"/>
              </m:rPr>
              <w:rPr>
                <w:rFonts w:ascii="Cambria Math" w:hAnsi="Cambria Math" w:cs="Arial"/>
                <w:color w:val="000000" w:themeColor="text1"/>
                <w:sz w:val="24"/>
              </w:rPr>
              <m:t>⁡</m:t>
            </m:r>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e>
        </m:nary>
      </m:oMath>
      <w:r>
        <w:rPr>
          <w:rFonts w:ascii="Arial" w:hAnsi="Arial" w:cs="Arial"/>
          <w:color w:val="000000" w:themeColor="text1"/>
          <w:sz w:val="24"/>
        </w:rPr>
        <w:tab/>
      </w:r>
    </w:p>
    <w:p w14:paraId="14BB0848" w14:textId="7DED1A5F" w:rsidR="009629DC" w:rsidRDefault="00D65A8C" w:rsidP="00E36C4D">
      <w:pPr>
        <w:tabs>
          <w:tab w:val="center" w:pos="4156"/>
          <w:tab w:val="right" w:pos="10110"/>
        </w:tabs>
        <w:spacing w:line="360" w:lineRule="auto"/>
        <w:jc w:val="right"/>
        <w:rPr>
          <w:rFonts w:ascii="Arial" w:hAnsi="Arial" w:cs="Arial"/>
          <w:color w:val="000000" w:themeColor="text1"/>
          <w:sz w:val="24"/>
        </w:rPr>
      </w:pPr>
      <w:bookmarkStart w:id="82" w:name="_Ref3452116"/>
      <w:r>
        <w:rPr>
          <w:rFonts w:ascii="Arial" w:hAnsi="Arial" w:cs="Arial" w:hint="eastAsia"/>
          <w:color w:val="000000" w:themeColor="text1"/>
          <w:sz w:val="24"/>
        </w:rPr>
        <w:t>公</w:t>
      </w:r>
      <w:r w:rsidRPr="00D65A8C">
        <w:rPr>
          <w:rFonts w:ascii="Arial" w:hAnsi="Arial" w:cs="Arial" w:hint="eastAsia"/>
          <w:color w:val="000000" w:themeColor="text1"/>
          <w:sz w:val="24"/>
        </w:rPr>
        <w:t>式</w:t>
      </w:r>
      <w:r>
        <w:rPr>
          <w:rFonts w:ascii="Arial" w:hAnsi="Arial" w:cs="Arial" w:hint="eastAsia"/>
          <w:color w:val="000000" w:themeColor="text1"/>
          <w:sz w:val="24"/>
        </w:rPr>
        <w:t>（</w:t>
      </w:r>
      <w:r w:rsidRPr="00D65A8C">
        <w:rPr>
          <w:rFonts w:ascii="Arial" w:hAnsi="Arial" w:cs="Arial" w:hint="eastAsia"/>
          <w:color w:val="000000" w:themeColor="text1"/>
          <w:sz w:val="24"/>
        </w:rPr>
        <w:t xml:space="preserve">2. </w:t>
      </w:r>
      <w:r w:rsidRPr="00D65A8C">
        <w:rPr>
          <w:rFonts w:ascii="Arial" w:hAnsi="Arial" w:cs="Arial"/>
          <w:color w:val="000000" w:themeColor="text1"/>
          <w:sz w:val="24"/>
        </w:rPr>
        <w:fldChar w:fldCharType="begin"/>
      </w:r>
      <w:r w:rsidRPr="00D65A8C">
        <w:rPr>
          <w:rFonts w:ascii="Arial" w:hAnsi="Arial" w:cs="Arial"/>
          <w:color w:val="000000" w:themeColor="text1"/>
          <w:sz w:val="24"/>
        </w:rPr>
        <w:instrText xml:space="preserve"> </w:instrText>
      </w:r>
      <w:r w:rsidRPr="00D65A8C">
        <w:rPr>
          <w:rFonts w:ascii="Arial" w:hAnsi="Arial" w:cs="Arial" w:hint="eastAsia"/>
          <w:color w:val="000000" w:themeColor="text1"/>
          <w:sz w:val="24"/>
        </w:rPr>
        <w:instrText xml:space="preserve">SEQ </w:instrText>
      </w:r>
      <w:r w:rsidRPr="00D65A8C">
        <w:rPr>
          <w:rFonts w:ascii="Arial" w:hAnsi="Arial" w:cs="Arial" w:hint="eastAsia"/>
          <w:color w:val="000000" w:themeColor="text1"/>
          <w:sz w:val="24"/>
        </w:rPr>
        <w:instrText>公式</w:instrText>
      </w:r>
      <w:r w:rsidRPr="00D65A8C">
        <w:rPr>
          <w:rFonts w:ascii="Arial" w:hAnsi="Arial" w:cs="Arial" w:hint="eastAsia"/>
          <w:color w:val="000000" w:themeColor="text1"/>
          <w:sz w:val="24"/>
        </w:rPr>
        <w:instrText>2. \* ARABIC</w:instrText>
      </w:r>
      <w:r w:rsidRPr="00D65A8C">
        <w:rPr>
          <w:rFonts w:ascii="Arial" w:hAnsi="Arial" w:cs="Arial"/>
          <w:color w:val="000000" w:themeColor="text1"/>
          <w:sz w:val="24"/>
        </w:rPr>
        <w:instrText xml:space="preserve"> </w:instrText>
      </w:r>
      <w:r w:rsidRPr="00D65A8C">
        <w:rPr>
          <w:rFonts w:ascii="Arial" w:hAnsi="Arial" w:cs="Arial"/>
          <w:color w:val="000000" w:themeColor="text1"/>
          <w:sz w:val="24"/>
        </w:rPr>
        <w:fldChar w:fldCharType="separate"/>
      </w:r>
      <w:r w:rsidR="009B2CE4">
        <w:rPr>
          <w:rFonts w:ascii="Arial" w:hAnsi="Arial" w:cs="Arial"/>
          <w:noProof/>
          <w:color w:val="000000" w:themeColor="text1"/>
          <w:sz w:val="24"/>
        </w:rPr>
        <w:t>1</w:t>
      </w:r>
      <w:r w:rsidRPr="00D65A8C">
        <w:rPr>
          <w:rFonts w:ascii="Arial" w:hAnsi="Arial" w:cs="Arial"/>
          <w:color w:val="000000" w:themeColor="text1"/>
          <w:sz w:val="24"/>
        </w:rPr>
        <w:fldChar w:fldCharType="end"/>
      </w:r>
      <w:bookmarkEnd w:id="82"/>
      <w:r>
        <w:rPr>
          <w:rFonts w:ascii="Arial" w:hAnsi="Arial" w:cs="Arial" w:hint="eastAsia"/>
          <w:color w:val="000000" w:themeColor="text1"/>
          <w:sz w:val="24"/>
        </w:rPr>
        <w:t>）</w:t>
      </w:r>
    </w:p>
    <w:p w14:paraId="27BC5893" w14:textId="77777777" w:rsidR="00715ACB" w:rsidRDefault="00F50A61">
      <w:pPr>
        <w:spacing w:line="360" w:lineRule="auto"/>
        <w:ind w:firstLineChars="200" w:firstLine="480"/>
        <w:rPr>
          <w:rFonts w:ascii="Arial" w:hAnsi="Arial" w:cs="Arial"/>
          <w:color w:val="000000" w:themeColor="text1"/>
          <w:sz w:val="24"/>
        </w:rPr>
        <w:pPrChange w:id="83" w:author="曾 进" w:date="2019-03-13T14:33:00Z">
          <w:pPr>
            <w:spacing w:line="360" w:lineRule="auto"/>
            <w:ind w:firstLine="480"/>
          </w:pPr>
        </w:pPrChange>
      </w:pPr>
      <w:r>
        <w:rPr>
          <w:rFonts w:ascii="Arial" w:hAnsi="Arial" w:cs="Arial" w:hint="eastAsia"/>
          <w:color w:val="000000" w:themeColor="text1"/>
          <w:sz w:val="24"/>
        </w:rPr>
        <w:t>最大化</w:t>
      </w:r>
      <w:r>
        <w:rPr>
          <w:rFonts w:ascii="Arial" w:hAnsi="Arial" w:cs="Arial" w:hint="eastAsia"/>
          <w:color w:val="000000" w:themeColor="text1"/>
          <w:sz w:val="24"/>
        </w:rPr>
        <w:t>L</w:t>
      </w:r>
      <w:r>
        <w:rPr>
          <w:rFonts w:ascii="Arial" w:hAnsi="Arial" w:cs="Arial" w:hint="eastAsia"/>
          <w:color w:val="000000" w:themeColor="text1"/>
          <w:sz w:val="24"/>
        </w:rPr>
        <w:t>即可找到最优解，那么现在只需要求出</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oMath>
      <w:r>
        <w:rPr>
          <w:rFonts w:ascii="Arial" w:hAnsi="Arial" w:cs="Arial" w:hint="eastAsia"/>
          <w:color w:val="000000" w:themeColor="text1"/>
          <w:sz w:val="24"/>
        </w:rPr>
        <w:t>即可表示出对数似然函数。</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oMath>
      <w:r>
        <w:rPr>
          <w:rFonts w:ascii="Arial" w:hAnsi="Arial" w:cs="Arial" w:hint="eastAsia"/>
          <w:color w:val="000000" w:themeColor="text1"/>
          <w:sz w:val="24"/>
        </w:rPr>
        <w:t>的计算可以通过一系列语言建模的方法，包括</w:t>
      </w:r>
      <w:r>
        <w:rPr>
          <w:rFonts w:ascii="Arial" w:hAnsi="Arial" w:cs="Arial" w:hint="eastAsia"/>
          <w:color w:val="000000" w:themeColor="text1"/>
          <w:sz w:val="24"/>
        </w:rPr>
        <w:t>N-gram</w:t>
      </w:r>
      <w:r>
        <w:rPr>
          <w:rFonts w:ascii="Arial" w:hAnsi="Arial" w:cs="Arial" w:hint="eastAsia"/>
          <w:color w:val="000000" w:themeColor="text1"/>
          <w:sz w:val="24"/>
        </w:rPr>
        <w:t>模型以及神经网络算法。</w:t>
      </w:r>
      <w:r>
        <w:rPr>
          <w:rFonts w:ascii="Arial" w:hAnsi="Arial" w:cs="Arial" w:hint="eastAsia"/>
          <w:color w:val="000000" w:themeColor="text1"/>
          <w:sz w:val="24"/>
        </w:rPr>
        <w:t>N-gram</w:t>
      </w:r>
      <w:r>
        <w:rPr>
          <w:rFonts w:ascii="Arial" w:hAnsi="Arial" w:cs="Arial" w:hint="eastAsia"/>
          <w:color w:val="000000" w:themeColor="text1"/>
          <w:sz w:val="24"/>
        </w:rPr>
        <w:t>模型假设当前词与前</w:t>
      </w:r>
      <w:r>
        <w:rPr>
          <w:rFonts w:ascii="Arial" w:hAnsi="Arial" w:cs="Arial" w:hint="eastAsia"/>
          <w:color w:val="000000" w:themeColor="text1"/>
          <w:sz w:val="24"/>
        </w:rPr>
        <w:t>N</w:t>
      </w:r>
      <w:r>
        <w:rPr>
          <w:rFonts w:ascii="Arial" w:hAnsi="Arial" w:cs="Arial" w:hint="eastAsia"/>
          <w:color w:val="000000" w:themeColor="text1"/>
          <w:sz w:val="24"/>
        </w:rPr>
        <w:t>个词有关，通常往往假设</w:t>
      </w:r>
      <w:r>
        <w:rPr>
          <w:rFonts w:ascii="Arial" w:hAnsi="Arial" w:cs="Arial" w:hint="eastAsia"/>
          <w:color w:val="000000" w:themeColor="text1"/>
          <w:sz w:val="24"/>
        </w:rPr>
        <w:t>N</w:t>
      </w:r>
      <w:r>
        <w:rPr>
          <w:rFonts w:ascii="Arial" w:hAnsi="Arial" w:cs="Arial"/>
          <w:color w:val="000000" w:themeColor="text1"/>
          <w:sz w:val="24"/>
        </w:rPr>
        <w:t>=2</w:t>
      </w:r>
      <w:r>
        <w:rPr>
          <w:rFonts w:ascii="Arial" w:hAnsi="Arial" w:cs="Arial" w:hint="eastAsia"/>
          <w:color w:val="000000" w:themeColor="text1"/>
          <w:sz w:val="24"/>
        </w:rPr>
        <w:t>，那么当前词只与前一个词有关。然是，该假设所能记忆的序列过短，难以处理长距离依赖的问题。如增大</w:t>
      </w:r>
      <w:r>
        <w:rPr>
          <w:rFonts w:ascii="Arial" w:hAnsi="Arial" w:cs="Arial" w:hint="eastAsia"/>
          <w:color w:val="000000" w:themeColor="text1"/>
          <w:sz w:val="24"/>
        </w:rPr>
        <w:t>N</w:t>
      </w:r>
      <w:r>
        <w:rPr>
          <w:rFonts w:ascii="Arial" w:hAnsi="Arial" w:cs="Arial" w:hint="eastAsia"/>
          <w:color w:val="000000" w:themeColor="text1"/>
          <w:sz w:val="24"/>
        </w:rPr>
        <w:t>，那么模型的复杂度将呈指数增长。即假设</w:t>
      </w:r>
      <w:r>
        <w:rPr>
          <w:rFonts w:ascii="Arial" w:hAnsi="Arial" w:cs="Arial" w:hint="eastAsia"/>
          <w:color w:val="000000" w:themeColor="text1"/>
          <w:sz w:val="24"/>
        </w:rPr>
        <w:t>N</w:t>
      </w:r>
      <w:r>
        <w:rPr>
          <w:rFonts w:ascii="Arial" w:hAnsi="Arial" w:cs="Arial"/>
          <w:color w:val="000000" w:themeColor="text1"/>
          <w:sz w:val="24"/>
        </w:rPr>
        <w:t>=3</w:t>
      </w:r>
      <w:r>
        <w:rPr>
          <w:rFonts w:ascii="Arial" w:hAnsi="Arial" w:cs="Arial" w:hint="eastAsia"/>
          <w:color w:val="000000" w:themeColor="text1"/>
          <w:sz w:val="24"/>
        </w:rPr>
        <w:t>，每三个词语可能的组合数将远远大于每两个词语的组合数，使得模型难以训练。因此，本文采用神经网络算法，由于不需考虑转移概率，大大降低了模型复杂度。</w:t>
      </w:r>
    </w:p>
    <w:p w14:paraId="4DADFB47" w14:textId="77777777" w:rsidR="00715ACB" w:rsidRDefault="00714277">
      <w:pPr>
        <w:spacing w:line="360" w:lineRule="auto"/>
        <w:jc w:val="center"/>
        <w:rPr>
          <w:color w:val="000000" w:themeColor="text1"/>
        </w:rPr>
        <w:pPrChange w:id="84" w:author="曾 进" w:date="2019-03-13T14:34:00Z">
          <w:pPr>
            <w:jc w:val="center"/>
          </w:pPr>
        </w:pPrChange>
      </w:pPr>
      <w:r>
        <w:lastRenderedPageBreak/>
        <w:pict w14:anchorId="5196057E">
          <v:shape id="_x0000_i1028" type="#_x0000_t75" style="width:318.7pt;height:330.55pt">
            <v:imagedata r:id="rId24" o:title=""/>
          </v:shape>
        </w:pict>
      </w:r>
    </w:p>
    <w:p w14:paraId="370AB328" w14:textId="77777777" w:rsidR="00715ACB" w:rsidRDefault="00F50A61" w:rsidP="00E974BE">
      <w:pPr>
        <w:spacing w:line="360" w:lineRule="auto"/>
        <w:jc w:val="center"/>
        <w:rPr>
          <w:rFonts w:ascii="Arial" w:hAnsi="Arial" w:cs="Arial"/>
          <w:color w:val="000000" w:themeColor="text1"/>
          <w:sz w:val="24"/>
        </w:rPr>
      </w:pPr>
      <w:bookmarkStart w:id="85" w:name="_Toc3065487"/>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2</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color w:val="000000" w:themeColor="text1"/>
          <w:sz w:val="24"/>
        </w:rPr>
        <w:t>基于</w:t>
      </w:r>
      <w:r>
        <w:rPr>
          <w:rFonts w:ascii="Arial" w:hAnsi="Arial" w:cs="Arial" w:hint="eastAsia"/>
          <w:color w:val="000000" w:themeColor="text1"/>
          <w:sz w:val="24"/>
        </w:rPr>
        <w:t>H</w:t>
      </w:r>
      <w:r>
        <w:rPr>
          <w:rFonts w:ascii="Arial" w:hAnsi="Arial" w:cs="Arial"/>
          <w:color w:val="000000" w:themeColor="text1"/>
          <w:sz w:val="24"/>
        </w:rPr>
        <w:t xml:space="preserve">ierarchical </w:t>
      </w:r>
      <w:proofErr w:type="spellStart"/>
      <w:r>
        <w:rPr>
          <w:rFonts w:ascii="Arial" w:hAnsi="Arial" w:cs="Arial"/>
          <w:color w:val="000000" w:themeColor="text1"/>
          <w:sz w:val="24"/>
        </w:rPr>
        <w:t>Softmax</w:t>
      </w:r>
      <w:proofErr w:type="spellEnd"/>
      <w:r>
        <w:rPr>
          <w:rFonts w:ascii="Arial" w:hAnsi="Arial" w:cs="Arial"/>
          <w:color w:val="000000" w:themeColor="text1"/>
          <w:sz w:val="24"/>
        </w:rPr>
        <w:t>的</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color w:val="000000" w:themeColor="text1"/>
          <w:sz w:val="24"/>
        </w:rPr>
        <w:t>模型</w:t>
      </w:r>
      <w:bookmarkEnd w:id="85"/>
    </w:p>
    <w:p w14:paraId="3087D3D5" w14:textId="07D9C5E9" w:rsidR="00715ACB" w:rsidRDefault="00F50A61" w:rsidP="0077764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2.2</w:t>
      </w:r>
      <w:r>
        <w:rPr>
          <w:rFonts w:ascii="Arial" w:hAnsi="Arial" w:cs="Arial" w:hint="eastAsia"/>
          <w:color w:val="000000" w:themeColor="text1"/>
          <w:sz w:val="24"/>
        </w:rPr>
        <w:t>所示，该模型是基于</w:t>
      </w:r>
      <w:r>
        <w:rPr>
          <w:rFonts w:ascii="Arial" w:hAnsi="Arial" w:cs="Arial" w:hint="eastAsia"/>
          <w:color w:val="000000" w:themeColor="text1"/>
          <w:sz w:val="24"/>
        </w:rPr>
        <w:t>Hierar</w:t>
      </w:r>
      <w:r>
        <w:rPr>
          <w:rFonts w:ascii="Arial" w:hAnsi="Arial" w:cs="Arial"/>
          <w:color w:val="000000" w:themeColor="text1"/>
          <w:sz w:val="24"/>
        </w:rPr>
        <w:t xml:space="preserve">chical </w:t>
      </w:r>
      <w:proofErr w:type="spellStart"/>
      <w:r>
        <w:rPr>
          <w:rFonts w:ascii="Arial" w:hAnsi="Arial" w:cs="Arial"/>
          <w:color w:val="000000" w:themeColor="text1"/>
          <w:sz w:val="24"/>
        </w:rPr>
        <w:t>Softmax</w:t>
      </w:r>
      <w:proofErr w:type="spellEnd"/>
      <w:r>
        <w:rPr>
          <w:rFonts w:ascii="Arial" w:hAnsi="Arial" w:cs="Arial" w:hint="eastAsia"/>
          <w:color w:val="000000" w:themeColor="text1"/>
          <w:sz w:val="24"/>
        </w:rPr>
        <w:t>的</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模型。其模型结构包含三层：输入层、投影层以及输出层。以输入样本（</w:t>
      </w:r>
      <w:r>
        <w:rPr>
          <w:rFonts w:ascii="Arial" w:hAnsi="Arial" w:cs="Arial" w:hint="eastAsia"/>
          <w:color w:val="000000" w:themeColor="text1"/>
          <w:sz w:val="24"/>
        </w:rPr>
        <w:t>C</w:t>
      </w:r>
      <w:r>
        <w:rPr>
          <w:rFonts w:ascii="Arial" w:hAnsi="Arial" w:cs="Arial"/>
          <w:color w:val="000000" w:themeColor="text1"/>
          <w:sz w:val="24"/>
        </w:rPr>
        <w:t>ontext(w),w</w:t>
      </w:r>
      <w:r>
        <w:rPr>
          <w:rFonts w:ascii="Arial" w:hAnsi="Arial" w:cs="Arial" w:hint="eastAsia"/>
          <w:color w:val="000000" w:themeColor="text1"/>
          <w:sz w:val="24"/>
        </w:rPr>
        <w:t>）为例，假设上下文各取</w:t>
      </w:r>
      <w:r>
        <w:rPr>
          <w:rFonts w:ascii="Arial" w:hAnsi="Arial" w:cs="Arial" w:hint="eastAsia"/>
          <w:color w:val="000000" w:themeColor="text1"/>
          <w:sz w:val="24"/>
        </w:rPr>
        <w:t>c</w:t>
      </w:r>
      <w:r>
        <w:rPr>
          <w:rFonts w:ascii="Arial" w:hAnsi="Arial" w:cs="Arial" w:hint="eastAsia"/>
          <w:color w:val="000000" w:themeColor="text1"/>
          <w:sz w:val="24"/>
        </w:rPr>
        <w:t>个词，对于输入层，包含了</w:t>
      </w:r>
      <w:r>
        <w:rPr>
          <w:rFonts w:ascii="Arial" w:hAnsi="Arial" w:cs="Arial" w:hint="eastAsia"/>
          <w:color w:val="000000" w:themeColor="text1"/>
          <w:sz w:val="24"/>
        </w:rPr>
        <w:t>C</w:t>
      </w:r>
      <w:r>
        <w:rPr>
          <w:rFonts w:ascii="Arial" w:hAnsi="Arial" w:cs="Arial"/>
          <w:color w:val="000000" w:themeColor="text1"/>
          <w:sz w:val="24"/>
        </w:rPr>
        <w:t>ontext(w)</w:t>
      </w:r>
      <w:r>
        <w:rPr>
          <w:rFonts w:ascii="Arial" w:hAnsi="Arial" w:cs="Arial" w:hint="eastAsia"/>
          <w:color w:val="000000" w:themeColor="text1"/>
          <w:sz w:val="24"/>
        </w:rPr>
        <w:t>中</w:t>
      </w:r>
      <w:r>
        <w:rPr>
          <w:rFonts w:ascii="Arial" w:hAnsi="Arial" w:cs="Arial" w:hint="eastAsia"/>
          <w:color w:val="000000" w:themeColor="text1"/>
          <w:sz w:val="24"/>
        </w:rPr>
        <w:t>2c</w:t>
      </w:r>
      <w:r>
        <w:rPr>
          <w:rFonts w:ascii="Arial" w:hAnsi="Arial" w:cs="Arial" w:hint="eastAsia"/>
          <w:color w:val="000000" w:themeColor="text1"/>
          <w:sz w:val="24"/>
        </w:rPr>
        <w:t>个词向量；在投影层将对</w:t>
      </w:r>
      <w:r>
        <w:rPr>
          <w:rFonts w:ascii="Arial" w:hAnsi="Arial" w:cs="Arial" w:hint="eastAsia"/>
          <w:color w:val="000000" w:themeColor="text1"/>
          <w:sz w:val="24"/>
        </w:rPr>
        <w:t>2c</w:t>
      </w:r>
      <w:r>
        <w:rPr>
          <w:rFonts w:ascii="Arial" w:hAnsi="Arial" w:cs="Arial" w:hint="eastAsia"/>
          <w:color w:val="000000" w:themeColor="text1"/>
          <w:sz w:val="24"/>
        </w:rPr>
        <w:t>个词向量做累加求和，输出的特征向量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Change w:id="86" w:author="曾 进" w:date="2019-03-13T14:33:00Z">
                  <w:rPr>
                    <w:rFonts w:ascii="Cambria Math" w:hAnsi="Cambria Math"/>
                    <w:color w:val="000000" w:themeColor="text1"/>
                  </w:rPr>
                </w:rPrChange>
              </w:rPr>
              <m:t>X</m:t>
            </m:r>
          </m:e>
          <m:sub>
            <m:r>
              <w:rPr>
                <w:rFonts w:ascii="Cambria Math" w:hAnsi="Cambria Math" w:cs="Arial"/>
                <w:color w:val="000000" w:themeColor="text1"/>
                <w:sz w:val="24"/>
                <w:rPrChange w:id="87" w:author="曾 进" w:date="2019-03-13T14:33:00Z">
                  <w:rPr>
                    <w:rFonts w:ascii="Cambria Math" w:hAnsi="Cambria Math"/>
                    <w:color w:val="000000" w:themeColor="text1"/>
                  </w:rPr>
                </w:rPrChange>
              </w:rPr>
              <m:t>w</m:t>
            </m:r>
          </m:sub>
        </m:sSub>
      </m:oMath>
      <w:r w:rsidR="00D65A8C">
        <w:rPr>
          <w:rFonts w:ascii="Arial" w:hAnsi="Arial" w:cs="Arial" w:hint="eastAsia"/>
          <w:color w:val="000000" w:themeColor="text1"/>
          <w:sz w:val="24"/>
        </w:rPr>
        <w:t>如</w:t>
      </w:r>
      <w:r w:rsidR="00E36C4D">
        <w:rPr>
          <w:rFonts w:ascii="Arial" w:hAnsi="Arial" w:cs="Arial"/>
          <w:color w:val="000000" w:themeColor="text1"/>
          <w:sz w:val="24"/>
        </w:rPr>
        <w:fldChar w:fldCharType="begin"/>
      </w:r>
      <w:r w:rsidR="00E36C4D">
        <w:rPr>
          <w:rFonts w:ascii="Arial" w:hAnsi="Arial" w:cs="Arial"/>
          <w:color w:val="000000" w:themeColor="text1"/>
          <w:sz w:val="24"/>
        </w:rPr>
        <w:instrText xml:space="preserve"> </w:instrText>
      </w:r>
      <w:r w:rsidR="00E36C4D">
        <w:rPr>
          <w:rFonts w:ascii="Arial" w:hAnsi="Arial" w:cs="Arial" w:hint="eastAsia"/>
          <w:color w:val="000000" w:themeColor="text1"/>
          <w:sz w:val="24"/>
        </w:rPr>
        <w:instrText>REF _Ref3452168 \h</w:instrText>
      </w:r>
      <w:r w:rsidR="00E36C4D">
        <w:rPr>
          <w:rFonts w:ascii="Arial" w:hAnsi="Arial" w:cs="Arial"/>
          <w:color w:val="000000" w:themeColor="text1"/>
          <w:sz w:val="24"/>
        </w:rPr>
        <w:instrText xml:space="preserve"> </w:instrText>
      </w:r>
      <w:r w:rsidR="00E36C4D">
        <w:rPr>
          <w:rFonts w:ascii="Arial" w:hAnsi="Arial" w:cs="Arial"/>
          <w:color w:val="000000" w:themeColor="text1"/>
          <w:sz w:val="24"/>
        </w:rPr>
      </w:r>
      <w:r w:rsidR="00E36C4D">
        <w:rPr>
          <w:rFonts w:ascii="Arial" w:hAnsi="Arial" w:cs="Arial"/>
          <w:color w:val="000000" w:themeColor="text1"/>
          <w:sz w:val="24"/>
        </w:rPr>
        <w:fldChar w:fldCharType="separate"/>
      </w:r>
      <w:r w:rsidR="00E36C4D" w:rsidRPr="009B2CE4">
        <w:rPr>
          <w:rFonts w:ascii="Arial" w:hAnsi="Arial" w:cs="Arial" w:hint="eastAsia"/>
          <w:color w:val="000000" w:themeColor="text1"/>
          <w:sz w:val="24"/>
        </w:rPr>
        <w:t>公式（</w:t>
      </w:r>
      <w:r w:rsidR="00E36C4D" w:rsidRPr="009B2CE4">
        <w:rPr>
          <w:rFonts w:ascii="Arial" w:hAnsi="Arial" w:cs="Arial" w:hint="eastAsia"/>
          <w:color w:val="000000" w:themeColor="text1"/>
          <w:sz w:val="24"/>
        </w:rPr>
        <w:t xml:space="preserve">2. </w:t>
      </w:r>
      <w:r w:rsidR="00E36C4D" w:rsidRPr="009B2CE4">
        <w:rPr>
          <w:rFonts w:ascii="Arial" w:hAnsi="Arial" w:cs="Arial"/>
          <w:color w:val="000000" w:themeColor="text1"/>
          <w:sz w:val="24"/>
        </w:rPr>
        <w:t>2</w:t>
      </w:r>
      <w:r w:rsidR="00E36C4D">
        <w:rPr>
          <w:rFonts w:ascii="Arial" w:hAnsi="Arial" w:cs="Arial"/>
          <w:color w:val="000000" w:themeColor="text1"/>
          <w:sz w:val="24"/>
        </w:rPr>
        <w:fldChar w:fldCharType="end"/>
      </w:r>
      <w:r w:rsidR="00E36C4D">
        <w:rPr>
          <w:rFonts w:ascii="Arial" w:hAnsi="Arial" w:cs="Arial" w:hint="eastAsia"/>
          <w:color w:val="000000" w:themeColor="text1"/>
          <w:sz w:val="24"/>
        </w:rPr>
        <w:t>）</w:t>
      </w:r>
      <w:r w:rsidR="00D65A8C">
        <w:rPr>
          <w:rFonts w:ascii="Arial" w:hAnsi="Arial" w:cs="Arial" w:hint="eastAsia"/>
          <w:color w:val="000000" w:themeColor="text1"/>
          <w:sz w:val="24"/>
        </w:rPr>
        <w:t>所示</w:t>
      </w:r>
      <w:r>
        <w:rPr>
          <w:rFonts w:ascii="Arial" w:hAnsi="Arial" w:cs="Arial" w:hint="eastAsia"/>
          <w:color w:val="000000" w:themeColor="text1"/>
          <w:sz w:val="24"/>
        </w:rPr>
        <w:t>：</w:t>
      </w:r>
    </w:p>
    <w:p w14:paraId="04DB6B2B" w14:textId="77777777" w:rsidR="00E36C4D" w:rsidRDefault="00D65A8C" w:rsidP="00D65A8C">
      <w:pPr>
        <w:tabs>
          <w:tab w:val="center" w:pos="4156"/>
          <w:tab w:val="right" w:pos="10110"/>
        </w:tabs>
        <w:spacing w:line="360" w:lineRule="auto"/>
        <w:jc w:val="left"/>
        <w:rPr>
          <w:rFonts w:ascii="Arial" w:hAnsi="Arial" w:cs="Arial"/>
          <w:color w:val="000000" w:themeColor="text1"/>
          <w:sz w:val="24"/>
        </w:rPr>
      </w:pPr>
      <w:r>
        <w:rPr>
          <w:rFonts w:ascii="Arial" w:hAnsi="Arial" w:cs="Arial"/>
          <w:color w:val="000000" w:themeColor="text1"/>
          <w:sz w:val="24"/>
        </w:rPr>
        <w:tab/>
      </w:r>
      <m:oMath>
        <m:sSub>
          <m:sSubPr>
            <m:ctrlPr>
              <w:rPr>
                <w:rFonts w:ascii="Cambria Math" w:hAnsi="Cambria Math" w:cs="Arial"/>
                <w:color w:val="000000" w:themeColor="text1"/>
                <w:sz w:val="24"/>
              </w:rPr>
            </m:ctrlPr>
          </m:sSubPr>
          <m:e>
            <m:r>
              <w:rPr>
                <w:rFonts w:ascii="Cambria Math" w:hAnsi="Cambria Math" w:cs="Arial"/>
                <w:color w:val="000000" w:themeColor="text1"/>
                <w:sz w:val="24"/>
              </w:rPr>
              <m:t>X</m:t>
            </m:r>
          </m:e>
          <m:sub>
            <m:r>
              <w:rPr>
                <w:rFonts w:ascii="Cambria Math" w:hAnsi="Cambria Math" w:cs="Arial"/>
                <w:color w:val="000000" w:themeColor="text1"/>
                <w:sz w:val="24"/>
              </w:rPr>
              <m:t>w</m:t>
            </m:r>
          </m:sub>
        </m:sSub>
        <m:r>
          <m:rPr>
            <m:sty m:val="p"/>
          </m:rPr>
          <w:rPr>
            <w:rFonts w:ascii="Cambria Math" w:hAnsi="Cambria Math" w:cs="Arial"/>
            <w:color w:val="000000" w:themeColor="text1"/>
            <w:sz w:val="24"/>
          </w:rPr>
          <m:t>=</m:t>
        </m:r>
        <m:nary>
          <m:naryPr>
            <m:chr m:val="∑"/>
            <m:limLoc m:val="undOvr"/>
            <m:grow m:val="1"/>
            <m:ctrlPr>
              <w:rPr>
                <w:rFonts w:ascii="Cambria Math" w:hAnsi="Cambria Math" w:cs="Arial"/>
                <w:color w:val="000000" w:themeColor="text1"/>
                <w:sz w:val="24"/>
              </w:rPr>
            </m:ctrlPr>
          </m:naryPr>
          <m:sub>
            <m:r>
              <w:rPr>
                <w:rFonts w:ascii="Cambria Math" w:hAnsi="Cambria Math" w:cs="Arial"/>
                <w:color w:val="000000" w:themeColor="text1"/>
                <w:sz w:val="24"/>
              </w:rPr>
              <m:t>i</m:t>
            </m:r>
            <m:r>
              <m:rPr>
                <m:sty m:val="p"/>
              </m:rPr>
              <w:rPr>
                <w:rFonts w:ascii="Cambria Math" w:hAnsi="Cambria Math" w:cs="Arial"/>
                <w:color w:val="000000" w:themeColor="text1"/>
                <w:sz w:val="24"/>
              </w:rPr>
              <m:t>=1</m:t>
            </m:r>
          </m:sub>
          <m:sup>
            <m:r>
              <m:rPr>
                <m:sty m:val="p"/>
              </m:rPr>
              <w:rPr>
                <w:rFonts w:ascii="Cambria Math" w:hAnsi="Cambria Math" w:cs="Arial"/>
                <w:color w:val="000000" w:themeColor="text1"/>
                <w:sz w:val="24"/>
              </w:rPr>
              <m:t>2</m:t>
            </m:r>
            <m:r>
              <w:rPr>
                <w:rFonts w:ascii="Cambria Math" w:hAnsi="Cambria Math" w:cs="Arial"/>
                <w:color w:val="000000" w:themeColor="text1"/>
                <w:sz w:val="24"/>
              </w:rPr>
              <m:t>c</m:t>
            </m:r>
          </m:sup>
          <m:e>
            <m:r>
              <w:rPr>
                <w:rFonts w:ascii="Cambria Math" w:hAnsi="Cambria Math" w:cs="Arial"/>
                <w:color w:val="000000" w:themeColor="text1"/>
                <w:sz w:val="24"/>
              </w:rPr>
              <m:t>v</m:t>
            </m:r>
            <m:d>
              <m:dPr>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hint="eastAsia"/>
                            <w:color w:val="000000" w:themeColor="text1"/>
                            <w:sz w:val="24"/>
                          </w:rPr>
                          <m:t>w</m:t>
                        </m:r>
                      </m:e>
                    </m:d>
                  </m:e>
                  <m:sub>
                    <m:r>
                      <w:rPr>
                        <w:rFonts w:ascii="Cambria Math" w:hAnsi="Cambria Math" w:cs="Arial"/>
                        <w:color w:val="000000" w:themeColor="text1"/>
                        <w:sz w:val="24"/>
                      </w:rPr>
                      <m:t>i</m:t>
                    </m:r>
                  </m:sub>
                </m:sSub>
              </m:e>
            </m:d>
          </m:e>
        </m:nary>
      </m:oMath>
      <w:r w:rsidRPr="009B2CE4">
        <w:rPr>
          <w:rFonts w:ascii="Arial" w:hAnsi="Arial" w:cs="Arial"/>
          <w:color w:val="000000" w:themeColor="text1"/>
          <w:sz w:val="24"/>
        </w:rPr>
        <w:tab/>
      </w:r>
    </w:p>
    <w:p w14:paraId="7743041A" w14:textId="0D40AA8C" w:rsidR="00715ACB" w:rsidRPr="00D65A8C" w:rsidRDefault="00D65A8C" w:rsidP="00E36C4D">
      <w:pPr>
        <w:tabs>
          <w:tab w:val="center" w:pos="4156"/>
          <w:tab w:val="right" w:pos="10110"/>
        </w:tabs>
        <w:spacing w:line="360" w:lineRule="auto"/>
        <w:jc w:val="right"/>
        <w:rPr>
          <w:rFonts w:ascii="Cambria Math" w:hAnsi="Cambria Math" w:cs="Arial"/>
          <w:i/>
          <w:color w:val="000000" w:themeColor="text1"/>
          <w:sz w:val="24"/>
        </w:rPr>
      </w:pPr>
      <w:bookmarkStart w:id="88" w:name="_Ref3452168"/>
      <w:r w:rsidRPr="009B2CE4">
        <w:rPr>
          <w:rFonts w:ascii="Arial" w:hAnsi="Arial" w:cs="Arial" w:hint="eastAsia"/>
          <w:color w:val="000000" w:themeColor="text1"/>
          <w:sz w:val="24"/>
        </w:rPr>
        <w:t>公式（</w:t>
      </w:r>
      <w:r w:rsidRPr="009B2CE4">
        <w:rPr>
          <w:rFonts w:ascii="Arial" w:hAnsi="Arial" w:cs="Arial" w:hint="eastAsia"/>
          <w:color w:val="000000" w:themeColor="text1"/>
          <w:sz w:val="24"/>
        </w:rPr>
        <w:t xml:space="preserve">2. </w:t>
      </w:r>
      <w:r w:rsidRPr="009B2CE4">
        <w:rPr>
          <w:rFonts w:ascii="Arial" w:hAnsi="Arial" w:cs="Arial"/>
          <w:color w:val="000000" w:themeColor="text1"/>
          <w:sz w:val="24"/>
        </w:rPr>
        <w:fldChar w:fldCharType="begin"/>
      </w:r>
      <w:r w:rsidRPr="009B2CE4">
        <w:rPr>
          <w:rFonts w:ascii="Arial" w:hAnsi="Arial" w:cs="Arial"/>
          <w:color w:val="000000" w:themeColor="text1"/>
          <w:sz w:val="24"/>
        </w:rPr>
        <w:instrText xml:space="preserve"> </w:instrText>
      </w:r>
      <w:r w:rsidRPr="009B2CE4">
        <w:rPr>
          <w:rFonts w:ascii="Arial" w:hAnsi="Arial" w:cs="Arial" w:hint="eastAsia"/>
          <w:color w:val="000000" w:themeColor="text1"/>
          <w:sz w:val="24"/>
        </w:rPr>
        <w:instrText xml:space="preserve">SEQ </w:instrText>
      </w:r>
      <w:r w:rsidRPr="009B2CE4">
        <w:rPr>
          <w:rFonts w:ascii="Arial" w:hAnsi="Arial" w:cs="Arial" w:hint="eastAsia"/>
          <w:color w:val="000000" w:themeColor="text1"/>
          <w:sz w:val="24"/>
        </w:rPr>
        <w:instrText>公式</w:instrText>
      </w:r>
      <w:r w:rsidRPr="009B2CE4">
        <w:rPr>
          <w:rFonts w:ascii="Arial" w:hAnsi="Arial" w:cs="Arial" w:hint="eastAsia"/>
          <w:color w:val="000000" w:themeColor="text1"/>
          <w:sz w:val="24"/>
        </w:rPr>
        <w:instrText>2. \* ARABIC</w:instrText>
      </w:r>
      <w:r w:rsidRPr="009B2CE4">
        <w:rPr>
          <w:rFonts w:ascii="Arial" w:hAnsi="Arial" w:cs="Arial"/>
          <w:color w:val="000000" w:themeColor="text1"/>
          <w:sz w:val="24"/>
        </w:rPr>
        <w:instrText xml:space="preserve"> </w:instrText>
      </w:r>
      <w:r w:rsidRPr="009B2CE4">
        <w:rPr>
          <w:rFonts w:ascii="Arial" w:hAnsi="Arial" w:cs="Arial"/>
          <w:color w:val="000000" w:themeColor="text1"/>
          <w:sz w:val="24"/>
        </w:rPr>
        <w:fldChar w:fldCharType="separate"/>
      </w:r>
      <w:r w:rsidR="009B2CE4" w:rsidRPr="009B2CE4">
        <w:rPr>
          <w:rFonts w:ascii="Arial" w:hAnsi="Arial" w:cs="Arial"/>
          <w:color w:val="000000" w:themeColor="text1"/>
          <w:sz w:val="24"/>
        </w:rPr>
        <w:t>2</w:t>
      </w:r>
      <w:r w:rsidRPr="009B2CE4">
        <w:rPr>
          <w:rFonts w:ascii="Arial" w:hAnsi="Arial" w:cs="Arial"/>
          <w:color w:val="000000" w:themeColor="text1"/>
          <w:sz w:val="24"/>
        </w:rPr>
        <w:fldChar w:fldCharType="end"/>
      </w:r>
      <w:bookmarkEnd w:id="88"/>
      <w:r w:rsidRPr="009B2CE4">
        <w:rPr>
          <w:rFonts w:ascii="Arial" w:hAnsi="Arial" w:cs="Arial" w:hint="eastAsia"/>
          <w:color w:val="000000" w:themeColor="text1"/>
          <w:sz w:val="24"/>
        </w:rPr>
        <w:t>）</w:t>
      </w:r>
    </w:p>
    <w:p w14:paraId="5FD28AE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传统意义上的神经网络输出层为一层神经元，而</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的输出层为一颗</w:t>
      </w:r>
      <w:r>
        <w:rPr>
          <w:rFonts w:ascii="Arial" w:hAnsi="Arial" w:cs="Arial" w:hint="eastAsia"/>
          <w:color w:val="000000" w:themeColor="text1"/>
          <w:sz w:val="24"/>
        </w:rPr>
        <w:t>Huffman</w:t>
      </w:r>
      <w:r>
        <w:rPr>
          <w:rFonts w:ascii="Arial" w:hAnsi="Arial" w:cs="Arial" w:hint="eastAsia"/>
          <w:color w:val="000000" w:themeColor="text1"/>
          <w:sz w:val="24"/>
        </w:rPr>
        <w:t>树，这棵树以词典中每个词作为叶子节点，严格按照语料库中所有词的出现次数建立的。树中每个节点都拥有两个子节点，假设词典的维度为</w:t>
      </w:r>
      <w:r>
        <w:rPr>
          <w:rFonts w:ascii="Arial" w:hAnsi="Arial" w:cs="Arial" w:hint="eastAsia"/>
          <w:color w:val="000000" w:themeColor="text1"/>
          <w:sz w:val="24"/>
        </w:rPr>
        <w:t>N</w:t>
      </w:r>
      <w:r>
        <w:rPr>
          <w:rFonts w:ascii="Arial" w:hAnsi="Arial" w:cs="Arial" w:hint="eastAsia"/>
          <w:color w:val="000000" w:themeColor="text1"/>
          <w:sz w:val="24"/>
        </w:rPr>
        <w:t>，则非叶子节点有</w:t>
      </w:r>
      <w:r>
        <w:rPr>
          <w:rFonts w:ascii="Arial" w:hAnsi="Arial" w:cs="Arial" w:hint="eastAsia"/>
          <w:color w:val="000000" w:themeColor="text1"/>
          <w:sz w:val="24"/>
        </w:rPr>
        <w:t>N-1</w:t>
      </w:r>
      <w:r>
        <w:rPr>
          <w:rFonts w:ascii="Arial" w:hAnsi="Arial" w:cs="Arial" w:hint="eastAsia"/>
          <w:color w:val="000000" w:themeColor="text1"/>
          <w:sz w:val="24"/>
        </w:rPr>
        <w:t>个。该模型中涉及的网络参数较多，包含叶子节点对应的词向量，非叶子节点对应的权重向量。</w:t>
      </w:r>
    </w:p>
    <w:p w14:paraId="2B26CF74" w14:textId="67694E1A"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模型本质上是根据某个词的前后若干词来预测该词，是一个多分类的过程。虽然可以利用多分类的方法求出</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oMath>
      <w:r>
        <w:rPr>
          <w:rFonts w:ascii="Arial" w:hAnsi="Arial" w:cs="Arial" w:hint="eastAsia"/>
          <w:color w:val="000000" w:themeColor="text1"/>
          <w:sz w:val="24"/>
        </w:rPr>
        <w:t>，但是语料库词典所包含词的</w:t>
      </w:r>
      <w:r>
        <w:rPr>
          <w:rFonts w:ascii="Arial" w:hAnsi="Arial" w:cs="Arial" w:hint="eastAsia"/>
          <w:color w:val="000000" w:themeColor="text1"/>
          <w:sz w:val="24"/>
        </w:rPr>
        <w:lastRenderedPageBreak/>
        <w:t>个数很大甚至可以达到万的数量级，于是</w:t>
      </w:r>
      <w:r>
        <w:rPr>
          <w:rFonts w:ascii="Arial" w:hAnsi="Arial" w:cs="Arial" w:hint="eastAsia"/>
          <w:color w:val="000000" w:themeColor="text1"/>
          <w:sz w:val="24"/>
        </w:rPr>
        <w:t>Hierar</w:t>
      </w:r>
      <w:r>
        <w:rPr>
          <w:rFonts w:ascii="Arial" w:hAnsi="Arial" w:cs="Arial"/>
          <w:color w:val="000000" w:themeColor="text1"/>
          <w:sz w:val="24"/>
        </w:rPr>
        <w:t xml:space="preserve">chical </w:t>
      </w:r>
      <w:proofErr w:type="spellStart"/>
      <w:r>
        <w:rPr>
          <w:rFonts w:ascii="Arial" w:hAnsi="Arial" w:cs="Arial"/>
          <w:color w:val="000000" w:themeColor="text1"/>
          <w:sz w:val="24"/>
        </w:rPr>
        <w:t>Softmax</w:t>
      </w:r>
      <w:proofErr w:type="spellEnd"/>
      <w:r>
        <w:rPr>
          <w:rFonts w:ascii="Arial" w:hAnsi="Arial" w:cs="Arial" w:hint="eastAsia"/>
          <w:color w:val="000000" w:themeColor="text1"/>
          <w:sz w:val="24"/>
        </w:rPr>
        <w:t>采用了层级二分类组合的方式计算</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oMath>
      <w:r>
        <w:rPr>
          <w:rFonts w:ascii="Arial" w:hAnsi="Arial" w:cs="Arial" w:hint="eastAsia"/>
          <w:color w:val="000000" w:themeColor="text1"/>
          <w:sz w:val="24"/>
        </w:rPr>
        <w:t>。树中每个叶子节点都有一个向量即待训练的词向量，非叶子节点都有一个辅助权重向量</w:t>
      </w:r>
      <m:oMath>
        <m:r>
          <w:rPr>
            <w:rFonts w:ascii="Cambria Math" w:hAnsi="Cambria Math" w:cs="Arial"/>
            <w:color w:val="000000" w:themeColor="text1"/>
            <w:sz w:val="24"/>
          </w:rPr>
          <m:t>θ</m:t>
        </m:r>
      </m:oMath>
      <w:r>
        <w:rPr>
          <w:rFonts w:ascii="Arial" w:hAnsi="Arial" w:cs="Arial" w:hint="eastAsia"/>
          <w:color w:val="000000" w:themeColor="text1"/>
          <w:sz w:val="24"/>
        </w:rPr>
        <w:t>，并且每个非叶子节点的权重参数不同，神经网络学习的</w:t>
      </w:r>
      <w:r>
        <w:rPr>
          <w:rFonts w:ascii="Arial" w:hAnsi="Arial" w:cs="Arial" w:hint="eastAsia"/>
          <w:color w:val="000000" w:themeColor="text1"/>
          <w:sz w:val="24"/>
        </w:rPr>
        <w:t>label</w:t>
      </w:r>
      <w:r>
        <w:rPr>
          <w:rFonts w:ascii="Arial" w:hAnsi="Arial" w:cs="Arial" w:hint="eastAsia"/>
          <w:color w:val="000000" w:themeColor="text1"/>
          <w:sz w:val="24"/>
        </w:rPr>
        <w:t>标签即为</w:t>
      </w:r>
      <w:r>
        <w:rPr>
          <w:rFonts w:ascii="Arial" w:hAnsi="Arial" w:cs="Arial" w:hint="eastAsia"/>
          <w:color w:val="000000" w:themeColor="text1"/>
          <w:sz w:val="24"/>
        </w:rPr>
        <w:t>Huffman</w:t>
      </w:r>
      <w:r>
        <w:rPr>
          <w:rFonts w:ascii="Arial" w:hAnsi="Arial" w:cs="Arial" w:hint="eastAsia"/>
          <w:color w:val="000000" w:themeColor="text1"/>
          <w:sz w:val="24"/>
        </w:rPr>
        <w:t>树的叶子节点对应的编码。</w:t>
      </w:r>
    </w:p>
    <w:p w14:paraId="75DFFF1D" w14:textId="67E6766C" w:rsidR="00715ACB" w:rsidRDefault="00F50A61" w:rsidP="00C276F3">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设某词</w:t>
      </w:r>
      <w:r>
        <w:rPr>
          <w:rFonts w:ascii="Arial" w:hAnsi="Arial" w:cs="Arial" w:hint="eastAsia"/>
          <w:color w:val="000000" w:themeColor="text1"/>
          <w:sz w:val="24"/>
        </w:rPr>
        <w:t>w</w:t>
      </w:r>
      <w:r>
        <w:rPr>
          <w:rFonts w:ascii="Arial" w:hAnsi="Arial" w:cs="Arial" w:hint="eastAsia"/>
          <w:color w:val="000000" w:themeColor="text1"/>
          <w:sz w:val="24"/>
        </w:rPr>
        <w:t>前后若干个词用</w:t>
      </w:r>
      <m:oMath>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oMath>
      <w:r>
        <w:rPr>
          <w:rFonts w:ascii="Arial" w:hAnsi="Arial" w:cs="Arial" w:hint="eastAsia"/>
          <w:color w:val="000000" w:themeColor="text1"/>
          <w:sz w:val="24"/>
        </w:rPr>
        <w:t>表示，二叉树一共有</w:t>
      </w:r>
      <w:r>
        <w:rPr>
          <w:rFonts w:ascii="Arial" w:hAnsi="Arial" w:cs="Arial" w:hint="eastAsia"/>
          <w:color w:val="000000" w:themeColor="text1"/>
          <w:sz w:val="24"/>
        </w:rPr>
        <w:t>s</w:t>
      </w:r>
      <w:r>
        <w:rPr>
          <w:rFonts w:ascii="Arial" w:hAnsi="Arial" w:cs="Arial" w:hint="eastAsia"/>
          <w:color w:val="000000" w:themeColor="text1"/>
          <w:sz w:val="24"/>
        </w:rPr>
        <w:t>层，从第二层到节点</w:t>
      </w:r>
      <w:r>
        <w:rPr>
          <w:rFonts w:ascii="Arial" w:hAnsi="Arial" w:cs="Arial" w:hint="eastAsia"/>
          <w:color w:val="000000" w:themeColor="text1"/>
          <w:sz w:val="24"/>
        </w:rPr>
        <w:t>w</w:t>
      </w:r>
      <w:r>
        <w:rPr>
          <w:rFonts w:ascii="Arial" w:hAnsi="Arial" w:cs="Arial" w:hint="eastAsia"/>
          <w:color w:val="000000" w:themeColor="text1"/>
          <w:sz w:val="24"/>
        </w:rPr>
        <w:t>的</w:t>
      </w:r>
      <w:r>
        <w:rPr>
          <w:rFonts w:ascii="Arial" w:hAnsi="Arial" w:cs="Arial" w:hint="eastAsia"/>
          <w:color w:val="000000" w:themeColor="text1"/>
          <w:sz w:val="24"/>
        </w:rPr>
        <w:t>Huffman</w:t>
      </w:r>
      <w:r>
        <w:rPr>
          <w:rFonts w:ascii="Arial" w:hAnsi="Arial" w:cs="Arial" w:hint="eastAsia"/>
          <w:color w:val="000000" w:themeColor="text1"/>
          <w:sz w:val="24"/>
        </w:rPr>
        <w:t>编码为</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w:rPr>
                <w:rFonts w:ascii="Cambria Math" w:hAnsi="Cambria Math" w:cs="Arial" w:hint="eastAsia"/>
                <w:color w:val="000000" w:themeColor="text1"/>
                <w:sz w:val="24"/>
              </w:rPr>
              <m:t>2</m:t>
            </m:r>
          </m:sub>
        </m:sSub>
        <m: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w:rPr>
                <w:rFonts w:ascii="Cambria Math" w:hAnsi="Cambria Math" w:cs="Arial"/>
                <w:color w:val="000000" w:themeColor="text1"/>
                <w:sz w:val="24"/>
              </w:rPr>
              <m:t>3</m:t>
            </m:r>
          </m:sub>
        </m:sSub>
        <m: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w:rPr>
                <w:rFonts w:ascii="Cambria Math" w:hAnsi="Cambria Math" w:cs="Arial"/>
                <w:color w:val="000000" w:themeColor="text1"/>
                <w:sz w:val="24"/>
              </w:rPr>
              <m:t>4</m:t>
            </m:r>
          </m:sub>
        </m:sSub>
        <m: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w:rPr>
                <w:rFonts w:ascii="Cambria Math" w:hAnsi="Cambria Math" w:cs="Arial"/>
                <w:color w:val="000000" w:themeColor="text1"/>
                <w:sz w:val="24"/>
              </w:rPr>
              <m:t>s</m:t>
            </m:r>
          </m:sub>
        </m:sSub>
      </m:oMath>
      <w:r>
        <w:rPr>
          <w:rFonts w:ascii="Arial" w:hAnsi="Arial" w:cs="Arial" w:hint="eastAsia"/>
          <w:color w:val="000000" w:themeColor="text1"/>
          <w:sz w:val="24"/>
        </w:rPr>
        <w:t>，所经过的非叶子节点对应的权重向量为</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θ</m:t>
            </m:r>
          </m:e>
          <m:sub>
            <m:r>
              <m:rPr>
                <m:sty m:val="p"/>
              </m:rPr>
              <w:rPr>
                <w:rFonts w:ascii="Cambria Math" w:hAnsi="Cambria Math" w:cs="Arial"/>
                <w:color w:val="000000" w:themeColor="text1"/>
                <w:sz w:val="24"/>
              </w:rPr>
              <m:t>1</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θ</m:t>
            </m:r>
          </m:e>
          <m:sub>
            <m:r>
              <m:rPr>
                <m:sty m:val="p"/>
              </m:rPr>
              <w:rPr>
                <w:rFonts w:ascii="Cambria Math" w:hAnsi="Cambria Math" w:cs="Arial"/>
                <w:color w:val="000000" w:themeColor="text1"/>
                <w:sz w:val="24"/>
              </w:rPr>
              <m:t>2</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θ</m:t>
            </m:r>
          </m:e>
          <m:sub>
            <m:r>
              <w:rPr>
                <w:rFonts w:ascii="Cambria Math" w:hAnsi="Cambria Math" w:cs="Arial"/>
                <w:color w:val="000000" w:themeColor="text1"/>
                <w:sz w:val="24"/>
              </w:rPr>
              <m:t>s</m:t>
            </m:r>
            <m:r>
              <m:rPr>
                <m:sty m:val="p"/>
              </m:rPr>
              <w:rPr>
                <w:rFonts w:ascii="Cambria Math" w:hAnsi="Cambria Math" w:cs="Arial"/>
                <w:color w:val="000000" w:themeColor="text1"/>
                <w:sz w:val="24"/>
              </w:rPr>
              <m:t>-1</m:t>
            </m:r>
          </m:sub>
        </m:sSub>
      </m:oMath>
      <w:r>
        <w:rPr>
          <w:rFonts w:ascii="Arial" w:hAnsi="Arial" w:cs="Arial" w:hint="eastAsia"/>
          <w:color w:val="000000" w:themeColor="text1"/>
          <w:sz w:val="24"/>
        </w:rPr>
        <w:t>，那么在上下文</w:t>
      </w:r>
      <m:oMath>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oMath>
      <w:r>
        <w:rPr>
          <w:rFonts w:ascii="Arial" w:hAnsi="Arial" w:cs="Arial" w:hint="eastAsia"/>
          <w:color w:val="000000" w:themeColor="text1"/>
          <w:sz w:val="24"/>
        </w:rPr>
        <w:t>给定的情况下，条件概率</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oMath>
      <w:r w:rsidR="009B2CE4">
        <w:rPr>
          <w:rFonts w:ascii="Arial" w:hAnsi="Arial" w:cs="Arial" w:hint="eastAsia"/>
          <w:color w:val="000000" w:themeColor="text1"/>
          <w:sz w:val="24"/>
        </w:rPr>
        <w:t>如</w:t>
      </w:r>
      <w:r w:rsidR="00E36C4D">
        <w:rPr>
          <w:rFonts w:ascii="Arial" w:hAnsi="Arial" w:cs="Arial"/>
          <w:color w:val="000000" w:themeColor="text1"/>
          <w:sz w:val="24"/>
        </w:rPr>
        <w:fldChar w:fldCharType="begin"/>
      </w:r>
      <w:r w:rsidR="00E36C4D">
        <w:rPr>
          <w:rFonts w:ascii="Arial" w:hAnsi="Arial" w:cs="Arial"/>
          <w:color w:val="000000" w:themeColor="text1"/>
          <w:sz w:val="24"/>
        </w:rPr>
        <w:instrText xml:space="preserve"> </w:instrText>
      </w:r>
      <w:r w:rsidR="00E36C4D">
        <w:rPr>
          <w:rFonts w:ascii="Arial" w:hAnsi="Arial" w:cs="Arial" w:hint="eastAsia"/>
          <w:color w:val="000000" w:themeColor="text1"/>
          <w:sz w:val="24"/>
        </w:rPr>
        <w:instrText>REF _Ref3452203 \h</w:instrText>
      </w:r>
      <w:r w:rsidR="00E36C4D">
        <w:rPr>
          <w:rFonts w:ascii="Arial" w:hAnsi="Arial" w:cs="Arial"/>
          <w:color w:val="000000" w:themeColor="text1"/>
          <w:sz w:val="24"/>
        </w:rPr>
        <w:instrText xml:space="preserve"> </w:instrText>
      </w:r>
      <w:r w:rsidR="00E36C4D">
        <w:rPr>
          <w:rFonts w:ascii="Arial" w:hAnsi="Arial" w:cs="Arial"/>
          <w:color w:val="000000" w:themeColor="text1"/>
          <w:sz w:val="24"/>
        </w:rPr>
      </w:r>
      <w:r w:rsidR="00E36C4D">
        <w:rPr>
          <w:rFonts w:ascii="Arial" w:hAnsi="Arial" w:cs="Arial"/>
          <w:color w:val="000000" w:themeColor="text1"/>
          <w:sz w:val="24"/>
        </w:rPr>
        <w:fldChar w:fldCharType="separate"/>
      </w:r>
      <w:r w:rsidR="00E36C4D" w:rsidRPr="009B2CE4">
        <w:rPr>
          <w:rFonts w:ascii="Cambria Math" w:hAnsi="Cambria Math" w:cs="Arial" w:hint="eastAsia"/>
          <w:color w:val="000000" w:themeColor="text1"/>
          <w:sz w:val="24"/>
        </w:rPr>
        <w:t>公式（</w:t>
      </w:r>
      <w:r w:rsidR="00E36C4D" w:rsidRPr="009B2CE4">
        <w:rPr>
          <w:rFonts w:ascii="Cambria Math" w:hAnsi="Cambria Math" w:cs="Arial" w:hint="eastAsia"/>
          <w:color w:val="000000" w:themeColor="text1"/>
          <w:sz w:val="24"/>
        </w:rPr>
        <w:t xml:space="preserve">2. </w:t>
      </w:r>
      <w:r w:rsidR="00E36C4D" w:rsidRPr="009B2CE4">
        <w:rPr>
          <w:rFonts w:ascii="Cambria Math" w:hAnsi="Cambria Math" w:cs="Arial"/>
          <w:color w:val="000000" w:themeColor="text1"/>
          <w:sz w:val="24"/>
        </w:rPr>
        <w:t>3</w:t>
      </w:r>
      <w:r w:rsidR="00E36C4D">
        <w:rPr>
          <w:rFonts w:ascii="Arial" w:hAnsi="Arial" w:cs="Arial"/>
          <w:color w:val="000000" w:themeColor="text1"/>
          <w:sz w:val="24"/>
        </w:rPr>
        <w:fldChar w:fldCharType="end"/>
      </w:r>
      <w:r w:rsidR="00E36C4D">
        <w:rPr>
          <w:rFonts w:ascii="Arial" w:hAnsi="Arial" w:cs="Arial" w:hint="eastAsia"/>
          <w:color w:val="000000" w:themeColor="text1"/>
          <w:sz w:val="24"/>
        </w:rPr>
        <w:t>）</w:t>
      </w:r>
      <w:r w:rsidR="009B2CE4">
        <w:rPr>
          <w:rFonts w:ascii="Arial" w:hAnsi="Arial" w:cs="Arial" w:hint="eastAsia"/>
          <w:color w:val="000000" w:themeColor="text1"/>
          <w:sz w:val="24"/>
        </w:rPr>
        <w:t>所示</w:t>
      </w:r>
      <w:r>
        <w:rPr>
          <w:rFonts w:ascii="Arial" w:hAnsi="Arial" w:cs="Arial" w:hint="eastAsia"/>
          <w:color w:val="000000" w:themeColor="text1"/>
          <w:sz w:val="24"/>
        </w:rPr>
        <w:t>：</w:t>
      </w:r>
    </w:p>
    <w:p w14:paraId="265FA249" w14:textId="4AA60D31" w:rsidR="00E36C4D" w:rsidRDefault="009B2CE4" w:rsidP="009B2CE4">
      <w:pPr>
        <w:tabs>
          <w:tab w:val="center" w:pos="4156"/>
          <w:tab w:val="right" w:pos="10110"/>
        </w:tabs>
        <w:spacing w:line="360" w:lineRule="auto"/>
        <w:jc w:val="left"/>
        <w:rPr>
          <w:rFonts w:ascii="Cambria Math" w:hAnsi="Cambria Math" w:cs="Arial"/>
          <w:color w:val="000000" w:themeColor="text1"/>
          <w:sz w:val="24"/>
        </w:rPr>
      </w:pPr>
      <w:r>
        <w:rPr>
          <w:rFonts w:ascii="Arial" w:hAnsi="Arial" w:cs="Arial"/>
          <w:iCs/>
          <w:color w:val="000000" w:themeColor="text1"/>
          <w:sz w:val="24"/>
        </w:rPr>
        <w:tab/>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w</m:t>
                </m:r>
              </m:e>
            </m:d>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e>
        </m:d>
        <m:r>
          <m:rPr>
            <m:sty m:val="p"/>
          </m:rPr>
          <w:rPr>
            <w:rFonts w:ascii="Cambria Math" w:hAnsi="Cambria Math" w:cs="Arial" w:hint="eastAsia"/>
            <w:color w:val="000000" w:themeColor="text1"/>
            <w:sz w:val="24"/>
          </w:rPr>
          <m:t>=</m:t>
        </m:r>
        <m:nary>
          <m:naryPr>
            <m:chr m:val="∏"/>
            <m:limLoc m:val="undOvr"/>
            <m:grow m:val="1"/>
            <m:ctrlPr>
              <w:rPr>
                <w:rFonts w:ascii="Cambria Math" w:hAnsi="Cambria Math" w:cs="Arial"/>
                <w:color w:val="000000" w:themeColor="text1"/>
                <w:sz w:val="24"/>
              </w:rPr>
            </m:ctrlPr>
          </m:naryPr>
          <m:sub>
            <m:r>
              <w:rPr>
                <w:rFonts w:ascii="Cambria Math" w:hAnsi="Cambria Math" w:cs="Arial"/>
                <w:color w:val="000000" w:themeColor="text1"/>
                <w:sz w:val="24"/>
              </w:rPr>
              <m:t>i</m:t>
            </m:r>
            <m:r>
              <m:rPr>
                <m:sty m:val="p"/>
              </m:rPr>
              <w:rPr>
                <w:rFonts w:ascii="Cambria Math" w:hAnsi="Cambria Math" w:cs="Arial"/>
                <w:color w:val="000000" w:themeColor="text1"/>
                <w:sz w:val="24"/>
              </w:rPr>
              <m:t>=2</m:t>
            </m:r>
          </m:sub>
          <m:sup>
            <m:r>
              <w:rPr>
                <w:rFonts w:ascii="Cambria Math" w:hAnsi="Cambria Math" w:cs="Arial"/>
                <w:color w:val="000000" w:themeColor="text1"/>
                <w:sz w:val="24"/>
              </w:rPr>
              <m:t>s</m:t>
            </m:r>
          </m:sup>
          <m:e>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e>
                </m:d>
                <m:sSub>
                  <m:sSubPr>
                    <m:ctrlPr>
                      <w:rPr>
                        <w:rFonts w:ascii="Cambria Math" w:hAnsi="Cambria Math" w:cs="Arial"/>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θ</m:t>
                    </m:r>
                  </m:e>
                  <m:sub>
                    <m:r>
                      <w:rPr>
                        <w:rFonts w:ascii="Cambria Math" w:hAnsi="Cambria Math" w:cs="Arial" w:hint="eastAsia"/>
                        <w:color w:val="000000" w:themeColor="text1"/>
                        <w:sz w:val="24"/>
                      </w:rPr>
                      <m:t>i</m:t>
                    </m:r>
                    <m:r>
                      <m:rPr>
                        <m:sty m:val="p"/>
                      </m:rPr>
                      <w:rPr>
                        <w:rFonts w:ascii="微软雅黑" w:eastAsia="微软雅黑" w:hAnsi="微软雅黑" w:cs="微软雅黑" w:hint="eastAsia"/>
                        <w:color w:val="000000" w:themeColor="text1"/>
                        <w:sz w:val="24"/>
                      </w:rPr>
                      <m:t>-</m:t>
                    </m:r>
                    <m:r>
                      <m:rPr>
                        <m:sty m:val="p"/>
                      </m:rPr>
                      <w:rPr>
                        <w:rFonts w:ascii="Cambria Math" w:hAnsi="Cambria Math" w:cs="Arial" w:hint="eastAsia"/>
                        <w:color w:val="000000" w:themeColor="text1"/>
                        <w:sz w:val="24"/>
                      </w:rPr>
                      <m:t>1</m:t>
                    </m:r>
                  </m:sub>
                </m:sSub>
              </m:e>
            </m:d>
          </m:e>
        </m:nary>
      </m:oMath>
      <w:r w:rsidRPr="009B2CE4">
        <w:rPr>
          <w:rFonts w:ascii="Cambria Math" w:hAnsi="Cambria Math" w:cs="Arial"/>
          <w:color w:val="000000" w:themeColor="text1"/>
          <w:sz w:val="24"/>
        </w:rPr>
        <w:tab/>
      </w:r>
    </w:p>
    <w:p w14:paraId="49F8BA15" w14:textId="593A230D" w:rsidR="00715ACB" w:rsidRDefault="009B2CE4" w:rsidP="00E36C4D">
      <w:pPr>
        <w:tabs>
          <w:tab w:val="center" w:pos="4156"/>
          <w:tab w:val="right" w:pos="10110"/>
        </w:tabs>
        <w:spacing w:line="360" w:lineRule="auto"/>
        <w:jc w:val="right"/>
        <w:rPr>
          <w:rFonts w:ascii="Arial" w:hAnsi="Arial" w:cs="Arial"/>
          <w:color w:val="000000" w:themeColor="text1"/>
          <w:sz w:val="24"/>
        </w:rPr>
      </w:pPr>
      <w:bookmarkStart w:id="89" w:name="_Ref3452203"/>
      <w:r w:rsidRPr="009B2CE4">
        <w:rPr>
          <w:rFonts w:ascii="Cambria Math" w:hAnsi="Cambria Math" w:cs="Arial" w:hint="eastAsia"/>
          <w:color w:val="000000" w:themeColor="text1"/>
          <w:sz w:val="24"/>
        </w:rPr>
        <w:t>公式（</w:t>
      </w:r>
      <w:r w:rsidRPr="009B2CE4">
        <w:rPr>
          <w:rFonts w:ascii="Cambria Math" w:hAnsi="Cambria Math" w:cs="Arial" w:hint="eastAsia"/>
          <w:color w:val="000000" w:themeColor="text1"/>
          <w:sz w:val="24"/>
        </w:rPr>
        <w:t xml:space="preserve">2. </w:t>
      </w:r>
      <w:r w:rsidRPr="009B2CE4">
        <w:rPr>
          <w:rFonts w:ascii="Cambria Math" w:hAnsi="Cambria Math" w:cs="Arial"/>
          <w:color w:val="000000" w:themeColor="text1"/>
          <w:sz w:val="24"/>
        </w:rPr>
        <w:fldChar w:fldCharType="begin"/>
      </w:r>
      <w:r w:rsidRPr="009B2CE4">
        <w:rPr>
          <w:rFonts w:ascii="Cambria Math" w:hAnsi="Cambria Math" w:cs="Arial"/>
          <w:color w:val="000000" w:themeColor="text1"/>
          <w:sz w:val="24"/>
        </w:rPr>
        <w:instrText xml:space="preserve"> </w:instrText>
      </w:r>
      <w:r w:rsidRPr="009B2CE4">
        <w:rPr>
          <w:rFonts w:ascii="Cambria Math" w:hAnsi="Cambria Math" w:cs="Arial" w:hint="eastAsia"/>
          <w:color w:val="000000" w:themeColor="text1"/>
          <w:sz w:val="24"/>
        </w:rPr>
        <w:instrText xml:space="preserve">SEQ </w:instrText>
      </w:r>
      <w:r w:rsidRPr="009B2CE4">
        <w:rPr>
          <w:rFonts w:ascii="Cambria Math" w:hAnsi="Cambria Math" w:cs="Arial" w:hint="eastAsia"/>
          <w:color w:val="000000" w:themeColor="text1"/>
          <w:sz w:val="24"/>
        </w:rPr>
        <w:instrText>公式</w:instrText>
      </w:r>
      <w:r w:rsidRPr="009B2CE4">
        <w:rPr>
          <w:rFonts w:ascii="Cambria Math" w:hAnsi="Cambria Math" w:cs="Arial" w:hint="eastAsia"/>
          <w:color w:val="000000" w:themeColor="text1"/>
          <w:sz w:val="24"/>
        </w:rPr>
        <w:instrText>2. \* ARABIC</w:instrText>
      </w:r>
      <w:r w:rsidRPr="009B2CE4">
        <w:rPr>
          <w:rFonts w:ascii="Cambria Math" w:hAnsi="Cambria Math" w:cs="Arial"/>
          <w:color w:val="000000" w:themeColor="text1"/>
          <w:sz w:val="24"/>
        </w:rPr>
        <w:instrText xml:space="preserve"> </w:instrText>
      </w:r>
      <w:r w:rsidRPr="009B2CE4">
        <w:rPr>
          <w:rFonts w:ascii="Cambria Math" w:hAnsi="Cambria Math" w:cs="Arial"/>
          <w:color w:val="000000" w:themeColor="text1"/>
          <w:sz w:val="24"/>
        </w:rPr>
        <w:fldChar w:fldCharType="separate"/>
      </w:r>
      <w:r w:rsidRPr="009B2CE4">
        <w:rPr>
          <w:rFonts w:ascii="Cambria Math" w:hAnsi="Cambria Math" w:cs="Arial"/>
          <w:color w:val="000000" w:themeColor="text1"/>
          <w:sz w:val="24"/>
        </w:rPr>
        <w:t>3</w:t>
      </w:r>
      <w:r w:rsidRPr="009B2CE4">
        <w:rPr>
          <w:rFonts w:ascii="Cambria Math" w:hAnsi="Cambria Math" w:cs="Arial"/>
          <w:color w:val="000000" w:themeColor="text1"/>
          <w:sz w:val="24"/>
        </w:rPr>
        <w:fldChar w:fldCharType="end"/>
      </w:r>
      <w:bookmarkEnd w:id="89"/>
      <w:r w:rsidRPr="009B2CE4">
        <w:rPr>
          <w:rFonts w:ascii="Cambria Math" w:hAnsi="Cambria Math" w:cs="Arial" w:hint="eastAsia"/>
          <w:color w:val="000000" w:themeColor="text1"/>
          <w:sz w:val="24"/>
        </w:rPr>
        <w:t>）</w:t>
      </w:r>
    </w:p>
    <w:p w14:paraId="7B8486AE" w14:textId="10A19C42" w:rsidR="00715ACB" w:rsidRDefault="00F50A61">
      <w:pPr>
        <w:spacing w:line="360" w:lineRule="auto"/>
        <w:ind w:firstLineChars="200" w:firstLine="480"/>
        <w:rPr>
          <w:rFonts w:ascii="Arial" w:hAnsi="Arial" w:cs="Arial"/>
          <w:color w:val="000000" w:themeColor="text1"/>
          <w:sz w:val="24"/>
        </w:rPr>
        <w:pPrChange w:id="90" w:author="曾 进" w:date="2019-03-13T14:35:00Z">
          <w:pPr>
            <w:spacing w:line="360" w:lineRule="auto"/>
            <w:ind w:firstLine="480"/>
          </w:pPr>
        </w:pPrChange>
      </w:pPr>
      <w:r>
        <w:rPr>
          <w:rFonts w:ascii="Arial" w:hAnsi="Arial" w:cs="Arial" w:hint="eastAsia"/>
          <w:color w:val="000000" w:themeColor="text1"/>
          <w:sz w:val="24"/>
        </w:rPr>
        <w:t>其中</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oMath>
      <w:r>
        <w:rPr>
          <w:rFonts w:ascii="Arial" w:hAnsi="Arial" w:cs="Arial" w:hint="eastAsia"/>
          <w:color w:val="000000" w:themeColor="text1"/>
          <w:sz w:val="24"/>
        </w:rPr>
        <w:t>为根据上下文得到的输出特征向量，而每个非叶子节点对应都是</w:t>
      </w:r>
      <w:r>
        <w:rPr>
          <w:rFonts w:ascii="Arial" w:hAnsi="Arial" w:cs="Arial" w:hint="eastAsia"/>
          <w:color w:val="000000" w:themeColor="text1"/>
          <w:sz w:val="24"/>
        </w:rPr>
        <w:t>logistic</w:t>
      </w:r>
      <w:r>
        <w:rPr>
          <w:rFonts w:ascii="Arial" w:hAnsi="Arial" w:cs="Arial" w:hint="eastAsia"/>
          <w:color w:val="000000" w:themeColor="text1"/>
          <w:sz w:val="24"/>
        </w:rPr>
        <w:t>回归问题，即标签</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m:rPr>
                <m:sty m:val="p"/>
              </m:rPr>
              <w:rPr>
                <w:rFonts w:ascii="Cambria Math" w:hAnsi="Cambria Math" w:cs="Arial" w:hint="eastAsia"/>
                <w:color w:val="000000" w:themeColor="text1"/>
                <w:sz w:val="24"/>
              </w:rPr>
              <m:t>2</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m:rPr>
                <m:sty m:val="p"/>
              </m:rPr>
              <w:rPr>
                <w:rFonts w:ascii="Cambria Math" w:hAnsi="Cambria Math" w:cs="Arial"/>
                <w:color w:val="000000" w:themeColor="text1"/>
                <w:sz w:val="24"/>
              </w:rPr>
              <m:t>3</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m:rPr>
                <m:sty m:val="p"/>
              </m:rPr>
              <w:rPr>
                <w:rFonts w:ascii="Cambria Math" w:hAnsi="Cambria Math" w:cs="Arial"/>
                <w:color w:val="000000" w:themeColor="text1"/>
                <w:sz w:val="24"/>
              </w:rPr>
              <m:t>4</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b</m:t>
            </m:r>
          </m:e>
          <m:sub>
            <m:r>
              <w:rPr>
                <w:rFonts w:ascii="Cambria Math" w:hAnsi="Cambria Math" w:cs="Arial"/>
                <w:color w:val="000000" w:themeColor="text1"/>
                <w:sz w:val="24"/>
              </w:rPr>
              <m:t>s</m:t>
            </m:r>
          </m:sub>
        </m:sSub>
      </m:oMath>
      <w:r>
        <w:rPr>
          <w:rFonts w:ascii="Arial" w:hAnsi="Arial" w:cs="Arial" w:hint="eastAsia"/>
          <w:color w:val="000000" w:themeColor="text1"/>
          <w:sz w:val="24"/>
        </w:rPr>
        <w:t>只能为“</w:t>
      </w:r>
      <w:r>
        <w:rPr>
          <w:rFonts w:ascii="Arial" w:hAnsi="Arial" w:cs="Arial" w:hint="eastAsia"/>
          <w:color w:val="000000" w:themeColor="text1"/>
          <w:sz w:val="24"/>
        </w:rPr>
        <w:t>0</w:t>
      </w:r>
      <w:r>
        <w:rPr>
          <w:rFonts w:ascii="Arial" w:hAnsi="Arial" w:cs="Arial" w:hint="eastAsia"/>
          <w:color w:val="000000" w:themeColor="text1"/>
          <w:sz w:val="24"/>
        </w:rPr>
        <w:t>”或“</w:t>
      </w:r>
      <w:r>
        <w:rPr>
          <w:rFonts w:ascii="Arial" w:hAnsi="Arial" w:cs="Arial" w:hint="eastAsia"/>
          <w:color w:val="000000" w:themeColor="text1"/>
          <w:sz w:val="24"/>
        </w:rPr>
        <w:t>1</w:t>
      </w:r>
      <w:r>
        <w:rPr>
          <w:rFonts w:ascii="Arial" w:hAnsi="Arial" w:cs="Arial" w:hint="eastAsia"/>
          <w:color w:val="000000" w:themeColor="text1"/>
          <w:sz w:val="24"/>
        </w:rPr>
        <w:t>”。假设</w:t>
      </w:r>
      <w:r>
        <w:rPr>
          <w:rFonts w:ascii="Arial" w:hAnsi="Arial" w:cs="Arial" w:hint="eastAsia"/>
          <w:color w:val="000000" w:themeColor="text1"/>
          <w:sz w:val="24"/>
        </w:rPr>
        <w:t>0</w:t>
      </w:r>
      <w:r>
        <w:rPr>
          <w:rFonts w:ascii="Arial" w:hAnsi="Arial" w:cs="Arial" w:hint="eastAsia"/>
          <w:color w:val="000000" w:themeColor="text1"/>
          <w:sz w:val="24"/>
        </w:rPr>
        <w:t>表示正类，</w:t>
      </w:r>
      <w:r>
        <w:rPr>
          <w:rFonts w:ascii="Arial" w:hAnsi="Arial" w:cs="Arial" w:hint="eastAsia"/>
          <w:color w:val="000000" w:themeColor="text1"/>
          <w:sz w:val="24"/>
        </w:rPr>
        <w:t>1</w:t>
      </w:r>
      <w:r>
        <w:rPr>
          <w:rFonts w:ascii="Arial" w:hAnsi="Arial" w:cs="Arial" w:hint="eastAsia"/>
          <w:color w:val="000000" w:themeColor="text1"/>
          <w:sz w:val="24"/>
        </w:rPr>
        <w:t>表示负类。那么</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d>
              <m:dPr>
                <m:begChr m:val=""/>
                <m:endChr m:val="|"/>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e>
            </m:d>
            <m:sSub>
              <m:sSubPr>
                <m:ctrlPr>
                  <w:rPr>
                    <w:rFonts w:ascii="Cambria Math" w:hAnsi="Cambria Math" w:cs="Arial"/>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θ</m:t>
                </m:r>
              </m:e>
              <m:sub>
                <m:r>
                  <w:rPr>
                    <w:rFonts w:ascii="Cambria Math" w:hAnsi="Cambria Math" w:cs="Arial" w:hint="eastAsia"/>
                    <w:color w:val="000000" w:themeColor="text1"/>
                    <w:sz w:val="24"/>
                  </w:rPr>
                  <m:t>i</m:t>
                </m:r>
                <m:r>
                  <m:rPr>
                    <m:sty m:val="p"/>
                  </m:rPr>
                  <w:rPr>
                    <w:rFonts w:ascii="微软雅黑" w:eastAsia="微软雅黑" w:hAnsi="微软雅黑" w:cs="微软雅黑" w:hint="eastAsia"/>
                    <w:color w:val="000000" w:themeColor="text1"/>
                    <w:sz w:val="24"/>
                  </w:rPr>
                  <m:t>-</m:t>
                </m:r>
                <m:r>
                  <m:rPr>
                    <m:sty m:val="p"/>
                  </m:rPr>
                  <w:rPr>
                    <w:rFonts w:ascii="Cambria Math" w:hAnsi="Cambria Math" w:cs="Arial" w:hint="eastAsia"/>
                    <w:color w:val="000000" w:themeColor="text1"/>
                    <w:sz w:val="24"/>
                  </w:rPr>
                  <m:t>1</m:t>
                </m:r>
              </m:sub>
            </m:sSub>
          </m:e>
        </m:d>
      </m:oMath>
      <w:r>
        <w:rPr>
          <w:rFonts w:ascii="Arial" w:hAnsi="Arial" w:cs="Arial" w:hint="eastAsia"/>
          <w:color w:val="000000" w:themeColor="text1"/>
          <w:sz w:val="24"/>
        </w:rPr>
        <w:t>可按照</w:t>
      </w:r>
      <w:r w:rsidR="00E36C4D">
        <w:rPr>
          <w:rFonts w:ascii="Arial" w:hAnsi="Arial" w:cs="Arial"/>
          <w:color w:val="000000" w:themeColor="text1"/>
          <w:sz w:val="24"/>
        </w:rPr>
        <w:fldChar w:fldCharType="begin"/>
      </w:r>
      <w:r w:rsidR="00E36C4D">
        <w:rPr>
          <w:rFonts w:ascii="Arial" w:hAnsi="Arial" w:cs="Arial"/>
          <w:color w:val="000000" w:themeColor="text1"/>
          <w:sz w:val="24"/>
        </w:rPr>
        <w:instrText xml:space="preserve"> </w:instrText>
      </w:r>
      <w:r w:rsidR="00E36C4D">
        <w:rPr>
          <w:rFonts w:ascii="Arial" w:hAnsi="Arial" w:cs="Arial" w:hint="eastAsia"/>
          <w:color w:val="000000" w:themeColor="text1"/>
          <w:sz w:val="24"/>
        </w:rPr>
        <w:instrText>REF _Ref3452286 \h</w:instrText>
      </w:r>
      <w:r w:rsidR="00E36C4D">
        <w:rPr>
          <w:rFonts w:ascii="Arial" w:hAnsi="Arial" w:cs="Arial"/>
          <w:color w:val="000000" w:themeColor="text1"/>
          <w:sz w:val="24"/>
        </w:rPr>
        <w:instrText xml:space="preserve"> </w:instrText>
      </w:r>
      <w:r w:rsidR="00E36C4D">
        <w:rPr>
          <w:rFonts w:ascii="Arial" w:hAnsi="Arial" w:cs="Arial"/>
          <w:color w:val="000000" w:themeColor="text1"/>
          <w:sz w:val="24"/>
        </w:rPr>
      </w:r>
      <w:r w:rsidR="00E36C4D">
        <w:rPr>
          <w:rFonts w:ascii="Arial" w:hAnsi="Arial" w:cs="Arial"/>
          <w:color w:val="000000" w:themeColor="text1"/>
          <w:sz w:val="24"/>
        </w:rPr>
        <w:fldChar w:fldCharType="separate"/>
      </w:r>
      <w:r w:rsidR="00E36C4D" w:rsidRPr="00E36C4D">
        <w:rPr>
          <w:rFonts w:ascii="Cambria Math" w:hAnsi="Cambria Math" w:cs="Arial" w:hint="eastAsia"/>
          <w:color w:val="000000" w:themeColor="text1"/>
          <w:sz w:val="24"/>
        </w:rPr>
        <w:t>公式（</w:t>
      </w:r>
      <w:r w:rsidR="00E36C4D" w:rsidRPr="00E36C4D">
        <w:rPr>
          <w:rFonts w:ascii="Cambria Math" w:hAnsi="Cambria Math" w:cs="Arial" w:hint="eastAsia"/>
          <w:color w:val="000000" w:themeColor="text1"/>
          <w:sz w:val="24"/>
        </w:rPr>
        <w:t xml:space="preserve">2. </w:t>
      </w:r>
      <w:r w:rsidR="00E36C4D" w:rsidRPr="00E36C4D">
        <w:rPr>
          <w:rFonts w:ascii="Cambria Math" w:hAnsi="Cambria Math" w:cs="Arial"/>
          <w:color w:val="000000" w:themeColor="text1"/>
          <w:sz w:val="24"/>
        </w:rPr>
        <w:t>4</w:t>
      </w:r>
      <w:r w:rsidR="00E36C4D">
        <w:rPr>
          <w:rFonts w:ascii="Arial" w:hAnsi="Arial" w:cs="Arial"/>
          <w:color w:val="000000" w:themeColor="text1"/>
          <w:sz w:val="24"/>
        </w:rPr>
        <w:fldChar w:fldCharType="end"/>
      </w:r>
      <w:r w:rsidR="00E36C4D">
        <w:rPr>
          <w:rFonts w:ascii="Arial" w:hAnsi="Arial" w:cs="Arial" w:hint="eastAsia"/>
          <w:color w:val="000000" w:themeColor="text1"/>
          <w:sz w:val="24"/>
        </w:rPr>
        <w:t>）</w:t>
      </w:r>
      <w:r>
        <w:rPr>
          <w:rFonts w:ascii="Arial" w:hAnsi="Arial" w:cs="Arial" w:hint="eastAsia"/>
          <w:color w:val="000000" w:themeColor="text1"/>
          <w:sz w:val="24"/>
        </w:rPr>
        <w:t>计算：</w:t>
      </w:r>
    </w:p>
    <w:p w14:paraId="56F83BD8" w14:textId="392EDAF7" w:rsidR="00E36C4D" w:rsidRPr="00E36C4D" w:rsidRDefault="00E36C4D" w:rsidP="00E36C4D">
      <w:pPr>
        <w:tabs>
          <w:tab w:val="center" w:pos="4156"/>
          <w:tab w:val="right" w:pos="10110"/>
        </w:tabs>
        <w:spacing w:line="360" w:lineRule="auto"/>
        <w:jc w:val="left"/>
        <w:rPr>
          <w:rFonts w:ascii="Cambria Math" w:hAnsi="Cambria Math" w:cs="Arial"/>
          <w:i/>
          <w:iCs/>
          <w:color w:val="000000" w:themeColor="text1"/>
          <w:sz w:val="24"/>
        </w:rPr>
      </w:pPr>
      <w:r>
        <w:rPr>
          <w:rFonts w:ascii="Arial" w:hAnsi="Arial" w:cs="Arial"/>
          <w:iCs/>
          <w:color w:val="000000" w:themeColor="text1"/>
          <w:sz w:val="24"/>
        </w:rPr>
        <w:tab/>
      </w:r>
      <m:oMath>
        <m:r>
          <w:rPr>
            <w:rFonts w:ascii="Cambria Math" w:hAnsi="Cambria Math" w:cs="Arial"/>
            <w:color w:val="000000" w:themeColor="text1"/>
            <w:sz w:val="24"/>
          </w:rPr>
          <m:t>p</m:t>
        </m:r>
        <m:d>
          <m:dPr>
            <m:ctrlPr>
              <w:rPr>
                <w:rFonts w:ascii="Cambria Math" w:hAnsi="Cambria Math" w:cs="Arial"/>
                <w:i/>
                <w:iCs/>
                <w:color w:val="000000" w:themeColor="text1"/>
                <w:sz w:val="24"/>
              </w:rPr>
            </m:ctrlPr>
          </m:dPr>
          <m:e>
            <m:d>
              <m:dPr>
                <m:begChr m:val=""/>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e>
            </m:d>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r>
              <w:rPr>
                <w:rFonts w:ascii="Cambria Math" w:hAnsi="Cambria Math" w:cs="Arial"/>
                <w:color w:val="000000" w:themeColor="text1"/>
                <w:sz w:val="24"/>
              </w:rPr>
              <m:t xml:space="preserve">, </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θ</m:t>
                </m:r>
              </m:e>
              <m:sub>
                <m:r>
                  <w:rPr>
                    <w:rFonts w:ascii="Cambria Math" w:hAnsi="Cambria Math" w:cs="Arial" w:hint="eastAsia"/>
                    <w:color w:val="000000" w:themeColor="text1"/>
                    <w:sz w:val="24"/>
                  </w:rPr>
                  <m:t>i</m:t>
                </m:r>
                <m:r>
                  <w:rPr>
                    <w:rFonts w:ascii="微软雅黑" w:eastAsia="微软雅黑" w:hAnsi="微软雅黑" w:cs="微软雅黑" w:hint="eastAsia"/>
                    <w:color w:val="000000" w:themeColor="text1"/>
                    <w:sz w:val="24"/>
                  </w:rPr>
                  <m:t>-</m:t>
                </m:r>
                <m:r>
                  <w:rPr>
                    <w:rFonts w:ascii="Cambria Math" w:hAnsi="Cambria Math" w:cs="Arial" w:hint="eastAsia"/>
                    <w:color w:val="000000" w:themeColor="text1"/>
                    <w:sz w:val="24"/>
                  </w:rPr>
                  <m:t>1</m:t>
                </m:r>
              </m:sub>
            </m:sSub>
          </m:e>
        </m:d>
        <m:r>
          <w:rPr>
            <w:rFonts w:ascii="Cambria Math" w:hAnsi="Cambria Math" w:cs="Arial" w:hint="eastAsia"/>
            <w:color w:val="000000" w:themeColor="text1"/>
            <w:sz w:val="24"/>
          </w:rPr>
          <m:t>=</m:t>
        </m:r>
        <m:sSup>
          <m:sSupPr>
            <m:ctrlPr>
              <w:rPr>
                <w:rFonts w:ascii="Cambria Math" w:hAnsi="Cambria Math" w:cs="Arial"/>
                <w:i/>
                <w:iCs/>
                <w:color w:val="000000" w:themeColor="text1"/>
                <w:sz w:val="24"/>
              </w:rPr>
            </m:ctrlPr>
          </m:sSupPr>
          <m:e>
            <m:d>
              <m:dPr>
                <m:begChr m:val="["/>
                <m:endChr m:val="]"/>
                <m:ctrlPr>
                  <w:rPr>
                    <w:rFonts w:ascii="Cambria Math" w:hAnsi="Cambria Math" w:cs="Arial"/>
                    <w:i/>
                    <w:iCs/>
                    <w:color w:val="000000" w:themeColor="text1"/>
                    <w:sz w:val="24"/>
                  </w:rPr>
                </m:ctrlPr>
              </m:dPr>
              <m:e>
                <m:r>
                  <w:rPr>
                    <w:rFonts w:ascii="Cambria Math" w:hAnsi="Cambria Math" w:cs="Arial"/>
                    <w:color w:val="000000" w:themeColor="text1"/>
                    <w:sz w:val="24"/>
                  </w:rPr>
                  <m:t>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sSub>
                      <m:sSubPr>
                        <m:ctrlPr>
                          <w:rPr>
                            <w:rFonts w:ascii="Cambria Math" w:hAnsi="Cambria Math" w:cs="Arial"/>
                            <w:i/>
                            <w:iCs/>
                            <w:color w:val="000000" w:themeColor="text1"/>
                            <w:sz w:val="24"/>
                          </w:rPr>
                        </m:ctrlPr>
                      </m:sSubPr>
                      <m:e>
                        <m:r>
                          <w:rPr>
                            <w:rFonts w:ascii="Cambria Math" w:hAnsi="Cambria Math" w:cs="Arial"/>
                            <w:color w:val="000000" w:themeColor="text1"/>
                            <w:sz w:val="24"/>
                          </w:rPr>
                          <m:t>θ</m:t>
                        </m:r>
                      </m:e>
                      <m:sub>
                        <m:r>
                          <w:rPr>
                            <w:rFonts w:ascii="Cambria Math" w:hAnsi="Cambria Math" w:cs="Arial"/>
                            <w:color w:val="000000" w:themeColor="text1"/>
                            <w:sz w:val="24"/>
                          </w:rPr>
                          <m:t>i-1</m:t>
                        </m:r>
                      </m:sub>
                    </m:sSub>
                  </m:e>
                </m:d>
              </m:e>
            </m:d>
          </m:e>
          <m:sup>
            <m:r>
              <w:rPr>
                <w:rFonts w:ascii="Cambria Math" w:hAnsi="Cambria Math" w:cs="Arial"/>
                <w:color w:val="000000" w:themeColor="text1"/>
                <w:sz w:val="24"/>
              </w:rPr>
              <m:t>1-</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sup>
        </m:sSup>
        <m:sSup>
          <m:sSupPr>
            <m:ctrlPr>
              <w:rPr>
                <w:rFonts w:ascii="Cambria Math" w:hAnsi="Cambria Math" w:cs="Arial"/>
                <w:i/>
                <w:iCs/>
                <w:color w:val="000000" w:themeColor="text1"/>
                <w:sz w:val="24"/>
              </w:rPr>
            </m:ctrlPr>
          </m:sSupPr>
          <m:e>
            <m:r>
              <w:rPr>
                <w:rFonts w:ascii="MS Mincho" w:eastAsia="MS Mincho" w:hAnsi="MS Mincho" w:cs="MS Mincho" w:hint="eastAsia"/>
                <w:color w:val="000000" w:themeColor="text1"/>
                <w:sz w:val="24"/>
              </w:rPr>
              <m:t>*</m:t>
            </m:r>
            <m:d>
              <m:dPr>
                <m:begChr m:val="["/>
                <m:endChr m:val="]"/>
                <m:ctrlPr>
                  <w:rPr>
                    <w:rFonts w:ascii="Cambria Math" w:hAnsi="Cambria Math" w:cs="Arial"/>
                    <w:i/>
                    <w:iCs/>
                    <w:color w:val="000000" w:themeColor="text1"/>
                    <w:sz w:val="24"/>
                  </w:rPr>
                </m:ctrlPr>
              </m:dPr>
              <m:e>
                <m:r>
                  <w:rPr>
                    <w:rFonts w:ascii="Cambria Math" w:hAnsi="Cambria Math" w:cs="Arial"/>
                    <w:color w:val="000000" w:themeColor="text1"/>
                    <w:sz w:val="24"/>
                  </w:rPr>
                  <m:t>1-σ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sSub>
                      <m:sSubPr>
                        <m:ctrlPr>
                          <w:rPr>
                            <w:rFonts w:ascii="Cambria Math" w:hAnsi="Cambria Math" w:cs="Arial"/>
                            <w:i/>
                            <w:iCs/>
                            <w:color w:val="000000" w:themeColor="text1"/>
                            <w:sz w:val="24"/>
                          </w:rPr>
                        </m:ctrlPr>
                      </m:sSubPr>
                      <m:e>
                        <m:r>
                          <w:rPr>
                            <w:rFonts w:ascii="Cambria Math" w:hAnsi="Cambria Math" w:cs="Arial"/>
                            <w:color w:val="000000" w:themeColor="text1"/>
                            <w:sz w:val="24"/>
                          </w:rPr>
                          <m:t>θ</m:t>
                        </m:r>
                      </m:e>
                      <m:sub>
                        <m:r>
                          <w:rPr>
                            <w:rFonts w:ascii="Cambria Math" w:hAnsi="Cambria Math" w:cs="Arial"/>
                            <w:color w:val="000000" w:themeColor="text1"/>
                            <w:sz w:val="24"/>
                          </w:rPr>
                          <m:t>i</m:t>
                        </m:r>
                      </m:sub>
                    </m:sSub>
                    <m:r>
                      <w:rPr>
                        <w:rFonts w:ascii="Cambria Math" w:hAnsi="Cambria Math" w:cs="Arial"/>
                        <w:color w:val="000000" w:themeColor="text1"/>
                        <w:sz w:val="24"/>
                      </w:rPr>
                      <m:t>-1</m:t>
                    </m:r>
                  </m:e>
                </m:d>
              </m:e>
            </m:d>
          </m:e>
          <m:sup>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sup>
        </m:sSup>
      </m:oMath>
      <w:r w:rsidR="009B2CE4" w:rsidRPr="00E36C4D">
        <w:rPr>
          <w:rFonts w:ascii="Cambria Math" w:hAnsi="Cambria Math" w:cs="Arial"/>
          <w:i/>
          <w:iCs/>
          <w:color w:val="000000" w:themeColor="text1"/>
          <w:sz w:val="24"/>
        </w:rPr>
        <w:tab/>
      </w:r>
    </w:p>
    <w:p w14:paraId="247A518B" w14:textId="0CF61109" w:rsidR="00715ACB" w:rsidRPr="00E36C4D" w:rsidRDefault="009B2CE4" w:rsidP="00E36C4D">
      <w:pPr>
        <w:tabs>
          <w:tab w:val="center" w:pos="4156"/>
          <w:tab w:val="right" w:pos="10110"/>
        </w:tabs>
        <w:spacing w:line="360" w:lineRule="auto"/>
        <w:jc w:val="right"/>
        <w:rPr>
          <w:rFonts w:ascii="Cambria Math" w:hAnsi="Cambria Math" w:cs="Arial"/>
          <w:color w:val="000000" w:themeColor="text1"/>
          <w:sz w:val="24"/>
        </w:rPr>
      </w:pPr>
      <w:bookmarkStart w:id="91" w:name="_Ref3452286"/>
      <w:r w:rsidRPr="00E36C4D">
        <w:rPr>
          <w:rFonts w:ascii="Cambria Math" w:hAnsi="Cambria Math" w:cs="Arial" w:hint="eastAsia"/>
          <w:color w:val="000000" w:themeColor="text1"/>
          <w:sz w:val="24"/>
        </w:rPr>
        <w:t>公式（</w:t>
      </w:r>
      <w:r w:rsidRPr="00E36C4D">
        <w:rPr>
          <w:rFonts w:ascii="Cambria Math" w:hAnsi="Cambria Math" w:cs="Arial" w:hint="eastAsia"/>
          <w:color w:val="000000" w:themeColor="text1"/>
          <w:sz w:val="24"/>
        </w:rPr>
        <w:t xml:space="preserve">2. </w:t>
      </w:r>
      <w:r w:rsidRPr="00E36C4D">
        <w:rPr>
          <w:rFonts w:ascii="Cambria Math" w:hAnsi="Cambria Math" w:cs="Arial"/>
          <w:color w:val="000000" w:themeColor="text1"/>
          <w:sz w:val="24"/>
        </w:rPr>
        <w:fldChar w:fldCharType="begin"/>
      </w:r>
      <w:r w:rsidRPr="00E36C4D">
        <w:rPr>
          <w:rFonts w:ascii="Cambria Math" w:hAnsi="Cambria Math" w:cs="Arial"/>
          <w:color w:val="000000" w:themeColor="text1"/>
          <w:sz w:val="24"/>
        </w:rPr>
        <w:instrText xml:space="preserve"> </w:instrText>
      </w:r>
      <w:r w:rsidRPr="00E36C4D">
        <w:rPr>
          <w:rFonts w:ascii="Cambria Math" w:hAnsi="Cambria Math" w:cs="Arial" w:hint="eastAsia"/>
          <w:color w:val="000000" w:themeColor="text1"/>
          <w:sz w:val="24"/>
        </w:rPr>
        <w:instrText xml:space="preserve">SEQ </w:instrText>
      </w:r>
      <w:r w:rsidRPr="00E36C4D">
        <w:rPr>
          <w:rFonts w:ascii="Cambria Math" w:hAnsi="Cambria Math" w:cs="Arial" w:hint="eastAsia"/>
          <w:color w:val="000000" w:themeColor="text1"/>
          <w:sz w:val="24"/>
        </w:rPr>
        <w:instrText>公式</w:instrText>
      </w:r>
      <w:r w:rsidRPr="00E36C4D">
        <w:rPr>
          <w:rFonts w:ascii="Cambria Math" w:hAnsi="Cambria Math" w:cs="Arial" w:hint="eastAsia"/>
          <w:color w:val="000000" w:themeColor="text1"/>
          <w:sz w:val="24"/>
        </w:rPr>
        <w:instrText>2. \* ARABIC</w:instrText>
      </w:r>
      <w:r w:rsidRPr="00E36C4D">
        <w:rPr>
          <w:rFonts w:ascii="Cambria Math" w:hAnsi="Cambria Math" w:cs="Arial"/>
          <w:color w:val="000000" w:themeColor="text1"/>
          <w:sz w:val="24"/>
        </w:rPr>
        <w:instrText xml:space="preserve"> </w:instrText>
      </w:r>
      <w:r w:rsidRPr="00E36C4D">
        <w:rPr>
          <w:rFonts w:ascii="Cambria Math" w:hAnsi="Cambria Math" w:cs="Arial"/>
          <w:color w:val="000000" w:themeColor="text1"/>
          <w:sz w:val="24"/>
        </w:rPr>
        <w:fldChar w:fldCharType="separate"/>
      </w:r>
      <w:r w:rsidRPr="00E36C4D">
        <w:rPr>
          <w:rFonts w:ascii="Cambria Math" w:hAnsi="Cambria Math" w:cs="Arial"/>
          <w:color w:val="000000" w:themeColor="text1"/>
          <w:sz w:val="24"/>
        </w:rPr>
        <w:t>4</w:t>
      </w:r>
      <w:r w:rsidRPr="00E36C4D">
        <w:rPr>
          <w:rFonts w:ascii="Cambria Math" w:hAnsi="Cambria Math" w:cs="Arial"/>
          <w:color w:val="000000" w:themeColor="text1"/>
          <w:sz w:val="24"/>
        </w:rPr>
        <w:fldChar w:fldCharType="end"/>
      </w:r>
      <w:bookmarkEnd w:id="91"/>
      <w:r w:rsidRPr="00E36C4D">
        <w:rPr>
          <w:rFonts w:ascii="Cambria Math" w:hAnsi="Cambria Math" w:cs="Arial" w:hint="eastAsia"/>
          <w:color w:val="000000" w:themeColor="text1"/>
          <w:sz w:val="24"/>
        </w:rPr>
        <w:t>）</w:t>
      </w:r>
    </w:p>
    <w:p w14:paraId="3F9A5788" w14:textId="01432556" w:rsidR="00715ACB" w:rsidRDefault="00F50A61">
      <w:pPr>
        <w:spacing w:line="360" w:lineRule="auto"/>
        <w:ind w:firstLineChars="200" w:firstLine="480"/>
        <w:rPr>
          <w:rFonts w:ascii="Arial" w:hAnsi="Arial" w:cs="Arial"/>
          <w:color w:val="000000" w:themeColor="text1"/>
          <w:sz w:val="24"/>
        </w:rPr>
        <w:pPrChange w:id="92" w:author="曾 进" w:date="2019-03-13T14:31:00Z">
          <w:pPr>
            <w:spacing w:line="360" w:lineRule="auto"/>
            <w:ind w:firstLine="480"/>
          </w:pPr>
        </w:pPrChange>
      </w:pPr>
      <w:r>
        <w:rPr>
          <w:rFonts w:ascii="Arial" w:hAnsi="Arial" w:cs="Arial" w:hint="eastAsia"/>
          <w:color w:val="000000" w:themeColor="text1"/>
          <w:sz w:val="24"/>
        </w:rPr>
        <w:t>最终得到对数似然函数</w:t>
      </w:r>
      <w:r w:rsidR="00E36C4D">
        <w:rPr>
          <w:rFonts w:ascii="Arial" w:hAnsi="Arial" w:cs="Arial" w:hint="eastAsia"/>
          <w:color w:val="000000" w:themeColor="text1"/>
          <w:sz w:val="24"/>
        </w:rPr>
        <w:t>如</w:t>
      </w:r>
      <w:r w:rsidR="00E36C4D">
        <w:rPr>
          <w:rFonts w:ascii="Arial" w:hAnsi="Arial" w:cs="Arial"/>
          <w:color w:val="000000" w:themeColor="text1"/>
          <w:sz w:val="24"/>
        </w:rPr>
        <w:fldChar w:fldCharType="begin"/>
      </w:r>
      <w:r w:rsidR="00E36C4D">
        <w:rPr>
          <w:rFonts w:ascii="Arial" w:hAnsi="Arial" w:cs="Arial"/>
          <w:color w:val="000000" w:themeColor="text1"/>
          <w:sz w:val="24"/>
        </w:rPr>
        <w:instrText xml:space="preserve"> </w:instrText>
      </w:r>
      <w:r w:rsidR="00E36C4D">
        <w:rPr>
          <w:rFonts w:ascii="Arial" w:hAnsi="Arial" w:cs="Arial" w:hint="eastAsia"/>
          <w:color w:val="000000" w:themeColor="text1"/>
          <w:sz w:val="24"/>
        </w:rPr>
        <w:instrText>REF _Ref3452330 \h</w:instrText>
      </w:r>
      <w:r w:rsidR="00E36C4D">
        <w:rPr>
          <w:rFonts w:ascii="Arial" w:hAnsi="Arial" w:cs="Arial"/>
          <w:color w:val="000000" w:themeColor="text1"/>
          <w:sz w:val="24"/>
        </w:rPr>
        <w:instrText xml:space="preserve"> </w:instrText>
      </w:r>
      <w:r w:rsidR="00E36C4D">
        <w:rPr>
          <w:rFonts w:ascii="Arial" w:hAnsi="Arial" w:cs="Arial"/>
          <w:color w:val="000000" w:themeColor="text1"/>
          <w:sz w:val="24"/>
        </w:rPr>
      </w:r>
      <w:r w:rsidR="00E36C4D">
        <w:rPr>
          <w:rFonts w:ascii="Arial" w:hAnsi="Arial" w:cs="Arial"/>
          <w:color w:val="000000" w:themeColor="text1"/>
          <w:sz w:val="24"/>
        </w:rPr>
        <w:fldChar w:fldCharType="separate"/>
      </w:r>
      <w:r w:rsidR="00E36C4D" w:rsidRPr="00E36C4D">
        <w:rPr>
          <w:rFonts w:ascii="Cambria Math" w:hAnsi="Cambria Math" w:cs="Arial" w:hint="eastAsia"/>
          <w:color w:val="000000" w:themeColor="text1"/>
          <w:sz w:val="24"/>
        </w:rPr>
        <w:t>公式（</w:t>
      </w:r>
      <w:r w:rsidR="00E36C4D" w:rsidRPr="00E36C4D">
        <w:rPr>
          <w:rFonts w:ascii="Cambria Math" w:hAnsi="Cambria Math" w:cs="Arial" w:hint="eastAsia"/>
          <w:color w:val="000000" w:themeColor="text1"/>
          <w:sz w:val="24"/>
        </w:rPr>
        <w:t xml:space="preserve">2. </w:t>
      </w:r>
      <w:r w:rsidR="00E36C4D" w:rsidRPr="00E36C4D">
        <w:rPr>
          <w:rFonts w:ascii="Cambria Math" w:hAnsi="Cambria Math" w:cs="Arial"/>
          <w:color w:val="000000" w:themeColor="text1"/>
          <w:sz w:val="24"/>
        </w:rPr>
        <w:t>5</w:t>
      </w:r>
      <w:r w:rsidR="00E36C4D">
        <w:rPr>
          <w:rFonts w:ascii="Arial" w:hAnsi="Arial" w:cs="Arial"/>
          <w:color w:val="000000" w:themeColor="text1"/>
          <w:sz w:val="24"/>
        </w:rPr>
        <w:fldChar w:fldCharType="end"/>
      </w:r>
      <w:r w:rsidR="00E36C4D">
        <w:rPr>
          <w:rFonts w:ascii="Arial" w:hAnsi="Arial" w:cs="Arial" w:hint="eastAsia"/>
          <w:color w:val="000000" w:themeColor="text1"/>
          <w:sz w:val="24"/>
        </w:rPr>
        <w:t>）所示</w:t>
      </w:r>
      <w:r>
        <w:rPr>
          <w:rFonts w:ascii="Arial" w:hAnsi="Arial" w:cs="Arial" w:hint="eastAsia"/>
          <w:color w:val="000000" w:themeColor="text1"/>
          <w:sz w:val="24"/>
        </w:rPr>
        <w:t>：</w:t>
      </w:r>
    </w:p>
    <w:p w14:paraId="104AA927" w14:textId="75E49F7C" w:rsidR="00E36C4D" w:rsidRDefault="00F50A61" w:rsidP="009B2CE4">
      <w:pPr>
        <w:tabs>
          <w:tab w:val="center" w:pos="4156"/>
          <w:tab w:val="right" w:pos="10110"/>
        </w:tabs>
        <w:spacing w:line="360" w:lineRule="auto"/>
        <w:jc w:val="left"/>
        <w:rPr>
          <w:rFonts w:ascii="Cambria Math" w:hAnsi="Cambria Math" w:cs="Arial"/>
          <w:i/>
          <w:iCs/>
          <w:color w:val="000000" w:themeColor="text1"/>
          <w:sz w:val="24"/>
        </w:rPr>
      </w:pPr>
      <m:oMathPara>
        <m:oMath>
          <m:r>
            <w:rPr>
              <w:rFonts w:ascii="Cambria Math" w:hAnsi="Cambria Math" w:cs="Arial"/>
              <w:color w:val="000000" w:themeColor="text1"/>
              <w:sz w:val="24"/>
            </w:rPr>
            <m:t>L=</m:t>
          </m:r>
          <m:nary>
            <m:naryPr>
              <m:chr m:val="∑"/>
              <m:limLoc m:val="undOvr"/>
              <m:supHide m:val="1"/>
              <m:ctrlPr>
                <w:rPr>
                  <w:rFonts w:ascii="Cambria Math" w:hAnsi="Cambria Math" w:cs="Arial"/>
                  <w:i/>
                  <w:iCs/>
                  <w:color w:val="000000" w:themeColor="text1"/>
                  <w:sz w:val="24"/>
                </w:rPr>
              </m:ctrlPr>
            </m:naryPr>
            <m:sub>
              <m:r>
                <w:rPr>
                  <w:rFonts w:ascii="Cambria Math" w:hAnsi="Cambria Math" w:cs="Arial"/>
                  <w:color w:val="000000" w:themeColor="text1"/>
                  <w:sz w:val="24"/>
                </w:rPr>
                <m:t>w∈C</m:t>
              </m:r>
            </m:sub>
            <m:sup/>
            <m:e>
              <m:r>
                <w:rPr>
                  <w:rFonts w:ascii="Cambria Math" w:hAnsi="Cambria Math" w:cs="Arial"/>
                  <w:color w:val="000000" w:themeColor="text1"/>
                  <w:sz w:val="24"/>
                </w:rPr>
                <m:t>log(</m:t>
              </m:r>
              <m:nary>
                <m:naryPr>
                  <m:chr m:val="∏"/>
                  <m:limLoc m:val="undOvr"/>
                  <m:grow m:val="1"/>
                  <m:ctrlPr>
                    <w:rPr>
                      <w:rFonts w:ascii="Cambria Math" w:hAnsi="Cambria Math" w:cs="Arial"/>
                      <w:i/>
                      <w:iCs/>
                      <w:color w:val="000000" w:themeColor="text1"/>
                      <w:sz w:val="24"/>
                    </w:rPr>
                  </m:ctrlPr>
                </m:naryPr>
                <m:sub>
                  <m:r>
                    <w:rPr>
                      <w:rFonts w:ascii="Cambria Math" w:hAnsi="Cambria Math" w:cs="Arial"/>
                      <w:color w:val="000000" w:themeColor="text1"/>
                      <w:sz w:val="24"/>
                    </w:rPr>
                    <m:t>i=2</m:t>
                  </m:r>
                </m:sub>
                <m:sup>
                  <m:r>
                    <w:rPr>
                      <w:rFonts w:ascii="Cambria Math" w:hAnsi="Cambria Math" w:cs="Arial" w:hint="eastAsia"/>
                      <w:color w:val="000000" w:themeColor="text1"/>
                      <w:sz w:val="24"/>
                    </w:rPr>
                    <m:t>s</m:t>
                  </m:r>
                </m:sup>
                <m:e>
                  <m:sSup>
                    <m:sSupPr>
                      <m:ctrlPr>
                        <w:rPr>
                          <w:rFonts w:ascii="Cambria Math" w:hAnsi="Cambria Math" w:cs="Arial"/>
                          <w:i/>
                          <w:iCs/>
                          <w:color w:val="000000" w:themeColor="text1"/>
                          <w:sz w:val="24"/>
                        </w:rPr>
                      </m:ctrlPr>
                    </m:sSupPr>
                    <m:e>
                      <m:d>
                        <m:dPr>
                          <m:begChr m:val="["/>
                          <m:endChr m:val="]"/>
                          <m:ctrlPr>
                            <w:rPr>
                              <w:rFonts w:ascii="Cambria Math" w:hAnsi="Cambria Math" w:cs="Arial"/>
                              <w:i/>
                              <w:iCs/>
                              <w:color w:val="000000" w:themeColor="text1"/>
                              <w:sz w:val="24"/>
                            </w:rPr>
                          </m:ctrlPr>
                        </m:dPr>
                        <m:e>
                          <m:r>
                            <w:rPr>
                              <w:rFonts w:ascii="Cambria Math" w:hAnsi="Cambria Math" w:cs="Arial"/>
                              <w:color w:val="000000" w:themeColor="text1"/>
                              <w:sz w:val="24"/>
                            </w:rPr>
                            <m:t>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sSub>
                                <m:sSubPr>
                                  <m:ctrlPr>
                                    <w:rPr>
                                      <w:rFonts w:ascii="Cambria Math" w:hAnsi="Cambria Math" w:cs="Arial"/>
                                      <w:i/>
                                      <w:iCs/>
                                      <w:color w:val="000000" w:themeColor="text1"/>
                                      <w:sz w:val="24"/>
                                    </w:rPr>
                                  </m:ctrlPr>
                                </m:sSubPr>
                                <m:e>
                                  <m:r>
                                    <w:rPr>
                                      <w:rFonts w:ascii="Cambria Math" w:hAnsi="Cambria Math" w:cs="Arial"/>
                                      <w:color w:val="000000" w:themeColor="text1"/>
                                      <w:sz w:val="24"/>
                                    </w:rPr>
                                    <m:t>θ</m:t>
                                  </m:r>
                                </m:e>
                                <m:sub>
                                  <m:r>
                                    <w:rPr>
                                      <w:rFonts w:ascii="Cambria Math" w:hAnsi="Cambria Math" w:cs="Arial"/>
                                      <w:color w:val="000000" w:themeColor="text1"/>
                                      <w:sz w:val="24"/>
                                    </w:rPr>
                                    <m:t>i-1</m:t>
                                  </m:r>
                                </m:sub>
                              </m:sSub>
                            </m:e>
                          </m:d>
                        </m:e>
                      </m:d>
                    </m:e>
                    <m:sup>
                      <m:r>
                        <w:rPr>
                          <w:rFonts w:ascii="Cambria Math" w:hAnsi="Cambria Math" w:cs="Arial"/>
                          <w:color w:val="000000" w:themeColor="text1"/>
                          <w:sz w:val="24"/>
                        </w:rPr>
                        <m:t>1-</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sup>
                  </m:sSup>
                  <m:sSup>
                    <m:sSupPr>
                      <m:ctrlPr>
                        <w:rPr>
                          <w:rFonts w:ascii="Cambria Math" w:hAnsi="Cambria Math" w:cs="Arial"/>
                          <w:i/>
                          <w:iCs/>
                          <w:color w:val="000000" w:themeColor="text1"/>
                          <w:sz w:val="24"/>
                        </w:rPr>
                      </m:ctrlPr>
                    </m:sSupPr>
                    <m:e>
                      <m:r>
                        <w:rPr>
                          <w:rFonts w:ascii="MS Mincho" w:eastAsia="MS Mincho" w:hAnsi="MS Mincho" w:cs="MS Mincho" w:hint="eastAsia"/>
                          <w:color w:val="000000" w:themeColor="text1"/>
                          <w:sz w:val="24"/>
                        </w:rPr>
                        <m:t>*</m:t>
                      </m:r>
                      <m:d>
                        <m:dPr>
                          <m:begChr m:val="["/>
                          <m:endChr m:val="]"/>
                          <m:ctrlPr>
                            <w:rPr>
                              <w:rFonts w:ascii="Cambria Math" w:hAnsi="Cambria Math" w:cs="Arial"/>
                              <w:i/>
                              <w:iCs/>
                              <w:color w:val="000000" w:themeColor="text1"/>
                              <w:sz w:val="24"/>
                            </w:rPr>
                          </m:ctrlPr>
                        </m:dPr>
                        <m:e>
                          <m:r>
                            <w:rPr>
                              <w:rFonts w:ascii="Cambria Math" w:hAnsi="Cambria Math" w:cs="Arial"/>
                              <w:color w:val="000000" w:themeColor="text1"/>
                              <w:sz w:val="24"/>
                            </w:rPr>
                            <m:t>1-σ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w</m:t>
                                  </m:r>
                                </m:sub>
                              </m:sSub>
                              <m:sSub>
                                <m:sSubPr>
                                  <m:ctrlPr>
                                    <w:rPr>
                                      <w:rFonts w:ascii="Cambria Math" w:hAnsi="Cambria Math" w:cs="Arial"/>
                                      <w:i/>
                                      <w:iCs/>
                                      <w:color w:val="000000" w:themeColor="text1"/>
                                      <w:sz w:val="24"/>
                                    </w:rPr>
                                  </m:ctrlPr>
                                </m:sSubPr>
                                <m:e>
                                  <m:r>
                                    <w:rPr>
                                      <w:rFonts w:ascii="Cambria Math" w:hAnsi="Cambria Math" w:cs="Arial"/>
                                      <w:color w:val="000000" w:themeColor="text1"/>
                                      <w:sz w:val="24"/>
                                    </w:rPr>
                                    <m:t>θ</m:t>
                                  </m:r>
                                </m:e>
                                <m:sub>
                                  <m:r>
                                    <w:rPr>
                                      <w:rFonts w:ascii="Cambria Math" w:hAnsi="Cambria Math" w:cs="Arial"/>
                                      <w:color w:val="000000" w:themeColor="text1"/>
                                      <w:sz w:val="24"/>
                                    </w:rPr>
                                    <m:t>i-1</m:t>
                                  </m:r>
                                </m:sub>
                              </m:sSub>
                            </m:e>
                          </m:d>
                        </m:e>
                      </m:d>
                    </m:e>
                    <m:sup>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sup>
                  </m:sSup>
                </m:e>
              </m:nary>
              <m:r>
                <w:rPr>
                  <w:rFonts w:ascii="Cambria Math" w:hAnsi="Cambria Math" w:cs="Arial"/>
                  <w:color w:val="000000" w:themeColor="text1"/>
                  <w:sz w:val="24"/>
                </w:rPr>
                <m:t>)</m:t>
              </m:r>
            </m:e>
          </m:nary>
        </m:oMath>
      </m:oMathPara>
    </w:p>
    <w:p w14:paraId="1F1CD5A6" w14:textId="22F446BE" w:rsidR="00715ACB" w:rsidRPr="00E36C4D" w:rsidRDefault="009B2CE4" w:rsidP="00E36C4D">
      <w:pPr>
        <w:tabs>
          <w:tab w:val="center" w:pos="4156"/>
          <w:tab w:val="right" w:pos="10110"/>
        </w:tabs>
        <w:spacing w:line="360" w:lineRule="auto"/>
        <w:jc w:val="right"/>
        <w:rPr>
          <w:rFonts w:ascii="Cambria Math" w:hAnsi="Cambria Math" w:cs="Arial"/>
          <w:color w:val="000000" w:themeColor="text1"/>
          <w:sz w:val="24"/>
        </w:rPr>
      </w:pPr>
      <w:bookmarkStart w:id="93" w:name="_Ref3452330"/>
      <w:r w:rsidRPr="00E36C4D">
        <w:rPr>
          <w:rFonts w:ascii="Cambria Math" w:hAnsi="Cambria Math" w:cs="Arial" w:hint="eastAsia"/>
          <w:color w:val="000000" w:themeColor="text1"/>
          <w:sz w:val="24"/>
        </w:rPr>
        <w:t>公式（</w:t>
      </w:r>
      <w:r w:rsidRPr="00E36C4D">
        <w:rPr>
          <w:rFonts w:ascii="Cambria Math" w:hAnsi="Cambria Math" w:cs="Arial" w:hint="eastAsia"/>
          <w:color w:val="000000" w:themeColor="text1"/>
          <w:sz w:val="24"/>
        </w:rPr>
        <w:t xml:space="preserve">2. </w:t>
      </w:r>
      <w:r w:rsidRPr="00E36C4D">
        <w:rPr>
          <w:rFonts w:ascii="Cambria Math" w:hAnsi="Cambria Math" w:cs="Arial"/>
          <w:color w:val="000000" w:themeColor="text1"/>
          <w:sz w:val="24"/>
        </w:rPr>
        <w:fldChar w:fldCharType="begin"/>
      </w:r>
      <w:r w:rsidRPr="00E36C4D">
        <w:rPr>
          <w:rFonts w:ascii="Cambria Math" w:hAnsi="Cambria Math" w:cs="Arial"/>
          <w:color w:val="000000" w:themeColor="text1"/>
          <w:sz w:val="24"/>
        </w:rPr>
        <w:instrText xml:space="preserve"> </w:instrText>
      </w:r>
      <w:r w:rsidRPr="00E36C4D">
        <w:rPr>
          <w:rFonts w:ascii="Cambria Math" w:hAnsi="Cambria Math" w:cs="Arial" w:hint="eastAsia"/>
          <w:color w:val="000000" w:themeColor="text1"/>
          <w:sz w:val="24"/>
        </w:rPr>
        <w:instrText xml:space="preserve">SEQ </w:instrText>
      </w:r>
      <w:r w:rsidRPr="00E36C4D">
        <w:rPr>
          <w:rFonts w:ascii="Cambria Math" w:hAnsi="Cambria Math" w:cs="Arial" w:hint="eastAsia"/>
          <w:color w:val="000000" w:themeColor="text1"/>
          <w:sz w:val="24"/>
        </w:rPr>
        <w:instrText>公式</w:instrText>
      </w:r>
      <w:r w:rsidRPr="00E36C4D">
        <w:rPr>
          <w:rFonts w:ascii="Cambria Math" w:hAnsi="Cambria Math" w:cs="Arial" w:hint="eastAsia"/>
          <w:color w:val="000000" w:themeColor="text1"/>
          <w:sz w:val="24"/>
        </w:rPr>
        <w:instrText>2. \* ARABIC</w:instrText>
      </w:r>
      <w:r w:rsidRPr="00E36C4D">
        <w:rPr>
          <w:rFonts w:ascii="Cambria Math" w:hAnsi="Cambria Math" w:cs="Arial"/>
          <w:color w:val="000000" w:themeColor="text1"/>
          <w:sz w:val="24"/>
        </w:rPr>
        <w:instrText xml:space="preserve"> </w:instrText>
      </w:r>
      <w:r w:rsidRPr="00E36C4D">
        <w:rPr>
          <w:rFonts w:ascii="Cambria Math" w:hAnsi="Cambria Math" w:cs="Arial"/>
          <w:color w:val="000000" w:themeColor="text1"/>
          <w:sz w:val="24"/>
        </w:rPr>
        <w:fldChar w:fldCharType="separate"/>
      </w:r>
      <w:r w:rsidRPr="00E36C4D">
        <w:rPr>
          <w:rFonts w:ascii="Cambria Math" w:hAnsi="Cambria Math" w:cs="Arial"/>
          <w:color w:val="000000" w:themeColor="text1"/>
          <w:sz w:val="24"/>
        </w:rPr>
        <w:t>5</w:t>
      </w:r>
      <w:r w:rsidRPr="00E36C4D">
        <w:rPr>
          <w:rFonts w:ascii="Cambria Math" w:hAnsi="Cambria Math" w:cs="Arial"/>
          <w:color w:val="000000" w:themeColor="text1"/>
          <w:sz w:val="24"/>
        </w:rPr>
        <w:fldChar w:fldCharType="end"/>
      </w:r>
      <w:bookmarkEnd w:id="93"/>
      <w:r w:rsidRPr="00E36C4D">
        <w:rPr>
          <w:rFonts w:ascii="Cambria Math" w:hAnsi="Cambria Math" w:cs="Arial" w:hint="eastAsia"/>
          <w:color w:val="000000" w:themeColor="text1"/>
          <w:sz w:val="24"/>
        </w:rPr>
        <w:t>）</w:t>
      </w:r>
    </w:p>
    <w:p w14:paraId="35EE0D87" w14:textId="77777777" w:rsidR="00715ACB" w:rsidRDefault="00F50A61" w:rsidP="00C276F3">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最大化对数似然函数，只需要适用梯度上升法即可。再优化过程中，叶子节点词向量和非叶子节点辅助权重向量都将作为待学习的参数不断更新，最后即可完成词向量的学习。</w:t>
      </w:r>
    </w:p>
    <w:p w14:paraId="0889D4C7" w14:textId="3D3C02E1"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Skip-</w:t>
      </w:r>
      <w:r>
        <w:rPr>
          <w:rFonts w:ascii="Arial" w:hAnsi="Arial" w:cs="Arial"/>
          <w:color w:val="000000" w:themeColor="text1"/>
          <w:sz w:val="24"/>
        </w:rPr>
        <w:t>gram</w:t>
      </w:r>
      <w:r>
        <w:rPr>
          <w:rFonts w:ascii="Arial" w:hAnsi="Arial" w:cs="Arial" w:hint="eastAsia"/>
          <w:color w:val="000000" w:themeColor="text1"/>
          <w:sz w:val="24"/>
        </w:rPr>
        <w:t>模型则是在已知词</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sub>
        </m:sSub>
      </m:oMath>
      <w:r>
        <w:rPr>
          <w:rFonts w:ascii="Arial" w:hAnsi="Arial" w:cs="Arial" w:hint="eastAsia"/>
          <w:color w:val="000000" w:themeColor="text1"/>
          <w:sz w:val="24"/>
        </w:rPr>
        <w:t>的前提下，预测上下文</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color w:val="000000" w:themeColor="text1"/>
                <w:sz w:val="24"/>
              </w:rPr>
              <m:t>-2</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color w:val="000000" w:themeColor="text1"/>
                <w:sz w:val="24"/>
              </w:rPr>
              <m:t>-1</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hint="eastAsia"/>
                <w:color w:val="000000" w:themeColor="text1"/>
                <w:sz w:val="24"/>
              </w:rPr>
              <m:t>+1</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t</m:t>
            </m:r>
            <m:r>
              <m:rPr>
                <m:sty m:val="p"/>
              </m:rPr>
              <w:rPr>
                <w:rFonts w:ascii="Cambria Math" w:hAnsi="Cambria Math" w:cs="Arial" w:hint="eastAsia"/>
                <w:color w:val="000000" w:themeColor="text1"/>
                <w:sz w:val="24"/>
              </w:rPr>
              <m:t>+2</m:t>
            </m:r>
          </m:sub>
        </m:sSub>
      </m:oMath>
      <w:r>
        <w:rPr>
          <w:rFonts w:ascii="Arial" w:hAnsi="Arial" w:cs="Arial" w:hint="eastAsia"/>
          <w:color w:val="000000" w:themeColor="text1"/>
          <w:sz w:val="24"/>
        </w:rPr>
        <w:t>。基于神经网络语言模型优化时，</w:t>
      </w:r>
      <w:r>
        <w:rPr>
          <w:rFonts w:ascii="Arial" w:hAnsi="Arial" w:cs="Arial" w:hint="eastAsia"/>
          <w:color w:val="000000" w:themeColor="text1"/>
          <w:sz w:val="24"/>
        </w:rPr>
        <w:t>Skip-</w:t>
      </w:r>
      <w:r>
        <w:rPr>
          <w:rFonts w:ascii="Arial" w:hAnsi="Arial" w:cs="Arial"/>
          <w:color w:val="000000" w:themeColor="text1"/>
          <w:sz w:val="24"/>
        </w:rPr>
        <w:t>gram</w:t>
      </w:r>
      <w:r>
        <w:rPr>
          <w:rFonts w:ascii="Arial" w:hAnsi="Arial" w:cs="Arial" w:hint="eastAsia"/>
          <w:color w:val="000000" w:themeColor="text1"/>
          <w:sz w:val="24"/>
        </w:rPr>
        <w:t>模型优化目标通常取样本的对数似然函数</w:t>
      </w:r>
      <w:r w:rsidR="00010AB6">
        <w:rPr>
          <w:rFonts w:ascii="Arial" w:hAnsi="Arial" w:cs="Arial" w:hint="eastAsia"/>
          <w:color w:val="000000" w:themeColor="text1"/>
          <w:sz w:val="24"/>
        </w:rPr>
        <w:t>如</w:t>
      </w:r>
      <w:r w:rsidR="00010AB6">
        <w:rPr>
          <w:rFonts w:ascii="Arial" w:hAnsi="Arial" w:cs="Arial"/>
          <w:color w:val="000000" w:themeColor="text1"/>
          <w:sz w:val="24"/>
        </w:rPr>
        <w:fldChar w:fldCharType="begin"/>
      </w:r>
      <w:r w:rsidR="00010AB6">
        <w:rPr>
          <w:rFonts w:ascii="Arial" w:hAnsi="Arial" w:cs="Arial"/>
          <w:color w:val="000000" w:themeColor="text1"/>
          <w:sz w:val="24"/>
        </w:rPr>
        <w:instrText xml:space="preserve"> </w:instrText>
      </w:r>
      <w:r w:rsidR="00010AB6">
        <w:rPr>
          <w:rFonts w:ascii="Arial" w:hAnsi="Arial" w:cs="Arial" w:hint="eastAsia"/>
          <w:color w:val="000000" w:themeColor="text1"/>
          <w:sz w:val="24"/>
        </w:rPr>
        <w:instrText>REF _Ref3452401 \h</w:instrText>
      </w:r>
      <w:r w:rsidR="00010AB6">
        <w:rPr>
          <w:rFonts w:ascii="Arial" w:hAnsi="Arial" w:cs="Arial"/>
          <w:color w:val="000000" w:themeColor="text1"/>
          <w:sz w:val="24"/>
        </w:rPr>
        <w:instrText xml:space="preserve"> </w:instrText>
      </w:r>
      <w:r w:rsidR="00010AB6">
        <w:rPr>
          <w:rFonts w:ascii="Arial" w:hAnsi="Arial" w:cs="Arial"/>
          <w:color w:val="000000" w:themeColor="text1"/>
          <w:sz w:val="24"/>
        </w:rPr>
      </w:r>
      <w:r w:rsidR="00010AB6">
        <w:rPr>
          <w:rFonts w:ascii="Arial" w:hAnsi="Arial" w:cs="Arial"/>
          <w:color w:val="000000" w:themeColor="text1"/>
          <w:sz w:val="24"/>
        </w:rPr>
        <w:fldChar w:fldCharType="separate"/>
      </w:r>
      <w:r w:rsidR="00010AB6" w:rsidRPr="00010AB6">
        <w:rPr>
          <w:rFonts w:ascii="Cambria Math" w:hAnsi="Cambria Math" w:cs="Arial" w:hint="eastAsia"/>
          <w:color w:val="000000" w:themeColor="text1"/>
          <w:sz w:val="24"/>
        </w:rPr>
        <w:t>公式（</w:t>
      </w:r>
      <w:r w:rsidR="00010AB6" w:rsidRPr="00010AB6">
        <w:rPr>
          <w:rFonts w:ascii="Cambria Math" w:hAnsi="Cambria Math" w:cs="Arial" w:hint="eastAsia"/>
          <w:color w:val="000000" w:themeColor="text1"/>
          <w:sz w:val="24"/>
        </w:rPr>
        <w:t xml:space="preserve">2. </w:t>
      </w:r>
      <w:r w:rsidR="00010AB6" w:rsidRPr="00010AB6">
        <w:rPr>
          <w:rFonts w:ascii="Cambria Math" w:hAnsi="Cambria Math" w:cs="Arial"/>
          <w:color w:val="000000" w:themeColor="text1"/>
          <w:sz w:val="24"/>
        </w:rPr>
        <w:t>6</w:t>
      </w:r>
      <w:r w:rsidR="00010AB6">
        <w:rPr>
          <w:rFonts w:ascii="Arial" w:hAnsi="Arial" w:cs="Arial"/>
          <w:color w:val="000000" w:themeColor="text1"/>
          <w:sz w:val="24"/>
        </w:rPr>
        <w:fldChar w:fldCharType="end"/>
      </w:r>
      <w:r w:rsidR="00010AB6">
        <w:rPr>
          <w:rFonts w:ascii="Arial" w:hAnsi="Arial" w:cs="Arial" w:hint="eastAsia"/>
          <w:color w:val="000000" w:themeColor="text1"/>
          <w:sz w:val="24"/>
        </w:rPr>
        <w:t>）所示</w:t>
      </w:r>
      <w:r>
        <w:rPr>
          <w:rFonts w:ascii="Arial" w:hAnsi="Arial" w:cs="Arial" w:hint="eastAsia"/>
          <w:color w:val="000000" w:themeColor="text1"/>
          <w:sz w:val="24"/>
        </w:rPr>
        <w:t>：</w:t>
      </w:r>
    </w:p>
    <w:p w14:paraId="7DCAA2FA" w14:textId="77777777" w:rsidR="00010AB6" w:rsidRDefault="00F50A61" w:rsidP="009B2CE4">
      <w:pPr>
        <w:tabs>
          <w:tab w:val="center" w:pos="4156"/>
          <w:tab w:val="right" w:pos="10110"/>
        </w:tabs>
        <w:spacing w:line="360" w:lineRule="auto"/>
        <w:jc w:val="left"/>
        <w:rPr>
          <w:rFonts w:ascii="Cambria Math" w:hAnsi="Cambria Math" w:cs="Arial"/>
          <w:i/>
          <w:iCs/>
          <w:color w:val="000000" w:themeColor="text1"/>
          <w:sz w:val="24"/>
        </w:rPr>
      </w:pPr>
      <m:oMathPara>
        <m:oMath>
          <m:r>
            <w:rPr>
              <w:rFonts w:ascii="Cambria Math" w:hAnsi="Cambria Math" w:cs="Arial"/>
              <w:color w:val="000000" w:themeColor="text1"/>
              <w:sz w:val="24"/>
            </w:rPr>
            <m:t>L=</m:t>
          </m:r>
          <m:nary>
            <m:naryPr>
              <m:chr m:val="∑"/>
              <m:limLoc m:val="undOvr"/>
              <m:grow m:val="1"/>
              <m:supHide m:val="1"/>
              <m:ctrlPr>
                <w:rPr>
                  <w:rFonts w:ascii="Cambria Math" w:hAnsi="Cambria Math" w:cs="Arial"/>
                  <w:i/>
                  <w:iCs/>
                  <w:color w:val="000000" w:themeColor="text1"/>
                  <w:sz w:val="24"/>
                </w:rPr>
              </m:ctrlPr>
            </m:naryPr>
            <m:sub>
              <m:r>
                <w:rPr>
                  <w:rFonts w:ascii="Cambria Math" w:hAnsi="Cambria Math" w:cs="Arial"/>
                  <w:color w:val="000000" w:themeColor="text1"/>
                  <w:sz w:val="24"/>
                </w:rPr>
                <m:t>w∈C</m:t>
              </m:r>
            </m:sub>
            <m:sup/>
            <m:e>
              <m:r>
                <w:rPr>
                  <w:rFonts w:ascii="Cambria Math" w:hAnsi="Cambria Math" w:cs="Arial"/>
                  <w:color w:val="000000" w:themeColor="text1"/>
                  <w:sz w:val="24"/>
                </w:rPr>
                <m:t>log⁡p</m:t>
              </m:r>
              <m:d>
                <m:dPr>
                  <m:ctrlPr>
                    <w:rPr>
                      <w:rFonts w:ascii="Cambria Math" w:hAnsi="Cambria Math" w:cs="Arial"/>
                      <w:i/>
                      <w:iCs/>
                      <w:color w:val="000000" w:themeColor="text1"/>
                      <w:sz w:val="24"/>
                    </w:rPr>
                  </m:ctrlPr>
                </m:dPr>
                <m:e>
                  <m:r>
                    <w:rPr>
                      <w:rFonts w:ascii="Cambria Math" w:hAnsi="Cambria Math" w:cs="Arial"/>
                      <w:color w:val="000000" w:themeColor="text1"/>
                      <w:sz w:val="24"/>
                    </w:rPr>
                    <m:t>Context</m:t>
                  </m:r>
                  <m:d>
                    <m:dPr>
                      <m:ctrlPr>
                        <w:rPr>
                          <w:rFonts w:ascii="Cambria Math" w:hAnsi="Cambria Math" w:cs="Arial"/>
                          <w:i/>
                          <w:iCs/>
                          <w:color w:val="000000" w:themeColor="text1"/>
                          <w:sz w:val="24"/>
                        </w:rPr>
                      </m:ctrlPr>
                    </m:dPr>
                    <m:e>
                      <m:r>
                        <w:rPr>
                          <w:rFonts w:ascii="Cambria Math" w:hAnsi="Cambria Math" w:cs="Arial"/>
                          <w:color w:val="000000" w:themeColor="text1"/>
                          <w:sz w:val="24"/>
                        </w:rPr>
                        <m:t>w</m:t>
                      </m:r>
                    </m:e>
                  </m:d>
                  <m:r>
                    <w:rPr>
                      <w:rFonts w:ascii="Cambria Math" w:hAnsi="Cambria Math" w:cs="Arial" w:hint="eastAsia"/>
                      <w:color w:val="000000" w:themeColor="text1"/>
                      <w:sz w:val="24"/>
                    </w:rPr>
                    <m:t>|w</m:t>
                  </m:r>
                </m:e>
              </m:d>
            </m:e>
          </m:nary>
        </m:oMath>
      </m:oMathPara>
    </w:p>
    <w:p w14:paraId="72230C94" w14:textId="0FE275B7" w:rsidR="00715ACB" w:rsidRPr="00010AB6" w:rsidRDefault="009B2CE4" w:rsidP="00010AB6">
      <w:pPr>
        <w:tabs>
          <w:tab w:val="center" w:pos="4156"/>
          <w:tab w:val="right" w:pos="10110"/>
        </w:tabs>
        <w:spacing w:line="360" w:lineRule="auto"/>
        <w:jc w:val="right"/>
        <w:rPr>
          <w:rFonts w:ascii="Cambria Math" w:hAnsi="Cambria Math" w:cs="Arial"/>
          <w:color w:val="000000" w:themeColor="text1"/>
          <w:sz w:val="24"/>
        </w:rPr>
      </w:pPr>
      <w:bookmarkStart w:id="94" w:name="_Ref3452401"/>
      <w:r w:rsidRPr="00010AB6">
        <w:rPr>
          <w:rFonts w:ascii="Cambria Math" w:hAnsi="Cambria Math" w:cs="Arial" w:hint="eastAsia"/>
          <w:color w:val="000000" w:themeColor="text1"/>
          <w:sz w:val="24"/>
        </w:rPr>
        <w:t>公式（</w:t>
      </w:r>
      <w:r w:rsidRPr="00010AB6">
        <w:rPr>
          <w:rFonts w:ascii="Cambria Math" w:hAnsi="Cambria Math" w:cs="Arial" w:hint="eastAsia"/>
          <w:color w:val="000000" w:themeColor="text1"/>
          <w:sz w:val="24"/>
        </w:rPr>
        <w:t xml:space="preserve">2. </w:t>
      </w:r>
      <w:r w:rsidRPr="00010AB6">
        <w:rPr>
          <w:rFonts w:ascii="Cambria Math" w:hAnsi="Cambria Math" w:cs="Arial"/>
          <w:color w:val="000000" w:themeColor="text1"/>
          <w:sz w:val="24"/>
        </w:rPr>
        <w:fldChar w:fldCharType="begin"/>
      </w:r>
      <w:r w:rsidRPr="00010AB6">
        <w:rPr>
          <w:rFonts w:ascii="Cambria Math" w:hAnsi="Cambria Math" w:cs="Arial"/>
          <w:color w:val="000000" w:themeColor="text1"/>
          <w:sz w:val="24"/>
        </w:rPr>
        <w:instrText xml:space="preserve"> </w:instrText>
      </w:r>
      <w:r w:rsidRPr="00010AB6">
        <w:rPr>
          <w:rFonts w:ascii="Cambria Math" w:hAnsi="Cambria Math" w:cs="Arial" w:hint="eastAsia"/>
          <w:color w:val="000000" w:themeColor="text1"/>
          <w:sz w:val="24"/>
        </w:rPr>
        <w:instrText xml:space="preserve">SEQ </w:instrText>
      </w:r>
      <w:r w:rsidRPr="00010AB6">
        <w:rPr>
          <w:rFonts w:ascii="Cambria Math" w:hAnsi="Cambria Math" w:cs="Arial" w:hint="eastAsia"/>
          <w:color w:val="000000" w:themeColor="text1"/>
          <w:sz w:val="24"/>
        </w:rPr>
        <w:instrText>公式</w:instrText>
      </w:r>
      <w:r w:rsidRPr="00010AB6">
        <w:rPr>
          <w:rFonts w:ascii="Cambria Math" w:hAnsi="Cambria Math" w:cs="Arial" w:hint="eastAsia"/>
          <w:color w:val="000000" w:themeColor="text1"/>
          <w:sz w:val="24"/>
        </w:rPr>
        <w:instrText>2. \* ARABIC</w:instrText>
      </w:r>
      <w:r w:rsidRPr="00010AB6">
        <w:rPr>
          <w:rFonts w:ascii="Cambria Math" w:hAnsi="Cambria Math" w:cs="Arial"/>
          <w:color w:val="000000" w:themeColor="text1"/>
          <w:sz w:val="24"/>
        </w:rPr>
        <w:instrText xml:space="preserve"> </w:instrText>
      </w:r>
      <w:r w:rsidRPr="00010AB6">
        <w:rPr>
          <w:rFonts w:ascii="Cambria Math" w:hAnsi="Cambria Math" w:cs="Arial"/>
          <w:color w:val="000000" w:themeColor="text1"/>
          <w:sz w:val="24"/>
        </w:rPr>
        <w:fldChar w:fldCharType="separate"/>
      </w:r>
      <w:r w:rsidRPr="00010AB6">
        <w:rPr>
          <w:rFonts w:ascii="Cambria Math" w:hAnsi="Cambria Math" w:cs="Arial"/>
          <w:color w:val="000000" w:themeColor="text1"/>
          <w:sz w:val="24"/>
        </w:rPr>
        <w:t>6</w:t>
      </w:r>
      <w:r w:rsidRPr="00010AB6">
        <w:rPr>
          <w:rFonts w:ascii="Cambria Math" w:hAnsi="Cambria Math" w:cs="Arial"/>
          <w:color w:val="000000" w:themeColor="text1"/>
          <w:sz w:val="24"/>
        </w:rPr>
        <w:fldChar w:fldCharType="end"/>
      </w:r>
      <w:bookmarkEnd w:id="94"/>
      <w:r w:rsidRPr="00010AB6">
        <w:rPr>
          <w:rFonts w:ascii="Cambria Math" w:hAnsi="Cambria Math" w:cs="Arial" w:hint="eastAsia"/>
          <w:color w:val="000000" w:themeColor="text1"/>
          <w:sz w:val="24"/>
        </w:rPr>
        <w:t>）</w:t>
      </w:r>
    </w:p>
    <w:p w14:paraId="419C64FF" w14:textId="4DE629E4" w:rsidR="00715ACB" w:rsidRDefault="00F50A61" w:rsidP="00374ECB">
      <w:pPr>
        <w:spacing w:line="360" w:lineRule="auto"/>
        <w:ind w:firstLine="480"/>
        <w:rPr>
          <w:rFonts w:ascii="Arial" w:hAnsi="Arial" w:cs="Arial"/>
          <w:color w:val="000000" w:themeColor="text1"/>
          <w:sz w:val="24"/>
        </w:rPr>
      </w:pPr>
      <w:r>
        <w:rPr>
          <w:rFonts w:ascii="Arial" w:hAnsi="Arial" w:cs="Arial" w:hint="eastAsia"/>
          <w:color w:val="000000" w:themeColor="text1"/>
          <w:sz w:val="24"/>
        </w:rPr>
        <w:lastRenderedPageBreak/>
        <w:t>只需表示出</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r>
              <w:rPr>
                <w:rFonts w:ascii="Cambria Math" w:hAnsi="Cambria Math" w:cs="Arial"/>
                <w:color w:val="000000" w:themeColor="text1"/>
                <w:sz w:val="24"/>
              </w:rPr>
              <m:t>Context</m:t>
            </m:r>
            <m:d>
              <m:dPr>
                <m:ctrlPr>
                  <w:rPr>
                    <w:rFonts w:ascii="Cambria Math" w:hAnsi="Cambria Math" w:cs="Arial"/>
                    <w:color w:val="000000" w:themeColor="text1"/>
                    <w:sz w:val="24"/>
                  </w:rPr>
                </m:ctrlPr>
              </m:dPr>
              <m:e>
                <m:r>
                  <w:rPr>
                    <w:rFonts w:ascii="Cambria Math" w:hAnsi="Cambria Math" w:cs="Arial"/>
                    <w:color w:val="000000" w:themeColor="text1"/>
                    <w:sz w:val="24"/>
                  </w:rPr>
                  <m:t>w</m:t>
                </m:r>
              </m:e>
            </m:d>
            <m:r>
              <m:rPr>
                <m:sty m:val="p"/>
              </m:rPr>
              <w:rPr>
                <w:rFonts w:ascii="Cambria Math" w:hAnsi="Cambria Math" w:cs="Arial" w:hint="eastAsia"/>
                <w:color w:val="000000" w:themeColor="text1"/>
                <w:sz w:val="24"/>
              </w:rPr>
              <m:t>|</m:t>
            </m:r>
            <m:r>
              <w:rPr>
                <w:rFonts w:ascii="Cambria Math" w:hAnsi="Cambria Math" w:cs="Arial" w:hint="eastAsia"/>
                <w:color w:val="000000" w:themeColor="text1"/>
                <w:sz w:val="24"/>
              </w:rPr>
              <m:t>w</m:t>
            </m:r>
          </m:e>
        </m:d>
      </m:oMath>
      <w:r>
        <w:rPr>
          <w:rFonts w:ascii="Arial" w:hAnsi="Arial" w:cs="Arial" w:hint="eastAsia"/>
          <w:color w:val="000000" w:themeColor="text1"/>
          <w:sz w:val="24"/>
        </w:rPr>
        <w:t>，利用梯度上升法即可训练好模型得到词向量。对于</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与</w:t>
      </w:r>
      <w:r>
        <w:rPr>
          <w:rFonts w:ascii="Arial" w:hAnsi="Arial" w:cs="Arial" w:hint="eastAsia"/>
          <w:color w:val="000000" w:themeColor="text1"/>
          <w:sz w:val="24"/>
        </w:rPr>
        <w:t>S</w:t>
      </w:r>
      <w:r>
        <w:rPr>
          <w:rFonts w:ascii="Arial" w:hAnsi="Arial" w:cs="Arial"/>
          <w:color w:val="000000" w:themeColor="text1"/>
          <w:sz w:val="24"/>
        </w:rPr>
        <w:t>kip</w:t>
      </w:r>
      <w:r>
        <w:rPr>
          <w:rFonts w:ascii="Arial" w:hAnsi="Arial" w:cs="Arial" w:hint="eastAsia"/>
          <w:color w:val="000000" w:themeColor="text1"/>
          <w:sz w:val="24"/>
        </w:rPr>
        <w:t>-</w:t>
      </w:r>
      <w:r>
        <w:rPr>
          <w:rFonts w:ascii="Arial" w:hAnsi="Arial" w:cs="Arial"/>
          <w:color w:val="000000" w:themeColor="text1"/>
          <w:sz w:val="24"/>
        </w:rPr>
        <w:t>gram</w:t>
      </w:r>
      <w:r>
        <w:rPr>
          <w:rFonts w:ascii="Arial" w:hAnsi="Arial" w:cs="Arial" w:hint="eastAsia"/>
          <w:color w:val="000000" w:themeColor="text1"/>
          <w:sz w:val="24"/>
        </w:rPr>
        <w:t>模型而言，因为</w:t>
      </w:r>
      <w:r>
        <w:rPr>
          <w:rFonts w:ascii="Arial" w:hAnsi="Arial" w:cs="Arial" w:hint="eastAsia"/>
          <w:color w:val="000000" w:themeColor="text1"/>
          <w:sz w:val="24"/>
        </w:rPr>
        <w:t>Skip-gram</w:t>
      </w:r>
      <w:r>
        <w:rPr>
          <w:rFonts w:ascii="Arial" w:hAnsi="Arial" w:cs="Arial" w:hint="eastAsia"/>
          <w:color w:val="000000" w:themeColor="text1"/>
          <w:sz w:val="24"/>
        </w:rPr>
        <w:t>在预测的时候会进行多次预测，所以</w:t>
      </w:r>
      <w:r>
        <w:rPr>
          <w:rFonts w:ascii="Arial" w:hAnsi="Arial" w:cs="Arial" w:hint="eastAsia"/>
          <w:color w:val="000000" w:themeColor="text1"/>
          <w:sz w:val="24"/>
        </w:rPr>
        <w:t>S</w:t>
      </w:r>
      <w:r>
        <w:rPr>
          <w:rFonts w:ascii="Arial" w:hAnsi="Arial" w:cs="Arial"/>
          <w:color w:val="000000" w:themeColor="text1"/>
          <w:sz w:val="24"/>
        </w:rPr>
        <w:t>kip-gram</w:t>
      </w:r>
      <w:r>
        <w:rPr>
          <w:rFonts w:ascii="Arial" w:hAnsi="Arial" w:cs="Arial" w:hint="eastAsia"/>
          <w:color w:val="000000" w:themeColor="text1"/>
          <w:sz w:val="24"/>
        </w:rPr>
        <w:t>的训练复杂度要远远高于</w:t>
      </w:r>
      <w:r>
        <w:rPr>
          <w:rFonts w:ascii="Arial" w:hAnsi="Arial" w:cs="Arial" w:hint="eastAsia"/>
          <w:color w:val="000000" w:themeColor="text1"/>
          <w:sz w:val="24"/>
        </w:rPr>
        <w:t>C</w:t>
      </w:r>
      <w:r>
        <w:rPr>
          <w:rFonts w:ascii="Arial" w:hAnsi="Arial" w:cs="Arial"/>
          <w:color w:val="000000" w:themeColor="text1"/>
          <w:sz w:val="24"/>
        </w:rPr>
        <w:t>BOW</w:t>
      </w:r>
      <w:r>
        <w:rPr>
          <w:rFonts w:ascii="Arial" w:hAnsi="Arial" w:cs="Arial" w:hint="eastAsia"/>
          <w:color w:val="000000" w:themeColor="text1"/>
          <w:sz w:val="24"/>
        </w:rPr>
        <w:t>。但是当语料库中生僻字词较多时，由于</w:t>
      </w:r>
      <w:r>
        <w:rPr>
          <w:rFonts w:ascii="Arial" w:hAnsi="Arial" w:cs="Arial"/>
          <w:color w:val="000000" w:themeColor="text1"/>
          <w:sz w:val="24"/>
        </w:rPr>
        <w:t>Skip-gram</w:t>
      </w:r>
      <w:r>
        <w:rPr>
          <w:rFonts w:ascii="Arial" w:hAnsi="Arial" w:cs="Arial" w:hint="eastAsia"/>
          <w:color w:val="000000" w:themeColor="text1"/>
          <w:sz w:val="24"/>
        </w:rPr>
        <w:t>要预测多个词才能更新一次词向量，采用</w:t>
      </w:r>
      <w:r>
        <w:rPr>
          <w:rFonts w:ascii="Arial" w:hAnsi="Arial" w:cs="Arial" w:hint="eastAsia"/>
          <w:color w:val="000000" w:themeColor="text1"/>
          <w:sz w:val="24"/>
        </w:rPr>
        <w:t>Skip</w:t>
      </w:r>
      <w:r>
        <w:rPr>
          <w:rFonts w:ascii="Arial" w:hAnsi="Arial" w:cs="Arial"/>
          <w:color w:val="000000" w:themeColor="text1"/>
          <w:sz w:val="24"/>
        </w:rPr>
        <w:t>-</w:t>
      </w:r>
      <w:r>
        <w:rPr>
          <w:rFonts w:ascii="Arial" w:hAnsi="Arial" w:cs="Arial" w:hint="eastAsia"/>
          <w:color w:val="000000" w:themeColor="text1"/>
          <w:sz w:val="24"/>
        </w:rPr>
        <w:t>gram</w:t>
      </w:r>
      <w:r>
        <w:rPr>
          <w:rFonts w:ascii="Arial" w:hAnsi="Arial" w:cs="Arial" w:hint="eastAsia"/>
          <w:color w:val="000000" w:themeColor="text1"/>
          <w:sz w:val="24"/>
        </w:rPr>
        <w:t>模型可以让生僻字词得到充足的训练。这就相当于有多个老师在教导一个学生，那么该学生受教的程度就越高。</w:t>
      </w:r>
    </w:p>
    <w:p w14:paraId="27DB54E4" w14:textId="77777777" w:rsidR="00715ACB" w:rsidRDefault="00F50A61">
      <w:pPr>
        <w:pStyle w:val="2"/>
      </w:pPr>
      <w:bookmarkStart w:id="95" w:name="_Toc3559736"/>
      <w:r>
        <w:rPr>
          <w:rFonts w:hint="eastAsia"/>
        </w:rPr>
        <w:t>2.4</w:t>
      </w:r>
      <w:r>
        <w:t xml:space="preserve"> </w:t>
      </w:r>
      <w:r>
        <w:rPr>
          <w:rFonts w:hint="eastAsia"/>
        </w:rPr>
        <w:t>L</w:t>
      </w:r>
      <w:r>
        <w:t>DA</w:t>
      </w:r>
      <w:r>
        <w:rPr>
          <w:rFonts w:hint="eastAsia"/>
        </w:rPr>
        <w:t>主题模型算法</w:t>
      </w:r>
      <w:bookmarkEnd w:id="95"/>
    </w:p>
    <w:p w14:paraId="245488E5" w14:textId="77777777" w:rsidR="00715ACB" w:rsidRDefault="00F50A61" w:rsidP="00C276F3">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atent Dirichlet Allocation</w:t>
      </w:r>
      <w:r>
        <w:rPr>
          <w:rFonts w:ascii="Arial" w:hAnsi="Arial" w:cs="Arial" w:hint="eastAsia"/>
          <w:color w:val="000000" w:themeColor="text1"/>
          <w:sz w:val="24"/>
        </w:rPr>
        <w:t>）主题模型与</w:t>
      </w:r>
      <w:r>
        <w:rPr>
          <w:rFonts w:ascii="Arial" w:hAnsi="Arial" w:cs="Arial" w:hint="eastAsia"/>
          <w:color w:val="000000" w:themeColor="text1"/>
          <w:sz w:val="24"/>
        </w:rPr>
        <w:t>S</w:t>
      </w:r>
      <w:r>
        <w:rPr>
          <w:rFonts w:ascii="Arial" w:hAnsi="Arial" w:cs="Arial"/>
          <w:color w:val="000000" w:themeColor="text1"/>
          <w:sz w:val="24"/>
        </w:rPr>
        <w:t>VD</w:t>
      </w:r>
      <w:r>
        <w:rPr>
          <w:rFonts w:ascii="Arial" w:hAnsi="Arial" w:cs="Arial" w:hint="eastAsia"/>
          <w:color w:val="000000" w:themeColor="text1"/>
          <w:sz w:val="24"/>
        </w:rPr>
        <w:t>奇异值分解、</w:t>
      </w:r>
      <w:r>
        <w:rPr>
          <w:rFonts w:ascii="Arial" w:hAnsi="Arial" w:cs="Arial" w:hint="eastAsia"/>
          <w:color w:val="000000" w:themeColor="text1"/>
          <w:sz w:val="24"/>
        </w:rPr>
        <w:t>P</w:t>
      </w:r>
      <w:r>
        <w:rPr>
          <w:rFonts w:ascii="Arial" w:hAnsi="Arial" w:cs="Arial"/>
          <w:color w:val="000000" w:themeColor="text1"/>
          <w:sz w:val="24"/>
        </w:rPr>
        <w:t>LSA</w:t>
      </w:r>
      <w:r>
        <w:rPr>
          <w:rFonts w:ascii="Arial" w:hAnsi="Arial" w:cs="Arial" w:hint="eastAsia"/>
          <w:color w:val="000000" w:themeColor="text1"/>
          <w:sz w:val="24"/>
        </w:rPr>
        <w:t>等算法类似，可以用于文本语义挖掘，得到文本的主题分布。</w:t>
      </w:r>
      <w:r>
        <w:rPr>
          <w:rFonts w:ascii="Arial" w:hAnsi="Arial" w:cs="Arial"/>
          <w:color w:val="000000" w:themeColor="text1"/>
          <w:sz w:val="24"/>
        </w:rPr>
        <w:t>Wang C</w:t>
      </w:r>
      <w:r>
        <w:rPr>
          <w:rFonts w:ascii="Arial" w:hAnsi="Arial" w:cs="Arial" w:hint="eastAsia"/>
          <w:color w:val="000000" w:themeColor="text1"/>
          <w:sz w:val="24"/>
        </w:rPr>
        <w:t>等</w:t>
      </w:r>
      <w:r w:rsidRPr="007B1FC0">
        <w:rPr>
          <w:rFonts w:ascii="Arial" w:hAnsi="Arial" w:cs="Arial"/>
          <w:color w:val="000000" w:themeColor="text1"/>
          <w:sz w:val="24"/>
          <w:rPrChange w:id="96" w:author="曾 进" w:date="2019-03-13T14:36:00Z">
            <w:rPr>
              <w:rFonts w:ascii="Arial" w:hAnsi="Arial" w:cs="Arial"/>
              <w:color w:val="222222"/>
              <w:sz w:val="24"/>
              <w:shd w:val="clear" w:color="auto" w:fill="FFFFFF"/>
            </w:rPr>
          </w:rPrChange>
        </w:rPr>
        <w:t>[Wang C et al., 2011]</w:t>
      </w:r>
      <w:r>
        <w:rPr>
          <w:rFonts w:ascii="Arial" w:hAnsi="Arial" w:cs="Arial" w:hint="eastAsia"/>
          <w:color w:val="000000" w:themeColor="text1"/>
          <w:sz w:val="24"/>
        </w:rPr>
        <w:t>通过主题模型完成文本的推荐，达到很好的推荐效果。而训练出主题实际上是一种抽象的词分布，无法获知该分布的具体含义。</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主题模型作为自然语言处理重要模型之一，它被广泛应用于文本特征提取、文本分类、文本推荐中。不同于向量空间模型提取的文本向量，</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主题模型提取的主题向量维度通常较小，并且每个维度对应着一个主题含义，含有丰富的语义信息。</w:t>
      </w:r>
    </w:p>
    <w:p w14:paraId="5A147967" w14:textId="3E29D43B" w:rsidR="00715ACB" w:rsidRDefault="00F50A61" w:rsidP="00C276F3">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主题模型的发展最早追溯到</w:t>
      </w:r>
      <w:r>
        <w:rPr>
          <w:rFonts w:ascii="Arial" w:hAnsi="Arial" w:cs="Arial" w:hint="eastAsia"/>
          <w:color w:val="000000" w:themeColor="text1"/>
          <w:sz w:val="24"/>
        </w:rPr>
        <w:t>Unigram</w:t>
      </w:r>
      <w:r>
        <w:rPr>
          <w:rFonts w:ascii="Arial" w:hAnsi="Arial" w:cs="Arial"/>
          <w:color w:val="000000" w:themeColor="text1"/>
          <w:sz w:val="24"/>
        </w:rPr>
        <w:t xml:space="preserve"> M</w:t>
      </w:r>
      <w:r>
        <w:rPr>
          <w:rFonts w:ascii="Arial" w:hAnsi="Arial" w:cs="Arial" w:hint="eastAsia"/>
          <w:color w:val="000000" w:themeColor="text1"/>
          <w:sz w:val="24"/>
        </w:rPr>
        <w:t>odel</w:t>
      </w:r>
      <w:r>
        <w:rPr>
          <w:rFonts w:ascii="Arial" w:hAnsi="Arial" w:cs="Arial" w:hint="eastAsia"/>
          <w:color w:val="000000" w:themeColor="text1"/>
          <w:sz w:val="24"/>
        </w:rPr>
        <w:t>，再到</w:t>
      </w:r>
      <w:r>
        <w:rPr>
          <w:rFonts w:ascii="Arial" w:hAnsi="Arial" w:cs="Arial" w:hint="eastAsia"/>
          <w:color w:val="000000" w:themeColor="text1"/>
          <w:sz w:val="24"/>
        </w:rPr>
        <w:t>P</w:t>
      </w:r>
      <w:r>
        <w:rPr>
          <w:rFonts w:ascii="Arial" w:hAnsi="Arial" w:cs="Arial"/>
          <w:color w:val="000000" w:themeColor="text1"/>
          <w:sz w:val="24"/>
        </w:rPr>
        <w:t>LSA</w:t>
      </w:r>
      <w:r>
        <w:rPr>
          <w:rFonts w:ascii="Arial" w:hAnsi="Arial" w:cs="Arial" w:hint="eastAsia"/>
          <w:color w:val="000000" w:themeColor="text1"/>
          <w:sz w:val="24"/>
        </w:rPr>
        <w:t>（</w:t>
      </w:r>
      <w:r>
        <w:rPr>
          <w:rFonts w:ascii="Arial" w:hAnsi="Arial" w:cs="Arial" w:hint="eastAsia"/>
          <w:color w:val="000000" w:themeColor="text1"/>
          <w:sz w:val="24"/>
        </w:rPr>
        <w:t>P</w:t>
      </w:r>
      <w:r>
        <w:rPr>
          <w:rFonts w:ascii="Arial" w:hAnsi="Arial" w:cs="Arial"/>
          <w:color w:val="000000" w:themeColor="text1"/>
          <w:sz w:val="24"/>
        </w:rPr>
        <w:t>robabilistic Latent Semantic Analysis</w:t>
      </w:r>
      <w:r>
        <w:rPr>
          <w:rFonts w:ascii="Arial" w:hAnsi="Arial" w:cs="Arial" w:hint="eastAsia"/>
          <w:color w:val="000000" w:themeColor="text1"/>
          <w:sz w:val="24"/>
        </w:rPr>
        <w:t>）模型，最后才发展到了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模型。</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模型是贝叶斯学派思想下的框架，</w:t>
      </w:r>
      <w:r>
        <w:rPr>
          <w:rFonts w:ascii="Arial" w:hAnsi="Arial" w:cs="Arial"/>
          <w:color w:val="000000" w:themeColor="text1"/>
          <w:sz w:val="24"/>
        </w:rPr>
        <w:t>PLSA</w:t>
      </w:r>
      <w:r>
        <w:rPr>
          <w:rFonts w:ascii="Arial" w:hAnsi="Arial" w:cs="Arial" w:hint="eastAsia"/>
          <w:color w:val="000000" w:themeColor="text1"/>
          <w:sz w:val="24"/>
        </w:rPr>
        <w:t>为频率学派思想框架。</w:t>
      </w:r>
      <w:r>
        <w:rPr>
          <w:rFonts w:ascii="Arial" w:hAnsi="Arial" w:cs="Arial"/>
          <w:color w:val="000000" w:themeColor="text1"/>
          <w:sz w:val="24"/>
        </w:rPr>
        <w:t>PLSA</w:t>
      </w:r>
      <w:r>
        <w:rPr>
          <w:rFonts w:ascii="Arial" w:hAnsi="Arial" w:cs="Arial" w:hint="eastAsia"/>
          <w:color w:val="000000" w:themeColor="text1"/>
          <w:sz w:val="24"/>
        </w:rPr>
        <w:t>认为模型参数虽然未知，但始终是一个固定值。对于</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模型而言，认为</w:t>
      </w:r>
      <w:r w:rsidR="009033D1">
        <w:rPr>
          <w:rFonts w:ascii="Arial" w:hAnsi="Arial" w:cs="Arial" w:hint="eastAsia"/>
          <w:color w:val="000000" w:themeColor="text1"/>
          <w:sz w:val="24"/>
        </w:rPr>
        <w:t>主题分布</w:t>
      </w:r>
      <w:r>
        <w:rPr>
          <w:rFonts w:ascii="Arial" w:hAnsi="Arial" w:cs="Arial" w:hint="eastAsia"/>
          <w:color w:val="000000" w:themeColor="text1"/>
          <w:sz w:val="24"/>
        </w:rPr>
        <w:t>参数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θ</m:t>
                </m:r>
              </m:e>
            </m:acc>
          </m:e>
          <m:sub>
            <m:r>
              <w:rPr>
                <w:rFonts w:ascii="Cambria Math" w:hAnsi="Cambria Math" w:cs="Arial"/>
                <w:color w:val="000000" w:themeColor="text1"/>
                <w:sz w:val="24"/>
              </w:rPr>
              <m:t>M</m:t>
            </m:r>
          </m:sub>
        </m:sSub>
      </m:oMath>
      <w:r>
        <w:rPr>
          <w:rFonts w:ascii="Arial" w:hAnsi="Arial" w:cs="Arial" w:hint="eastAsia"/>
          <w:color w:val="000000" w:themeColor="text1"/>
          <w:sz w:val="24"/>
        </w:rPr>
        <w:t>与</w:t>
      </w:r>
      <w:r w:rsidR="009033D1">
        <w:rPr>
          <w:rFonts w:ascii="Arial" w:hAnsi="Arial" w:cs="Arial" w:hint="eastAsia"/>
          <w:color w:val="000000" w:themeColor="text1"/>
          <w:sz w:val="24"/>
        </w:rPr>
        <w:t>词分布</w:t>
      </w:r>
      <w:r>
        <w:rPr>
          <w:rFonts w:ascii="Arial" w:hAnsi="Arial" w:cs="Arial" w:hint="eastAsia"/>
          <w:color w:val="000000" w:themeColor="text1"/>
          <w:sz w:val="24"/>
        </w:rPr>
        <w:t>参数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φ</m:t>
                </m:r>
              </m:e>
            </m:acc>
          </m:e>
          <m:sub>
            <m:r>
              <w:rPr>
                <w:rFonts w:ascii="Cambria Math" w:hAnsi="Cambria Math" w:cs="Arial"/>
                <w:color w:val="000000" w:themeColor="text1"/>
                <w:sz w:val="24"/>
              </w:rPr>
              <m:t>K</m:t>
            </m:r>
          </m:sub>
        </m:sSub>
      </m:oMath>
      <w:r>
        <w:rPr>
          <w:rFonts w:ascii="Arial" w:hAnsi="Arial" w:cs="Arial" w:hint="eastAsia"/>
          <w:color w:val="000000" w:themeColor="text1"/>
          <w:sz w:val="24"/>
        </w:rPr>
        <w:t>不再是固定值，而是随机变量，所以它们应该服从一定的先验分布。由于观测到的数据是呈多项分布的，所以参数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θ</m:t>
                </m:r>
              </m:e>
            </m:acc>
          </m:e>
          <m:sub>
            <m:r>
              <w:rPr>
                <w:rFonts w:ascii="Cambria Math" w:hAnsi="Cambria Math" w:cs="Arial"/>
                <w:color w:val="000000" w:themeColor="text1"/>
                <w:sz w:val="24"/>
              </w:rPr>
              <m:t>M</m:t>
            </m:r>
          </m:sub>
        </m:sSub>
      </m:oMath>
      <w:r>
        <w:rPr>
          <w:rFonts w:ascii="Arial" w:hAnsi="Arial" w:cs="Arial" w:hint="eastAsia"/>
          <w:color w:val="000000" w:themeColor="text1"/>
          <w:sz w:val="24"/>
        </w:rPr>
        <w:t>与参数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φ</m:t>
                </m:r>
              </m:e>
            </m:acc>
          </m:e>
          <m:sub>
            <m:r>
              <w:rPr>
                <w:rFonts w:ascii="Cambria Math" w:hAnsi="Cambria Math" w:cs="Arial"/>
                <w:color w:val="000000" w:themeColor="text1"/>
                <w:sz w:val="24"/>
              </w:rPr>
              <m:t>K</m:t>
            </m:r>
          </m:sub>
        </m:sSub>
      </m:oMath>
      <w:r>
        <w:rPr>
          <w:rFonts w:ascii="Arial" w:hAnsi="Arial" w:cs="Arial" w:hint="eastAsia"/>
          <w:color w:val="000000" w:themeColor="text1"/>
          <w:sz w:val="24"/>
        </w:rPr>
        <w:t>应该服从</w:t>
      </w:r>
      <w:r>
        <w:rPr>
          <w:rFonts w:ascii="Arial" w:hAnsi="Arial" w:cs="Arial"/>
          <w:color w:val="000000" w:themeColor="text1"/>
          <w:sz w:val="24"/>
        </w:rPr>
        <w:t>Dirichlet</w:t>
      </w:r>
      <w:r>
        <w:rPr>
          <w:rFonts w:ascii="Arial" w:hAnsi="Arial" w:cs="Arial" w:hint="eastAsia"/>
          <w:color w:val="000000" w:themeColor="text1"/>
          <w:sz w:val="24"/>
        </w:rPr>
        <w:t>先验分布。</w:t>
      </w:r>
    </w:p>
    <w:p w14:paraId="055DE4B4" w14:textId="77777777" w:rsidR="00715ACB" w:rsidRDefault="00714277">
      <w:pPr>
        <w:jc w:val="center"/>
        <w:rPr>
          <w:color w:val="000000" w:themeColor="text1"/>
        </w:rPr>
      </w:pPr>
      <w:r>
        <w:lastRenderedPageBreak/>
        <w:pict w14:anchorId="259F5B2F">
          <v:shape id="_x0000_i1029" type="#_x0000_t75" style="width:291.75pt;height:209.1pt">
            <v:imagedata r:id="rId25" o:title=""/>
          </v:shape>
        </w:pict>
      </w:r>
    </w:p>
    <w:p w14:paraId="79055B65" w14:textId="77777777" w:rsidR="00715ACB" w:rsidRDefault="00F50A61">
      <w:pPr>
        <w:spacing w:line="360" w:lineRule="auto"/>
        <w:jc w:val="center"/>
        <w:rPr>
          <w:rFonts w:ascii="Arial" w:hAnsi="Arial" w:cs="Arial"/>
          <w:color w:val="000000" w:themeColor="text1"/>
          <w:sz w:val="24"/>
        </w:rPr>
      </w:pPr>
      <w:bookmarkStart w:id="97" w:name="_Toc3065488"/>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3</w:t>
      </w:r>
      <w:r>
        <w:rPr>
          <w:rFonts w:ascii="Arial" w:hAnsi="Arial" w:cs="Arial"/>
          <w:color w:val="000000" w:themeColor="text1"/>
          <w:sz w:val="24"/>
        </w:rPr>
        <w:fldChar w:fldCharType="end"/>
      </w:r>
      <w:r>
        <w:rPr>
          <w:rFonts w:ascii="Arial" w:hAnsi="Arial" w:cs="Arial"/>
          <w:color w:val="000000" w:themeColor="text1"/>
          <w:sz w:val="24"/>
        </w:rPr>
        <w:t xml:space="preserve"> LDA</w:t>
      </w:r>
      <w:r>
        <w:rPr>
          <w:rFonts w:ascii="Arial" w:hAnsi="Arial" w:cs="Arial" w:hint="eastAsia"/>
          <w:color w:val="000000" w:themeColor="text1"/>
          <w:sz w:val="24"/>
        </w:rPr>
        <w:t>概率图模型</w:t>
      </w:r>
      <w:bookmarkEnd w:id="97"/>
    </w:p>
    <w:p w14:paraId="5D9026A7" w14:textId="78C7D0A6" w:rsidR="00715ACB" w:rsidRDefault="00F50A61">
      <w:pPr>
        <w:spacing w:line="360" w:lineRule="auto"/>
        <w:ind w:firstLineChars="200" w:firstLine="480"/>
        <w:rPr>
          <w:rFonts w:ascii="Arial" w:hAnsi="Arial" w:cs="Arial"/>
          <w:color w:val="000000" w:themeColor="text1"/>
          <w:sz w:val="24"/>
        </w:rPr>
        <w:pPrChange w:id="98" w:author="曾 进" w:date="2019-03-13T14:38:00Z">
          <w:pPr>
            <w:spacing w:line="360" w:lineRule="auto"/>
            <w:ind w:firstLine="480"/>
          </w:pPr>
        </w:pPrChange>
      </w:pPr>
      <w:r>
        <w:rPr>
          <w:rFonts w:ascii="Arial" w:hAnsi="Arial" w:cs="Arial" w:hint="eastAsia"/>
          <w:color w:val="000000" w:themeColor="text1"/>
          <w:sz w:val="24"/>
        </w:rPr>
        <w:t>如图</w:t>
      </w:r>
      <w:r>
        <w:rPr>
          <w:rFonts w:ascii="Arial" w:hAnsi="Arial" w:cs="Arial" w:hint="eastAsia"/>
          <w:color w:val="000000" w:themeColor="text1"/>
          <w:sz w:val="24"/>
        </w:rPr>
        <w:t>2.3</w:t>
      </w:r>
      <w:r>
        <w:rPr>
          <w:rFonts w:ascii="Arial" w:hAnsi="Arial" w:cs="Arial" w:hint="eastAsia"/>
          <w:color w:val="000000" w:themeColor="text1"/>
          <w:sz w:val="24"/>
        </w:rPr>
        <w:t>所示为</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概率图模型，其文本生成过程为</w:t>
      </w:r>
      <w:r w:rsidR="009033D1">
        <w:rPr>
          <w:rFonts w:ascii="Arial" w:hAnsi="Arial" w:cs="Arial" w:hint="eastAsia"/>
          <w:color w:val="000000" w:themeColor="text1"/>
          <w:sz w:val="24"/>
        </w:rPr>
        <w:t>，为了描述方便，记</w:t>
      </w:r>
      <m:oMath>
        <m:r>
          <w:rPr>
            <w:rFonts w:ascii="Cambria Math" w:hAnsi="Cambria Math" w:cs="Arial"/>
            <w:color w:val="000000" w:themeColor="text1"/>
            <w:sz w:val="24"/>
          </w:rPr>
          <m:t>φ</m:t>
        </m:r>
      </m:oMath>
      <w:r w:rsidR="009033D1">
        <w:rPr>
          <w:rFonts w:ascii="Arial" w:hAnsi="Arial" w:cs="Arial" w:hint="eastAsia"/>
          <w:color w:val="000000" w:themeColor="text1"/>
          <w:sz w:val="24"/>
        </w:rPr>
        <w:t>表示图</w:t>
      </w:r>
      <w:r w:rsidR="009033D1">
        <w:rPr>
          <w:rFonts w:ascii="Arial" w:hAnsi="Arial" w:cs="Arial" w:hint="eastAsia"/>
          <w:color w:val="000000" w:themeColor="text1"/>
          <w:sz w:val="24"/>
        </w:rPr>
        <w:t>2.3</w:t>
      </w:r>
      <w:r w:rsidR="009033D1">
        <w:rPr>
          <w:rFonts w:ascii="Arial" w:hAnsi="Arial" w:cs="Arial" w:hint="eastAsia"/>
          <w:color w:val="000000" w:themeColor="text1"/>
          <w:sz w:val="24"/>
        </w:rPr>
        <w:t>中的</w:t>
      </w:r>
      <m:oMath>
        <m:r>
          <w:rPr>
            <w:rFonts w:ascii="Cambria Math" w:hAnsi="Cambria Math" w:cs="Arial"/>
            <w:color w:val="000000" w:themeColor="text1"/>
            <w:sz w:val="24"/>
          </w:rPr>
          <m:t>Φ</m:t>
        </m:r>
      </m:oMath>
      <w:r>
        <w:rPr>
          <w:rFonts w:ascii="Arial" w:hAnsi="Arial" w:cs="Arial" w:hint="eastAsia"/>
          <w:color w:val="000000" w:themeColor="text1"/>
          <w:sz w:val="24"/>
        </w:rPr>
        <w:t>：</w:t>
      </w:r>
    </w:p>
    <w:p w14:paraId="7E27C355" w14:textId="47209F7C" w:rsidR="00715ACB" w:rsidRPr="007B1FC0" w:rsidRDefault="007B1FC0">
      <w:pPr>
        <w:spacing w:line="360" w:lineRule="auto"/>
        <w:ind w:firstLineChars="200" w:firstLine="480"/>
        <w:rPr>
          <w:rFonts w:ascii="Arial" w:hAnsi="Arial" w:cs="Arial"/>
          <w:color w:val="000000" w:themeColor="text1"/>
          <w:sz w:val="24"/>
          <w:rPrChange w:id="99" w:author="曾 进" w:date="2019-03-13T14:38:00Z">
            <w:rPr/>
          </w:rPrChange>
        </w:rPr>
        <w:pPrChange w:id="100" w:author="曾 进" w:date="2019-03-13T14:38:00Z">
          <w:pPr>
            <w:pStyle w:val="afa"/>
            <w:numPr>
              <w:numId w:val="3"/>
            </w:numPr>
            <w:spacing w:line="360" w:lineRule="auto"/>
            <w:ind w:left="780" w:firstLineChars="0" w:hanging="360"/>
          </w:pPr>
        </w:pPrChange>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sidR="00F50A61" w:rsidRPr="007B1FC0">
        <w:rPr>
          <w:rFonts w:ascii="Arial" w:hAnsi="Arial" w:cs="Arial" w:hint="eastAsia"/>
          <w:color w:val="000000" w:themeColor="text1"/>
          <w:sz w:val="24"/>
          <w:rPrChange w:id="101" w:author="曾 进" w:date="2019-03-13T14:38:00Z">
            <w:rPr>
              <w:rFonts w:hint="eastAsia"/>
            </w:rPr>
          </w:rPrChange>
        </w:rPr>
        <w:t>根据超参数为</w:t>
      </w:r>
      <m:oMath>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02" w:author="曾 进" w:date="2019-03-13T14:38:00Z">
                  <w:rPr>
                    <w:rFonts w:ascii="Cambria Math" w:hAnsi="Cambria Math"/>
                  </w:rPr>
                </w:rPrChange>
              </w:rPr>
              <m:t>β</m:t>
            </m:r>
          </m:e>
        </m:acc>
      </m:oMath>
      <w:r w:rsidR="00F50A61" w:rsidRPr="007B1FC0">
        <w:rPr>
          <w:rFonts w:ascii="Arial" w:hAnsi="Arial" w:cs="Arial" w:hint="eastAsia"/>
          <w:color w:val="000000" w:themeColor="text1"/>
          <w:sz w:val="24"/>
          <w:rPrChange w:id="103" w:author="曾 进" w:date="2019-03-13T14:38:00Z">
            <w:rPr>
              <w:rFonts w:hint="eastAsia"/>
            </w:rPr>
          </w:rPrChange>
        </w:rPr>
        <w:t>的</w:t>
      </w:r>
      <w:r w:rsidR="00F50A61" w:rsidRPr="007B1FC0">
        <w:rPr>
          <w:rFonts w:ascii="Arial" w:hAnsi="Arial" w:cs="Arial"/>
          <w:color w:val="000000" w:themeColor="text1"/>
          <w:sz w:val="24"/>
          <w:rPrChange w:id="104" w:author="曾 进" w:date="2019-03-13T14:38:00Z">
            <w:rPr/>
          </w:rPrChange>
        </w:rPr>
        <w:t>Dirichlet</w:t>
      </w:r>
      <w:r w:rsidR="00F50A61" w:rsidRPr="007B1FC0">
        <w:rPr>
          <w:rFonts w:ascii="Arial" w:hAnsi="Arial" w:cs="Arial" w:hint="eastAsia"/>
          <w:color w:val="000000" w:themeColor="text1"/>
          <w:sz w:val="24"/>
          <w:rPrChange w:id="105" w:author="曾 进" w:date="2019-03-13T14:38:00Z">
            <w:rPr>
              <w:rFonts w:hint="eastAsia"/>
            </w:rPr>
          </w:rPrChange>
        </w:rPr>
        <w:t>先验分布采样</w:t>
      </w:r>
      <w:r w:rsidR="00F50A61" w:rsidRPr="007B1FC0">
        <w:rPr>
          <w:rFonts w:ascii="Arial" w:hAnsi="Arial" w:cs="Arial"/>
          <w:color w:val="000000" w:themeColor="text1"/>
          <w:sz w:val="24"/>
          <w:rPrChange w:id="106" w:author="曾 进" w:date="2019-03-13T14:38:00Z">
            <w:rPr/>
          </w:rPrChange>
        </w:rPr>
        <w:t>K</w:t>
      </w:r>
      <w:r w:rsidR="00F50A61" w:rsidRPr="007B1FC0">
        <w:rPr>
          <w:rFonts w:ascii="Arial" w:hAnsi="Arial" w:cs="Arial" w:hint="eastAsia"/>
          <w:color w:val="000000" w:themeColor="text1"/>
          <w:sz w:val="24"/>
          <w:rPrChange w:id="107" w:author="曾 进" w:date="2019-03-13T14:38:00Z">
            <w:rPr>
              <w:rFonts w:hint="eastAsia"/>
            </w:rPr>
          </w:rPrChange>
        </w:rPr>
        <w:t>个词分布</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08" w:author="曾 进" w:date="2019-03-13T14:38:00Z">
                      <w:rPr>
                        <w:rFonts w:ascii="Cambria Math" w:hAnsi="Cambria Math"/>
                      </w:rPr>
                    </w:rPrChange>
                  </w:rPr>
                  <m:t>φ</m:t>
                </m:r>
              </m:e>
            </m:acc>
          </m:e>
          <m:sub>
            <m:r>
              <m:rPr>
                <m:sty m:val="p"/>
              </m:rPr>
              <w:rPr>
                <w:rFonts w:ascii="Cambria Math" w:hAnsi="Cambria Math" w:cs="Arial"/>
                <w:color w:val="000000" w:themeColor="text1"/>
                <w:sz w:val="24"/>
                <w:rPrChange w:id="109" w:author="曾 进" w:date="2019-03-13T14:38:00Z">
                  <w:rPr>
                    <w:rFonts w:ascii="Cambria Math" w:hAnsi="Cambria Math"/>
                  </w:rPr>
                </w:rPrChange>
              </w:rPr>
              <m:t>1</m:t>
            </m:r>
          </m:sub>
        </m:sSub>
        <m:r>
          <m:rPr>
            <m:sty m:val="p"/>
          </m:rPr>
          <w:rPr>
            <w:rFonts w:ascii="Cambria Math" w:hAnsi="Cambria Math" w:cs="Arial"/>
            <w:color w:val="000000" w:themeColor="text1"/>
            <w:sz w:val="24"/>
            <w:rPrChange w:id="110" w:author="曾 进" w:date="2019-03-13T14:38:00Z">
              <w:rPr>
                <w:rFonts w:ascii="Cambria Math" w:hAnsi="Cambria Math"/>
              </w:rPr>
            </w:rPrChange>
          </w:rPr>
          <m:t>,…,</m:t>
        </m:r>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11" w:author="曾 进" w:date="2019-03-13T14:38:00Z">
                      <w:rPr>
                        <w:rFonts w:ascii="Cambria Math" w:hAnsi="Cambria Math"/>
                      </w:rPr>
                    </w:rPrChange>
                  </w:rPr>
                  <m:t>φ</m:t>
                </m:r>
              </m:e>
            </m:acc>
          </m:e>
          <m:sub>
            <m:r>
              <w:rPr>
                <w:rFonts w:ascii="Cambria Math" w:hAnsi="Cambria Math" w:cs="Arial"/>
                <w:color w:val="000000" w:themeColor="text1"/>
                <w:sz w:val="24"/>
                <w:rPrChange w:id="112" w:author="曾 进" w:date="2019-03-13T14:38:00Z">
                  <w:rPr>
                    <w:rFonts w:ascii="Cambria Math" w:hAnsi="Cambria Math"/>
                  </w:rPr>
                </w:rPrChange>
              </w:rPr>
              <m:t>K</m:t>
            </m:r>
          </m:sub>
        </m:sSub>
      </m:oMath>
      <w:r w:rsidRPr="007B1FC0">
        <w:rPr>
          <w:rFonts w:ascii="Arial" w:hAnsi="Arial" w:cs="Arial" w:hint="eastAsia"/>
          <w:color w:val="000000" w:themeColor="text1"/>
          <w:sz w:val="24"/>
          <w:rPrChange w:id="113" w:author="曾 进" w:date="2019-03-13T14:38:00Z">
            <w:rPr>
              <w:rFonts w:hint="eastAsia"/>
            </w:rPr>
          </w:rPrChange>
        </w:rPr>
        <w:t>。</w:t>
      </w:r>
    </w:p>
    <w:p w14:paraId="3B5F02AB" w14:textId="5A16F209" w:rsidR="00715ACB" w:rsidRPr="007B1FC0" w:rsidRDefault="007B1FC0">
      <w:pPr>
        <w:spacing w:line="360" w:lineRule="auto"/>
        <w:ind w:firstLineChars="200" w:firstLine="480"/>
        <w:rPr>
          <w:rFonts w:ascii="Arial" w:hAnsi="Arial" w:cs="Arial"/>
          <w:color w:val="000000" w:themeColor="text1"/>
          <w:sz w:val="24"/>
          <w:rPrChange w:id="114" w:author="曾 进" w:date="2019-03-13T14:38:00Z">
            <w:rPr/>
          </w:rPrChange>
        </w:rPr>
        <w:pPrChange w:id="115" w:author="曾 进" w:date="2019-03-13T14:38:00Z">
          <w:pPr>
            <w:pStyle w:val="afa"/>
            <w:numPr>
              <w:numId w:val="3"/>
            </w:numPr>
            <w:spacing w:line="360" w:lineRule="auto"/>
            <w:ind w:left="780" w:firstLineChars="0" w:hanging="360"/>
          </w:pPr>
        </w:pPrChange>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sidRPr="007B1FC0">
        <w:rPr>
          <w:rFonts w:ascii="Arial" w:hAnsi="Arial" w:cs="Arial" w:hint="eastAsia"/>
          <w:color w:val="000000" w:themeColor="text1"/>
          <w:sz w:val="24"/>
          <w:rPrChange w:id="116" w:author="曾 进" w:date="2019-03-13T14:38:00Z">
            <w:rPr>
              <w:rFonts w:hint="eastAsia"/>
            </w:rPr>
          </w:rPrChange>
        </w:rPr>
        <w:t>对于</w:t>
      </w:r>
      <m:oMath>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17" w:author="曾 进" w:date="2019-03-13T14:38:00Z">
                  <w:rPr>
                    <w:rFonts w:ascii="Cambria Math" w:hAnsi="Cambria Math"/>
                  </w:rPr>
                </w:rPrChange>
              </w:rPr>
              <m:t>α</m:t>
            </m:r>
          </m:e>
        </m:acc>
        <m:r>
          <m:rPr>
            <m:sty m:val="p"/>
          </m:rPr>
          <w:rPr>
            <w:rFonts w:ascii="Cambria Math" w:hAnsi="Cambria Math" w:cs="Arial" w:hint="eastAsia"/>
            <w:color w:val="000000" w:themeColor="text1"/>
            <w:sz w:val="24"/>
            <w:rPrChange w:id="118" w:author="曾 进" w:date="2019-03-13T14:38:00Z">
              <w:rPr>
                <w:rFonts w:ascii="Cambria Math" w:hAnsi="Cambria Math" w:hint="eastAsia"/>
              </w:rPr>
            </w:rPrChange>
          </w:rPr>
          <m:t>→</m:t>
        </m:r>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19" w:author="曾 进" w:date="2019-03-13T14:38:00Z">
                      <w:rPr>
                        <w:rFonts w:ascii="Cambria Math" w:hAnsi="Cambria Math"/>
                      </w:rPr>
                    </w:rPrChange>
                  </w:rPr>
                  <m:t>θ</m:t>
                </m:r>
              </m:e>
            </m:acc>
          </m:e>
          <m:sub>
            <m:r>
              <w:rPr>
                <w:rFonts w:ascii="Cambria Math" w:hAnsi="Cambria Math" w:cs="Arial"/>
                <w:color w:val="000000" w:themeColor="text1"/>
                <w:sz w:val="24"/>
                <w:rPrChange w:id="120" w:author="曾 进" w:date="2019-03-13T14:38:00Z">
                  <w:rPr>
                    <w:rFonts w:ascii="Cambria Math" w:hAnsi="Cambria Math"/>
                  </w:rPr>
                </w:rPrChange>
              </w:rPr>
              <m:t>m</m:t>
            </m:r>
          </m:sub>
        </m:sSub>
        <m:r>
          <m:rPr>
            <m:sty m:val="p"/>
          </m:rPr>
          <w:rPr>
            <w:rFonts w:ascii="Cambria Math" w:hAnsi="Cambria Math" w:cs="Arial" w:hint="eastAsia"/>
            <w:color w:val="000000" w:themeColor="text1"/>
            <w:sz w:val="24"/>
            <w:rPrChange w:id="121" w:author="曾 进" w:date="2019-03-13T14:38:00Z">
              <w:rPr>
                <w:rFonts w:ascii="Cambria Math" w:hAnsi="Cambria Math" w:hint="eastAsia"/>
              </w:rPr>
            </w:rPrChange>
          </w:rPr>
          <m:t>→</m:t>
        </m:r>
        <m:sSub>
          <m:sSubPr>
            <m:ctrlPr>
              <w:rPr>
                <w:rFonts w:ascii="Cambria Math" w:hAnsi="Cambria Math" w:cs="Arial"/>
                <w:color w:val="000000" w:themeColor="text1"/>
                <w:sz w:val="24"/>
              </w:rPr>
            </m:ctrlPr>
          </m:sSubPr>
          <m:e>
            <m:r>
              <w:rPr>
                <w:rFonts w:ascii="Cambria Math" w:hAnsi="Cambria Math" w:cs="Arial"/>
                <w:color w:val="000000" w:themeColor="text1"/>
                <w:sz w:val="24"/>
                <w:rPrChange w:id="122" w:author="曾 进" w:date="2019-03-13T14:38:00Z">
                  <w:rPr>
                    <w:rFonts w:ascii="Cambria Math" w:hAnsi="Cambria Math"/>
                  </w:rPr>
                </w:rPrChange>
              </w:rPr>
              <m:t>z</m:t>
            </m:r>
          </m:e>
          <m:sub>
            <m:r>
              <w:rPr>
                <w:rFonts w:ascii="Cambria Math" w:hAnsi="Cambria Math" w:cs="Arial"/>
                <w:color w:val="000000" w:themeColor="text1"/>
                <w:sz w:val="24"/>
                <w:rPrChange w:id="123" w:author="曾 进" w:date="2019-03-13T14:38:00Z">
                  <w:rPr>
                    <w:rFonts w:ascii="Cambria Math" w:hAnsi="Cambria Math"/>
                  </w:rPr>
                </w:rPrChange>
              </w:rPr>
              <m:t>m</m:t>
            </m:r>
            <m:r>
              <m:rPr>
                <m:sty m:val="p"/>
              </m:rPr>
              <w:rPr>
                <w:rFonts w:ascii="Cambria Math" w:hAnsi="Cambria Math" w:cs="Arial"/>
                <w:color w:val="000000" w:themeColor="text1"/>
                <w:sz w:val="24"/>
                <w:rPrChange w:id="124" w:author="曾 进" w:date="2019-03-13T14:38:00Z">
                  <w:rPr>
                    <w:rFonts w:ascii="Cambria Math" w:hAnsi="Cambria Math"/>
                  </w:rPr>
                </w:rPrChange>
              </w:rPr>
              <m:t>,</m:t>
            </m:r>
            <m:r>
              <w:rPr>
                <w:rFonts w:ascii="Cambria Math" w:hAnsi="Cambria Math" w:cs="Arial"/>
                <w:color w:val="000000" w:themeColor="text1"/>
                <w:sz w:val="24"/>
                <w:rPrChange w:id="125" w:author="曾 进" w:date="2019-03-13T14:38:00Z">
                  <w:rPr>
                    <w:rFonts w:ascii="Cambria Math" w:hAnsi="Cambria Math"/>
                  </w:rPr>
                </w:rPrChange>
              </w:rPr>
              <m:t>n</m:t>
            </m:r>
          </m:sub>
        </m:sSub>
      </m:oMath>
      <w:r w:rsidR="00F50A61" w:rsidRPr="007B1FC0">
        <w:rPr>
          <w:rFonts w:ascii="Arial" w:hAnsi="Arial" w:cs="Arial" w:hint="eastAsia"/>
          <w:color w:val="000000" w:themeColor="text1"/>
          <w:sz w:val="24"/>
          <w:rPrChange w:id="126" w:author="曾 进" w:date="2019-03-13T14:38:00Z">
            <w:rPr>
              <w:rFonts w:hint="eastAsia"/>
            </w:rPr>
          </w:rPrChange>
        </w:rPr>
        <w:t>过程，在生成第</w:t>
      </w:r>
      <w:r w:rsidR="00F50A61" w:rsidRPr="007B1FC0">
        <w:rPr>
          <w:rFonts w:ascii="Arial" w:hAnsi="Arial" w:cs="Arial"/>
          <w:color w:val="000000" w:themeColor="text1"/>
          <w:sz w:val="24"/>
          <w:rPrChange w:id="127" w:author="曾 进" w:date="2019-03-13T14:38:00Z">
            <w:rPr/>
          </w:rPrChange>
        </w:rPr>
        <w:t>m</w:t>
      </w:r>
      <w:r w:rsidR="00F50A61" w:rsidRPr="007B1FC0">
        <w:rPr>
          <w:rFonts w:ascii="Arial" w:hAnsi="Arial" w:cs="Arial" w:hint="eastAsia"/>
          <w:color w:val="000000" w:themeColor="text1"/>
          <w:sz w:val="24"/>
          <w:rPrChange w:id="128" w:author="曾 进" w:date="2019-03-13T14:38:00Z">
            <w:rPr>
              <w:rFonts w:hint="eastAsia"/>
            </w:rPr>
          </w:rPrChange>
        </w:rPr>
        <w:t>篇文档的时候，根据服从超参数为</w:t>
      </w:r>
      <m:oMath>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29" w:author="曾 进" w:date="2019-03-13T14:38:00Z">
                  <w:rPr>
                    <w:rFonts w:ascii="Cambria Math" w:hAnsi="Cambria Math"/>
                  </w:rPr>
                </w:rPrChange>
              </w:rPr>
              <m:t>α</m:t>
            </m:r>
          </m:e>
        </m:acc>
      </m:oMath>
      <w:r w:rsidR="00F50A61" w:rsidRPr="007B1FC0">
        <w:rPr>
          <w:rFonts w:ascii="Arial" w:hAnsi="Arial" w:cs="Arial" w:hint="eastAsia"/>
          <w:color w:val="000000" w:themeColor="text1"/>
          <w:sz w:val="24"/>
          <w:rPrChange w:id="130" w:author="曾 进" w:date="2019-03-13T14:38:00Z">
            <w:rPr>
              <w:rFonts w:hint="eastAsia"/>
            </w:rPr>
          </w:rPrChange>
        </w:rPr>
        <w:t>的</w:t>
      </w:r>
      <w:r w:rsidR="00F50A61" w:rsidRPr="007B1FC0">
        <w:rPr>
          <w:rFonts w:ascii="Arial" w:hAnsi="Arial" w:cs="Arial"/>
          <w:color w:val="000000" w:themeColor="text1"/>
          <w:sz w:val="24"/>
          <w:rPrChange w:id="131" w:author="曾 进" w:date="2019-03-13T14:38:00Z">
            <w:rPr/>
          </w:rPrChange>
        </w:rPr>
        <w:t>Dirichlet</w:t>
      </w:r>
      <w:r w:rsidR="00F50A61" w:rsidRPr="007B1FC0">
        <w:rPr>
          <w:rFonts w:ascii="Arial" w:hAnsi="Arial" w:cs="Arial" w:hint="eastAsia"/>
          <w:color w:val="000000" w:themeColor="text1"/>
          <w:sz w:val="24"/>
          <w:rPrChange w:id="132" w:author="曾 进" w:date="2019-03-13T14:38:00Z">
            <w:rPr>
              <w:rFonts w:hint="eastAsia"/>
            </w:rPr>
          </w:rPrChange>
        </w:rPr>
        <w:t>先验分布采样出主题分布</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33" w:author="曾 进" w:date="2019-03-13T14:38:00Z">
                      <w:rPr>
                        <w:rFonts w:ascii="Cambria Math" w:hAnsi="Cambria Math"/>
                      </w:rPr>
                    </w:rPrChange>
                  </w:rPr>
                  <m:t>θ</m:t>
                </m:r>
              </m:e>
            </m:acc>
          </m:e>
          <m:sub>
            <m:r>
              <w:rPr>
                <w:rFonts w:ascii="Cambria Math" w:hAnsi="Cambria Math" w:cs="Arial"/>
                <w:color w:val="000000" w:themeColor="text1"/>
                <w:sz w:val="24"/>
                <w:rPrChange w:id="134" w:author="曾 进" w:date="2019-03-13T14:38:00Z">
                  <w:rPr>
                    <w:rFonts w:ascii="Cambria Math" w:hAnsi="Cambria Math"/>
                  </w:rPr>
                </w:rPrChange>
              </w:rPr>
              <m:t>m</m:t>
            </m:r>
          </m:sub>
        </m:sSub>
      </m:oMath>
      <w:r w:rsidR="00F50A61" w:rsidRPr="007B1FC0">
        <w:rPr>
          <w:rFonts w:ascii="Arial" w:hAnsi="Arial" w:cs="Arial" w:hint="eastAsia"/>
          <w:color w:val="000000" w:themeColor="text1"/>
          <w:sz w:val="24"/>
          <w:rPrChange w:id="135" w:author="曾 进" w:date="2019-03-13T14:38:00Z">
            <w:rPr>
              <w:rFonts w:hint="eastAsia"/>
            </w:rPr>
          </w:rPrChange>
        </w:rPr>
        <w:t>，根据采样的主题分布生成文档第</w:t>
      </w:r>
      <w:r w:rsidR="00F50A61" w:rsidRPr="007B1FC0">
        <w:rPr>
          <w:rFonts w:ascii="Arial" w:hAnsi="Arial" w:cs="Arial"/>
          <w:color w:val="000000" w:themeColor="text1"/>
          <w:sz w:val="24"/>
          <w:rPrChange w:id="136" w:author="曾 进" w:date="2019-03-13T14:38:00Z">
            <w:rPr/>
          </w:rPrChange>
        </w:rPr>
        <w:t>n</w:t>
      </w:r>
      <w:r w:rsidR="00F50A61" w:rsidRPr="007B1FC0">
        <w:rPr>
          <w:rFonts w:ascii="Arial" w:hAnsi="Arial" w:cs="Arial" w:hint="eastAsia"/>
          <w:color w:val="000000" w:themeColor="text1"/>
          <w:sz w:val="24"/>
          <w:rPrChange w:id="137" w:author="曾 进" w:date="2019-03-13T14:38:00Z">
            <w:rPr>
              <w:rFonts w:hint="eastAsia"/>
            </w:rPr>
          </w:rPrChange>
        </w:rPr>
        <w:t>个词的主题编号</w:t>
      </w:r>
      <m:oMath>
        <m:sSub>
          <m:sSubPr>
            <m:ctrlPr>
              <w:rPr>
                <w:rFonts w:ascii="Cambria Math" w:hAnsi="Cambria Math" w:cs="Arial"/>
                <w:color w:val="000000" w:themeColor="text1"/>
                <w:sz w:val="24"/>
              </w:rPr>
            </m:ctrlPr>
          </m:sSubPr>
          <m:e>
            <m:r>
              <w:rPr>
                <w:rFonts w:ascii="Cambria Math" w:hAnsi="Cambria Math" w:cs="Arial"/>
                <w:color w:val="000000" w:themeColor="text1"/>
                <w:sz w:val="24"/>
                <w:rPrChange w:id="138" w:author="曾 进" w:date="2019-03-13T14:38:00Z">
                  <w:rPr>
                    <w:rFonts w:ascii="Cambria Math" w:hAnsi="Cambria Math"/>
                  </w:rPr>
                </w:rPrChange>
              </w:rPr>
              <m:t>z</m:t>
            </m:r>
          </m:e>
          <m:sub>
            <m:r>
              <w:rPr>
                <w:rFonts w:ascii="Cambria Math" w:hAnsi="Cambria Math" w:cs="Arial"/>
                <w:color w:val="000000" w:themeColor="text1"/>
                <w:sz w:val="24"/>
                <w:rPrChange w:id="139" w:author="曾 进" w:date="2019-03-13T14:38:00Z">
                  <w:rPr>
                    <w:rFonts w:ascii="Cambria Math" w:hAnsi="Cambria Math"/>
                  </w:rPr>
                </w:rPrChange>
              </w:rPr>
              <m:t>m</m:t>
            </m:r>
            <m:r>
              <m:rPr>
                <m:sty m:val="p"/>
              </m:rPr>
              <w:rPr>
                <w:rFonts w:ascii="Cambria Math" w:hAnsi="Cambria Math" w:cs="Arial"/>
                <w:color w:val="000000" w:themeColor="text1"/>
                <w:sz w:val="24"/>
                <w:rPrChange w:id="140" w:author="曾 进" w:date="2019-03-13T14:38:00Z">
                  <w:rPr>
                    <w:rFonts w:ascii="Cambria Math" w:hAnsi="Cambria Math"/>
                  </w:rPr>
                </w:rPrChange>
              </w:rPr>
              <m:t>,</m:t>
            </m:r>
            <m:r>
              <w:rPr>
                <w:rFonts w:ascii="Cambria Math" w:hAnsi="Cambria Math" w:cs="Arial"/>
                <w:color w:val="000000" w:themeColor="text1"/>
                <w:sz w:val="24"/>
                <w:rPrChange w:id="141" w:author="曾 进" w:date="2019-03-13T14:38:00Z">
                  <w:rPr>
                    <w:rFonts w:ascii="Cambria Math" w:hAnsi="Cambria Math"/>
                  </w:rPr>
                </w:rPrChange>
              </w:rPr>
              <m:t>n</m:t>
            </m:r>
          </m:sub>
        </m:sSub>
      </m:oMath>
    </w:p>
    <w:p w14:paraId="1C8DDF0D" w14:textId="569BB583" w:rsidR="00715ACB" w:rsidRPr="007B1FC0" w:rsidRDefault="007B1FC0">
      <w:pPr>
        <w:spacing w:line="360" w:lineRule="auto"/>
        <w:ind w:firstLineChars="200" w:firstLine="480"/>
        <w:rPr>
          <w:rFonts w:ascii="Arial" w:hAnsi="Arial" w:cs="Arial"/>
          <w:color w:val="000000" w:themeColor="text1"/>
          <w:sz w:val="24"/>
          <w:rPrChange w:id="142" w:author="曾 进" w:date="2019-03-13T14:38:00Z">
            <w:rPr>
              <w:rFonts w:ascii="Arial" w:hAnsi="Arial"/>
            </w:rPr>
          </w:rPrChange>
        </w:rPr>
        <w:pPrChange w:id="143" w:author="曾 进" w:date="2019-03-13T14:38:00Z">
          <w:pPr>
            <w:pStyle w:val="afa"/>
            <w:numPr>
              <w:numId w:val="3"/>
            </w:numPr>
            <w:spacing w:line="360" w:lineRule="auto"/>
            <w:ind w:left="780" w:firstLineChars="0" w:hanging="360"/>
          </w:pPr>
        </w:pPrChange>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w:t>
      </w:r>
      <w:r w:rsidR="00F50A61" w:rsidRPr="007B1FC0">
        <w:rPr>
          <w:rFonts w:ascii="Arial" w:hAnsi="Arial" w:cs="Arial" w:hint="eastAsia"/>
          <w:color w:val="000000" w:themeColor="text1"/>
          <w:sz w:val="24"/>
          <w:rPrChange w:id="144" w:author="曾 进" w:date="2019-03-13T14:38:00Z">
            <w:rPr>
              <w:rFonts w:ascii="Arial" w:hAnsi="Arial" w:hint="eastAsia"/>
            </w:rPr>
          </w:rPrChange>
        </w:rPr>
        <w:t>对于</w:t>
      </w:r>
      <m:oMath>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45" w:author="曾 进" w:date="2019-03-13T14:38:00Z">
                  <w:rPr/>
                </w:rPrChange>
              </w:rPr>
              <m:t>β</m:t>
            </m:r>
          </m:e>
        </m:acc>
        <m:r>
          <m:rPr>
            <m:sty m:val="p"/>
          </m:rPr>
          <w:rPr>
            <w:rFonts w:ascii="Cambria Math" w:hAnsi="Cambria Math" w:cs="Arial" w:hint="eastAsia"/>
            <w:color w:val="000000" w:themeColor="text1"/>
            <w:sz w:val="24"/>
            <w:rPrChange w:id="146" w:author="曾 进" w:date="2019-03-13T14:38:00Z">
              <w:rPr>
                <w:rFonts w:hint="eastAsia"/>
              </w:rPr>
            </w:rPrChange>
          </w:rPr>
          <m:t>→</m:t>
        </m:r>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47" w:author="曾 进" w:date="2019-03-13T14:38:00Z">
                      <w:rPr/>
                    </w:rPrChange>
                  </w:rPr>
                  <m:t>φ</m:t>
                </m:r>
              </m:e>
            </m:acc>
          </m:e>
          <m:sub>
            <m:r>
              <w:rPr>
                <w:rFonts w:ascii="Cambria Math" w:hAnsi="Cambria Math" w:cs="Arial"/>
                <w:color w:val="000000" w:themeColor="text1"/>
                <w:sz w:val="24"/>
                <w:rPrChange w:id="148" w:author="曾 进" w:date="2019-03-13T14:38:00Z">
                  <w:rPr/>
                </w:rPrChange>
              </w:rPr>
              <m:t>k</m:t>
            </m:r>
          </m:sub>
        </m:sSub>
        <m:r>
          <m:rPr>
            <m:sty m:val="p"/>
          </m:rPr>
          <w:rPr>
            <w:rFonts w:ascii="Cambria Math" w:hAnsi="Cambria Math" w:cs="Arial" w:hint="eastAsia"/>
            <w:color w:val="000000" w:themeColor="text1"/>
            <w:sz w:val="24"/>
            <w:rPrChange w:id="149" w:author="曾 进" w:date="2019-03-13T14:38:00Z">
              <w:rPr>
                <w:rFonts w:hint="eastAsia"/>
              </w:rPr>
            </w:rPrChange>
          </w:rPr>
          <m:t>→</m:t>
        </m:r>
        <m:sSub>
          <m:sSubPr>
            <m:ctrlPr>
              <w:rPr>
                <w:rFonts w:ascii="Cambria Math" w:hAnsi="Cambria Math" w:cs="Arial"/>
                <w:color w:val="000000" w:themeColor="text1"/>
                <w:sz w:val="24"/>
              </w:rPr>
            </m:ctrlPr>
          </m:sSubPr>
          <m:e>
            <m:r>
              <w:rPr>
                <w:rFonts w:ascii="Cambria Math" w:hAnsi="Cambria Math" w:cs="Arial"/>
                <w:color w:val="000000" w:themeColor="text1"/>
                <w:sz w:val="24"/>
                <w:rPrChange w:id="150" w:author="曾 进" w:date="2019-03-13T14:38:00Z">
                  <w:rPr/>
                </w:rPrChange>
              </w:rPr>
              <m:t>w</m:t>
            </m:r>
          </m:e>
          <m:sub>
            <m:r>
              <w:rPr>
                <w:rFonts w:ascii="Cambria Math" w:hAnsi="Cambria Math" w:cs="Arial"/>
                <w:color w:val="000000" w:themeColor="text1"/>
                <w:sz w:val="24"/>
                <w:rPrChange w:id="151" w:author="曾 进" w:date="2019-03-13T14:38:00Z">
                  <w:rPr/>
                </w:rPrChange>
              </w:rPr>
              <m:t>m</m:t>
            </m:r>
            <m:r>
              <m:rPr>
                <m:sty m:val="p"/>
              </m:rPr>
              <w:rPr>
                <w:rFonts w:ascii="Cambria Math" w:hAnsi="Cambria Math" w:cs="Arial"/>
                <w:color w:val="000000" w:themeColor="text1"/>
                <w:sz w:val="24"/>
                <w:rPrChange w:id="152" w:author="曾 进" w:date="2019-03-13T14:38:00Z">
                  <w:rPr/>
                </w:rPrChange>
              </w:rPr>
              <m:t>,</m:t>
            </m:r>
            <m:r>
              <w:rPr>
                <w:rFonts w:ascii="Cambria Math" w:hAnsi="Cambria Math" w:cs="Arial"/>
                <w:color w:val="000000" w:themeColor="text1"/>
                <w:sz w:val="24"/>
                <w:rPrChange w:id="153" w:author="曾 进" w:date="2019-03-13T14:38:00Z">
                  <w:rPr/>
                </w:rPrChange>
              </w:rPr>
              <m:t>n</m:t>
            </m:r>
          </m:sub>
        </m:sSub>
        <m:r>
          <m:rPr>
            <m:sty m:val="p"/>
          </m:rPr>
          <w:rPr>
            <w:rFonts w:ascii="Cambria Math" w:hAnsi="Cambria Math" w:cs="Arial"/>
            <w:color w:val="000000" w:themeColor="text1"/>
            <w:sz w:val="24"/>
            <w:rPrChange w:id="154" w:author="曾 进" w:date="2019-03-13T14:38:00Z">
              <w:rPr/>
            </w:rPrChange>
          </w:rPr>
          <m:t>|</m:t>
        </m:r>
        <m:r>
          <w:rPr>
            <w:rFonts w:ascii="Cambria Math" w:hAnsi="Cambria Math" w:cs="Arial"/>
            <w:color w:val="000000" w:themeColor="text1"/>
            <w:sz w:val="24"/>
            <w:rPrChange w:id="155" w:author="曾 进" w:date="2019-03-13T14:38:00Z">
              <w:rPr/>
            </w:rPrChange>
          </w:rPr>
          <m:t>k</m:t>
        </m:r>
        <m:r>
          <m:rPr>
            <m:sty m:val="p"/>
          </m:rPr>
          <w:rPr>
            <w:rFonts w:ascii="Cambria Math" w:hAnsi="Cambria Math" w:cs="Arial"/>
            <w:color w:val="000000" w:themeColor="text1"/>
            <w:sz w:val="24"/>
            <w:rPrChange w:id="156" w:author="曾 进" w:date="2019-03-13T14:38:00Z">
              <w:rPr/>
            </w:rPrChange>
          </w:rPr>
          <m:t>=</m:t>
        </m:r>
        <m:sSub>
          <m:sSubPr>
            <m:ctrlPr>
              <w:rPr>
                <w:rFonts w:ascii="Cambria Math" w:hAnsi="Cambria Math" w:cs="Arial"/>
                <w:color w:val="000000" w:themeColor="text1"/>
                <w:sz w:val="24"/>
              </w:rPr>
            </m:ctrlPr>
          </m:sSubPr>
          <m:e>
            <m:r>
              <w:rPr>
                <w:rFonts w:ascii="Cambria Math" w:hAnsi="Cambria Math" w:cs="Arial"/>
                <w:color w:val="000000" w:themeColor="text1"/>
                <w:sz w:val="24"/>
                <w:rPrChange w:id="157" w:author="曾 进" w:date="2019-03-13T14:38:00Z">
                  <w:rPr/>
                </w:rPrChange>
              </w:rPr>
              <m:t>z</m:t>
            </m:r>
          </m:e>
          <m:sub>
            <m:r>
              <w:rPr>
                <w:rFonts w:ascii="Cambria Math" w:hAnsi="Cambria Math" w:cs="Arial"/>
                <w:color w:val="000000" w:themeColor="text1"/>
                <w:sz w:val="24"/>
                <w:rPrChange w:id="158" w:author="曾 进" w:date="2019-03-13T14:38:00Z">
                  <w:rPr/>
                </w:rPrChange>
              </w:rPr>
              <m:t>m</m:t>
            </m:r>
            <m:r>
              <m:rPr>
                <m:sty m:val="p"/>
              </m:rPr>
              <w:rPr>
                <w:rFonts w:ascii="Cambria Math" w:hAnsi="Cambria Math" w:cs="Arial"/>
                <w:color w:val="000000" w:themeColor="text1"/>
                <w:sz w:val="24"/>
                <w:rPrChange w:id="159" w:author="曾 进" w:date="2019-03-13T14:38:00Z">
                  <w:rPr/>
                </w:rPrChange>
              </w:rPr>
              <m:t>,</m:t>
            </m:r>
            <m:r>
              <w:rPr>
                <w:rFonts w:ascii="Cambria Math" w:hAnsi="Cambria Math" w:cs="Arial"/>
                <w:color w:val="000000" w:themeColor="text1"/>
                <w:sz w:val="24"/>
                <w:rPrChange w:id="160" w:author="曾 进" w:date="2019-03-13T14:38:00Z">
                  <w:rPr/>
                </w:rPrChange>
              </w:rPr>
              <m:t>n</m:t>
            </m:r>
          </m:sub>
        </m:sSub>
      </m:oMath>
      <w:r w:rsidR="00F50A61" w:rsidRPr="007B1FC0">
        <w:rPr>
          <w:rFonts w:ascii="Arial" w:hAnsi="Arial" w:cs="Arial" w:hint="eastAsia"/>
          <w:color w:val="000000" w:themeColor="text1"/>
          <w:sz w:val="24"/>
          <w:rPrChange w:id="161" w:author="曾 进" w:date="2019-03-13T14:38:00Z">
            <w:rPr>
              <w:rFonts w:ascii="Arial" w:hAnsi="Arial" w:hint="eastAsia"/>
            </w:rPr>
          </w:rPrChange>
        </w:rPr>
        <w:t>过程，为生成第</w:t>
      </w:r>
      <w:r w:rsidR="00F50A61" w:rsidRPr="007B1FC0">
        <w:rPr>
          <w:rFonts w:ascii="Arial" w:hAnsi="Arial" w:cs="Arial"/>
          <w:color w:val="000000" w:themeColor="text1"/>
          <w:sz w:val="24"/>
          <w:rPrChange w:id="162" w:author="曾 进" w:date="2019-03-13T14:38:00Z">
            <w:rPr>
              <w:rFonts w:ascii="Arial" w:hAnsi="Arial"/>
            </w:rPr>
          </w:rPrChange>
        </w:rPr>
        <w:t>n</w:t>
      </w:r>
      <w:r w:rsidR="00F50A61" w:rsidRPr="007B1FC0">
        <w:rPr>
          <w:rFonts w:ascii="Arial" w:hAnsi="Arial" w:cs="Arial" w:hint="eastAsia"/>
          <w:color w:val="000000" w:themeColor="text1"/>
          <w:sz w:val="24"/>
          <w:rPrChange w:id="163" w:author="曾 进" w:date="2019-03-13T14:38:00Z">
            <w:rPr>
              <w:rFonts w:ascii="Arial" w:hAnsi="Arial" w:hint="eastAsia"/>
            </w:rPr>
          </w:rPrChange>
        </w:rPr>
        <w:t>个词的实际过程。根据主题编号</w:t>
      </w:r>
      <m:oMath>
        <m:r>
          <m:rPr>
            <m:sty m:val="p"/>
          </m:rPr>
          <w:rPr>
            <w:rFonts w:ascii="Cambria Math" w:hAnsi="Cambria Math" w:cs="Arial"/>
            <w:color w:val="000000" w:themeColor="text1"/>
            <w:sz w:val="24"/>
            <w:rPrChange w:id="164" w:author="曾 进" w:date="2019-03-13T14:38:00Z">
              <w:rPr/>
            </w:rPrChange>
          </w:rPr>
          <m:t>k=</m:t>
        </m:r>
        <m:sSub>
          <m:sSubPr>
            <m:ctrlPr>
              <w:rPr>
                <w:rFonts w:ascii="Cambria Math" w:hAnsi="Cambria Math" w:cs="Arial"/>
                <w:color w:val="000000" w:themeColor="text1"/>
                <w:sz w:val="24"/>
              </w:rPr>
            </m:ctrlPr>
          </m:sSubPr>
          <m:e>
            <m:r>
              <w:rPr>
                <w:rFonts w:ascii="Cambria Math" w:hAnsi="Cambria Math" w:cs="Arial"/>
                <w:color w:val="000000" w:themeColor="text1"/>
                <w:sz w:val="24"/>
                <w:rPrChange w:id="165" w:author="曾 进" w:date="2019-03-13T14:38:00Z">
                  <w:rPr/>
                </w:rPrChange>
              </w:rPr>
              <m:t>z</m:t>
            </m:r>
          </m:e>
          <m:sub>
            <m:r>
              <w:rPr>
                <w:rFonts w:ascii="Cambria Math" w:hAnsi="Cambria Math" w:cs="Arial"/>
                <w:color w:val="000000" w:themeColor="text1"/>
                <w:sz w:val="24"/>
                <w:rPrChange w:id="166" w:author="曾 进" w:date="2019-03-13T14:38:00Z">
                  <w:rPr/>
                </w:rPrChange>
              </w:rPr>
              <m:t>m</m:t>
            </m:r>
            <m:r>
              <m:rPr>
                <m:sty m:val="p"/>
              </m:rPr>
              <w:rPr>
                <w:rFonts w:ascii="Cambria Math" w:hAnsi="Cambria Math" w:cs="Arial"/>
                <w:color w:val="000000" w:themeColor="text1"/>
                <w:sz w:val="24"/>
                <w:rPrChange w:id="167" w:author="曾 进" w:date="2019-03-13T14:38:00Z">
                  <w:rPr/>
                </w:rPrChange>
              </w:rPr>
              <m:t>,</m:t>
            </m:r>
            <m:r>
              <w:rPr>
                <w:rFonts w:ascii="Cambria Math" w:hAnsi="Cambria Math" w:cs="Arial"/>
                <w:color w:val="000000" w:themeColor="text1"/>
                <w:sz w:val="24"/>
                <w:rPrChange w:id="168" w:author="曾 进" w:date="2019-03-13T14:38:00Z">
                  <w:rPr/>
                </w:rPrChange>
              </w:rPr>
              <m:t>n</m:t>
            </m:r>
          </m:sub>
        </m:sSub>
      </m:oMath>
      <w:r w:rsidR="00F50A61" w:rsidRPr="007B1FC0">
        <w:rPr>
          <w:rFonts w:ascii="Arial" w:hAnsi="Arial" w:cs="Arial" w:hint="eastAsia"/>
          <w:color w:val="000000" w:themeColor="text1"/>
          <w:sz w:val="24"/>
          <w:rPrChange w:id="169" w:author="曾 进" w:date="2019-03-13T14:38:00Z">
            <w:rPr>
              <w:rFonts w:ascii="Arial" w:hAnsi="Arial" w:hint="eastAsia"/>
            </w:rPr>
          </w:rPrChange>
        </w:rPr>
        <w:t>选出对应的主题下词分布</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Change w:id="170" w:author="曾 进" w:date="2019-03-13T14:38:00Z">
                      <w:rPr/>
                    </w:rPrChange>
                  </w:rPr>
                  <m:t>φ</m:t>
                </m:r>
              </m:e>
            </m:acc>
          </m:e>
          <m:sub>
            <m:r>
              <w:rPr>
                <w:rFonts w:ascii="Cambria Math" w:hAnsi="Cambria Math" w:cs="Arial"/>
                <w:color w:val="000000" w:themeColor="text1"/>
                <w:sz w:val="24"/>
                <w:rPrChange w:id="171" w:author="曾 进" w:date="2019-03-13T14:38:00Z">
                  <w:rPr/>
                </w:rPrChange>
              </w:rPr>
              <m:t>k</m:t>
            </m:r>
          </m:sub>
        </m:sSub>
      </m:oMath>
      <w:r w:rsidR="00F50A61" w:rsidRPr="007B1FC0">
        <w:rPr>
          <w:rFonts w:ascii="Arial" w:hAnsi="Arial" w:cs="Arial" w:hint="eastAsia"/>
          <w:color w:val="000000" w:themeColor="text1"/>
          <w:sz w:val="24"/>
          <w:rPrChange w:id="172" w:author="曾 进" w:date="2019-03-13T14:38:00Z">
            <w:rPr>
              <w:rFonts w:ascii="Arial" w:hAnsi="Arial" w:hint="eastAsia"/>
            </w:rPr>
          </w:rPrChange>
        </w:rPr>
        <w:t>，生成词</w:t>
      </w:r>
      <w:r w:rsidR="00F50A61" w:rsidRPr="007B1FC0">
        <w:rPr>
          <w:rFonts w:ascii="Arial" w:hAnsi="Arial" w:cs="Arial"/>
          <w:color w:val="000000" w:themeColor="text1"/>
          <w:sz w:val="24"/>
          <w:rPrChange w:id="173" w:author="曾 进" w:date="2019-03-13T14:38:00Z">
            <w:rPr>
              <w:rFonts w:ascii="Arial" w:hAnsi="Arial"/>
            </w:rPr>
          </w:rPrChange>
        </w:rPr>
        <w:t xml:space="preserve"> </w:t>
      </w:r>
      <m:oMath>
        <m:sSub>
          <m:sSubPr>
            <m:ctrlPr>
              <w:rPr>
                <w:rFonts w:ascii="Cambria Math" w:hAnsi="Cambria Math" w:cs="Arial"/>
                <w:color w:val="000000" w:themeColor="text1"/>
                <w:sz w:val="24"/>
              </w:rPr>
            </m:ctrlPr>
          </m:sSubPr>
          <m:e>
            <m:r>
              <w:rPr>
                <w:rFonts w:ascii="Cambria Math" w:hAnsi="Cambria Math" w:cs="Arial"/>
                <w:color w:val="000000" w:themeColor="text1"/>
                <w:sz w:val="24"/>
                <w:rPrChange w:id="174" w:author="曾 进" w:date="2019-03-13T14:38:00Z">
                  <w:rPr/>
                </w:rPrChange>
              </w:rPr>
              <m:t>w</m:t>
            </m:r>
          </m:e>
          <m:sub>
            <m:r>
              <w:rPr>
                <w:rFonts w:ascii="Cambria Math" w:hAnsi="Cambria Math" w:cs="Arial"/>
                <w:color w:val="000000" w:themeColor="text1"/>
                <w:sz w:val="24"/>
                <w:rPrChange w:id="175" w:author="曾 进" w:date="2019-03-13T14:38:00Z">
                  <w:rPr/>
                </w:rPrChange>
              </w:rPr>
              <m:t>m</m:t>
            </m:r>
            <m:r>
              <m:rPr>
                <m:sty m:val="p"/>
              </m:rPr>
              <w:rPr>
                <w:rFonts w:ascii="Cambria Math" w:hAnsi="Cambria Math" w:cs="Arial"/>
                <w:color w:val="000000" w:themeColor="text1"/>
                <w:sz w:val="24"/>
                <w:rPrChange w:id="176" w:author="曾 进" w:date="2019-03-13T14:38:00Z">
                  <w:rPr/>
                </w:rPrChange>
              </w:rPr>
              <m:t>,</m:t>
            </m:r>
            <m:r>
              <w:rPr>
                <w:rFonts w:ascii="Cambria Math" w:hAnsi="Cambria Math" w:cs="Arial"/>
                <w:color w:val="000000" w:themeColor="text1"/>
                <w:sz w:val="24"/>
                <w:rPrChange w:id="177" w:author="曾 进" w:date="2019-03-13T14:38:00Z">
                  <w:rPr/>
                </w:rPrChange>
              </w:rPr>
              <m:t>n</m:t>
            </m:r>
          </m:sub>
        </m:sSub>
      </m:oMath>
      <w:r w:rsidR="00F50A61" w:rsidRPr="007B1FC0">
        <w:rPr>
          <w:rFonts w:ascii="Arial" w:hAnsi="Arial" w:cs="Arial" w:hint="eastAsia"/>
          <w:color w:val="000000" w:themeColor="text1"/>
          <w:sz w:val="24"/>
          <w:rPrChange w:id="178" w:author="曾 进" w:date="2019-03-13T14:38:00Z">
            <w:rPr>
              <w:rFonts w:ascii="Arial" w:hAnsi="Arial" w:hint="eastAsia"/>
            </w:rPr>
          </w:rPrChange>
        </w:rPr>
        <w:t>。</w:t>
      </w:r>
    </w:p>
    <w:p w14:paraId="39014A89" w14:textId="06038E3F" w:rsidR="00715ACB" w:rsidRDefault="00F50A61">
      <w:pPr>
        <w:spacing w:line="360" w:lineRule="auto"/>
        <w:ind w:firstLineChars="200" w:firstLine="480"/>
        <w:rPr>
          <w:rFonts w:ascii="Arial" w:hAnsi="Arial" w:cs="Arial"/>
          <w:color w:val="000000" w:themeColor="text1"/>
          <w:sz w:val="24"/>
        </w:rPr>
        <w:pPrChange w:id="179" w:author="曾 进" w:date="2019-03-13T14:39:00Z">
          <w:pPr>
            <w:spacing w:line="360" w:lineRule="auto"/>
            <w:ind w:firstLine="480"/>
          </w:pPr>
        </w:pPrChange>
      </w:pPr>
      <w:r>
        <w:rPr>
          <w:rFonts w:ascii="Arial" w:hAnsi="Arial" w:cs="Arial" w:hint="eastAsia"/>
          <w:color w:val="000000" w:themeColor="text1"/>
          <w:sz w:val="24"/>
        </w:rPr>
        <w:t>M</w:t>
      </w:r>
      <w:r>
        <w:rPr>
          <w:rFonts w:ascii="Arial" w:hAnsi="Arial" w:cs="Arial" w:hint="eastAsia"/>
          <w:color w:val="000000" w:themeColor="text1"/>
          <w:sz w:val="24"/>
        </w:rPr>
        <w:t>篇文档对应</w:t>
      </w:r>
      <w:r>
        <w:rPr>
          <w:rFonts w:ascii="Arial" w:hAnsi="Arial" w:cs="Arial" w:hint="eastAsia"/>
          <w:color w:val="000000" w:themeColor="text1"/>
          <w:sz w:val="24"/>
        </w:rPr>
        <w:t>M</w:t>
      </w:r>
      <w:r>
        <w:rPr>
          <w:rFonts w:ascii="Arial" w:hAnsi="Arial" w:cs="Arial" w:hint="eastAsia"/>
          <w:color w:val="000000" w:themeColor="text1"/>
          <w:sz w:val="24"/>
        </w:rPr>
        <w:t>个独立的</w:t>
      </w:r>
      <w:r>
        <w:rPr>
          <w:rFonts w:ascii="Arial" w:hAnsi="Arial" w:cs="Arial"/>
          <w:color w:val="000000" w:themeColor="text1"/>
          <w:sz w:val="24"/>
        </w:rPr>
        <w:t>Dirichlet</w:t>
      </w:r>
      <w:r>
        <w:rPr>
          <w:rFonts w:ascii="Arial" w:hAnsi="Arial" w:cs="Arial" w:hint="eastAsia"/>
          <w:color w:val="000000" w:themeColor="text1"/>
          <w:sz w:val="24"/>
        </w:rPr>
        <w:t>-</w:t>
      </w:r>
      <w:r>
        <w:rPr>
          <w:rFonts w:ascii="Arial" w:hAnsi="Arial" w:cs="Arial"/>
          <w:color w:val="000000" w:themeColor="text1"/>
          <w:sz w:val="24"/>
        </w:rPr>
        <w:t>M</w:t>
      </w:r>
      <w:r>
        <w:rPr>
          <w:rFonts w:ascii="Arial" w:hAnsi="Arial" w:cs="Arial" w:hint="eastAsia"/>
          <w:color w:val="000000" w:themeColor="text1"/>
          <w:sz w:val="24"/>
        </w:rPr>
        <w:t>ultinomial</w:t>
      </w:r>
      <w:r>
        <w:rPr>
          <w:rFonts w:ascii="Arial" w:hAnsi="Arial" w:cs="Arial" w:hint="eastAsia"/>
          <w:color w:val="000000" w:themeColor="text1"/>
          <w:sz w:val="24"/>
        </w:rPr>
        <w:t>共轭结构；</w:t>
      </w:r>
      <w:r>
        <w:rPr>
          <w:rFonts w:ascii="Arial" w:hAnsi="Arial" w:cs="Arial" w:hint="eastAsia"/>
          <w:color w:val="000000" w:themeColor="text1"/>
          <w:sz w:val="24"/>
        </w:rPr>
        <w:t>K</w:t>
      </w:r>
      <w:r>
        <w:rPr>
          <w:rFonts w:ascii="Arial" w:hAnsi="Arial" w:cs="Arial" w:hint="eastAsia"/>
          <w:color w:val="000000" w:themeColor="text1"/>
          <w:sz w:val="24"/>
        </w:rPr>
        <w:t>个主题也会对应有</w:t>
      </w:r>
      <w:r>
        <w:rPr>
          <w:rFonts w:ascii="Arial" w:hAnsi="Arial" w:cs="Arial" w:hint="eastAsia"/>
          <w:color w:val="000000" w:themeColor="text1"/>
          <w:sz w:val="24"/>
        </w:rPr>
        <w:t>K</w:t>
      </w:r>
      <w:r>
        <w:rPr>
          <w:rFonts w:ascii="Arial" w:hAnsi="Arial" w:cs="Arial" w:hint="eastAsia"/>
          <w:color w:val="000000" w:themeColor="text1"/>
          <w:sz w:val="24"/>
        </w:rPr>
        <w:t>个独立的</w:t>
      </w:r>
      <w:r>
        <w:rPr>
          <w:rFonts w:ascii="Arial" w:hAnsi="Arial" w:cs="Arial"/>
          <w:color w:val="000000" w:themeColor="text1"/>
          <w:sz w:val="24"/>
        </w:rPr>
        <w:t>Dirichlet</w:t>
      </w:r>
      <w:r>
        <w:rPr>
          <w:rFonts w:ascii="Arial" w:hAnsi="Arial" w:cs="Arial" w:hint="eastAsia"/>
          <w:color w:val="000000" w:themeColor="text1"/>
          <w:sz w:val="24"/>
        </w:rPr>
        <w:t>-</w:t>
      </w:r>
      <w:r>
        <w:rPr>
          <w:rFonts w:ascii="Arial" w:hAnsi="Arial" w:cs="Arial"/>
          <w:color w:val="000000" w:themeColor="text1"/>
          <w:sz w:val="24"/>
        </w:rPr>
        <w:t>M</w:t>
      </w:r>
      <w:r>
        <w:rPr>
          <w:rFonts w:ascii="Arial" w:hAnsi="Arial" w:cs="Arial" w:hint="eastAsia"/>
          <w:color w:val="000000" w:themeColor="text1"/>
          <w:sz w:val="24"/>
        </w:rPr>
        <w:t>ultinomial</w:t>
      </w:r>
      <w:r>
        <w:rPr>
          <w:rFonts w:ascii="Arial" w:hAnsi="Arial" w:cs="Arial" w:hint="eastAsia"/>
          <w:color w:val="000000" w:themeColor="text1"/>
          <w:sz w:val="24"/>
        </w:rPr>
        <w:t>共轭结构。语料库</w:t>
      </w:r>
      <w:r>
        <w:rPr>
          <w:rFonts w:ascii="Arial" w:hAnsi="Arial" w:cs="Arial" w:hint="eastAsia"/>
          <w:color w:val="000000" w:themeColor="text1"/>
          <w:sz w:val="24"/>
        </w:rPr>
        <w:t>W</w:t>
      </w:r>
      <w:r>
        <w:rPr>
          <w:rFonts w:ascii="Arial" w:hAnsi="Arial" w:cs="Arial" w:hint="eastAsia"/>
          <w:color w:val="000000" w:themeColor="text1"/>
          <w:sz w:val="24"/>
        </w:rPr>
        <w:t>在</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模型下的生成概率</w:t>
      </w:r>
      <w:r w:rsidR="00B82B74">
        <w:rPr>
          <w:rFonts w:ascii="Arial" w:hAnsi="Arial" w:cs="Arial" w:hint="eastAsia"/>
          <w:color w:val="000000" w:themeColor="text1"/>
          <w:sz w:val="24"/>
        </w:rPr>
        <w:t>如</w:t>
      </w:r>
      <w:r w:rsidR="00B82B74">
        <w:rPr>
          <w:rFonts w:ascii="Arial" w:hAnsi="Arial" w:cs="Arial"/>
          <w:color w:val="000000" w:themeColor="text1"/>
          <w:sz w:val="24"/>
        </w:rPr>
        <w:fldChar w:fldCharType="begin"/>
      </w:r>
      <w:r w:rsidR="00B82B74">
        <w:rPr>
          <w:rFonts w:ascii="Arial" w:hAnsi="Arial" w:cs="Arial"/>
          <w:color w:val="000000" w:themeColor="text1"/>
          <w:sz w:val="24"/>
        </w:rPr>
        <w:instrText xml:space="preserve"> </w:instrText>
      </w:r>
      <w:r w:rsidR="00B82B74">
        <w:rPr>
          <w:rFonts w:ascii="Arial" w:hAnsi="Arial" w:cs="Arial" w:hint="eastAsia"/>
          <w:color w:val="000000" w:themeColor="text1"/>
          <w:sz w:val="24"/>
        </w:rPr>
        <w:instrText>REF _Ref3452477 \h</w:instrText>
      </w:r>
      <w:r w:rsidR="00B82B74">
        <w:rPr>
          <w:rFonts w:ascii="Arial" w:hAnsi="Arial" w:cs="Arial"/>
          <w:color w:val="000000" w:themeColor="text1"/>
          <w:sz w:val="24"/>
        </w:rPr>
        <w:instrText xml:space="preserve"> </w:instrText>
      </w:r>
      <w:r w:rsidR="00B82B74">
        <w:rPr>
          <w:rFonts w:ascii="Arial" w:hAnsi="Arial" w:cs="Arial"/>
          <w:color w:val="000000" w:themeColor="text1"/>
          <w:sz w:val="24"/>
        </w:rPr>
      </w:r>
      <w:r w:rsidR="00B82B74">
        <w:rPr>
          <w:rFonts w:ascii="Arial" w:hAnsi="Arial" w:cs="Arial"/>
          <w:color w:val="000000" w:themeColor="text1"/>
          <w:sz w:val="24"/>
        </w:rPr>
        <w:fldChar w:fldCharType="separate"/>
      </w:r>
      <w:r w:rsidR="00B82B74" w:rsidRPr="00B82B74">
        <w:rPr>
          <w:rFonts w:ascii="Cambria Math" w:hAnsi="Cambria Math" w:cs="Arial" w:hint="eastAsia"/>
          <w:color w:val="000000" w:themeColor="text1"/>
          <w:sz w:val="24"/>
        </w:rPr>
        <w:t>公式（</w:t>
      </w:r>
      <w:r w:rsidR="00B82B74" w:rsidRPr="00B82B74">
        <w:rPr>
          <w:rFonts w:ascii="Cambria Math" w:hAnsi="Cambria Math" w:cs="Arial" w:hint="eastAsia"/>
          <w:color w:val="000000" w:themeColor="text1"/>
          <w:sz w:val="24"/>
        </w:rPr>
        <w:t xml:space="preserve">2. </w:t>
      </w:r>
      <w:r w:rsidR="00B82B74" w:rsidRPr="00B82B74">
        <w:rPr>
          <w:rFonts w:ascii="Cambria Math" w:hAnsi="Cambria Math" w:cs="Arial"/>
          <w:color w:val="000000" w:themeColor="text1"/>
          <w:sz w:val="24"/>
        </w:rPr>
        <w:t>7</w:t>
      </w:r>
      <w:r w:rsidR="00B82B74">
        <w:rPr>
          <w:rFonts w:ascii="Arial" w:hAnsi="Arial" w:cs="Arial"/>
          <w:color w:val="000000" w:themeColor="text1"/>
          <w:sz w:val="24"/>
        </w:rPr>
        <w:fldChar w:fldCharType="end"/>
      </w:r>
      <w:r w:rsidR="00B82B74">
        <w:rPr>
          <w:rFonts w:ascii="Arial" w:hAnsi="Arial" w:cs="Arial" w:hint="eastAsia"/>
          <w:color w:val="000000" w:themeColor="text1"/>
          <w:sz w:val="24"/>
        </w:rPr>
        <w:t>）所示</w:t>
      </w:r>
      <w:r>
        <w:rPr>
          <w:rFonts w:ascii="Arial" w:hAnsi="Arial" w:cs="Arial" w:hint="eastAsia"/>
          <w:color w:val="000000" w:themeColor="text1"/>
          <w:sz w:val="24"/>
        </w:rPr>
        <w:t>：</w:t>
      </w:r>
    </w:p>
    <w:p w14:paraId="1B723C37" w14:textId="770D132A" w:rsidR="00B82B74" w:rsidRPr="00B82B74" w:rsidRDefault="00F50A61" w:rsidP="00B82B74">
      <w:pPr>
        <w:tabs>
          <w:tab w:val="center" w:pos="4156"/>
          <w:tab w:val="right" w:pos="10110"/>
        </w:tabs>
        <w:spacing w:line="360" w:lineRule="auto"/>
        <w:jc w:val="left"/>
        <w:rPr>
          <w:rFonts w:ascii="Cambria Math" w:hAnsi="Cambria Math" w:cs="Arial"/>
          <w:i/>
          <w:iCs/>
          <w:color w:val="000000" w:themeColor="text1"/>
          <w:sz w:val="24"/>
        </w:rPr>
      </w:pPr>
      <m:oMathPara>
        <m:oMath>
          <m:r>
            <w:rPr>
              <w:rFonts w:ascii="Cambria Math" w:hAnsi="Cambria Math" w:cs="Arial"/>
              <w:color w:val="000000" w:themeColor="text1"/>
              <w:sz w:val="24"/>
            </w:rPr>
            <m:t>p</m:t>
          </m:r>
          <m:d>
            <m:dPr>
              <m:ctrlPr>
                <w:rPr>
                  <w:rFonts w:ascii="Cambria Math" w:hAnsi="Cambria Math" w:cs="Arial"/>
                  <w:i/>
                  <w:iCs/>
                  <w:color w:val="000000" w:themeColor="text1"/>
                  <w:sz w:val="24"/>
                </w:rPr>
              </m:ctrlPr>
            </m:dPr>
            <m:e>
              <m:r>
                <w:rPr>
                  <w:rFonts w:ascii="Cambria Math" w:hAnsi="Cambria Math" w:cs="Arial"/>
                  <w:color w:val="000000" w:themeColor="text1"/>
                  <w:sz w:val="24"/>
                </w:rPr>
                <m:t>W|α,β</m:t>
              </m:r>
            </m:e>
          </m:d>
          <m:r>
            <w:rPr>
              <w:rFonts w:ascii="Cambria Math" w:hAnsi="Cambria Math" w:cs="Arial"/>
              <w:color w:val="000000" w:themeColor="text1"/>
              <w:sz w:val="24"/>
            </w:rPr>
            <m:t>=</m:t>
          </m:r>
          <m:nary>
            <m:naryPr>
              <m:chr m:val="∏"/>
              <m:limLoc m:val="undOvr"/>
              <m:ctrlPr>
                <w:rPr>
                  <w:rFonts w:ascii="Cambria Math" w:hAnsi="Cambria Math" w:cs="Arial"/>
                  <w:i/>
                  <w:iCs/>
                  <w:color w:val="000000" w:themeColor="text1"/>
                  <w:sz w:val="24"/>
                </w:rPr>
              </m:ctrlPr>
            </m:naryPr>
            <m:sub>
              <m:r>
                <w:rPr>
                  <w:rFonts w:ascii="Cambria Math" w:hAnsi="Cambria Math" w:cs="Arial" w:hint="eastAsia"/>
                  <w:color w:val="000000" w:themeColor="text1"/>
                  <w:sz w:val="24"/>
                </w:rPr>
                <m:t>m</m:t>
              </m:r>
              <m:r>
                <w:rPr>
                  <w:rFonts w:ascii="Cambria Math" w:hAnsi="Cambria Math" w:cs="Arial"/>
                  <w:color w:val="000000" w:themeColor="text1"/>
                  <w:sz w:val="24"/>
                </w:rPr>
                <m:t>=1</m:t>
              </m:r>
            </m:sub>
            <m:sup>
              <m:r>
                <w:rPr>
                  <w:rFonts w:ascii="Cambria Math" w:hAnsi="Cambria Math" w:cs="Arial"/>
                  <w:color w:val="000000" w:themeColor="text1"/>
                  <w:sz w:val="24"/>
                </w:rPr>
                <m:t>M</m:t>
              </m:r>
            </m:sup>
            <m:e>
              <m:nary>
                <m:naryPr>
                  <m:limLoc m:val="undOvr"/>
                  <m:subHide m:val="1"/>
                  <m:supHide m:val="1"/>
                  <m:ctrlPr>
                    <w:rPr>
                      <w:rFonts w:ascii="Cambria Math" w:hAnsi="Cambria Math" w:cs="Arial"/>
                      <w:i/>
                      <w:iCs/>
                      <w:color w:val="000000" w:themeColor="text1"/>
                      <w:sz w:val="24"/>
                    </w:rPr>
                  </m:ctrlPr>
                </m:naryPr>
                <m:sub/>
                <m:sup/>
                <m:e>
                  <m:r>
                    <w:rPr>
                      <w:rFonts w:ascii="Cambria Math" w:hAnsi="Cambria Math" w:cs="Arial"/>
                      <w:color w:val="000000" w:themeColor="text1"/>
                      <w:sz w:val="24"/>
                    </w:rPr>
                    <m:t>p(</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θ</m:t>
                          </m:r>
                        </m:e>
                      </m:acc>
                    </m:e>
                    <m:sub>
                      <m:r>
                        <w:rPr>
                          <w:rFonts w:ascii="Cambria Math" w:hAnsi="Cambria Math" w:cs="Arial" w:hint="eastAsia"/>
                          <w:color w:val="000000" w:themeColor="text1"/>
                          <w:sz w:val="24"/>
                        </w:rPr>
                        <m:t>m</m:t>
                      </m:r>
                    </m:sub>
                  </m:sSub>
                  <m:r>
                    <w:rPr>
                      <w:rFonts w:ascii="Cambria Math" w:hAnsi="Cambria Math" w:cs="Arial"/>
                      <w:color w:val="000000" w:themeColor="text1"/>
                      <w:sz w:val="24"/>
                    </w:rPr>
                    <m:t>|α)</m:t>
                  </m:r>
                </m:e>
              </m:nary>
            </m:e>
          </m:nary>
          <m:nary>
            <m:naryPr>
              <m:chr m:val="∏"/>
              <m:limLoc m:val="undOvr"/>
              <m:ctrlPr>
                <w:rPr>
                  <w:rFonts w:ascii="Cambria Math" w:hAnsi="Cambria Math" w:cs="Arial"/>
                  <w:i/>
                  <w:iCs/>
                  <w:color w:val="000000" w:themeColor="text1"/>
                  <w:sz w:val="24"/>
                </w:rPr>
              </m:ctrlPr>
            </m:naryPr>
            <m:sub>
              <m:r>
                <w:rPr>
                  <w:rFonts w:ascii="Cambria Math" w:hAnsi="Cambria Math" w:cs="Arial"/>
                  <w:color w:val="000000" w:themeColor="text1"/>
                  <w:sz w:val="24"/>
                </w:rPr>
                <m:t>n=1</m:t>
              </m:r>
            </m:sub>
            <m:sup>
              <m:sSub>
                <m:sSubPr>
                  <m:ctrlPr>
                    <w:rPr>
                      <w:rFonts w:ascii="Cambria Math" w:hAnsi="Cambria Math" w:cs="Arial"/>
                      <w:i/>
                      <w:iCs/>
                      <w:color w:val="000000" w:themeColor="text1"/>
                      <w:sz w:val="24"/>
                    </w:rPr>
                  </m:ctrlPr>
                </m:sSubPr>
                <m:e>
                  <m:r>
                    <w:rPr>
                      <w:rFonts w:ascii="Cambria Math" w:hAnsi="Cambria Math" w:cs="Arial"/>
                      <w:color w:val="000000" w:themeColor="text1"/>
                      <w:sz w:val="24"/>
                    </w:rPr>
                    <m:t>N</m:t>
                  </m:r>
                </m:e>
                <m:sub>
                  <m:r>
                    <w:rPr>
                      <w:rFonts w:ascii="Cambria Math" w:hAnsi="Cambria Math" w:cs="Arial" w:hint="eastAsia"/>
                      <w:color w:val="000000" w:themeColor="text1"/>
                      <w:sz w:val="24"/>
                    </w:rPr>
                    <m:t>m</m:t>
                  </m:r>
                </m:sub>
              </m:sSub>
            </m:sup>
            <m:e>
              <m:nary>
                <m:naryPr>
                  <m:chr m:val="∑"/>
                  <m:limLoc m:val="undOvr"/>
                  <m:supHide m:val="1"/>
                  <m:ctrlPr>
                    <w:rPr>
                      <w:rFonts w:ascii="Cambria Math" w:hAnsi="Cambria Math" w:cs="Arial"/>
                      <w:i/>
                      <w:iCs/>
                      <w:color w:val="000000" w:themeColor="text1"/>
                      <w:sz w:val="24"/>
                    </w:rPr>
                  </m:ctrlPr>
                </m:naryPr>
                <m:sub>
                  <m:sSub>
                    <m:sSubPr>
                      <m:ctrlPr>
                        <w:rPr>
                          <w:rFonts w:ascii="Cambria Math" w:hAnsi="Cambria Math" w:cs="Arial"/>
                          <w:i/>
                          <w:iCs/>
                          <w:color w:val="000000" w:themeColor="text1"/>
                          <w:sz w:val="24"/>
                        </w:rPr>
                      </m:ctrlPr>
                    </m:sSubPr>
                    <m:e>
                      <m:r>
                        <w:rPr>
                          <w:rFonts w:ascii="Cambria Math" w:hAnsi="Cambria Math" w:cs="Arial"/>
                          <w:color w:val="000000" w:themeColor="text1"/>
                          <w:sz w:val="24"/>
                        </w:rPr>
                        <m:t>z</m:t>
                      </m:r>
                    </m:e>
                    <m:sub>
                      <m:r>
                        <w:rPr>
                          <w:rFonts w:ascii="Cambria Math" w:hAnsi="Cambria Math" w:cs="Arial" w:hint="eastAsia"/>
                          <w:color w:val="000000" w:themeColor="text1"/>
                          <w:sz w:val="24"/>
                        </w:rPr>
                        <m:t>m</m:t>
                      </m:r>
                    </m:sub>
                  </m:sSub>
                </m:sub>
                <m:sup/>
                <m:e>
                  <m:r>
                    <w:rPr>
                      <w:rFonts w:ascii="Cambria Math" w:hAnsi="Cambria Math" w:cs="Arial"/>
                      <w:color w:val="000000" w:themeColor="text1"/>
                      <w:sz w:val="24"/>
                    </w:rPr>
                    <m:t>p</m:t>
                  </m:r>
                  <m:d>
                    <m:dPr>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z</m:t>
                          </m:r>
                        </m:e>
                        <m:sub>
                          <m:r>
                            <w:rPr>
                              <w:rFonts w:ascii="Cambria Math" w:hAnsi="Cambria Math" w:cs="Arial" w:hint="eastAsia"/>
                              <w:color w:val="000000" w:themeColor="text1"/>
                              <w:sz w:val="24"/>
                            </w:rPr>
                            <m:t>m</m:t>
                          </m:r>
                          <m:r>
                            <w:rPr>
                              <w:rFonts w:ascii="Cambria Math" w:hAnsi="Cambria Math" w:cs="Arial"/>
                              <w:color w:val="000000" w:themeColor="text1"/>
                              <w:sz w:val="24"/>
                            </w:rPr>
                            <m:t>n</m:t>
                          </m:r>
                        </m:sub>
                      </m:sSub>
                    </m:e>
                  </m:d>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θ</m:t>
                          </m:r>
                        </m:e>
                      </m:acc>
                    </m:e>
                    <m:sub>
                      <m:r>
                        <w:rPr>
                          <w:rFonts w:ascii="Cambria Math" w:hAnsi="Cambria Math" w:cs="Arial" w:hint="eastAsia"/>
                          <w:color w:val="000000" w:themeColor="text1"/>
                          <w:sz w:val="24"/>
                        </w:rPr>
                        <m:t>m</m:t>
                      </m:r>
                    </m:sub>
                  </m:sSub>
                  <m:r>
                    <w:rPr>
                      <w:rFonts w:ascii="Cambria Math" w:hAnsi="Cambria Math" w:cs="Arial"/>
                      <w:color w:val="000000" w:themeColor="text1"/>
                      <w:sz w:val="24"/>
                    </w:rPr>
                    <m:t>)p(</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hint="eastAsia"/>
                          <w:color w:val="000000" w:themeColor="text1"/>
                          <w:sz w:val="24"/>
                        </w:rPr>
                        <m:t>m</m:t>
                      </m:r>
                      <m:r>
                        <w:rPr>
                          <w:rFonts w:ascii="Cambria Math" w:hAnsi="Cambria Math" w:cs="Arial"/>
                          <w:color w:val="000000" w:themeColor="text1"/>
                          <w:sz w:val="24"/>
                        </w:rPr>
                        <m:t>n</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z</m:t>
                      </m:r>
                    </m:e>
                    <m:sub>
                      <m:r>
                        <w:rPr>
                          <w:rFonts w:ascii="Cambria Math" w:hAnsi="Cambria Math" w:cs="Arial" w:hint="eastAsia"/>
                          <w:color w:val="000000" w:themeColor="text1"/>
                          <w:sz w:val="24"/>
                        </w:rPr>
                        <m:t>m</m:t>
                      </m:r>
                      <m:r>
                        <w:rPr>
                          <w:rFonts w:ascii="Cambria Math" w:hAnsi="Cambria Math" w:cs="Arial"/>
                          <w:color w:val="000000" w:themeColor="text1"/>
                          <w:sz w:val="24"/>
                        </w:rPr>
                        <m:t>n</m:t>
                      </m:r>
                    </m:sub>
                  </m:sSub>
                  <m:r>
                    <w:rPr>
                      <w:rFonts w:ascii="Cambria Math" w:hAnsi="Cambria Math" w:cs="Arial"/>
                      <w:color w:val="000000" w:themeColor="text1"/>
                      <w:sz w:val="24"/>
                    </w:rPr>
                    <m:t>,β)d</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θ</m:t>
                          </m:r>
                        </m:e>
                      </m:acc>
                    </m:e>
                    <m:sub>
                      <m:r>
                        <w:rPr>
                          <w:rFonts w:ascii="Cambria Math" w:hAnsi="Cambria Math" w:cs="Arial" w:hint="eastAsia"/>
                          <w:color w:val="000000" w:themeColor="text1"/>
                          <w:sz w:val="24"/>
                        </w:rPr>
                        <m:t>m</m:t>
                      </m:r>
                    </m:sub>
                  </m:sSub>
                </m:e>
              </m:nary>
            </m:e>
          </m:nary>
        </m:oMath>
      </m:oMathPara>
    </w:p>
    <w:p w14:paraId="01954868" w14:textId="485C63EC" w:rsidR="00715ACB" w:rsidRPr="00B82B74" w:rsidRDefault="009B2CE4" w:rsidP="00B82B74">
      <w:pPr>
        <w:tabs>
          <w:tab w:val="center" w:pos="4156"/>
          <w:tab w:val="right" w:pos="10110"/>
        </w:tabs>
        <w:spacing w:line="360" w:lineRule="auto"/>
        <w:jc w:val="right"/>
        <w:rPr>
          <w:rFonts w:ascii="Cambria Math" w:hAnsi="Cambria Math" w:cs="Arial"/>
          <w:color w:val="000000" w:themeColor="text1"/>
          <w:sz w:val="24"/>
        </w:rPr>
      </w:pPr>
      <w:bookmarkStart w:id="180" w:name="_Ref3452477"/>
      <w:r w:rsidRPr="00B82B74">
        <w:rPr>
          <w:rFonts w:ascii="Cambria Math" w:hAnsi="Cambria Math" w:cs="Arial" w:hint="eastAsia"/>
          <w:color w:val="000000" w:themeColor="text1"/>
          <w:sz w:val="24"/>
        </w:rPr>
        <w:t>公式（</w:t>
      </w:r>
      <w:r w:rsidRPr="00B82B74">
        <w:rPr>
          <w:rFonts w:ascii="Cambria Math" w:hAnsi="Cambria Math" w:cs="Arial" w:hint="eastAsia"/>
          <w:color w:val="000000" w:themeColor="text1"/>
          <w:sz w:val="24"/>
        </w:rPr>
        <w:t xml:space="preserve">2. </w:t>
      </w:r>
      <w:r w:rsidRPr="00B82B74">
        <w:rPr>
          <w:rFonts w:ascii="Cambria Math" w:hAnsi="Cambria Math" w:cs="Arial"/>
          <w:color w:val="000000" w:themeColor="text1"/>
          <w:sz w:val="24"/>
        </w:rPr>
        <w:fldChar w:fldCharType="begin"/>
      </w:r>
      <w:r w:rsidRPr="00B82B74">
        <w:rPr>
          <w:rFonts w:ascii="Cambria Math" w:hAnsi="Cambria Math" w:cs="Arial"/>
          <w:color w:val="000000" w:themeColor="text1"/>
          <w:sz w:val="24"/>
        </w:rPr>
        <w:instrText xml:space="preserve"> </w:instrText>
      </w:r>
      <w:r w:rsidRPr="00B82B74">
        <w:rPr>
          <w:rFonts w:ascii="Cambria Math" w:hAnsi="Cambria Math" w:cs="Arial" w:hint="eastAsia"/>
          <w:color w:val="000000" w:themeColor="text1"/>
          <w:sz w:val="24"/>
        </w:rPr>
        <w:instrText xml:space="preserve">SEQ </w:instrText>
      </w:r>
      <w:r w:rsidRPr="00B82B74">
        <w:rPr>
          <w:rFonts w:ascii="Cambria Math" w:hAnsi="Cambria Math" w:cs="Arial" w:hint="eastAsia"/>
          <w:color w:val="000000" w:themeColor="text1"/>
          <w:sz w:val="24"/>
        </w:rPr>
        <w:instrText>公式</w:instrText>
      </w:r>
      <w:r w:rsidRPr="00B82B74">
        <w:rPr>
          <w:rFonts w:ascii="Cambria Math" w:hAnsi="Cambria Math" w:cs="Arial" w:hint="eastAsia"/>
          <w:color w:val="000000" w:themeColor="text1"/>
          <w:sz w:val="24"/>
        </w:rPr>
        <w:instrText>2. \* ARABIC</w:instrText>
      </w:r>
      <w:r w:rsidRPr="00B82B74">
        <w:rPr>
          <w:rFonts w:ascii="Cambria Math" w:hAnsi="Cambria Math" w:cs="Arial"/>
          <w:color w:val="000000" w:themeColor="text1"/>
          <w:sz w:val="24"/>
        </w:rPr>
        <w:instrText xml:space="preserve"> </w:instrText>
      </w:r>
      <w:r w:rsidRPr="00B82B74">
        <w:rPr>
          <w:rFonts w:ascii="Cambria Math" w:hAnsi="Cambria Math" w:cs="Arial"/>
          <w:color w:val="000000" w:themeColor="text1"/>
          <w:sz w:val="24"/>
        </w:rPr>
        <w:fldChar w:fldCharType="separate"/>
      </w:r>
      <w:r w:rsidRPr="00B82B74">
        <w:rPr>
          <w:rFonts w:ascii="Cambria Math" w:hAnsi="Cambria Math" w:cs="Arial"/>
          <w:color w:val="000000" w:themeColor="text1"/>
          <w:sz w:val="24"/>
        </w:rPr>
        <w:t>7</w:t>
      </w:r>
      <w:r w:rsidRPr="00B82B74">
        <w:rPr>
          <w:rFonts w:ascii="Cambria Math" w:hAnsi="Cambria Math" w:cs="Arial"/>
          <w:color w:val="000000" w:themeColor="text1"/>
          <w:sz w:val="24"/>
        </w:rPr>
        <w:fldChar w:fldCharType="end"/>
      </w:r>
      <w:bookmarkEnd w:id="180"/>
      <w:r w:rsidRPr="00B82B74">
        <w:rPr>
          <w:rFonts w:ascii="Cambria Math" w:hAnsi="Cambria Math" w:cs="Arial" w:hint="eastAsia"/>
          <w:color w:val="000000" w:themeColor="text1"/>
          <w:sz w:val="24"/>
        </w:rPr>
        <w:t>）</w:t>
      </w:r>
    </w:p>
    <w:p w14:paraId="06F7D871" w14:textId="2B61E3B9" w:rsidR="00715ACB" w:rsidRDefault="00F50A61">
      <w:pPr>
        <w:spacing w:line="360" w:lineRule="auto"/>
        <w:ind w:firstLineChars="200" w:firstLine="480"/>
        <w:rPr>
          <w:rFonts w:ascii="Arial" w:hAnsi="Arial" w:cs="Arial"/>
          <w:color w:val="000000" w:themeColor="text1"/>
          <w:sz w:val="24"/>
        </w:rPr>
        <w:pPrChange w:id="181" w:author="曾 进" w:date="2019-03-13T14:40:00Z">
          <w:pPr>
            <w:spacing w:line="360" w:lineRule="auto"/>
            <w:ind w:firstLine="480"/>
          </w:pPr>
        </w:pPrChange>
      </w:pPr>
      <w:r>
        <w:rPr>
          <w:rFonts w:ascii="Arial" w:hAnsi="Arial" w:cs="Arial" w:hint="eastAsia"/>
          <w:color w:val="000000" w:themeColor="text1"/>
          <w:sz w:val="24"/>
        </w:rPr>
        <w:t>其中</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θ</m:t>
                </m:r>
              </m:e>
            </m:acc>
          </m:e>
          <m:sub>
            <m:r>
              <w:rPr>
                <w:rFonts w:ascii="Cambria Math" w:hAnsi="Cambria Math" w:cs="Arial" w:hint="eastAsia"/>
                <w:color w:val="000000" w:themeColor="text1"/>
                <w:sz w:val="24"/>
              </w:rPr>
              <m:t>m</m:t>
            </m:r>
          </m:sub>
        </m:sSub>
      </m:oMath>
      <w:r>
        <w:rPr>
          <w:rFonts w:ascii="Arial" w:hAnsi="Arial" w:cs="Arial" w:hint="eastAsia"/>
          <w:color w:val="000000" w:themeColor="text1"/>
          <w:sz w:val="24"/>
        </w:rPr>
        <w:t>为第</w:t>
      </w:r>
      <w:r w:rsidR="005275D7">
        <w:rPr>
          <w:rFonts w:ascii="Arial" w:hAnsi="Arial" w:cs="Arial" w:hint="eastAsia"/>
          <w:color w:val="000000" w:themeColor="text1"/>
          <w:sz w:val="24"/>
        </w:rPr>
        <w:t>m</w:t>
      </w:r>
      <w:r>
        <w:rPr>
          <w:rFonts w:ascii="Arial" w:hAnsi="Arial" w:cs="Arial" w:hint="eastAsia"/>
          <w:color w:val="000000" w:themeColor="text1"/>
          <w:sz w:val="24"/>
        </w:rPr>
        <w:t>篇文档采样出的主题分布，</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N</m:t>
            </m:r>
          </m:e>
          <m:sub>
            <m:r>
              <w:rPr>
                <w:rFonts w:ascii="Cambria Math" w:hAnsi="Cambria Math" w:cs="Arial" w:hint="eastAsia"/>
                <w:color w:val="000000" w:themeColor="text1"/>
                <w:sz w:val="24"/>
              </w:rPr>
              <m:t>m</m:t>
            </m:r>
          </m:sub>
        </m:sSub>
      </m:oMath>
      <w:r>
        <w:rPr>
          <w:rFonts w:ascii="Arial" w:hAnsi="Arial" w:cs="Arial" w:hint="eastAsia"/>
          <w:color w:val="000000" w:themeColor="text1"/>
          <w:sz w:val="24"/>
        </w:rPr>
        <w:t>表示第</w:t>
      </w:r>
      <w:r w:rsidR="005275D7">
        <w:rPr>
          <w:rFonts w:ascii="Arial" w:hAnsi="Arial" w:cs="Arial" w:hint="eastAsia"/>
          <w:color w:val="000000" w:themeColor="text1"/>
          <w:sz w:val="24"/>
        </w:rPr>
        <w:t>m</w:t>
      </w:r>
      <w:r>
        <w:rPr>
          <w:rFonts w:ascii="Arial" w:hAnsi="Arial" w:cs="Arial" w:hint="eastAsia"/>
          <w:color w:val="000000" w:themeColor="text1"/>
          <w:sz w:val="24"/>
        </w:rPr>
        <w:t>篇文档有</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N</m:t>
            </m:r>
          </m:e>
          <m:sub>
            <m:r>
              <w:rPr>
                <w:rFonts w:ascii="Cambria Math" w:hAnsi="Cambria Math" w:cs="Arial" w:hint="eastAsia"/>
                <w:color w:val="000000" w:themeColor="text1"/>
                <w:sz w:val="24"/>
              </w:rPr>
              <m:t>m</m:t>
            </m:r>
          </m:sub>
        </m:sSub>
      </m:oMath>
      <w:r>
        <w:rPr>
          <w:rFonts w:ascii="Arial" w:hAnsi="Arial" w:cs="Arial" w:hint="eastAsia"/>
          <w:color w:val="000000" w:themeColor="text1"/>
          <w:sz w:val="24"/>
        </w:rPr>
        <w:t>个词。因为每个主题都可能生成词</w:t>
      </w:r>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hint="eastAsia"/>
                <w:color w:val="000000" w:themeColor="text1"/>
                <w:sz w:val="24"/>
              </w:rPr>
              <m:t>m</m:t>
            </m:r>
            <m:r>
              <w:rPr>
                <w:rFonts w:ascii="Cambria Math" w:hAnsi="Cambria Math" w:cs="Arial"/>
                <w:color w:val="000000" w:themeColor="text1"/>
                <w:sz w:val="24"/>
              </w:rPr>
              <m:t>n</m:t>
            </m:r>
          </m:sub>
        </m:sSub>
      </m:oMath>
      <w:r>
        <w:rPr>
          <w:rFonts w:ascii="Arial" w:hAnsi="Arial" w:cs="Arial" w:hint="eastAsia"/>
          <w:color w:val="000000" w:themeColor="text1"/>
          <w:sz w:val="24"/>
        </w:rPr>
        <w:t>，</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z</m:t>
            </m:r>
          </m:e>
          <m:sub>
            <m:r>
              <w:rPr>
                <w:rFonts w:ascii="Cambria Math" w:hAnsi="Cambria Math" w:cs="Arial" w:hint="eastAsia"/>
                <w:color w:val="000000" w:themeColor="text1"/>
                <w:sz w:val="24"/>
              </w:rPr>
              <m:t>m</m:t>
            </m:r>
          </m:sub>
        </m:sSub>
      </m:oMath>
      <w:r>
        <w:rPr>
          <w:rFonts w:ascii="Arial" w:hAnsi="Arial" w:cs="Arial" w:hint="eastAsia"/>
          <w:color w:val="000000" w:themeColor="text1"/>
          <w:sz w:val="24"/>
        </w:rPr>
        <w:t>表示对所有主题进行遍历。</w:t>
      </w:r>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hint="eastAsia"/>
                <w:color w:val="000000" w:themeColor="text1"/>
                <w:sz w:val="24"/>
              </w:rPr>
              <m:t>m</m:t>
            </m:r>
            <m:r>
              <w:rPr>
                <w:rFonts w:ascii="Cambria Math" w:hAnsi="Cambria Math" w:cs="Arial"/>
                <w:color w:val="000000" w:themeColor="text1"/>
                <w:sz w:val="24"/>
              </w:rPr>
              <m:t>n</m:t>
            </m:r>
          </m:sub>
        </m:sSub>
      </m:oMath>
      <w:r>
        <w:rPr>
          <w:rFonts w:ascii="Arial" w:hAnsi="Arial" w:cs="Arial" w:hint="eastAsia"/>
          <w:color w:val="000000" w:themeColor="text1"/>
          <w:sz w:val="24"/>
        </w:rPr>
        <w:t>表示第</w:t>
      </w:r>
      <w:r w:rsidR="005275D7">
        <w:rPr>
          <w:rFonts w:ascii="Arial" w:hAnsi="Arial" w:cs="Arial" w:hint="eastAsia"/>
          <w:color w:val="000000" w:themeColor="text1"/>
          <w:sz w:val="24"/>
        </w:rPr>
        <w:t>m</w:t>
      </w:r>
      <w:r>
        <w:rPr>
          <w:rFonts w:ascii="Arial" w:hAnsi="Arial" w:cs="Arial" w:hint="eastAsia"/>
          <w:color w:val="000000" w:themeColor="text1"/>
          <w:sz w:val="24"/>
        </w:rPr>
        <w:t>篇文档的第</w:t>
      </w:r>
      <w:r w:rsidR="005275D7">
        <w:rPr>
          <w:rFonts w:ascii="Arial" w:hAnsi="Arial" w:cs="Arial" w:hint="eastAsia"/>
          <w:color w:val="000000" w:themeColor="text1"/>
          <w:sz w:val="24"/>
        </w:rPr>
        <w:t>n</w:t>
      </w:r>
      <w:r>
        <w:rPr>
          <w:rFonts w:ascii="Arial" w:hAnsi="Arial" w:cs="Arial" w:hint="eastAsia"/>
          <w:color w:val="000000" w:themeColor="text1"/>
          <w:sz w:val="24"/>
        </w:rPr>
        <w:t>个词，</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z</m:t>
            </m:r>
          </m:e>
          <m:sub>
            <m:r>
              <w:rPr>
                <w:rFonts w:ascii="Cambria Math" w:hAnsi="Cambria Math" w:cs="Arial" w:hint="eastAsia"/>
                <w:color w:val="000000" w:themeColor="text1"/>
                <w:sz w:val="24"/>
              </w:rPr>
              <m:t>m</m:t>
            </m:r>
            <m:r>
              <w:rPr>
                <w:rFonts w:ascii="Cambria Math" w:hAnsi="Cambria Math" w:cs="Arial"/>
                <w:color w:val="000000" w:themeColor="text1"/>
                <w:sz w:val="24"/>
              </w:rPr>
              <m:t>n</m:t>
            </m:r>
          </m:sub>
        </m:sSub>
      </m:oMath>
      <w:r>
        <w:rPr>
          <w:rFonts w:ascii="Arial" w:hAnsi="Arial" w:cs="Arial" w:hint="eastAsia"/>
          <w:color w:val="000000" w:themeColor="text1"/>
          <w:sz w:val="24"/>
        </w:rPr>
        <w:t>表示第</w:t>
      </w:r>
      <w:r w:rsidR="005275D7">
        <w:rPr>
          <w:rFonts w:ascii="Arial" w:hAnsi="Arial" w:cs="Arial" w:hint="eastAsia"/>
          <w:color w:val="000000" w:themeColor="text1"/>
          <w:sz w:val="24"/>
        </w:rPr>
        <w:t>m</w:t>
      </w:r>
      <w:r>
        <w:rPr>
          <w:rFonts w:ascii="Arial" w:hAnsi="Arial" w:cs="Arial" w:hint="eastAsia"/>
          <w:color w:val="000000" w:themeColor="text1"/>
          <w:sz w:val="24"/>
        </w:rPr>
        <w:t>篇文档的第</w:t>
      </w:r>
      <w:r>
        <w:rPr>
          <w:rFonts w:ascii="Arial" w:hAnsi="Arial" w:cs="Arial" w:hint="eastAsia"/>
          <w:color w:val="000000" w:themeColor="text1"/>
          <w:sz w:val="24"/>
        </w:rPr>
        <w:t>n</w:t>
      </w:r>
      <w:r>
        <w:rPr>
          <w:rFonts w:ascii="Arial" w:hAnsi="Arial" w:cs="Arial" w:hint="eastAsia"/>
          <w:color w:val="000000" w:themeColor="text1"/>
          <w:sz w:val="24"/>
        </w:rPr>
        <w:t>个主题。</w:t>
      </w:r>
    </w:p>
    <w:p w14:paraId="0E249B82" w14:textId="3A7B591F" w:rsidR="00715ACB" w:rsidRDefault="00C276F3">
      <w:pPr>
        <w:spacing w:line="360" w:lineRule="auto"/>
        <w:ind w:firstLineChars="200" w:firstLine="480"/>
        <w:rPr>
          <w:rFonts w:ascii="Arial" w:hAnsi="Arial" w:cs="Arial"/>
          <w:color w:val="000000" w:themeColor="text1"/>
          <w:sz w:val="24"/>
        </w:rPr>
        <w:pPrChange w:id="182" w:author="曾 进" w:date="2019-03-13T14:40:00Z">
          <w:pPr>
            <w:pStyle w:val="afa"/>
            <w:numPr>
              <w:numId w:val="2"/>
            </w:numPr>
            <w:spacing w:line="360" w:lineRule="auto"/>
            <w:ind w:left="840" w:firstLineChars="0" w:hanging="420"/>
          </w:pPr>
        </w:pPrChange>
      </w:pPr>
      <w:ins w:id="183" w:author="曾 进" w:date="2019-03-13T14:40:00Z">
        <w:r>
          <w:rPr>
            <w:rFonts w:ascii="Arial" w:hAnsi="Arial" w:cs="Arial" w:hint="eastAsia"/>
            <w:color w:val="000000" w:themeColor="text1"/>
            <w:sz w:val="24"/>
          </w:rPr>
          <w:lastRenderedPageBreak/>
          <w:t>（</w:t>
        </w:r>
        <w:r>
          <w:rPr>
            <w:rFonts w:ascii="Arial" w:hAnsi="Arial" w:cs="Arial" w:hint="eastAsia"/>
            <w:color w:val="000000" w:themeColor="text1"/>
            <w:sz w:val="24"/>
          </w:rPr>
          <w:t>1</w:t>
        </w:r>
        <w:r>
          <w:rPr>
            <w:rFonts w:ascii="Arial" w:hAnsi="Arial" w:cs="Arial" w:hint="eastAsia"/>
            <w:color w:val="000000" w:themeColor="text1"/>
            <w:sz w:val="24"/>
          </w:rPr>
          <w:t>）</w:t>
        </w:r>
      </w:ins>
      <w:r w:rsidR="00F50A61">
        <w:rPr>
          <w:rFonts w:ascii="Arial" w:hAnsi="Arial" w:cs="Arial" w:hint="eastAsia"/>
          <w:color w:val="000000" w:themeColor="text1"/>
          <w:sz w:val="24"/>
        </w:rPr>
        <w:t>学习算法</w:t>
      </w:r>
    </w:p>
    <w:p w14:paraId="2D6E81E6" w14:textId="67611F86"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即使有了上述的联合和分布，也很难计算出似然函数具体形式，更无法得到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θ</m:t>
                </m:r>
              </m:e>
            </m:acc>
          </m:e>
          <m:sub>
            <m:r>
              <w:rPr>
                <w:rFonts w:ascii="Cambria Math" w:hAnsi="Cambria Math" w:cs="Arial" w:hint="eastAsia"/>
                <w:color w:val="000000" w:themeColor="text1"/>
                <w:sz w:val="24"/>
              </w:rPr>
              <m:t>d</m:t>
            </m:r>
          </m:sub>
        </m:sSub>
      </m:oMath>
      <w:r>
        <w:rPr>
          <w:rFonts w:ascii="Arial" w:hAnsi="Arial" w:cs="Arial" w:hint="eastAsia"/>
          <w:color w:val="000000" w:themeColor="text1"/>
          <w:sz w:val="24"/>
        </w:rPr>
        <w:t>与</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φ</m:t>
                </m:r>
              </m:e>
            </m:acc>
          </m:e>
          <m:sub>
            <m:r>
              <w:rPr>
                <w:rFonts w:ascii="Cambria Math" w:hAnsi="Cambria Math" w:cs="Arial"/>
                <w:color w:val="000000" w:themeColor="text1"/>
                <w:sz w:val="24"/>
              </w:rPr>
              <m:t>k</m:t>
            </m:r>
          </m:sub>
        </m:sSub>
      </m:oMath>
      <w:r>
        <w:rPr>
          <w:rFonts w:ascii="Arial" w:hAnsi="Arial" w:cs="Arial" w:hint="eastAsia"/>
          <w:color w:val="000000" w:themeColor="text1"/>
          <w:sz w:val="24"/>
        </w:rPr>
        <w:t>的估计值。因此，通常会采用近似学习算法来学习上述参数。常用的近似学习算法包括变分推断、吉布斯采样等算法。对于吉布斯采样，其目的是计算出条件概率</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z</m:t>
                </m:r>
              </m:e>
              <m:sub>
                <m:r>
                  <w:rPr>
                    <w:rFonts w:ascii="Cambria Math" w:hAnsi="Cambria Math" w:cs="Arial"/>
                    <w:color w:val="000000" w:themeColor="text1"/>
                    <w:sz w:val="24"/>
                  </w:rPr>
                  <m:t>i</m:t>
                </m:r>
              </m:sub>
            </m:sSub>
            <m:r>
              <m:rPr>
                <m:sty m:val="p"/>
              </m:rPr>
              <w:rPr>
                <w:rFonts w:ascii="Cambria Math" w:hAnsi="Cambria Math" w:cs="Arial"/>
                <w:color w:val="000000" w:themeColor="text1"/>
                <w:sz w:val="24"/>
              </w:rPr>
              <m:t>=</m:t>
            </m:r>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k</m:t>
                </m:r>
              </m:e>
            </m:d>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z</m:t>
                    </m:r>
                  </m:e>
                </m:acc>
              </m:e>
              <m:sub>
                <m:r>
                  <m:rPr>
                    <m:sty m:val="p"/>
                  </m:rPr>
                  <w:rPr>
                    <w:rFonts w:ascii="Cambria Math" w:hAnsi="Cambria Math" w:cs="Arial"/>
                    <w:color w:val="000000" w:themeColor="text1"/>
                    <w:sz w:val="24"/>
                  </w:rPr>
                  <m:t>-</m:t>
                </m:r>
                <m:r>
                  <w:rPr>
                    <w:rFonts w:ascii="Cambria Math" w:hAnsi="Cambria Math" w:cs="Arial"/>
                    <w:color w:val="000000" w:themeColor="text1"/>
                    <w:sz w:val="24"/>
                  </w:rPr>
                  <m:t>i</m:t>
                </m:r>
              </m:sub>
            </m:sSub>
            <m:r>
              <m:rPr>
                <m:sty m:val="p"/>
              </m:rPr>
              <w:rPr>
                <w:rFonts w:ascii="Cambria Math" w:hAnsi="Cambria Math" w:cs="Arial"/>
                <w:color w:val="000000" w:themeColor="text1"/>
                <w:sz w:val="24"/>
              </w:rPr>
              <m:t>,</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w</m:t>
                </m:r>
              </m:e>
            </m:acc>
          </m:e>
        </m:d>
      </m:oMath>
      <w:r>
        <w:rPr>
          <w:rFonts w:ascii="Arial" w:hAnsi="Arial" w:cs="Arial" w:hint="eastAsia"/>
          <w:color w:val="000000" w:themeColor="text1"/>
          <w:sz w:val="24"/>
        </w:rPr>
        <w:t>，以便更新词语所属的主题。通过吉布斯采样算法，得到</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模型吉布斯采样</w:t>
      </w:r>
      <w:r w:rsidR="00E84E3A">
        <w:rPr>
          <w:rFonts w:ascii="Arial" w:hAnsi="Arial" w:cs="Arial" w:hint="eastAsia"/>
          <w:color w:val="000000" w:themeColor="text1"/>
          <w:sz w:val="24"/>
        </w:rPr>
        <w:t>如</w:t>
      </w:r>
      <w:r w:rsidR="00E84E3A">
        <w:rPr>
          <w:rFonts w:ascii="Arial" w:hAnsi="Arial" w:cs="Arial"/>
          <w:color w:val="000000" w:themeColor="text1"/>
          <w:sz w:val="24"/>
        </w:rPr>
        <w:fldChar w:fldCharType="begin"/>
      </w:r>
      <w:r w:rsidR="00E84E3A">
        <w:rPr>
          <w:rFonts w:ascii="Arial" w:hAnsi="Arial" w:cs="Arial"/>
          <w:color w:val="000000" w:themeColor="text1"/>
          <w:sz w:val="24"/>
        </w:rPr>
        <w:instrText xml:space="preserve"> </w:instrText>
      </w:r>
      <w:r w:rsidR="00E84E3A">
        <w:rPr>
          <w:rFonts w:ascii="Arial" w:hAnsi="Arial" w:cs="Arial" w:hint="eastAsia"/>
          <w:color w:val="000000" w:themeColor="text1"/>
          <w:sz w:val="24"/>
        </w:rPr>
        <w:instrText>REF _Ref3452754 \h</w:instrText>
      </w:r>
      <w:r w:rsidR="00E84E3A">
        <w:rPr>
          <w:rFonts w:ascii="Arial" w:hAnsi="Arial" w:cs="Arial"/>
          <w:color w:val="000000" w:themeColor="text1"/>
          <w:sz w:val="24"/>
        </w:rPr>
        <w:instrText xml:space="preserve"> </w:instrText>
      </w:r>
      <w:r w:rsidR="00E84E3A">
        <w:rPr>
          <w:rFonts w:ascii="Arial" w:hAnsi="Arial" w:cs="Arial"/>
          <w:color w:val="000000" w:themeColor="text1"/>
          <w:sz w:val="24"/>
        </w:rPr>
      </w:r>
      <w:r w:rsidR="00E84E3A">
        <w:rPr>
          <w:rFonts w:ascii="Arial" w:hAnsi="Arial" w:cs="Arial"/>
          <w:color w:val="000000" w:themeColor="text1"/>
          <w:sz w:val="24"/>
        </w:rPr>
        <w:fldChar w:fldCharType="separate"/>
      </w:r>
      <w:r w:rsidR="00E84E3A" w:rsidRPr="00B82B74">
        <w:rPr>
          <w:rFonts w:ascii="Cambria Math" w:hAnsi="Cambria Math" w:cs="Arial" w:hint="eastAsia"/>
          <w:color w:val="000000" w:themeColor="text1"/>
          <w:sz w:val="24"/>
        </w:rPr>
        <w:t>公式（</w:t>
      </w:r>
      <w:r w:rsidR="00E84E3A" w:rsidRPr="00B82B74">
        <w:rPr>
          <w:rFonts w:ascii="Cambria Math" w:hAnsi="Cambria Math" w:cs="Arial" w:hint="eastAsia"/>
          <w:color w:val="000000" w:themeColor="text1"/>
          <w:sz w:val="24"/>
        </w:rPr>
        <w:t xml:space="preserve">2. </w:t>
      </w:r>
      <w:r w:rsidR="00E84E3A" w:rsidRPr="00B82B74">
        <w:rPr>
          <w:rFonts w:ascii="Cambria Math" w:hAnsi="Cambria Math" w:cs="Arial"/>
          <w:color w:val="000000" w:themeColor="text1"/>
          <w:sz w:val="24"/>
        </w:rPr>
        <w:t>8</w:t>
      </w:r>
      <w:r w:rsidR="00E84E3A">
        <w:rPr>
          <w:rFonts w:ascii="Arial" w:hAnsi="Arial" w:cs="Arial"/>
          <w:color w:val="000000" w:themeColor="text1"/>
          <w:sz w:val="24"/>
        </w:rPr>
        <w:fldChar w:fldCharType="end"/>
      </w:r>
      <w:r w:rsidR="00E84E3A">
        <w:rPr>
          <w:rFonts w:ascii="Arial" w:hAnsi="Arial" w:cs="Arial" w:hint="eastAsia"/>
          <w:color w:val="000000" w:themeColor="text1"/>
          <w:sz w:val="24"/>
        </w:rPr>
        <w:t>）</w:t>
      </w:r>
      <w:r>
        <w:rPr>
          <w:rFonts w:ascii="Arial" w:hAnsi="Arial" w:cs="Arial" w:hint="eastAsia"/>
          <w:color w:val="000000" w:themeColor="text1"/>
          <w:sz w:val="24"/>
        </w:rPr>
        <w:t>所示：</w:t>
      </w:r>
    </w:p>
    <w:p w14:paraId="2C3A9DF1" w14:textId="5FC9E5A4" w:rsidR="00B82B74" w:rsidRPr="00B82B74" w:rsidRDefault="00F50A61" w:rsidP="00B82B74">
      <w:pPr>
        <w:tabs>
          <w:tab w:val="center" w:pos="4156"/>
          <w:tab w:val="right" w:pos="10110"/>
        </w:tabs>
        <w:spacing w:line="360" w:lineRule="auto"/>
        <w:jc w:val="left"/>
        <w:rPr>
          <w:rFonts w:ascii="Cambria Math" w:hAnsi="Cambria Math" w:cs="Arial"/>
          <w:i/>
          <w:iCs/>
          <w:color w:val="000000" w:themeColor="text1"/>
          <w:sz w:val="24"/>
        </w:rPr>
      </w:pPr>
      <m:oMathPara>
        <m:oMath>
          <m:r>
            <w:rPr>
              <w:rFonts w:ascii="Cambria Math" w:hAnsi="Cambria Math" w:cs="Arial"/>
              <w:color w:val="000000" w:themeColor="text1"/>
              <w:sz w:val="24"/>
            </w:rPr>
            <m:t>p</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z</m:t>
                  </m:r>
                </m:e>
                <m:sub>
                  <m:r>
                    <w:rPr>
                      <w:rFonts w:ascii="Cambria Math" w:hAnsi="Cambria Math" w:cs="Arial"/>
                      <w:color w:val="000000" w:themeColor="text1"/>
                      <w:sz w:val="24"/>
                    </w:rPr>
                    <m:t>i</m:t>
                  </m:r>
                </m:sub>
              </m:sSub>
              <m:r>
                <w:rPr>
                  <w:rFonts w:ascii="Cambria Math" w:hAnsi="Cambria Math" w:cs="Arial"/>
                  <w:color w:val="000000" w:themeColor="text1"/>
                  <w:sz w:val="24"/>
                </w:rPr>
                <m:t>=</m:t>
              </m:r>
              <m:d>
                <m:dPr>
                  <m:begChr m:val=""/>
                  <m:endChr m:val="|"/>
                  <m:ctrlPr>
                    <w:rPr>
                      <w:rFonts w:ascii="Cambria Math" w:hAnsi="Cambria Math" w:cs="Arial"/>
                      <w:i/>
                      <w:iCs/>
                      <w:color w:val="000000" w:themeColor="text1"/>
                      <w:sz w:val="24"/>
                    </w:rPr>
                  </m:ctrlPr>
                </m:dPr>
                <m:e>
                  <m:r>
                    <w:rPr>
                      <w:rFonts w:ascii="Cambria Math" w:hAnsi="Cambria Math" w:cs="Arial"/>
                      <w:color w:val="000000" w:themeColor="text1"/>
                      <w:sz w:val="24"/>
                    </w:rPr>
                    <m:t>k</m:t>
                  </m:r>
                </m:e>
              </m:d>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z</m:t>
                      </m:r>
                    </m:e>
                  </m:acc>
                </m:e>
                <m:sub>
                  <m:r>
                    <w:rPr>
                      <w:rFonts w:ascii="Cambria Math" w:hAnsi="Cambria Math" w:cs="Arial"/>
                      <w:color w:val="000000" w:themeColor="text1"/>
                      <w:sz w:val="24"/>
                    </w:rPr>
                    <m:t>-i</m:t>
                  </m:r>
                </m:sub>
              </m:sSub>
              <m:r>
                <w:rPr>
                  <w:rFonts w:ascii="Cambria Math" w:hAnsi="Cambria Math" w:cs="Arial"/>
                  <w:color w:val="000000" w:themeColor="text1"/>
                  <w:sz w:val="24"/>
                </w:rPr>
                <m:t>,</m:t>
              </m:r>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w</m:t>
                  </m:r>
                </m:e>
              </m:acc>
            </m:e>
          </m:d>
          <m:r>
            <w:rPr>
              <w:rFonts w:ascii="Cambria Math" w:hAnsi="Cambria Math" w:cs="Arial"/>
              <w:color w:val="000000" w:themeColor="text1"/>
              <w:sz w:val="24"/>
            </w:rPr>
            <m:t>∝E</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θ</m:t>
                  </m:r>
                </m:e>
                <m:sub>
                  <m:r>
                    <w:rPr>
                      <w:rFonts w:ascii="Cambria Math" w:hAnsi="Cambria Math" w:cs="Arial"/>
                      <w:color w:val="000000" w:themeColor="text1"/>
                      <w:sz w:val="24"/>
                    </w:rPr>
                    <m:t>mk</m:t>
                  </m:r>
                </m:sub>
              </m:sSub>
            </m:e>
          </m:d>
          <m:r>
            <w:rPr>
              <w:rFonts w:ascii="MS Mincho" w:eastAsia="MS Mincho" w:hAnsi="MS Mincho" w:cs="MS Mincho" w:hint="eastAsia"/>
              <w:color w:val="000000" w:themeColor="text1"/>
              <w:sz w:val="24"/>
            </w:rPr>
            <m:t>*</m:t>
          </m:r>
          <m:r>
            <w:rPr>
              <w:rFonts w:ascii="Cambria Math" w:hAnsi="Cambria Math" w:cs="Arial"/>
              <w:color w:val="000000" w:themeColor="text1"/>
              <w:sz w:val="24"/>
            </w:rPr>
            <m:t>E</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φ</m:t>
                  </m:r>
                </m:e>
                <m:sub>
                  <m:r>
                    <w:rPr>
                      <w:rFonts w:ascii="Cambria Math" w:hAnsi="Cambria Math" w:cs="Arial"/>
                      <w:color w:val="000000" w:themeColor="text1"/>
                      <w:sz w:val="24"/>
                    </w:rPr>
                    <m:t>kw</m:t>
                  </m:r>
                </m:sub>
              </m:sSub>
            </m:e>
          </m:d>
          <m:r>
            <w:rPr>
              <w:rFonts w:ascii="Cambria Math" w:hAnsi="Cambria Math" w:cs="Arial"/>
              <w:color w:val="000000" w:themeColor="text1"/>
              <w:sz w:val="24"/>
            </w:rPr>
            <m:t>∝p(topic|doc)p(word|topic)</m:t>
          </m:r>
        </m:oMath>
      </m:oMathPara>
    </w:p>
    <w:p w14:paraId="79EBBF04" w14:textId="2B4FB760" w:rsidR="00715ACB" w:rsidRDefault="009B2CE4" w:rsidP="00B82B74">
      <w:pPr>
        <w:tabs>
          <w:tab w:val="center" w:pos="4156"/>
          <w:tab w:val="right" w:pos="10110"/>
        </w:tabs>
        <w:spacing w:line="360" w:lineRule="auto"/>
        <w:jc w:val="right"/>
        <w:rPr>
          <w:rFonts w:ascii="Arial" w:hAnsi="Arial" w:cs="Arial"/>
          <w:color w:val="000000" w:themeColor="text1"/>
          <w:sz w:val="24"/>
        </w:rPr>
      </w:pPr>
      <w:bookmarkStart w:id="184" w:name="_Ref3452754"/>
      <w:r w:rsidRPr="00B82B74">
        <w:rPr>
          <w:rFonts w:ascii="Cambria Math" w:hAnsi="Cambria Math" w:cs="Arial" w:hint="eastAsia"/>
          <w:color w:val="000000" w:themeColor="text1"/>
          <w:sz w:val="24"/>
        </w:rPr>
        <w:t>公式（</w:t>
      </w:r>
      <w:r w:rsidRPr="00B82B74">
        <w:rPr>
          <w:rFonts w:ascii="Cambria Math" w:hAnsi="Cambria Math" w:cs="Arial" w:hint="eastAsia"/>
          <w:color w:val="000000" w:themeColor="text1"/>
          <w:sz w:val="24"/>
        </w:rPr>
        <w:t xml:space="preserve">2. </w:t>
      </w:r>
      <w:r w:rsidRPr="00B82B74">
        <w:rPr>
          <w:rFonts w:ascii="Cambria Math" w:hAnsi="Cambria Math" w:cs="Arial"/>
          <w:color w:val="000000" w:themeColor="text1"/>
          <w:sz w:val="24"/>
        </w:rPr>
        <w:fldChar w:fldCharType="begin"/>
      </w:r>
      <w:r w:rsidRPr="00B82B74">
        <w:rPr>
          <w:rFonts w:ascii="Cambria Math" w:hAnsi="Cambria Math" w:cs="Arial"/>
          <w:color w:val="000000" w:themeColor="text1"/>
          <w:sz w:val="24"/>
        </w:rPr>
        <w:instrText xml:space="preserve"> </w:instrText>
      </w:r>
      <w:r w:rsidRPr="00B82B74">
        <w:rPr>
          <w:rFonts w:ascii="Cambria Math" w:hAnsi="Cambria Math" w:cs="Arial" w:hint="eastAsia"/>
          <w:color w:val="000000" w:themeColor="text1"/>
          <w:sz w:val="24"/>
        </w:rPr>
        <w:instrText xml:space="preserve">SEQ </w:instrText>
      </w:r>
      <w:r w:rsidRPr="00B82B74">
        <w:rPr>
          <w:rFonts w:ascii="Cambria Math" w:hAnsi="Cambria Math" w:cs="Arial" w:hint="eastAsia"/>
          <w:color w:val="000000" w:themeColor="text1"/>
          <w:sz w:val="24"/>
        </w:rPr>
        <w:instrText>公式</w:instrText>
      </w:r>
      <w:r w:rsidRPr="00B82B74">
        <w:rPr>
          <w:rFonts w:ascii="Cambria Math" w:hAnsi="Cambria Math" w:cs="Arial" w:hint="eastAsia"/>
          <w:color w:val="000000" w:themeColor="text1"/>
          <w:sz w:val="24"/>
        </w:rPr>
        <w:instrText>2. \* ARABIC</w:instrText>
      </w:r>
      <w:r w:rsidRPr="00B82B74">
        <w:rPr>
          <w:rFonts w:ascii="Cambria Math" w:hAnsi="Cambria Math" w:cs="Arial"/>
          <w:color w:val="000000" w:themeColor="text1"/>
          <w:sz w:val="24"/>
        </w:rPr>
        <w:instrText xml:space="preserve"> </w:instrText>
      </w:r>
      <w:r w:rsidRPr="00B82B74">
        <w:rPr>
          <w:rFonts w:ascii="Cambria Math" w:hAnsi="Cambria Math" w:cs="Arial"/>
          <w:color w:val="000000" w:themeColor="text1"/>
          <w:sz w:val="24"/>
        </w:rPr>
        <w:fldChar w:fldCharType="separate"/>
      </w:r>
      <w:r w:rsidRPr="00B82B74">
        <w:rPr>
          <w:rFonts w:ascii="Cambria Math" w:hAnsi="Cambria Math" w:cs="Arial"/>
          <w:color w:val="000000" w:themeColor="text1"/>
          <w:sz w:val="24"/>
        </w:rPr>
        <w:t>8</w:t>
      </w:r>
      <w:r w:rsidRPr="00B82B74">
        <w:rPr>
          <w:rFonts w:ascii="Cambria Math" w:hAnsi="Cambria Math" w:cs="Arial"/>
          <w:color w:val="000000" w:themeColor="text1"/>
          <w:sz w:val="24"/>
        </w:rPr>
        <w:fldChar w:fldCharType="end"/>
      </w:r>
      <w:bookmarkEnd w:id="184"/>
      <w:r w:rsidRPr="00B82B74">
        <w:rPr>
          <w:rFonts w:ascii="Cambria Math" w:hAnsi="Cambria Math" w:cs="Arial" w:hint="eastAsia"/>
          <w:color w:val="000000" w:themeColor="text1"/>
          <w:sz w:val="24"/>
        </w:rPr>
        <w:t>）</w:t>
      </w:r>
    </w:p>
    <w:p w14:paraId="33F62772" w14:textId="77777777"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对于任意一个词</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x</m:t>
            </m:r>
          </m:sub>
        </m:sSub>
      </m:oMath>
      <w:r>
        <w:rPr>
          <w:rFonts w:ascii="Arial" w:hAnsi="Arial" w:cs="Arial" w:hint="eastAsia"/>
          <w:color w:val="000000" w:themeColor="text1"/>
          <w:sz w:val="24"/>
        </w:rPr>
        <w:t>而言，可以通过采样数据</w:t>
      </w:r>
      <m:oMath>
        <m:r>
          <m:rPr>
            <m:sty m:val="p"/>
          </m:rPr>
          <w:rPr>
            <w:rFonts w:ascii="Cambria Math" w:hAnsi="Cambria Math" w:cs="Arial"/>
            <w:color w:val="000000" w:themeColor="text1"/>
            <w:sz w:val="24"/>
          </w:rPr>
          <m:t xml:space="preserve">(z,  </m:t>
        </m:r>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w</m:t>
            </m:r>
          </m:e>
          <m:sub>
            <m:r>
              <w:rPr>
                <w:rFonts w:ascii="Cambria Math" w:hAnsi="Cambria Math" w:cs="Arial" w:hint="eastAsia"/>
                <w:color w:val="000000" w:themeColor="text1"/>
                <w:sz w:val="24"/>
              </w:rPr>
              <m:t>x</m:t>
            </m:r>
          </m:sub>
        </m:sSub>
        <m:r>
          <m:rPr>
            <m:sty m:val="p"/>
          </m:rPr>
          <w:rPr>
            <w:rFonts w:ascii="Cambria Math" w:hAnsi="Cambria Math" w:cs="Arial"/>
            <w:color w:val="000000" w:themeColor="text1"/>
            <w:sz w:val="24"/>
          </w:rPr>
          <m:t>)</m:t>
        </m:r>
      </m:oMath>
      <w:r>
        <w:rPr>
          <w:rFonts w:ascii="Arial" w:hAnsi="Arial" w:cs="Arial" w:hint="eastAsia"/>
          <w:color w:val="000000" w:themeColor="text1"/>
          <w:sz w:val="24"/>
        </w:rPr>
        <w:t>，采样出的数据将服从</w:t>
      </w:r>
      <m:oMath>
        <m:r>
          <w:rPr>
            <w:rFonts w:ascii="Cambria Math" w:hAnsi="Cambria Math" w:cs="Arial"/>
            <w:color w:val="000000" w:themeColor="text1"/>
            <w:sz w:val="24"/>
          </w:rPr>
          <m:t>p</m:t>
        </m:r>
        <m:r>
          <m:rPr>
            <m:sty m:val="p"/>
          </m:rPr>
          <w:rPr>
            <w:rFonts w:ascii="Cambria Math" w:hAnsi="Cambria Math" w:cs="Arial"/>
            <w:color w:val="000000" w:themeColor="text1"/>
            <w:sz w:val="24"/>
          </w:rPr>
          <m:t>(</m:t>
        </m:r>
        <m:r>
          <w:rPr>
            <w:rFonts w:ascii="Cambria Math" w:hAnsi="Cambria Math" w:cs="Arial"/>
            <w:color w:val="000000" w:themeColor="text1"/>
            <w:sz w:val="24"/>
          </w:rPr>
          <m:t>topic</m:t>
        </m:r>
        <m:r>
          <m:rPr>
            <m:sty m:val="p"/>
          </m:rPr>
          <w:rPr>
            <w:rFonts w:ascii="Cambria Math" w:hAnsi="Cambria Math" w:cs="Arial"/>
            <w:color w:val="000000" w:themeColor="text1"/>
            <w:sz w:val="24"/>
          </w:rPr>
          <m:t>|</m:t>
        </m:r>
        <m:r>
          <w:rPr>
            <w:rFonts w:ascii="Cambria Math" w:hAnsi="Cambria Math" w:cs="Arial"/>
            <w:color w:val="000000" w:themeColor="text1"/>
            <w:sz w:val="24"/>
          </w:rPr>
          <m:t>doc</m:t>
        </m:r>
        <m:r>
          <m:rPr>
            <m:sty m:val="p"/>
          </m:rPr>
          <w:rPr>
            <w:rFonts w:ascii="Cambria Math" w:hAnsi="Cambria Math" w:cs="Arial"/>
            <w:color w:val="000000" w:themeColor="text1"/>
            <w:sz w:val="24"/>
          </w:rPr>
          <m:t>)</m:t>
        </m:r>
        <m:r>
          <w:rPr>
            <w:rFonts w:ascii="Cambria Math" w:hAnsi="Cambria Math" w:cs="Arial"/>
            <w:color w:val="000000" w:themeColor="text1"/>
            <w:sz w:val="24"/>
          </w:rPr>
          <m:t>p</m:t>
        </m:r>
        <m:r>
          <m:rPr>
            <m:sty m:val="p"/>
          </m:rPr>
          <w:rPr>
            <w:rFonts w:ascii="Cambria Math" w:hAnsi="Cambria Math" w:cs="Arial"/>
            <w:color w:val="000000" w:themeColor="text1"/>
            <w:sz w:val="24"/>
          </w:rPr>
          <m:t>(</m:t>
        </m:r>
        <m:r>
          <w:rPr>
            <w:rFonts w:ascii="Cambria Math" w:hAnsi="Cambria Math" w:cs="Arial"/>
            <w:color w:val="000000" w:themeColor="text1"/>
            <w:sz w:val="24"/>
          </w:rPr>
          <m:t>word</m:t>
        </m:r>
        <m:r>
          <m:rPr>
            <m:sty m:val="p"/>
          </m:rPr>
          <w:rPr>
            <w:rFonts w:ascii="Cambria Math" w:hAnsi="Cambria Math" w:cs="Arial"/>
            <w:color w:val="000000" w:themeColor="text1"/>
            <w:sz w:val="24"/>
          </w:rPr>
          <m:t>|</m:t>
        </m:r>
        <m:r>
          <w:rPr>
            <w:rFonts w:ascii="Cambria Math" w:hAnsi="Cambria Math" w:cs="Arial"/>
            <w:color w:val="000000" w:themeColor="text1"/>
            <w:sz w:val="24"/>
          </w:rPr>
          <m:t>topic</m:t>
        </m:r>
        <m:r>
          <m:rPr>
            <m:sty m:val="p"/>
          </m:rPr>
          <w:rPr>
            <w:rFonts w:ascii="Cambria Math" w:hAnsi="Cambria Math" w:cs="Arial"/>
            <w:color w:val="000000" w:themeColor="text1"/>
            <w:sz w:val="24"/>
          </w:rPr>
          <m:t>)</m:t>
        </m:r>
      </m:oMath>
      <w:r>
        <w:rPr>
          <w:rFonts w:ascii="Arial" w:hAnsi="Arial" w:cs="Arial" w:hint="eastAsia"/>
          <w:color w:val="000000" w:themeColor="text1"/>
          <w:sz w:val="24"/>
        </w:rPr>
        <w:t>的计算规律，而</w:t>
      </w:r>
      <m:oMath>
        <m:r>
          <w:rPr>
            <w:rFonts w:ascii="Cambria Math" w:hAnsi="Cambria Math" w:cs="Arial"/>
            <w:color w:val="000000" w:themeColor="text1"/>
            <w:sz w:val="24"/>
          </w:rPr>
          <m:t>p</m:t>
        </m:r>
        <m:d>
          <m:dPr>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z</m:t>
                </m:r>
              </m:e>
              <m:sub>
                <m:r>
                  <w:rPr>
                    <w:rFonts w:ascii="Cambria Math" w:hAnsi="Cambria Math" w:cs="Arial"/>
                    <w:color w:val="000000" w:themeColor="text1"/>
                    <w:sz w:val="24"/>
                  </w:rPr>
                  <m:t>i</m:t>
                </m:r>
              </m:sub>
            </m:sSub>
            <m:r>
              <m:rPr>
                <m:sty m:val="p"/>
              </m:rPr>
              <w:rPr>
                <w:rFonts w:ascii="Cambria Math" w:hAnsi="Cambria Math" w:cs="Arial"/>
                <w:color w:val="000000" w:themeColor="text1"/>
                <w:sz w:val="24"/>
              </w:rPr>
              <m:t>=</m:t>
            </m:r>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k</m:t>
                </m:r>
              </m:e>
            </m:d>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z</m:t>
                    </m:r>
                  </m:e>
                </m:acc>
              </m:e>
              <m:sub>
                <m:r>
                  <m:rPr>
                    <m:sty m:val="p"/>
                  </m:rPr>
                  <w:rPr>
                    <w:rFonts w:ascii="Cambria Math" w:hAnsi="Cambria Math" w:cs="Arial"/>
                    <w:color w:val="000000" w:themeColor="text1"/>
                    <w:sz w:val="24"/>
                  </w:rPr>
                  <m:t>-</m:t>
                </m:r>
                <m:r>
                  <w:rPr>
                    <w:rFonts w:ascii="Cambria Math" w:hAnsi="Cambria Math" w:cs="Arial"/>
                    <w:color w:val="000000" w:themeColor="text1"/>
                    <w:sz w:val="24"/>
                  </w:rPr>
                  <m:t>i</m:t>
                </m:r>
              </m:sub>
            </m:sSub>
            <m:r>
              <m:rPr>
                <m:sty m:val="p"/>
              </m:rPr>
              <w:rPr>
                <w:rFonts w:ascii="Cambria Math" w:hAnsi="Cambria Math" w:cs="Arial"/>
                <w:color w:val="000000" w:themeColor="text1"/>
                <w:sz w:val="24"/>
              </w:rPr>
              <m:t>,</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w</m:t>
                </m:r>
              </m:e>
            </m:acc>
          </m:e>
        </m:d>
      </m:oMath>
      <w:r>
        <w:rPr>
          <w:rFonts w:ascii="Arial" w:hAnsi="Arial" w:cs="Arial" w:hint="eastAsia"/>
          <w:color w:val="000000" w:themeColor="text1"/>
          <w:sz w:val="24"/>
        </w:rPr>
        <w:t>与</w:t>
      </w:r>
      <m:oMath>
        <m:r>
          <w:rPr>
            <w:rFonts w:ascii="Cambria Math" w:hAnsi="Cambria Math" w:cs="Arial"/>
            <w:color w:val="000000" w:themeColor="text1"/>
            <w:sz w:val="24"/>
          </w:rPr>
          <m:t>p</m:t>
        </m:r>
        <m:r>
          <m:rPr>
            <m:sty m:val="p"/>
          </m:rPr>
          <w:rPr>
            <w:rFonts w:ascii="Cambria Math" w:hAnsi="Cambria Math" w:cs="Arial"/>
            <w:color w:val="000000" w:themeColor="text1"/>
            <w:sz w:val="24"/>
          </w:rPr>
          <m:t>(</m:t>
        </m:r>
        <m:r>
          <w:rPr>
            <w:rFonts w:ascii="Cambria Math" w:hAnsi="Cambria Math" w:cs="Arial"/>
            <w:color w:val="000000" w:themeColor="text1"/>
            <w:sz w:val="24"/>
          </w:rPr>
          <m:t>topic</m:t>
        </m:r>
        <m:r>
          <m:rPr>
            <m:sty m:val="p"/>
          </m:rPr>
          <w:rPr>
            <w:rFonts w:ascii="Cambria Math" w:hAnsi="Cambria Math" w:cs="Arial"/>
            <w:color w:val="000000" w:themeColor="text1"/>
            <w:sz w:val="24"/>
          </w:rPr>
          <m:t>|</m:t>
        </m:r>
        <m:r>
          <w:rPr>
            <w:rFonts w:ascii="Cambria Math" w:hAnsi="Cambria Math" w:cs="Arial"/>
            <w:color w:val="000000" w:themeColor="text1"/>
            <w:sz w:val="24"/>
          </w:rPr>
          <m:t>doc</m:t>
        </m:r>
        <m:r>
          <m:rPr>
            <m:sty m:val="p"/>
          </m:rPr>
          <w:rPr>
            <w:rFonts w:ascii="Cambria Math" w:hAnsi="Cambria Math" w:cs="Arial"/>
            <w:color w:val="000000" w:themeColor="text1"/>
            <w:sz w:val="24"/>
          </w:rPr>
          <m:t>)</m:t>
        </m:r>
        <m:r>
          <w:rPr>
            <w:rFonts w:ascii="Cambria Math" w:hAnsi="Cambria Math" w:cs="Arial"/>
            <w:color w:val="000000" w:themeColor="text1"/>
            <w:sz w:val="24"/>
          </w:rPr>
          <m:t>p</m:t>
        </m:r>
        <m:r>
          <m:rPr>
            <m:sty m:val="p"/>
          </m:rPr>
          <w:rPr>
            <w:rFonts w:ascii="Cambria Math" w:hAnsi="Cambria Math" w:cs="Arial"/>
            <w:color w:val="000000" w:themeColor="text1"/>
            <w:sz w:val="24"/>
          </w:rPr>
          <m:t>(</m:t>
        </m:r>
        <m:r>
          <w:rPr>
            <w:rFonts w:ascii="Cambria Math" w:hAnsi="Cambria Math" w:cs="Arial"/>
            <w:color w:val="000000" w:themeColor="text1"/>
            <w:sz w:val="24"/>
          </w:rPr>
          <m:t>word</m:t>
        </m:r>
        <m:r>
          <m:rPr>
            <m:sty m:val="p"/>
          </m:rPr>
          <w:rPr>
            <w:rFonts w:ascii="Cambria Math" w:hAnsi="Cambria Math" w:cs="Arial"/>
            <w:color w:val="000000" w:themeColor="text1"/>
            <w:sz w:val="24"/>
          </w:rPr>
          <m:t>|</m:t>
        </m:r>
        <m:r>
          <w:rPr>
            <w:rFonts w:ascii="Cambria Math" w:hAnsi="Cambria Math" w:cs="Arial"/>
            <w:color w:val="000000" w:themeColor="text1"/>
            <w:sz w:val="24"/>
          </w:rPr>
          <m:t>topic</m:t>
        </m:r>
        <m:r>
          <m:rPr>
            <m:sty m:val="p"/>
          </m:rPr>
          <w:rPr>
            <w:rFonts w:ascii="Cambria Math" w:hAnsi="Cambria Math" w:cs="Arial"/>
            <w:color w:val="000000" w:themeColor="text1"/>
            <w:sz w:val="24"/>
          </w:rPr>
          <m:t>)</m:t>
        </m:r>
      </m:oMath>
      <w:r>
        <w:rPr>
          <w:rFonts w:ascii="Arial" w:hAnsi="Arial" w:cs="Arial" w:hint="eastAsia"/>
          <w:color w:val="000000" w:themeColor="text1"/>
          <w:sz w:val="24"/>
        </w:rPr>
        <w:t>成正比，由此可以计算出该词所属概率最大的主题。具体流程如下：</w:t>
      </w:r>
    </w:p>
    <w:p w14:paraId="78DAE391" w14:textId="77777777" w:rsidR="00715ACB" w:rsidRDefault="00F50A61">
      <w:pPr>
        <w:spacing w:line="360" w:lineRule="auto"/>
        <w:ind w:firstLineChars="200" w:firstLine="480"/>
        <w:rPr>
          <w:rFonts w:ascii="Arial" w:hAnsi="Arial" w:cs="Arial"/>
          <w:color w:val="000000" w:themeColor="text1"/>
          <w:sz w:val="24"/>
        </w:rPr>
        <w:pPrChange w:id="185" w:author="曾 进" w:date="2019-03-13T14:41:00Z">
          <w:pPr>
            <w:spacing w:line="360" w:lineRule="auto"/>
            <w:ind w:left="420" w:firstLine="480"/>
          </w:pPr>
        </w:pPrChange>
      </w:pPr>
      <w:r>
        <w:rPr>
          <w:rFonts w:ascii="Arial" w:hAnsi="Arial" w:cs="Arial" w:hint="eastAsia"/>
          <w:color w:val="000000" w:themeColor="text1"/>
          <w:sz w:val="24"/>
        </w:rPr>
        <w:t>对语料库中每个词</w:t>
      </w:r>
      <w:r>
        <w:rPr>
          <w:rFonts w:ascii="Arial" w:hAnsi="Arial" w:cs="Arial" w:hint="eastAsia"/>
          <w:color w:val="000000" w:themeColor="text1"/>
          <w:sz w:val="24"/>
        </w:rPr>
        <w:t>w</w:t>
      </w:r>
      <w:r>
        <w:rPr>
          <w:rFonts w:ascii="Arial" w:hAnsi="Arial" w:cs="Arial" w:hint="eastAsia"/>
          <w:color w:val="000000" w:themeColor="text1"/>
          <w:sz w:val="24"/>
        </w:rPr>
        <w:t>，随机初始化一个主题</w:t>
      </w:r>
      <w:r>
        <w:rPr>
          <w:rFonts w:ascii="Arial" w:hAnsi="Arial" w:cs="Arial" w:hint="eastAsia"/>
          <w:color w:val="000000" w:themeColor="text1"/>
          <w:sz w:val="24"/>
        </w:rPr>
        <w:t>k</w:t>
      </w:r>
      <w:r>
        <w:rPr>
          <w:rFonts w:ascii="Arial" w:hAnsi="Arial" w:cs="Arial" w:hint="eastAsia"/>
          <w:color w:val="000000" w:themeColor="text1"/>
          <w:sz w:val="24"/>
        </w:rPr>
        <w:t>；扫描语料数据集，对每个词</w:t>
      </w:r>
      <w:r>
        <w:rPr>
          <w:rFonts w:ascii="Arial" w:hAnsi="Arial" w:cs="Arial" w:hint="eastAsia"/>
          <w:color w:val="000000" w:themeColor="text1"/>
          <w:sz w:val="24"/>
        </w:rPr>
        <w:t>w</w:t>
      </w:r>
      <w:r>
        <w:rPr>
          <w:rFonts w:ascii="Arial" w:hAnsi="Arial" w:cs="Arial" w:hint="eastAsia"/>
          <w:color w:val="000000" w:themeColor="text1"/>
          <w:sz w:val="24"/>
        </w:rPr>
        <w:t>，根据吉布斯采样公式计算出该词最有可能的主题；不断利用吉布斯采样公式采样直到收敛；对采样得到的数据集合</w:t>
      </w:r>
      <w:r>
        <w:rPr>
          <w:rFonts w:ascii="Arial" w:hAnsi="Arial" w:cs="Arial" w:hint="eastAsia"/>
          <w:color w:val="000000" w:themeColor="text1"/>
          <w:sz w:val="24"/>
        </w:rPr>
        <w:t>{(z,</w:t>
      </w:r>
      <w:r>
        <w:rPr>
          <w:rFonts w:ascii="Arial" w:hAnsi="Arial" w:cs="Arial"/>
          <w:color w:val="000000" w:themeColor="text1"/>
          <w:sz w:val="24"/>
        </w:rPr>
        <w:t xml:space="preserve"> </w:t>
      </w:r>
      <w:r>
        <w:rPr>
          <w:rFonts w:ascii="Arial" w:hAnsi="Arial" w:cs="Arial" w:hint="eastAsia"/>
          <w:color w:val="000000" w:themeColor="text1"/>
          <w:sz w:val="24"/>
        </w:rPr>
        <w:t>w</w:t>
      </w:r>
      <w:r>
        <w:rPr>
          <w:rFonts w:ascii="Arial" w:hAnsi="Arial" w:cs="Arial"/>
          <w:color w:val="000000" w:themeColor="text1"/>
          <w:sz w:val="24"/>
        </w:rPr>
        <w:t>)}</w:t>
      </w:r>
      <w:r>
        <w:rPr>
          <w:rFonts w:ascii="Arial" w:hAnsi="Arial" w:cs="Arial" w:hint="eastAsia"/>
          <w:color w:val="000000" w:themeColor="text1"/>
          <w:sz w:val="24"/>
        </w:rPr>
        <w:t>，通过统计共现情况，计算出参数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θ</m:t>
                </m:r>
              </m:e>
            </m:acc>
          </m:e>
          <m:sub>
            <m:r>
              <w:rPr>
                <w:rFonts w:ascii="Cambria Math" w:hAnsi="Cambria Math" w:cs="Arial" w:hint="eastAsia"/>
                <w:color w:val="000000" w:themeColor="text1"/>
                <w:sz w:val="24"/>
              </w:rPr>
              <m:t>d</m:t>
            </m:r>
          </m:sub>
        </m:sSub>
      </m:oMath>
      <w:r>
        <w:rPr>
          <w:rFonts w:ascii="Arial" w:hAnsi="Arial" w:cs="Arial" w:hint="eastAsia"/>
          <w:color w:val="000000" w:themeColor="text1"/>
          <w:sz w:val="24"/>
        </w:rPr>
        <w:t>与参数</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φ</m:t>
                </m:r>
              </m:e>
            </m:acc>
          </m:e>
          <m:sub>
            <m:r>
              <w:rPr>
                <w:rFonts w:ascii="Cambria Math" w:hAnsi="Cambria Math" w:cs="Arial"/>
                <w:color w:val="000000" w:themeColor="text1"/>
                <w:sz w:val="24"/>
              </w:rPr>
              <m:t>k</m:t>
            </m:r>
          </m:sub>
        </m:sSub>
      </m:oMath>
      <w:r>
        <w:rPr>
          <w:rFonts w:ascii="Arial" w:hAnsi="Arial" w:cs="Arial" w:hint="eastAsia"/>
          <w:color w:val="000000" w:themeColor="text1"/>
          <w:sz w:val="24"/>
        </w:rPr>
        <w:t>即可</w:t>
      </w:r>
    </w:p>
    <w:p w14:paraId="28921B03" w14:textId="54B3FCBD" w:rsidR="00715ACB" w:rsidRDefault="0055426E" w:rsidP="0055426E">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推理算法</w:t>
      </w:r>
    </w:p>
    <w:p w14:paraId="082309CD" w14:textId="17DB4D68"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对于新的文档</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new</m:t>
            </m:r>
          </m:sub>
        </m:sSub>
      </m:oMath>
      <w:r>
        <w:rPr>
          <w:rFonts w:ascii="Arial" w:hAnsi="Arial" w:cs="Arial" w:hint="eastAsia"/>
          <w:color w:val="000000" w:themeColor="text1"/>
          <w:sz w:val="24"/>
        </w:rPr>
        <w:t>，计算其主题分布向量过程如下：先为文档</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new</m:t>
            </m:r>
          </m:sub>
        </m:sSub>
      </m:oMath>
      <w:r>
        <w:rPr>
          <w:rFonts w:ascii="Arial" w:hAnsi="Arial" w:cs="Arial" w:hint="eastAsia"/>
          <w:color w:val="000000" w:themeColor="text1"/>
          <w:sz w:val="24"/>
        </w:rPr>
        <w:t>的每个词</w:t>
      </w:r>
      <w:r>
        <w:rPr>
          <w:rFonts w:ascii="Arial" w:hAnsi="Arial" w:cs="Arial" w:hint="eastAsia"/>
          <w:color w:val="000000" w:themeColor="text1"/>
          <w:sz w:val="24"/>
        </w:rPr>
        <w:t>w</w:t>
      </w:r>
      <w:r>
        <w:rPr>
          <w:rFonts w:ascii="Arial" w:hAnsi="Arial" w:cs="Arial" w:hint="eastAsia"/>
          <w:color w:val="000000" w:themeColor="text1"/>
          <w:sz w:val="24"/>
        </w:rPr>
        <w:t>随机初始化一个主题；基于训练好的</w:t>
      </w:r>
      <w:r>
        <w:rPr>
          <w:rFonts w:ascii="Arial" w:hAnsi="Arial" w:cs="Arial"/>
          <w:color w:val="000000" w:themeColor="text1"/>
          <w:sz w:val="24"/>
        </w:rPr>
        <w:t>LDA</w:t>
      </w:r>
      <w:r>
        <w:rPr>
          <w:rFonts w:ascii="Arial" w:hAnsi="Arial" w:cs="Arial" w:hint="eastAsia"/>
          <w:color w:val="000000" w:themeColor="text1"/>
          <w:sz w:val="24"/>
        </w:rPr>
        <w:t>模型主题下词的分布，根据吉布斯采样公式更新其最有可能的主题；不停使用吉布斯采样公式更新迭代，直到收敛；统计</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new</m:t>
            </m:r>
          </m:sub>
        </m:sSub>
      </m:oMath>
      <w:r>
        <w:rPr>
          <w:rFonts w:ascii="Arial" w:hAnsi="Arial" w:cs="Arial" w:hint="eastAsia"/>
          <w:color w:val="000000" w:themeColor="text1"/>
          <w:sz w:val="24"/>
        </w:rPr>
        <w:t>中的</w:t>
      </w:r>
      <w:r>
        <w:rPr>
          <w:rFonts w:ascii="Arial" w:hAnsi="Arial" w:cs="Arial" w:hint="eastAsia"/>
          <w:color w:val="000000" w:themeColor="text1"/>
          <w:sz w:val="24"/>
        </w:rPr>
        <w:t>(z</w:t>
      </w:r>
      <w:r>
        <w:rPr>
          <w:rFonts w:ascii="Arial" w:hAnsi="Arial" w:cs="Arial" w:hint="eastAsia"/>
          <w:color w:val="000000" w:themeColor="text1"/>
          <w:sz w:val="24"/>
        </w:rPr>
        <w:t>，</w:t>
      </w:r>
      <w:r>
        <w:rPr>
          <w:rFonts w:ascii="Arial" w:hAnsi="Arial" w:cs="Arial" w:hint="eastAsia"/>
          <w:color w:val="000000" w:themeColor="text1"/>
          <w:sz w:val="24"/>
        </w:rPr>
        <w:t>w</w:t>
      </w:r>
      <w:r>
        <w:rPr>
          <w:rFonts w:ascii="Arial" w:hAnsi="Arial" w:cs="Arial"/>
          <w:color w:val="000000" w:themeColor="text1"/>
          <w:sz w:val="24"/>
        </w:rPr>
        <w:t>)</w:t>
      </w:r>
      <w:r>
        <w:rPr>
          <w:rFonts w:ascii="Arial" w:hAnsi="Arial" w:cs="Arial" w:hint="eastAsia"/>
          <w:color w:val="000000" w:themeColor="text1"/>
          <w:sz w:val="24"/>
        </w:rPr>
        <w:t>对，计算出主题分布</w:t>
      </w:r>
      <w:r w:rsidR="000C072B">
        <w:rPr>
          <w:rFonts w:ascii="Arial" w:hAnsi="Arial" w:cs="Arial" w:hint="eastAsia"/>
          <w:color w:val="000000" w:themeColor="text1"/>
          <w:sz w:val="24"/>
        </w:rPr>
        <w:t>。</w:t>
      </w:r>
    </w:p>
    <w:p w14:paraId="4DA0E61C" w14:textId="77777777" w:rsidR="00715ACB" w:rsidRDefault="00F50A61">
      <w:pPr>
        <w:pStyle w:val="2"/>
      </w:pPr>
      <w:bookmarkStart w:id="186" w:name="_Toc3559737"/>
      <w:r>
        <w:rPr>
          <w:rFonts w:hint="eastAsia"/>
        </w:rPr>
        <w:t>2.5</w:t>
      </w:r>
      <w:r>
        <w:t xml:space="preserve"> LSTM</w:t>
      </w:r>
      <w:r>
        <w:rPr>
          <w:rFonts w:hint="eastAsia"/>
        </w:rPr>
        <w:t>深度网络与</w:t>
      </w:r>
      <w:r>
        <w:rPr>
          <w:rFonts w:hint="eastAsia"/>
        </w:rPr>
        <w:t>A</w:t>
      </w:r>
      <w:r>
        <w:t>ttention</w:t>
      </w:r>
      <w:r>
        <w:rPr>
          <w:rFonts w:hint="eastAsia"/>
        </w:rPr>
        <w:t>机制</w:t>
      </w:r>
      <w:bookmarkEnd w:id="186"/>
    </w:p>
    <w:p w14:paraId="30A89F8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近几年，基于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ong short-term memory</w:t>
      </w:r>
      <w:r>
        <w:rPr>
          <w:rFonts w:ascii="Arial" w:hAnsi="Arial" w:cs="Arial" w:hint="eastAsia"/>
          <w:color w:val="000000" w:themeColor="text1"/>
          <w:sz w:val="24"/>
        </w:rPr>
        <w:t>）与</w:t>
      </w:r>
      <w:r>
        <w:rPr>
          <w:rFonts w:ascii="Arial" w:hAnsi="Arial" w:cs="Arial"/>
          <w:color w:val="000000" w:themeColor="text1"/>
          <w:sz w:val="24"/>
        </w:rPr>
        <w:t>A</w:t>
      </w:r>
      <w:r>
        <w:rPr>
          <w:rFonts w:ascii="Arial" w:hAnsi="Arial" w:cs="Arial" w:hint="eastAsia"/>
          <w:color w:val="000000" w:themeColor="text1"/>
          <w:sz w:val="24"/>
        </w:rPr>
        <w:t>ttention</w:t>
      </w:r>
      <w:r>
        <w:rPr>
          <w:rFonts w:ascii="Arial" w:hAnsi="Arial" w:cs="Arial" w:hint="eastAsia"/>
          <w:color w:val="000000" w:themeColor="text1"/>
          <w:sz w:val="24"/>
        </w:rPr>
        <w:t>机制（</w:t>
      </w:r>
      <w:r>
        <w:rPr>
          <w:rFonts w:ascii="Arial" w:hAnsi="Arial" w:cs="Arial" w:hint="eastAsia"/>
          <w:color w:val="000000" w:themeColor="text1"/>
          <w:sz w:val="24"/>
        </w:rPr>
        <w:t>A</w:t>
      </w:r>
      <w:r>
        <w:rPr>
          <w:rFonts w:ascii="Arial" w:hAnsi="Arial" w:cs="Arial"/>
          <w:color w:val="000000" w:themeColor="text1"/>
          <w:sz w:val="24"/>
        </w:rPr>
        <w:t>ttention mechanism</w:t>
      </w:r>
      <w:r>
        <w:rPr>
          <w:rFonts w:ascii="Arial" w:hAnsi="Arial" w:cs="Arial" w:hint="eastAsia"/>
          <w:color w:val="000000" w:themeColor="text1"/>
          <w:sz w:val="24"/>
        </w:rPr>
        <w:t>）的深度学习方法被广泛应用于文本生成、文本分类以及文本摘要等任务上。由于能较好的处理并记忆序列信息，在处理序列问题上通常不失为一种选择。</w:t>
      </w:r>
    </w:p>
    <w:p w14:paraId="4FFDF8A8" w14:textId="77777777" w:rsidR="00715ACB" w:rsidRDefault="00F50A61">
      <w:pPr>
        <w:pStyle w:val="3"/>
      </w:pPr>
      <w:bookmarkStart w:id="187" w:name="_Toc3559738"/>
      <w:r>
        <w:rPr>
          <w:rFonts w:hint="eastAsia"/>
        </w:rPr>
        <w:lastRenderedPageBreak/>
        <w:t>2.5.1</w:t>
      </w:r>
      <w:r>
        <w:t xml:space="preserve"> LSTM</w:t>
      </w:r>
      <w:r>
        <w:rPr>
          <w:rFonts w:hint="eastAsia"/>
        </w:rPr>
        <w:t>深度网络</w:t>
      </w:r>
      <w:bookmarkEnd w:id="187"/>
    </w:p>
    <w:p w14:paraId="5D39185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近几年，随着计算机计算能力的提升，深度学习领域快速发展。</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ong short-term memory</w:t>
      </w:r>
      <w:r>
        <w:rPr>
          <w:rFonts w:ascii="Arial" w:hAnsi="Arial" w:cs="Arial" w:hint="eastAsia"/>
          <w:color w:val="000000" w:themeColor="text1"/>
          <w:sz w:val="24"/>
        </w:rPr>
        <w:t>）作为深度学习重要方法之一，由于有较长时间的信息记忆功能，被广泛应用于文本分类、文本摘要、序列数据处理以及自动问答等任务中。</w:t>
      </w:r>
      <w:proofErr w:type="spellStart"/>
      <w:r>
        <w:rPr>
          <w:rFonts w:ascii="Arial" w:hAnsi="Arial" w:cs="Arial"/>
          <w:color w:val="000000" w:themeColor="text1"/>
          <w:sz w:val="24"/>
        </w:rPr>
        <w:t>Sundermeyer</w:t>
      </w:r>
      <w:proofErr w:type="spellEnd"/>
      <w:r>
        <w:rPr>
          <w:rFonts w:ascii="Arial" w:hAnsi="Arial" w:cs="Arial"/>
          <w:color w:val="000000" w:themeColor="text1"/>
          <w:sz w:val="24"/>
        </w:rPr>
        <w:t xml:space="preserve"> M</w:t>
      </w:r>
      <w:r>
        <w:rPr>
          <w:rFonts w:ascii="Arial" w:hAnsi="Arial" w:cs="Arial" w:hint="eastAsia"/>
          <w:color w:val="000000" w:themeColor="text1"/>
          <w:sz w:val="24"/>
        </w:rPr>
        <w:t>等人</w:t>
      </w:r>
      <w:r>
        <w:rPr>
          <w:rFonts w:ascii="Arial" w:hAnsi="Arial" w:cs="Arial"/>
          <w:color w:val="222222"/>
          <w:sz w:val="24"/>
          <w:shd w:val="clear" w:color="auto" w:fill="FFFFFF"/>
        </w:rPr>
        <w:t>[</w:t>
      </w:r>
      <w:proofErr w:type="spellStart"/>
      <w:r>
        <w:rPr>
          <w:rFonts w:ascii="Arial" w:hAnsi="Arial" w:cs="Arial"/>
          <w:color w:val="222222"/>
          <w:sz w:val="24"/>
          <w:shd w:val="clear" w:color="auto" w:fill="FFFFFF"/>
        </w:rPr>
        <w:t>Sundermeyer</w:t>
      </w:r>
      <w:proofErr w:type="spellEnd"/>
      <w:r>
        <w:rPr>
          <w:rFonts w:ascii="Arial" w:hAnsi="Arial" w:cs="Arial"/>
          <w:color w:val="222222"/>
          <w:sz w:val="24"/>
          <w:shd w:val="clear" w:color="auto" w:fill="FFFFFF"/>
        </w:rPr>
        <w:t xml:space="preserve"> M et al., 2012]</w:t>
      </w:r>
      <w:r>
        <w:rPr>
          <w:rFonts w:ascii="Arial" w:hAnsi="Arial" w:cs="Arial" w:hint="eastAsia"/>
          <w:color w:val="000000" w:themeColor="text1"/>
          <w:sz w:val="24"/>
        </w:rPr>
        <w:t>深度研究了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用于语言建模的过程。</w:t>
      </w:r>
      <w:r>
        <w:rPr>
          <w:rFonts w:ascii="Arial" w:hAnsi="Arial" w:cs="Arial"/>
          <w:color w:val="000000" w:themeColor="text1"/>
          <w:sz w:val="24"/>
        </w:rPr>
        <w:t>Graves A</w:t>
      </w:r>
      <w:r>
        <w:rPr>
          <w:rFonts w:ascii="Arial" w:hAnsi="Arial" w:cs="Arial" w:hint="eastAsia"/>
          <w:color w:val="000000" w:themeColor="text1"/>
          <w:sz w:val="24"/>
        </w:rPr>
        <w:t>等人</w:t>
      </w:r>
      <w:r>
        <w:rPr>
          <w:rFonts w:ascii="Arial" w:hAnsi="Arial" w:cs="Arial"/>
          <w:color w:val="000000" w:themeColor="text1"/>
          <w:sz w:val="24"/>
        </w:rPr>
        <w:t>[Graves A et al., 2013]</w:t>
      </w:r>
      <w:r>
        <w:rPr>
          <w:rFonts w:ascii="Arial" w:hAnsi="Arial" w:cs="Arial" w:hint="eastAsia"/>
          <w:color w:val="000000" w:themeColor="text1"/>
          <w:sz w:val="24"/>
        </w:rPr>
        <w:t>利用双向</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完成了语义识别的任务。</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属于端到端的深度模型，不用设计特征工程，而由网络自主学习，避免了由于人工特征工程设计不当带来的问题。除此之外，</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作为</w:t>
      </w:r>
      <w:r>
        <w:rPr>
          <w:rFonts w:ascii="Arial" w:hAnsi="Arial" w:cs="Arial" w:hint="eastAsia"/>
          <w:color w:val="000000" w:themeColor="text1"/>
          <w:sz w:val="24"/>
        </w:rPr>
        <w:t>R</w:t>
      </w:r>
      <w:r>
        <w:rPr>
          <w:rFonts w:ascii="Arial" w:hAnsi="Arial" w:cs="Arial"/>
          <w:color w:val="000000" w:themeColor="text1"/>
          <w:sz w:val="24"/>
        </w:rPr>
        <w:t>NN</w:t>
      </w:r>
      <w:r>
        <w:rPr>
          <w:rFonts w:ascii="Arial" w:hAnsi="Arial" w:cs="Arial" w:hint="eastAsia"/>
          <w:color w:val="000000" w:themeColor="text1"/>
          <w:sz w:val="24"/>
        </w:rPr>
        <w:t>（</w:t>
      </w:r>
      <w:r>
        <w:rPr>
          <w:rFonts w:ascii="Arial" w:hAnsi="Arial" w:cs="Arial" w:hint="eastAsia"/>
          <w:color w:val="000000" w:themeColor="text1"/>
          <w:sz w:val="24"/>
        </w:rPr>
        <w:t>Recurrent</w:t>
      </w:r>
      <w:r>
        <w:rPr>
          <w:rFonts w:ascii="Arial" w:hAnsi="Arial" w:cs="Arial"/>
          <w:color w:val="000000" w:themeColor="text1"/>
          <w:sz w:val="24"/>
        </w:rPr>
        <w:t xml:space="preserve"> Neural Network</w:t>
      </w:r>
      <w:r>
        <w:rPr>
          <w:rFonts w:ascii="Arial" w:hAnsi="Arial" w:cs="Arial" w:hint="eastAsia"/>
          <w:color w:val="000000" w:themeColor="text1"/>
          <w:sz w:val="24"/>
        </w:rPr>
        <w:t>）的改进网络，很好地解决了</w:t>
      </w:r>
      <w:r>
        <w:rPr>
          <w:rFonts w:ascii="Arial" w:hAnsi="Arial" w:cs="Arial" w:hint="eastAsia"/>
          <w:color w:val="000000" w:themeColor="text1"/>
          <w:sz w:val="24"/>
        </w:rPr>
        <w:t>R</w:t>
      </w:r>
      <w:r>
        <w:rPr>
          <w:rFonts w:ascii="Arial" w:hAnsi="Arial" w:cs="Arial"/>
          <w:color w:val="000000" w:themeColor="text1"/>
          <w:sz w:val="24"/>
        </w:rPr>
        <w:t>NN</w:t>
      </w:r>
      <w:r>
        <w:rPr>
          <w:rFonts w:ascii="Arial" w:hAnsi="Arial" w:cs="Arial" w:hint="eastAsia"/>
          <w:color w:val="000000" w:themeColor="text1"/>
          <w:sz w:val="24"/>
        </w:rPr>
        <w:t>训练时容易梯度消失地问题。</w:t>
      </w:r>
    </w:p>
    <w:p w14:paraId="72680DEF" w14:textId="523D6CB5"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R</w:t>
      </w:r>
      <w:r>
        <w:rPr>
          <w:rFonts w:ascii="Arial" w:hAnsi="Arial" w:cs="Arial"/>
          <w:color w:val="000000" w:themeColor="text1"/>
          <w:sz w:val="24"/>
        </w:rPr>
        <w:t>NN</w:t>
      </w:r>
      <w:r>
        <w:rPr>
          <w:rFonts w:ascii="Arial" w:hAnsi="Arial" w:cs="Arial" w:hint="eastAsia"/>
          <w:color w:val="000000" w:themeColor="text1"/>
          <w:sz w:val="24"/>
        </w:rPr>
        <w:t>网络中神经元一般会用到</w:t>
      </w:r>
      <w:r>
        <w:rPr>
          <w:rFonts w:ascii="Arial" w:hAnsi="Arial" w:cs="Arial" w:hint="eastAsia"/>
          <w:color w:val="000000" w:themeColor="text1"/>
          <w:sz w:val="24"/>
        </w:rPr>
        <w:t>tanh</w:t>
      </w:r>
      <w:r>
        <w:rPr>
          <w:rFonts w:ascii="Arial" w:hAnsi="Arial" w:cs="Arial" w:hint="eastAsia"/>
          <w:color w:val="000000" w:themeColor="text1"/>
          <w:sz w:val="24"/>
        </w:rPr>
        <w:t>函数作为激活函数，当进入</w:t>
      </w:r>
      <w:r>
        <w:rPr>
          <w:rFonts w:ascii="Arial" w:hAnsi="Arial" w:cs="Arial" w:hint="eastAsia"/>
          <w:color w:val="000000" w:themeColor="text1"/>
          <w:sz w:val="24"/>
        </w:rPr>
        <w:t>tanh</w:t>
      </w:r>
      <w:r>
        <w:rPr>
          <w:rFonts w:ascii="Arial" w:hAnsi="Arial" w:cs="Arial" w:hint="eastAsia"/>
          <w:color w:val="000000" w:themeColor="text1"/>
          <w:sz w:val="24"/>
        </w:rPr>
        <w:t>函数平缓区甚至饱和区，将导致梯度趋于</w:t>
      </w:r>
      <w:r>
        <w:rPr>
          <w:rFonts w:ascii="Arial" w:hAnsi="Arial" w:cs="Arial" w:hint="eastAsia"/>
          <w:color w:val="000000" w:themeColor="text1"/>
          <w:sz w:val="24"/>
        </w:rPr>
        <w:t>0</w:t>
      </w:r>
      <w:r>
        <w:rPr>
          <w:rFonts w:ascii="Arial" w:hAnsi="Arial" w:cs="Arial" w:hint="eastAsia"/>
          <w:color w:val="000000" w:themeColor="text1"/>
          <w:sz w:val="24"/>
        </w:rPr>
        <w:t>。对于</w:t>
      </w:r>
      <w:r>
        <w:rPr>
          <w:rFonts w:ascii="Arial" w:hAnsi="Arial" w:cs="Arial" w:hint="eastAsia"/>
          <w:color w:val="000000" w:themeColor="text1"/>
          <w:sz w:val="24"/>
        </w:rPr>
        <w:t>R</w:t>
      </w:r>
      <w:r>
        <w:rPr>
          <w:rFonts w:ascii="Arial" w:hAnsi="Arial" w:cs="Arial"/>
          <w:color w:val="000000" w:themeColor="text1"/>
          <w:sz w:val="24"/>
        </w:rPr>
        <w:t>NN</w:t>
      </w:r>
      <w:r>
        <w:rPr>
          <w:rFonts w:ascii="Arial" w:hAnsi="Arial" w:cs="Arial" w:hint="eastAsia"/>
          <w:color w:val="000000" w:themeColor="text1"/>
          <w:sz w:val="24"/>
        </w:rPr>
        <w:t>而言，在时间序列上处理长距离依赖时会遇到很大的问题，在距离较远地两节点进行误差反向传播时，会遇到雅可比矩阵多次相乘，由此带来的梯度消失问题经常导致网络训练失败。实际上，梯度爆炸也是不可避免的，但通常可以通过梯度截取解决梯度爆炸的问题。所以，找到一种改进的</w:t>
      </w:r>
      <w:r>
        <w:rPr>
          <w:rFonts w:ascii="Arial" w:hAnsi="Arial" w:cs="Arial" w:hint="eastAsia"/>
          <w:color w:val="000000" w:themeColor="text1"/>
          <w:sz w:val="24"/>
        </w:rPr>
        <w:t>R</w:t>
      </w:r>
      <w:r>
        <w:rPr>
          <w:rFonts w:ascii="Arial" w:hAnsi="Arial" w:cs="Arial"/>
          <w:color w:val="000000" w:themeColor="text1"/>
          <w:sz w:val="24"/>
        </w:rPr>
        <w:t>NN</w:t>
      </w:r>
      <w:r>
        <w:rPr>
          <w:rFonts w:ascii="Arial" w:hAnsi="Arial" w:cs="Arial" w:hint="eastAsia"/>
          <w:color w:val="000000" w:themeColor="text1"/>
          <w:sz w:val="24"/>
        </w:rPr>
        <w:t>是很必要的，在这样的背景下，</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被提出来。</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设计的巧妙之处在于通过增加输入门、遗忘门与输出门，通过门机制的作用，记录很久之前的信息，用记录的结果直接影响当前时刻的预测。具体做法是引入了单元状态</w:t>
      </w:r>
      <w:r>
        <w:rPr>
          <w:rFonts w:ascii="Arial" w:hAnsi="Arial" w:cs="Arial" w:hint="eastAsia"/>
          <w:color w:val="000000" w:themeColor="text1"/>
          <w:sz w:val="24"/>
        </w:rPr>
        <w:t>c</w:t>
      </w:r>
      <w:r>
        <w:rPr>
          <w:rFonts w:ascii="Arial" w:hAnsi="Arial" w:cs="Arial" w:hint="eastAsia"/>
          <w:color w:val="000000" w:themeColor="text1"/>
          <w:sz w:val="24"/>
        </w:rPr>
        <w:t>，让其保存长期状态</w:t>
      </w:r>
      <w:r w:rsidR="000C072B">
        <w:rPr>
          <w:rFonts w:ascii="Arial" w:hAnsi="Arial" w:cs="Arial" w:hint="eastAsia"/>
          <w:color w:val="000000" w:themeColor="text1"/>
          <w:sz w:val="24"/>
        </w:rPr>
        <w:t>。</w:t>
      </w:r>
    </w:p>
    <w:p w14:paraId="1CEB707A" w14:textId="77777777" w:rsidR="00715ACB" w:rsidRDefault="00714277">
      <w:pPr>
        <w:jc w:val="center"/>
        <w:rPr>
          <w:color w:val="000000" w:themeColor="text1"/>
        </w:rPr>
      </w:pPr>
      <w:r>
        <w:rPr>
          <w:color w:val="000000" w:themeColor="text1"/>
        </w:rPr>
        <w:pict w14:anchorId="1FE28EFE">
          <v:shape id="_x0000_i1030" type="#_x0000_t75" style="width:388.15pt;height:161.55pt">
            <v:imagedata r:id="rId26" o:title=""/>
          </v:shape>
        </w:pict>
      </w:r>
    </w:p>
    <w:p w14:paraId="46C4C412" w14:textId="77777777" w:rsidR="00715ACB" w:rsidRDefault="00F50A61">
      <w:pPr>
        <w:spacing w:line="360" w:lineRule="auto"/>
        <w:jc w:val="center"/>
        <w:rPr>
          <w:rFonts w:ascii="Arial" w:hAnsi="Arial" w:cs="Arial"/>
          <w:color w:val="000000" w:themeColor="text1"/>
          <w:sz w:val="24"/>
        </w:rPr>
      </w:pPr>
      <w:bookmarkStart w:id="188" w:name="_Toc3065489"/>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4</w:t>
      </w:r>
      <w:r>
        <w:rPr>
          <w:rFonts w:ascii="Arial" w:hAnsi="Arial" w:cs="Arial"/>
          <w:color w:val="000000" w:themeColor="text1"/>
          <w:sz w:val="24"/>
        </w:rPr>
        <w:fldChar w:fldCharType="end"/>
      </w:r>
      <w:r>
        <w:rPr>
          <w:rFonts w:ascii="Arial" w:hAnsi="Arial" w:cs="Arial"/>
          <w:color w:val="000000" w:themeColor="text1"/>
          <w:sz w:val="24"/>
        </w:rPr>
        <w:t xml:space="preserve"> LSTM</w:t>
      </w:r>
      <w:r>
        <w:rPr>
          <w:rFonts w:ascii="Arial" w:hAnsi="Arial" w:cs="Arial" w:hint="eastAsia"/>
          <w:color w:val="000000" w:themeColor="text1"/>
          <w:sz w:val="24"/>
        </w:rPr>
        <w:t>展开后网络</w:t>
      </w:r>
      <w:bookmarkEnd w:id="188"/>
    </w:p>
    <w:p w14:paraId="05A2D28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2.4</w:t>
      </w:r>
      <w:r>
        <w:rPr>
          <w:rFonts w:ascii="Arial" w:hAnsi="Arial" w:cs="Arial" w:hint="eastAsia"/>
          <w:color w:val="000000" w:themeColor="text1"/>
          <w:sz w:val="24"/>
        </w:rPr>
        <w:t>所示为</w:t>
      </w:r>
      <w:r>
        <w:rPr>
          <w:rFonts w:ascii="Arial" w:hAnsi="Arial" w:cs="Arial"/>
          <w:color w:val="000000" w:themeColor="text1"/>
          <w:sz w:val="24"/>
        </w:rPr>
        <w:t>LSTM</w:t>
      </w:r>
      <w:r>
        <w:rPr>
          <w:rFonts w:ascii="Arial" w:hAnsi="Arial" w:cs="Arial" w:hint="eastAsia"/>
          <w:color w:val="000000" w:themeColor="text1"/>
          <w:sz w:val="24"/>
        </w:rPr>
        <w:t>展开后网络，在任意时刻，</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的输入有上一时刻</w:t>
      </w:r>
      <w:r>
        <w:rPr>
          <w:rFonts w:ascii="Arial" w:hAnsi="Arial" w:cs="Arial" w:hint="eastAsia"/>
          <w:color w:val="000000" w:themeColor="text1"/>
          <w:sz w:val="24"/>
        </w:rPr>
        <w:lastRenderedPageBreak/>
        <w:t>的单元状态</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c</m:t>
            </m:r>
          </m:e>
          <m:sub>
            <m:r>
              <w:rPr>
                <w:rFonts w:ascii="Cambria Math" w:hAnsi="Cambria Math" w:cs="Arial" w:hint="eastAsia"/>
                <w:color w:val="000000" w:themeColor="text1"/>
                <w:sz w:val="24"/>
              </w:rPr>
              <m:t>t</m:t>
            </m:r>
            <m:r>
              <m:rPr>
                <m:sty m:val="p"/>
              </m:rPr>
              <w:rPr>
                <w:rFonts w:ascii="微软雅黑" w:eastAsia="微软雅黑" w:hAnsi="微软雅黑" w:cs="微软雅黑" w:hint="eastAsia"/>
                <w:color w:val="000000" w:themeColor="text1"/>
                <w:sz w:val="24"/>
              </w:rPr>
              <m:t>-</m:t>
            </m:r>
            <m:r>
              <m:rPr>
                <m:sty m:val="p"/>
              </m:rPr>
              <w:rPr>
                <w:rFonts w:ascii="Cambria Math" w:hAnsi="Cambria Math" w:cs="Arial" w:hint="eastAsia"/>
                <w:color w:val="000000" w:themeColor="text1"/>
                <w:sz w:val="24"/>
              </w:rPr>
              <m:t>1</m:t>
            </m:r>
          </m:sub>
        </m:sSub>
      </m:oMath>
      <w:r>
        <w:rPr>
          <w:rFonts w:ascii="Arial" w:hAnsi="Arial" w:cs="Arial" w:hint="eastAsia"/>
          <w:color w:val="000000" w:themeColor="text1"/>
          <w:sz w:val="24"/>
        </w:rPr>
        <w:t>，上一时刻的隐层输出向量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hint="eastAsia"/>
                <w:color w:val="000000" w:themeColor="text1"/>
                <w:sz w:val="24"/>
              </w:rPr>
              <m:t>t</m:t>
            </m:r>
            <m:r>
              <m:rPr>
                <m:sty m:val="p"/>
              </m:rPr>
              <w:rPr>
                <w:rFonts w:ascii="微软雅黑" w:eastAsia="微软雅黑" w:hAnsi="微软雅黑" w:cs="微软雅黑" w:hint="eastAsia"/>
                <w:color w:val="000000" w:themeColor="text1"/>
                <w:sz w:val="24"/>
              </w:rPr>
              <m:t>-</m:t>
            </m:r>
            <m:r>
              <m:rPr>
                <m:sty m:val="p"/>
              </m:rPr>
              <w:rPr>
                <w:rFonts w:ascii="Cambria Math" w:hAnsi="Cambria Math" w:cs="Arial" w:hint="eastAsia"/>
                <w:color w:val="000000" w:themeColor="text1"/>
                <w:sz w:val="24"/>
              </w:rPr>
              <m:t>1</m:t>
            </m:r>
          </m:sub>
        </m:sSub>
      </m:oMath>
      <w:r>
        <w:rPr>
          <w:rFonts w:ascii="Arial" w:hAnsi="Arial" w:cs="Arial" w:hint="eastAsia"/>
          <w:color w:val="000000" w:themeColor="text1"/>
          <w:sz w:val="24"/>
        </w:rPr>
        <w:t>以及当前时刻的输入向量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x</m:t>
            </m:r>
          </m:e>
          <m:sub>
            <m:r>
              <w:rPr>
                <w:rFonts w:ascii="Cambria Math" w:hAnsi="Cambria Math" w:cs="Arial" w:hint="eastAsia"/>
                <w:color w:val="000000" w:themeColor="text1"/>
                <w:sz w:val="24"/>
              </w:rPr>
              <m:t>t</m:t>
            </m:r>
          </m:sub>
        </m:sSub>
      </m:oMath>
      <w:r>
        <w:rPr>
          <w:rFonts w:ascii="Arial" w:hAnsi="Arial" w:cs="Arial" w:hint="eastAsia"/>
          <w:color w:val="000000" w:themeColor="text1"/>
          <w:sz w:val="24"/>
        </w:rPr>
        <w:t>。而每一个时刻的输出有两个为当前时刻的单元状态</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sub>
        </m:sSub>
      </m:oMath>
      <w:r>
        <w:rPr>
          <w:rFonts w:ascii="Arial" w:hAnsi="Arial" w:cs="Arial" w:hint="eastAsia"/>
          <w:color w:val="000000" w:themeColor="text1"/>
          <w:sz w:val="24"/>
        </w:rPr>
        <w:t>以及隐层输出向量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hint="eastAsia"/>
                <w:color w:val="000000" w:themeColor="text1"/>
                <w:sz w:val="24"/>
              </w:rPr>
              <m:t>t</m:t>
            </m:r>
          </m:sub>
        </m:sSub>
      </m:oMath>
      <w:r>
        <w:rPr>
          <w:rFonts w:ascii="Arial" w:hAnsi="Arial" w:cs="Arial" w:hint="eastAsia"/>
          <w:color w:val="000000" w:themeColor="text1"/>
          <w:sz w:val="24"/>
        </w:rPr>
        <w:t>。</w:t>
      </w:r>
    </w:p>
    <w:p w14:paraId="0BD63F47" w14:textId="77777777" w:rsidR="00715ACB" w:rsidRDefault="00714277">
      <w:pPr>
        <w:jc w:val="center"/>
        <w:rPr>
          <w:color w:val="000000" w:themeColor="text1"/>
        </w:rPr>
      </w:pPr>
      <w:r>
        <w:rPr>
          <w:color w:val="000000" w:themeColor="text1"/>
        </w:rPr>
        <w:pict w14:anchorId="02FD2757">
          <v:shape id="_x0000_i1031" type="#_x0000_t75" style="width:414.45pt;height:261.7pt">
            <v:imagedata r:id="rId27" o:title=""/>
          </v:shape>
        </w:pict>
      </w:r>
    </w:p>
    <w:p w14:paraId="1B4E7318" w14:textId="77777777" w:rsidR="00715ACB" w:rsidRDefault="00F50A61">
      <w:pPr>
        <w:spacing w:line="360" w:lineRule="auto"/>
        <w:jc w:val="center"/>
        <w:rPr>
          <w:rFonts w:ascii="Arial" w:hAnsi="Arial" w:cs="Arial"/>
          <w:color w:val="000000" w:themeColor="text1"/>
          <w:sz w:val="24"/>
        </w:rPr>
      </w:pPr>
      <w:bookmarkStart w:id="189" w:name="_Toc3065490"/>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5</w:t>
      </w:r>
      <w:r>
        <w:rPr>
          <w:rFonts w:ascii="Arial" w:hAnsi="Arial" w:cs="Arial"/>
          <w:color w:val="000000" w:themeColor="text1"/>
          <w:sz w:val="24"/>
        </w:rPr>
        <w:fldChar w:fldCharType="end"/>
      </w:r>
      <w:r>
        <w:rPr>
          <w:rFonts w:ascii="Arial" w:hAnsi="Arial" w:cs="Arial"/>
          <w:color w:val="000000" w:themeColor="text1"/>
          <w:sz w:val="24"/>
        </w:rPr>
        <w:t xml:space="preserve"> </w:t>
      </w:r>
      <w:proofErr w:type="spellStart"/>
      <w:r>
        <w:rPr>
          <w:rFonts w:ascii="Arial" w:hAnsi="Arial" w:cs="Arial"/>
          <w:color w:val="000000" w:themeColor="text1"/>
          <w:sz w:val="24"/>
        </w:rPr>
        <w:t>LSTM</w:t>
      </w:r>
      <w:r>
        <w:rPr>
          <w:rFonts w:ascii="Arial" w:hAnsi="Arial" w:cs="Arial" w:hint="eastAsia"/>
          <w:color w:val="000000" w:themeColor="text1"/>
          <w:sz w:val="24"/>
        </w:rPr>
        <w:t>C</w:t>
      </w:r>
      <w:r>
        <w:rPr>
          <w:rFonts w:ascii="Arial" w:hAnsi="Arial" w:cs="Arial"/>
          <w:color w:val="000000" w:themeColor="text1"/>
          <w:sz w:val="24"/>
        </w:rPr>
        <w:t>ell</w:t>
      </w:r>
      <w:proofErr w:type="spellEnd"/>
      <w:r>
        <w:rPr>
          <w:rFonts w:ascii="Arial" w:hAnsi="Arial" w:cs="Arial" w:hint="eastAsia"/>
          <w:color w:val="000000" w:themeColor="text1"/>
          <w:sz w:val="24"/>
        </w:rPr>
        <w:t>内部结构图</w:t>
      </w:r>
      <w:bookmarkEnd w:id="189"/>
    </w:p>
    <w:p w14:paraId="2BA2141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2.5</w:t>
      </w:r>
      <w:r>
        <w:rPr>
          <w:rFonts w:ascii="Arial" w:hAnsi="Arial" w:cs="Arial" w:hint="eastAsia"/>
          <w:color w:val="000000" w:themeColor="text1"/>
          <w:sz w:val="24"/>
        </w:rPr>
        <w:t>所示为</w:t>
      </w:r>
      <w:proofErr w:type="spellStart"/>
      <w:r>
        <w:rPr>
          <w:rFonts w:ascii="Arial" w:hAnsi="Arial" w:cs="Arial"/>
          <w:color w:val="000000" w:themeColor="text1"/>
          <w:sz w:val="24"/>
        </w:rPr>
        <w:t>LSTM</w:t>
      </w:r>
      <w:r>
        <w:rPr>
          <w:rFonts w:ascii="Arial" w:hAnsi="Arial" w:cs="Arial" w:hint="eastAsia"/>
          <w:color w:val="000000" w:themeColor="text1"/>
          <w:sz w:val="24"/>
        </w:rPr>
        <w:t>C</w:t>
      </w:r>
      <w:r>
        <w:rPr>
          <w:rFonts w:ascii="Arial" w:hAnsi="Arial" w:cs="Arial"/>
          <w:color w:val="000000" w:themeColor="text1"/>
          <w:sz w:val="24"/>
        </w:rPr>
        <w:t>ell</w:t>
      </w:r>
      <w:proofErr w:type="spellEnd"/>
      <w:r>
        <w:rPr>
          <w:rFonts w:ascii="Arial" w:hAnsi="Arial" w:cs="Arial" w:hint="eastAsia"/>
          <w:color w:val="000000" w:themeColor="text1"/>
          <w:sz w:val="24"/>
        </w:rPr>
        <w:t>内部结构图，</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r>
              <m:rPr>
                <m:sty m:val="p"/>
              </m:rPr>
              <w:rPr>
                <w:rFonts w:ascii="Cambria Math" w:hAnsi="Cambria Math" w:cs="Arial"/>
                <w:color w:val="000000" w:themeColor="text1"/>
                <w:sz w:val="24"/>
              </w:rPr>
              <m:t>-1</m:t>
            </m:r>
          </m:sub>
        </m:sSub>
      </m:oMath>
      <w:r>
        <w:rPr>
          <w:rFonts w:ascii="Arial" w:hAnsi="Arial" w:cs="Arial" w:hint="eastAsia"/>
          <w:color w:val="000000" w:themeColor="text1"/>
          <w:sz w:val="24"/>
        </w:rPr>
        <w:t>为上一时刻隐层的输出向量，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x</m:t>
            </m:r>
          </m:e>
          <m:sub>
            <m:r>
              <w:rPr>
                <w:rFonts w:ascii="Cambria Math" w:hAnsi="Cambria Math" w:cs="Arial"/>
                <w:color w:val="000000" w:themeColor="text1"/>
                <w:sz w:val="24"/>
              </w:rPr>
              <m:t>t</m:t>
            </m:r>
          </m:sub>
        </m:sSub>
      </m:oMath>
      <w:r>
        <w:rPr>
          <w:rFonts w:ascii="Arial" w:hAnsi="Arial" w:cs="Arial" w:hint="eastAsia"/>
          <w:color w:val="000000" w:themeColor="text1"/>
          <w:sz w:val="24"/>
        </w:rPr>
        <w:t>为输入向量，主要计算包括：</w:t>
      </w:r>
    </w:p>
    <w:p w14:paraId="357A0418" w14:textId="305ACF24" w:rsidR="00715ACB" w:rsidRDefault="000C072B" w:rsidP="000C07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sidR="00F50A61">
        <w:rPr>
          <w:rFonts w:ascii="Arial" w:hAnsi="Arial" w:cs="Arial" w:hint="eastAsia"/>
          <w:color w:val="000000" w:themeColor="text1"/>
          <w:sz w:val="24"/>
        </w:rPr>
        <w:t>遗忘门</w:t>
      </w:r>
    </w:p>
    <w:p w14:paraId="24FBCB5C" w14:textId="61BB314A"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决定了上一时刻的单元状态保留的信息，遗忘门输出门向量</w:t>
      </w:r>
      <w:r w:rsidR="00E84E3A">
        <w:rPr>
          <w:rFonts w:ascii="Arial" w:hAnsi="Arial" w:cs="Arial" w:hint="eastAsia"/>
          <w:color w:val="000000" w:themeColor="text1"/>
          <w:sz w:val="24"/>
        </w:rPr>
        <w:t>如</w:t>
      </w:r>
      <w:r w:rsidR="00E84E3A">
        <w:rPr>
          <w:rFonts w:ascii="Arial" w:hAnsi="Arial" w:cs="Arial"/>
          <w:color w:val="000000" w:themeColor="text1"/>
          <w:sz w:val="24"/>
        </w:rPr>
        <w:fldChar w:fldCharType="begin"/>
      </w:r>
      <w:r w:rsidR="00E84E3A">
        <w:rPr>
          <w:rFonts w:ascii="Arial" w:hAnsi="Arial" w:cs="Arial"/>
          <w:color w:val="000000" w:themeColor="text1"/>
          <w:sz w:val="24"/>
        </w:rPr>
        <w:instrText xml:space="preserve"> </w:instrText>
      </w:r>
      <w:r w:rsidR="00E84E3A">
        <w:rPr>
          <w:rFonts w:ascii="Arial" w:hAnsi="Arial" w:cs="Arial" w:hint="eastAsia"/>
          <w:color w:val="000000" w:themeColor="text1"/>
          <w:sz w:val="24"/>
        </w:rPr>
        <w:instrText>REF _Ref3452798 \h</w:instrText>
      </w:r>
      <w:r w:rsidR="00E84E3A">
        <w:rPr>
          <w:rFonts w:ascii="Arial" w:hAnsi="Arial" w:cs="Arial"/>
          <w:color w:val="000000" w:themeColor="text1"/>
          <w:sz w:val="24"/>
        </w:rPr>
        <w:instrText xml:space="preserve"> </w:instrText>
      </w:r>
      <w:r w:rsidR="00E84E3A">
        <w:rPr>
          <w:rFonts w:ascii="Arial" w:hAnsi="Arial" w:cs="Arial"/>
          <w:color w:val="000000" w:themeColor="text1"/>
          <w:sz w:val="24"/>
        </w:rPr>
      </w:r>
      <w:r w:rsidR="00E84E3A">
        <w:rPr>
          <w:rFonts w:ascii="Arial" w:hAnsi="Arial" w:cs="Arial"/>
          <w:color w:val="000000" w:themeColor="text1"/>
          <w:sz w:val="24"/>
        </w:rPr>
        <w:fldChar w:fldCharType="separate"/>
      </w:r>
      <w:r w:rsidR="00E84E3A" w:rsidRPr="00B82B74">
        <w:rPr>
          <w:rFonts w:ascii="Cambria Math" w:hAnsi="Cambria Math" w:cs="Arial" w:hint="eastAsia"/>
          <w:color w:val="000000" w:themeColor="text1"/>
          <w:sz w:val="24"/>
        </w:rPr>
        <w:t>公式（</w:t>
      </w:r>
      <w:r w:rsidR="00E84E3A" w:rsidRPr="00B82B74">
        <w:rPr>
          <w:rFonts w:ascii="Cambria Math" w:hAnsi="Cambria Math" w:cs="Arial" w:hint="eastAsia"/>
          <w:color w:val="000000" w:themeColor="text1"/>
          <w:sz w:val="24"/>
        </w:rPr>
        <w:t xml:space="preserve">2. </w:t>
      </w:r>
      <w:r w:rsidR="00E84E3A" w:rsidRPr="00B82B74">
        <w:rPr>
          <w:rFonts w:ascii="Cambria Math" w:hAnsi="Cambria Math" w:cs="Arial"/>
          <w:color w:val="000000" w:themeColor="text1"/>
          <w:sz w:val="24"/>
        </w:rPr>
        <w:t>9</w:t>
      </w:r>
      <w:r w:rsidR="00E84E3A">
        <w:rPr>
          <w:rFonts w:ascii="Arial" w:hAnsi="Arial" w:cs="Arial"/>
          <w:color w:val="000000" w:themeColor="text1"/>
          <w:sz w:val="24"/>
        </w:rPr>
        <w:fldChar w:fldCharType="end"/>
      </w:r>
      <w:r w:rsidR="00E84E3A">
        <w:rPr>
          <w:rFonts w:ascii="Arial" w:hAnsi="Arial" w:cs="Arial" w:hint="eastAsia"/>
          <w:color w:val="000000" w:themeColor="text1"/>
          <w:sz w:val="24"/>
        </w:rPr>
        <w:t>）所示</w:t>
      </w:r>
      <w:r>
        <w:rPr>
          <w:rFonts w:ascii="Arial" w:hAnsi="Arial" w:cs="Arial" w:hint="eastAsia"/>
          <w:color w:val="000000" w:themeColor="text1"/>
          <w:sz w:val="24"/>
        </w:rPr>
        <w:t>：</w:t>
      </w:r>
    </w:p>
    <w:p w14:paraId="09117DB7" w14:textId="77777777" w:rsidR="00B82B74" w:rsidRPr="00B82B74" w:rsidRDefault="00DE0E61" w:rsidP="00B82B74">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f</m:t>
              </m:r>
            </m:e>
            <m:sub>
              <m:r>
                <w:rPr>
                  <w:rFonts w:ascii="Cambria Math" w:hAnsi="Cambria Math" w:cs="Arial"/>
                  <w:color w:val="000000" w:themeColor="text1"/>
                  <w:sz w:val="24"/>
                </w:rPr>
                <m:t>t</m:t>
              </m:r>
            </m:sub>
          </m:sSub>
          <m:r>
            <w:rPr>
              <w:rFonts w:ascii="Cambria Math" w:hAnsi="Cambria Math" w:cs="Arial"/>
              <w:color w:val="000000" w:themeColor="text1"/>
              <w:sz w:val="24"/>
            </w:rPr>
            <m:t>=σ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f</m:t>
                  </m:r>
                </m:sub>
              </m:sSub>
              <m:d>
                <m:dPr>
                  <m:begChr m:val="["/>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t-1</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color w:val="000000" w:themeColor="text1"/>
                          <w:sz w:val="24"/>
                        </w:rPr>
                        <m:t>t</m:t>
                      </m:r>
                    </m:sub>
                  </m:sSub>
                </m:e>
              </m:d>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f</m:t>
                  </m:r>
                </m:sub>
              </m:sSub>
            </m:e>
          </m:d>
        </m:oMath>
      </m:oMathPara>
    </w:p>
    <w:p w14:paraId="6AB55C90" w14:textId="0651BECD" w:rsidR="00715ACB" w:rsidRPr="00B82B74" w:rsidRDefault="009B2CE4" w:rsidP="00B82B74">
      <w:pPr>
        <w:tabs>
          <w:tab w:val="center" w:pos="4156"/>
          <w:tab w:val="right" w:pos="10110"/>
        </w:tabs>
        <w:spacing w:line="360" w:lineRule="auto"/>
        <w:jc w:val="right"/>
        <w:rPr>
          <w:rFonts w:ascii="Cambria Math" w:hAnsi="Cambria Math" w:cs="Arial"/>
          <w:color w:val="000000" w:themeColor="text1"/>
          <w:sz w:val="24"/>
        </w:rPr>
      </w:pPr>
      <w:bookmarkStart w:id="190" w:name="_Ref3452798"/>
      <w:r w:rsidRPr="00B82B74">
        <w:rPr>
          <w:rFonts w:ascii="Cambria Math" w:hAnsi="Cambria Math" w:cs="Arial" w:hint="eastAsia"/>
          <w:color w:val="000000" w:themeColor="text1"/>
          <w:sz w:val="24"/>
        </w:rPr>
        <w:t>公式（</w:t>
      </w:r>
      <w:r w:rsidRPr="00B82B74">
        <w:rPr>
          <w:rFonts w:ascii="Cambria Math" w:hAnsi="Cambria Math" w:cs="Arial" w:hint="eastAsia"/>
          <w:color w:val="000000" w:themeColor="text1"/>
          <w:sz w:val="24"/>
        </w:rPr>
        <w:t xml:space="preserve">2. </w:t>
      </w:r>
      <w:r w:rsidRPr="00B82B74">
        <w:rPr>
          <w:rFonts w:ascii="Cambria Math" w:hAnsi="Cambria Math" w:cs="Arial"/>
          <w:color w:val="000000" w:themeColor="text1"/>
          <w:sz w:val="24"/>
        </w:rPr>
        <w:fldChar w:fldCharType="begin"/>
      </w:r>
      <w:r w:rsidRPr="00B82B74">
        <w:rPr>
          <w:rFonts w:ascii="Cambria Math" w:hAnsi="Cambria Math" w:cs="Arial"/>
          <w:color w:val="000000" w:themeColor="text1"/>
          <w:sz w:val="24"/>
        </w:rPr>
        <w:instrText xml:space="preserve"> </w:instrText>
      </w:r>
      <w:r w:rsidRPr="00B82B74">
        <w:rPr>
          <w:rFonts w:ascii="Cambria Math" w:hAnsi="Cambria Math" w:cs="Arial" w:hint="eastAsia"/>
          <w:color w:val="000000" w:themeColor="text1"/>
          <w:sz w:val="24"/>
        </w:rPr>
        <w:instrText xml:space="preserve">SEQ </w:instrText>
      </w:r>
      <w:r w:rsidRPr="00B82B74">
        <w:rPr>
          <w:rFonts w:ascii="Cambria Math" w:hAnsi="Cambria Math" w:cs="Arial" w:hint="eastAsia"/>
          <w:color w:val="000000" w:themeColor="text1"/>
          <w:sz w:val="24"/>
        </w:rPr>
        <w:instrText>公式</w:instrText>
      </w:r>
      <w:r w:rsidRPr="00B82B74">
        <w:rPr>
          <w:rFonts w:ascii="Cambria Math" w:hAnsi="Cambria Math" w:cs="Arial" w:hint="eastAsia"/>
          <w:color w:val="000000" w:themeColor="text1"/>
          <w:sz w:val="24"/>
        </w:rPr>
        <w:instrText>2. \* ARABIC</w:instrText>
      </w:r>
      <w:r w:rsidRPr="00B82B74">
        <w:rPr>
          <w:rFonts w:ascii="Cambria Math" w:hAnsi="Cambria Math" w:cs="Arial"/>
          <w:color w:val="000000" w:themeColor="text1"/>
          <w:sz w:val="24"/>
        </w:rPr>
        <w:instrText xml:space="preserve"> </w:instrText>
      </w:r>
      <w:r w:rsidRPr="00B82B74">
        <w:rPr>
          <w:rFonts w:ascii="Cambria Math" w:hAnsi="Cambria Math" w:cs="Arial"/>
          <w:color w:val="000000" w:themeColor="text1"/>
          <w:sz w:val="24"/>
        </w:rPr>
        <w:fldChar w:fldCharType="separate"/>
      </w:r>
      <w:r w:rsidRPr="00B82B74">
        <w:rPr>
          <w:rFonts w:ascii="Cambria Math" w:hAnsi="Cambria Math" w:cs="Arial"/>
          <w:color w:val="000000" w:themeColor="text1"/>
          <w:sz w:val="24"/>
        </w:rPr>
        <w:t>9</w:t>
      </w:r>
      <w:r w:rsidRPr="00B82B74">
        <w:rPr>
          <w:rFonts w:ascii="Cambria Math" w:hAnsi="Cambria Math" w:cs="Arial"/>
          <w:color w:val="000000" w:themeColor="text1"/>
          <w:sz w:val="24"/>
        </w:rPr>
        <w:fldChar w:fldCharType="end"/>
      </w:r>
      <w:bookmarkEnd w:id="190"/>
      <w:r w:rsidRPr="00B82B74">
        <w:rPr>
          <w:rFonts w:ascii="Cambria Math" w:hAnsi="Cambria Math" w:cs="Arial" w:hint="eastAsia"/>
          <w:color w:val="000000" w:themeColor="text1"/>
          <w:sz w:val="24"/>
        </w:rPr>
        <w:t>）</w:t>
      </w:r>
    </w:p>
    <w:p w14:paraId="01EA369D" w14:textId="630BBE7F" w:rsidR="00715ACB" w:rsidRDefault="000C072B" w:rsidP="000C07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输入门</w:t>
      </w:r>
    </w:p>
    <w:p w14:paraId="113DC94E" w14:textId="7AD657F1"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输入门主要有两个作用，一个是用</w:t>
      </w:r>
      <w:r>
        <w:rPr>
          <w:rFonts w:ascii="Arial" w:hAnsi="Arial" w:cs="Arial" w:hint="eastAsia"/>
          <w:color w:val="000000" w:themeColor="text1"/>
          <w:sz w:val="24"/>
        </w:rPr>
        <w:t>tanh</w:t>
      </w:r>
      <w:r>
        <w:rPr>
          <w:rFonts w:ascii="Arial" w:hAnsi="Arial" w:cs="Arial" w:hint="eastAsia"/>
          <w:color w:val="000000" w:themeColor="text1"/>
          <w:sz w:val="24"/>
        </w:rPr>
        <w:t>激活函数作用</w:t>
      </w:r>
      <w:r w:rsidR="00E84E3A">
        <w:rPr>
          <w:rFonts w:ascii="Arial" w:hAnsi="Arial" w:cs="Arial" w:hint="eastAsia"/>
          <w:color w:val="000000" w:themeColor="text1"/>
          <w:sz w:val="24"/>
        </w:rPr>
        <w:t>计算</w:t>
      </w:r>
      <w:r>
        <w:rPr>
          <w:rFonts w:ascii="Arial" w:hAnsi="Arial" w:cs="Arial" w:hint="eastAsia"/>
          <w:color w:val="000000" w:themeColor="text1"/>
          <w:sz w:val="24"/>
        </w:rPr>
        <w:t>激活</w:t>
      </w:r>
      <w:r w:rsidR="00E84E3A">
        <w:rPr>
          <w:rFonts w:ascii="Arial" w:hAnsi="Arial" w:cs="Arial" w:hint="eastAsia"/>
          <w:color w:val="000000" w:themeColor="text1"/>
          <w:sz w:val="24"/>
        </w:rPr>
        <w:t>后</w:t>
      </w:r>
      <w:r>
        <w:rPr>
          <w:rFonts w:ascii="Arial" w:hAnsi="Arial" w:cs="Arial" w:hint="eastAsia"/>
          <w:color w:val="000000" w:themeColor="text1"/>
          <w:sz w:val="24"/>
        </w:rPr>
        <w:t>用于更新的信息</w:t>
      </w:r>
      <m:oMath>
        <m:sSub>
          <m:sSubPr>
            <m:ctrlPr>
              <w:rPr>
                <w:rFonts w:ascii="Cambria Math" w:hAnsi="Cambria Math" w:cs="Arial"/>
                <w:color w:val="000000" w:themeColor="text1"/>
                <w:sz w:val="24"/>
              </w:rPr>
            </m:ctrlPr>
          </m:sSubPr>
          <m:e>
            <m:sSup>
              <m:sSupPr>
                <m:ctrlPr>
                  <w:rPr>
                    <w:rFonts w:ascii="Cambria Math" w:hAnsi="Cambria Math" w:cs="Arial"/>
                    <w:color w:val="000000" w:themeColor="text1"/>
                    <w:sz w:val="24"/>
                  </w:rPr>
                </m:ctrlPr>
              </m:sSupPr>
              <m:e>
                <m:r>
                  <w:rPr>
                    <w:rFonts w:ascii="Cambria Math" w:hAnsi="Cambria Math" w:cs="Arial"/>
                    <w:color w:val="000000" w:themeColor="text1"/>
                    <w:sz w:val="24"/>
                  </w:rPr>
                  <m:t>C</m:t>
                </m:r>
              </m:e>
              <m:sup>
                <m:r>
                  <m:rPr>
                    <m:sty m:val="p"/>
                  </m:rPr>
                  <w:rPr>
                    <w:rFonts w:ascii="Cambria Math" w:hAnsi="Cambria Math" w:cs="Arial"/>
                    <w:color w:val="000000" w:themeColor="text1"/>
                    <w:sz w:val="24"/>
                  </w:rPr>
                  <m:t>'</m:t>
                </m:r>
              </m:sup>
            </m:sSup>
          </m:e>
          <m:sub>
            <m:r>
              <w:rPr>
                <w:rFonts w:ascii="Cambria Math" w:hAnsi="Cambria Math" w:cs="Arial"/>
                <w:color w:val="000000" w:themeColor="text1"/>
                <w:sz w:val="24"/>
              </w:rPr>
              <m:t>t</m:t>
            </m:r>
          </m:sub>
        </m:sSub>
      </m:oMath>
      <w:r w:rsidR="00E84E3A">
        <w:rPr>
          <w:rFonts w:ascii="Arial" w:hAnsi="Arial" w:cs="Arial" w:hint="eastAsia"/>
          <w:color w:val="000000" w:themeColor="text1"/>
          <w:sz w:val="24"/>
        </w:rPr>
        <w:t>，其计算如</w:t>
      </w:r>
      <w:r w:rsidR="00E84E3A">
        <w:rPr>
          <w:rFonts w:ascii="Arial" w:hAnsi="Arial" w:cs="Arial"/>
          <w:color w:val="000000" w:themeColor="text1"/>
          <w:sz w:val="24"/>
        </w:rPr>
        <w:fldChar w:fldCharType="begin"/>
      </w:r>
      <w:r w:rsidR="00E84E3A">
        <w:rPr>
          <w:rFonts w:ascii="Arial" w:hAnsi="Arial" w:cs="Arial"/>
          <w:color w:val="000000" w:themeColor="text1"/>
          <w:sz w:val="24"/>
        </w:rPr>
        <w:instrText xml:space="preserve"> </w:instrText>
      </w:r>
      <w:r w:rsidR="00E84E3A">
        <w:rPr>
          <w:rFonts w:ascii="Arial" w:hAnsi="Arial" w:cs="Arial" w:hint="eastAsia"/>
          <w:color w:val="000000" w:themeColor="text1"/>
          <w:sz w:val="24"/>
        </w:rPr>
        <w:instrText>REF _Ref3452954 \h</w:instrText>
      </w:r>
      <w:r w:rsidR="00E84E3A">
        <w:rPr>
          <w:rFonts w:ascii="Arial" w:hAnsi="Arial" w:cs="Arial"/>
          <w:color w:val="000000" w:themeColor="text1"/>
          <w:sz w:val="24"/>
        </w:rPr>
        <w:instrText xml:space="preserve"> </w:instrText>
      </w:r>
      <w:r w:rsidR="00E84E3A">
        <w:rPr>
          <w:rFonts w:ascii="Arial" w:hAnsi="Arial" w:cs="Arial"/>
          <w:color w:val="000000" w:themeColor="text1"/>
          <w:sz w:val="24"/>
        </w:rPr>
      </w:r>
      <w:r w:rsidR="00E84E3A">
        <w:rPr>
          <w:rFonts w:ascii="Arial" w:hAnsi="Arial" w:cs="Arial"/>
          <w:color w:val="000000" w:themeColor="text1"/>
          <w:sz w:val="24"/>
        </w:rPr>
        <w:fldChar w:fldCharType="separate"/>
      </w:r>
      <w:r w:rsidR="00E84E3A" w:rsidRPr="00E84E3A">
        <w:rPr>
          <w:rFonts w:ascii="Cambria Math" w:hAnsi="Cambria Math" w:cs="Arial" w:hint="eastAsia"/>
          <w:color w:val="000000" w:themeColor="text1"/>
          <w:sz w:val="24"/>
        </w:rPr>
        <w:t>公式（</w:t>
      </w:r>
      <w:r w:rsidR="00E84E3A" w:rsidRPr="00E84E3A">
        <w:rPr>
          <w:rFonts w:ascii="Cambria Math" w:hAnsi="Cambria Math" w:cs="Arial" w:hint="eastAsia"/>
          <w:color w:val="000000" w:themeColor="text1"/>
          <w:sz w:val="24"/>
        </w:rPr>
        <w:t xml:space="preserve">2. </w:t>
      </w:r>
      <w:r w:rsidR="00E84E3A" w:rsidRPr="00E84E3A">
        <w:rPr>
          <w:rFonts w:ascii="Cambria Math" w:hAnsi="Cambria Math" w:cs="Arial"/>
          <w:color w:val="000000" w:themeColor="text1"/>
          <w:sz w:val="24"/>
        </w:rPr>
        <w:t>11</w:t>
      </w:r>
      <w:r w:rsidR="00E84E3A">
        <w:rPr>
          <w:rFonts w:ascii="Arial" w:hAnsi="Arial" w:cs="Arial"/>
          <w:color w:val="000000" w:themeColor="text1"/>
          <w:sz w:val="24"/>
        </w:rPr>
        <w:fldChar w:fldCharType="end"/>
      </w:r>
      <w:r w:rsidR="00E84E3A">
        <w:rPr>
          <w:rFonts w:ascii="Arial" w:hAnsi="Arial" w:cs="Arial" w:hint="eastAsia"/>
          <w:color w:val="000000" w:themeColor="text1"/>
          <w:sz w:val="24"/>
        </w:rPr>
        <w:t>）所示</w:t>
      </w:r>
      <w:r>
        <w:rPr>
          <w:rFonts w:ascii="Arial" w:hAnsi="Arial" w:cs="Arial" w:hint="eastAsia"/>
          <w:color w:val="000000" w:themeColor="text1"/>
          <w:sz w:val="24"/>
        </w:rPr>
        <w:t>；另一个用</w:t>
      </w:r>
      <w:r>
        <w:rPr>
          <w:rFonts w:ascii="Arial" w:hAnsi="Arial" w:cs="Arial" w:hint="eastAsia"/>
          <w:color w:val="000000" w:themeColor="text1"/>
          <w:sz w:val="24"/>
        </w:rPr>
        <w:t>sigmoid</w:t>
      </w:r>
      <w:r>
        <w:rPr>
          <w:rFonts w:ascii="Arial" w:hAnsi="Arial" w:cs="Arial" w:hint="eastAsia"/>
          <w:color w:val="000000" w:themeColor="text1"/>
          <w:sz w:val="24"/>
        </w:rPr>
        <w:t>函数激活充当门作用，决定需要更新的信息，其中</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i</m:t>
            </m:r>
          </m:e>
          <m:sub>
            <m:r>
              <w:rPr>
                <w:rFonts w:ascii="Cambria Math" w:hAnsi="Cambria Math" w:cs="Arial"/>
                <w:color w:val="000000" w:themeColor="text1"/>
                <w:sz w:val="24"/>
              </w:rPr>
              <m:t>t</m:t>
            </m:r>
          </m:sub>
        </m:sSub>
      </m:oMath>
      <w:r>
        <w:rPr>
          <w:rFonts w:ascii="Arial" w:hAnsi="Arial" w:cs="Arial" w:hint="eastAsia"/>
          <w:color w:val="000000" w:themeColor="text1"/>
          <w:sz w:val="24"/>
        </w:rPr>
        <w:t>为输入门门向量</w:t>
      </w:r>
      <w:r w:rsidR="00E84E3A">
        <w:rPr>
          <w:rFonts w:ascii="Arial" w:hAnsi="Arial" w:cs="Arial" w:hint="eastAsia"/>
          <w:color w:val="000000" w:themeColor="text1"/>
          <w:sz w:val="24"/>
        </w:rPr>
        <w:t>，如</w:t>
      </w:r>
      <w:r w:rsidR="00E84E3A">
        <w:rPr>
          <w:rFonts w:ascii="Arial" w:hAnsi="Arial" w:cs="Arial"/>
          <w:color w:val="000000" w:themeColor="text1"/>
          <w:sz w:val="24"/>
        </w:rPr>
        <w:fldChar w:fldCharType="begin"/>
      </w:r>
      <w:r w:rsidR="00E84E3A">
        <w:rPr>
          <w:rFonts w:ascii="Arial" w:hAnsi="Arial" w:cs="Arial"/>
          <w:color w:val="000000" w:themeColor="text1"/>
          <w:sz w:val="24"/>
        </w:rPr>
        <w:instrText xml:space="preserve"> </w:instrText>
      </w:r>
      <w:r w:rsidR="00E84E3A">
        <w:rPr>
          <w:rFonts w:ascii="Arial" w:hAnsi="Arial" w:cs="Arial" w:hint="eastAsia"/>
          <w:color w:val="000000" w:themeColor="text1"/>
          <w:sz w:val="24"/>
        </w:rPr>
        <w:instrText>REF _Ref3452963 \h</w:instrText>
      </w:r>
      <w:r w:rsidR="00E84E3A">
        <w:rPr>
          <w:rFonts w:ascii="Arial" w:hAnsi="Arial" w:cs="Arial"/>
          <w:color w:val="000000" w:themeColor="text1"/>
          <w:sz w:val="24"/>
        </w:rPr>
        <w:instrText xml:space="preserve"> </w:instrText>
      </w:r>
      <w:r w:rsidR="00E84E3A">
        <w:rPr>
          <w:rFonts w:ascii="Arial" w:hAnsi="Arial" w:cs="Arial"/>
          <w:color w:val="000000" w:themeColor="text1"/>
          <w:sz w:val="24"/>
        </w:rPr>
      </w:r>
      <w:r w:rsidR="00E84E3A">
        <w:rPr>
          <w:rFonts w:ascii="Arial" w:hAnsi="Arial" w:cs="Arial"/>
          <w:color w:val="000000" w:themeColor="text1"/>
          <w:sz w:val="24"/>
        </w:rPr>
        <w:fldChar w:fldCharType="separate"/>
      </w:r>
      <w:r w:rsidR="00E84E3A" w:rsidRPr="00E84E3A">
        <w:rPr>
          <w:rFonts w:ascii="Cambria Math" w:hAnsi="Cambria Math" w:cs="Arial" w:hint="eastAsia"/>
          <w:color w:val="000000" w:themeColor="text1"/>
          <w:sz w:val="24"/>
        </w:rPr>
        <w:t>公式（</w:t>
      </w:r>
      <w:r w:rsidR="00E84E3A" w:rsidRPr="00E84E3A">
        <w:rPr>
          <w:rFonts w:ascii="Cambria Math" w:hAnsi="Cambria Math" w:cs="Arial" w:hint="eastAsia"/>
          <w:color w:val="000000" w:themeColor="text1"/>
          <w:sz w:val="24"/>
        </w:rPr>
        <w:t xml:space="preserve">2. </w:t>
      </w:r>
      <w:r w:rsidR="00E84E3A" w:rsidRPr="00E84E3A">
        <w:rPr>
          <w:rFonts w:ascii="Cambria Math" w:hAnsi="Cambria Math" w:cs="Arial"/>
          <w:color w:val="000000" w:themeColor="text1"/>
          <w:sz w:val="24"/>
        </w:rPr>
        <w:t>10</w:t>
      </w:r>
      <w:r w:rsidR="00E84E3A">
        <w:rPr>
          <w:rFonts w:ascii="Arial" w:hAnsi="Arial" w:cs="Arial"/>
          <w:color w:val="000000" w:themeColor="text1"/>
          <w:sz w:val="24"/>
        </w:rPr>
        <w:fldChar w:fldCharType="end"/>
      </w:r>
      <w:r w:rsidR="00E84E3A">
        <w:rPr>
          <w:rFonts w:ascii="Arial" w:hAnsi="Arial" w:cs="Arial" w:hint="eastAsia"/>
          <w:color w:val="000000" w:themeColor="text1"/>
          <w:sz w:val="24"/>
        </w:rPr>
        <w:t>）所示</w:t>
      </w:r>
      <w:r>
        <w:rPr>
          <w:rFonts w:ascii="Arial" w:hAnsi="Arial" w:cs="Arial" w:hint="eastAsia"/>
          <w:color w:val="000000" w:themeColor="text1"/>
          <w:sz w:val="24"/>
        </w:rPr>
        <w:t>：</w:t>
      </w:r>
    </w:p>
    <w:p w14:paraId="3A235C80" w14:textId="77777777" w:rsidR="00B82B74" w:rsidRPr="00E84E3A" w:rsidRDefault="00DE0E61" w:rsidP="00E84E3A">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hint="eastAsia"/>
                  <w:color w:val="000000" w:themeColor="text1"/>
                  <w:sz w:val="24"/>
                </w:rPr>
                <m:t>i</m:t>
              </m:r>
            </m:e>
            <m:sub>
              <m:r>
                <w:rPr>
                  <w:rFonts w:ascii="Cambria Math" w:hAnsi="Cambria Math" w:cs="Arial"/>
                  <w:color w:val="000000" w:themeColor="text1"/>
                  <w:sz w:val="24"/>
                </w:rPr>
                <m:t>t</m:t>
              </m:r>
            </m:sub>
          </m:sSub>
          <m:r>
            <w:rPr>
              <w:rFonts w:ascii="Cambria Math" w:hAnsi="Cambria Math" w:cs="Arial"/>
              <w:color w:val="000000" w:themeColor="text1"/>
              <w:sz w:val="24"/>
            </w:rPr>
            <m:t>=σ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hint="eastAsia"/>
                      <w:color w:val="000000" w:themeColor="text1"/>
                      <w:sz w:val="24"/>
                    </w:rPr>
                    <m:t>i</m:t>
                  </m:r>
                </m:sub>
              </m:sSub>
              <m:d>
                <m:dPr>
                  <m:begChr m:val="["/>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t-1</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color w:val="000000" w:themeColor="text1"/>
                          <w:sz w:val="24"/>
                        </w:rPr>
                        <m:t>t</m:t>
                      </m:r>
                    </m:sub>
                  </m:sSub>
                </m:e>
              </m:d>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hint="eastAsia"/>
                      <w:color w:val="000000" w:themeColor="text1"/>
                      <w:sz w:val="24"/>
                    </w:rPr>
                    <m:t>i</m:t>
                  </m:r>
                </m:sub>
              </m:sSub>
            </m:e>
          </m:d>
        </m:oMath>
      </m:oMathPara>
    </w:p>
    <w:p w14:paraId="0BE5BB94" w14:textId="7F1094A4" w:rsidR="00715ACB" w:rsidRPr="00E84E3A" w:rsidRDefault="009B2CE4" w:rsidP="00E84E3A">
      <w:pPr>
        <w:tabs>
          <w:tab w:val="center" w:pos="4156"/>
          <w:tab w:val="right" w:pos="10110"/>
        </w:tabs>
        <w:spacing w:line="360" w:lineRule="auto"/>
        <w:jc w:val="right"/>
        <w:rPr>
          <w:rFonts w:ascii="Cambria Math" w:hAnsi="Cambria Math" w:cs="Arial"/>
          <w:color w:val="000000" w:themeColor="text1"/>
          <w:sz w:val="24"/>
        </w:rPr>
      </w:pPr>
      <w:bookmarkStart w:id="191" w:name="_Ref3452963"/>
      <w:r w:rsidRPr="00E84E3A">
        <w:rPr>
          <w:rFonts w:ascii="Cambria Math" w:hAnsi="Cambria Math" w:cs="Arial" w:hint="eastAsia"/>
          <w:color w:val="000000" w:themeColor="text1"/>
          <w:sz w:val="24"/>
        </w:rPr>
        <w:t>公式（</w:t>
      </w:r>
      <w:r w:rsidRPr="00E84E3A">
        <w:rPr>
          <w:rFonts w:ascii="Cambria Math" w:hAnsi="Cambria Math" w:cs="Arial" w:hint="eastAsia"/>
          <w:color w:val="000000" w:themeColor="text1"/>
          <w:sz w:val="24"/>
        </w:rPr>
        <w:t xml:space="preserve">2. </w:t>
      </w:r>
      <w:r w:rsidRPr="00E84E3A">
        <w:rPr>
          <w:rFonts w:ascii="Cambria Math" w:hAnsi="Cambria Math" w:cs="Arial"/>
          <w:color w:val="000000" w:themeColor="text1"/>
          <w:sz w:val="24"/>
        </w:rPr>
        <w:fldChar w:fldCharType="begin"/>
      </w:r>
      <w:r w:rsidRPr="00E84E3A">
        <w:rPr>
          <w:rFonts w:ascii="Cambria Math" w:hAnsi="Cambria Math" w:cs="Arial"/>
          <w:color w:val="000000" w:themeColor="text1"/>
          <w:sz w:val="24"/>
        </w:rPr>
        <w:instrText xml:space="preserve"> </w:instrText>
      </w:r>
      <w:r w:rsidRPr="00E84E3A">
        <w:rPr>
          <w:rFonts w:ascii="Cambria Math" w:hAnsi="Cambria Math" w:cs="Arial" w:hint="eastAsia"/>
          <w:color w:val="000000" w:themeColor="text1"/>
          <w:sz w:val="24"/>
        </w:rPr>
        <w:instrText xml:space="preserve">SEQ </w:instrText>
      </w:r>
      <w:r w:rsidRPr="00E84E3A">
        <w:rPr>
          <w:rFonts w:ascii="Cambria Math" w:hAnsi="Cambria Math" w:cs="Arial" w:hint="eastAsia"/>
          <w:color w:val="000000" w:themeColor="text1"/>
          <w:sz w:val="24"/>
        </w:rPr>
        <w:instrText>公式</w:instrText>
      </w:r>
      <w:r w:rsidRPr="00E84E3A">
        <w:rPr>
          <w:rFonts w:ascii="Cambria Math" w:hAnsi="Cambria Math" w:cs="Arial" w:hint="eastAsia"/>
          <w:color w:val="000000" w:themeColor="text1"/>
          <w:sz w:val="24"/>
        </w:rPr>
        <w:instrText>2. \* ARABIC</w:instrText>
      </w:r>
      <w:r w:rsidRPr="00E84E3A">
        <w:rPr>
          <w:rFonts w:ascii="Cambria Math" w:hAnsi="Cambria Math" w:cs="Arial"/>
          <w:color w:val="000000" w:themeColor="text1"/>
          <w:sz w:val="24"/>
        </w:rPr>
        <w:instrText xml:space="preserve"> </w:instrText>
      </w:r>
      <w:r w:rsidRPr="00E84E3A">
        <w:rPr>
          <w:rFonts w:ascii="Cambria Math" w:hAnsi="Cambria Math" w:cs="Arial"/>
          <w:color w:val="000000" w:themeColor="text1"/>
          <w:sz w:val="24"/>
        </w:rPr>
        <w:fldChar w:fldCharType="separate"/>
      </w:r>
      <w:r w:rsidRPr="00E84E3A">
        <w:rPr>
          <w:rFonts w:ascii="Cambria Math" w:hAnsi="Cambria Math" w:cs="Arial"/>
          <w:color w:val="000000" w:themeColor="text1"/>
          <w:sz w:val="24"/>
        </w:rPr>
        <w:t>10</w:t>
      </w:r>
      <w:r w:rsidRPr="00E84E3A">
        <w:rPr>
          <w:rFonts w:ascii="Cambria Math" w:hAnsi="Cambria Math" w:cs="Arial"/>
          <w:color w:val="000000" w:themeColor="text1"/>
          <w:sz w:val="24"/>
        </w:rPr>
        <w:fldChar w:fldCharType="end"/>
      </w:r>
      <w:bookmarkEnd w:id="191"/>
      <w:r w:rsidRPr="00E84E3A">
        <w:rPr>
          <w:rFonts w:ascii="Cambria Math" w:hAnsi="Cambria Math" w:cs="Arial" w:hint="eastAsia"/>
          <w:color w:val="000000" w:themeColor="text1"/>
          <w:sz w:val="24"/>
        </w:rPr>
        <w:t>）</w:t>
      </w:r>
    </w:p>
    <w:p w14:paraId="1CF4EFC3" w14:textId="77777777" w:rsidR="00B82B74" w:rsidRPr="00E84E3A" w:rsidRDefault="00DE0E61" w:rsidP="00E84E3A">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sSup>
                <m:sSupPr>
                  <m:ctrlPr>
                    <w:rPr>
                      <w:rFonts w:ascii="Cambria Math" w:hAnsi="Cambria Math" w:cs="Arial"/>
                      <w:i/>
                      <w:iCs/>
                      <w:color w:val="000000" w:themeColor="text1"/>
                      <w:sz w:val="24"/>
                    </w:rPr>
                  </m:ctrlPr>
                </m:sSupPr>
                <m:e>
                  <m:r>
                    <w:rPr>
                      <w:rFonts w:ascii="Cambria Math" w:hAnsi="Cambria Math" w:cs="Arial"/>
                      <w:color w:val="000000" w:themeColor="text1"/>
                      <w:sz w:val="24"/>
                    </w:rPr>
                    <m:t>C</m:t>
                  </m:r>
                </m:e>
                <m:sup>
                  <m:r>
                    <w:rPr>
                      <w:rFonts w:ascii="Cambria Math" w:hAnsi="Cambria Math" w:cs="Arial"/>
                      <w:color w:val="000000" w:themeColor="text1"/>
                      <w:sz w:val="24"/>
                    </w:rPr>
                    <m:t>'</m:t>
                  </m:r>
                </m:sup>
              </m:sSup>
            </m:e>
            <m:sub>
              <m:r>
                <w:rPr>
                  <w:rFonts w:ascii="Cambria Math" w:hAnsi="Cambria Math" w:cs="Arial"/>
                  <w:color w:val="000000" w:themeColor="text1"/>
                  <w:sz w:val="24"/>
                </w:rPr>
                <m:t>t</m:t>
              </m:r>
            </m:sub>
          </m:sSub>
          <m:r>
            <w:rPr>
              <w:rFonts w:ascii="Cambria Math" w:hAnsi="Cambria Math" w:cs="Arial"/>
              <w:color w:val="000000" w:themeColor="text1"/>
              <w:sz w:val="24"/>
            </w:rPr>
            <m:t>=</m:t>
          </m:r>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tanh</m:t>
              </m:r>
            </m:fName>
            <m:e>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C</m:t>
                      </m:r>
                    </m:sub>
                  </m:sSub>
                  <m:d>
                    <m:dPr>
                      <m:begChr m:val="["/>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t-1</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color w:val="000000" w:themeColor="text1"/>
                              <w:sz w:val="24"/>
                            </w:rPr>
                            <m:t>t</m:t>
                          </m:r>
                        </m:sub>
                      </m:sSub>
                    </m:e>
                  </m:d>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C</m:t>
                      </m:r>
                    </m:sub>
                  </m:sSub>
                </m:e>
              </m:d>
            </m:e>
          </m:func>
        </m:oMath>
      </m:oMathPara>
    </w:p>
    <w:p w14:paraId="34D39DC9" w14:textId="79A07D54" w:rsidR="00715ACB" w:rsidRPr="00E84E3A" w:rsidRDefault="009B2CE4" w:rsidP="00E84E3A">
      <w:pPr>
        <w:tabs>
          <w:tab w:val="center" w:pos="4156"/>
          <w:tab w:val="right" w:pos="10110"/>
        </w:tabs>
        <w:spacing w:line="360" w:lineRule="auto"/>
        <w:jc w:val="right"/>
        <w:rPr>
          <w:rFonts w:ascii="Cambria Math" w:hAnsi="Cambria Math" w:cs="Arial"/>
          <w:color w:val="000000" w:themeColor="text1"/>
          <w:sz w:val="24"/>
        </w:rPr>
      </w:pPr>
      <w:bookmarkStart w:id="192" w:name="_Ref3452954"/>
      <w:r w:rsidRPr="00E84E3A">
        <w:rPr>
          <w:rFonts w:ascii="Cambria Math" w:hAnsi="Cambria Math" w:cs="Arial" w:hint="eastAsia"/>
          <w:color w:val="000000" w:themeColor="text1"/>
          <w:sz w:val="24"/>
        </w:rPr>
        <w:t>公式（</w:t>
      </w:r>
      <w:r w:rsidRPr="00E84E3A">
        <w:rPr>
          <w:rFonts w:ascii="Cambria Math" w:hAnsi="Cambria Math" w:cs="Arial" w:hint="eastAsia"/>
          <w:color w:val="000000" w:themeColor="text1"/>
          <w:sz w:val="24"/>
        </w:rPr>
        <w:t xml:space="preserve">2. </w:t>
      </w:r>
      <w:r w:rsidRPr="00E84E3A">
        <w:rPr>
          <w:rFonts w:ascii="Cambria Math" w:hAnsi="Cambria Math" w:cs="Arial"/>
          <w:color w:val="000000" w:themeColor="text1"/>
          <w:sz w:val="24"/>
        </w:rPr>
        <w:fldChar w:fldCharType="begin"/>
      </w:r>
      <w:r w:rsidRPr="00E84E3A">
        <w:rPr>
          <w:rFonts w:ascii="Cambria Math" w:hAnsi="Cambria Math" w:cs="Arial"/>
          <w:color w:val="000000" w:themeColor="text1"/>
          <w:sz w:val="24"/>
        </w:rPr>
        <w:instrText xml:space="preserve"> </w:instrText>
      </w:r>
      <w:r w:rsidRPr="00E84E3A">
        <w:rPr>
          <w:rFonts w:ascii="Cambria Math" w:hAnsi="Cambria Math" w:cs="Arial" w:hint="eastAsia"/>
          <w:color w:val="000000" w:themeColor="text1"/>
          <w:sz w:val="24"/>
        </w:rPr>
        <w:instrText xml:space="preserve">SEQ </w:instrText>
      </w:r>
      <w:r w:rsidRPr="00E84E3A">
        <w:rPr>
          <w:rFonts w:ascii="Cambria Math" w:hAnsi="Cambria Math" w:cs="Arial" w:hint="eastAsia"/>
          <w:color w:val="000000" w:themeColor="text1"/>
          <w:sz w:val="24"/>
        </w:rPr>
        <w:instrText>公式</w:instrText>
      </w:r>
      <w:r w:rsidRPr="00E84E3A">
        <w:rPr>
          <w:rFonts w:ascii="Cambria Math" w:hAnsi="Cambria Math" w:cs="Arial" w:hint="eastAsia"/>
          <w:color w:val="000000" w:themeColor="text1"/>
          <w:sz w:val="24"/>
        </w:rPr>
        <w:instrText>2. \* ARABIC</w:instrText>
      </w:r>
      <w:r w:rsidRPr="00E84E3A">
        <w:rPr>
          <w:rFonts w:ascii="Cambria Math" w:hAnsi="Cambria Math" w:cs="Arial"/>
          <w:color w:val="000000" w:themeColor="text1"/>
          <w:sz w:val="24"/>
        </w:rPr>
        <w:instrText xml:space="preserve"> </w:instrText>
      </w:r>
      <w:r w:rsidRPr="00E84E3A">
        <w:rPr>
          <w:rFonts w:ascii="Cambria Math" w:hAnsi="Cambria Math" w:cs="Arial"/>
          <w:color w:val="000000" w:themeColor="text1"/>
          <w:sz w:val="24"/>
        </w:rPr>
        <w:fldChar w:fldCharType="separate"/>
      </w:r>
      <w:r w:rsidRPr="00E84E3A">
        <w:rPr>
          <w:rFonts w:ascii="Cambria Math" w:hAnsi="Cambria Math" w:cs="Arial"/>
          <w:color w:val="000000" w:themeColor="text1"/>
          <w:sz w:val="24"/>
        </w:rPr>
        <w:t>11</w:t>
      </w:r>
      <w:r w:rsidRPr="00E84E3A">
        <w:rPr>
          <w:rFonts w:ascii="Cambria Math" w:hAnsi="Cambria Math" w:cs="Arial"/>
          <w:color w:val="000000" w:themeColor="text1"/>
          <w:sz w:val="24"/>
        </w:rPr>
        <w:fldChar w:fldCharType="end"/>
      </w:r>
      <w:bookmarkEnd w:id="192"/>
      <w:r w:rsidRPr="00E84E3A">
        <w:rPr>
          <w:rFonts w:ascii="Cambria Math" w:hAnsi="Cambria Math" w:cs="Arial" w:hint="eastAsia"/>
          <w:color w:val="000000" w:themeColor="text1"/>
          <w:sz w:val="24"/>
        </w:rPr>
        <w:t>）</w:t>
      </w:r>
    </w:p>
    <w:p w14:paraId="73A3E770" w14:textId="4B6BDA7B"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那么当前时刻的单元状态</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sub>
        </m:sSub>
      </m:oMath>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_Ref3453082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12</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14B3D160" w14:textId="77777777" w:rsidR="00B82B74" w:rsidRPr="0055340A" w:rsidRDefault="00DE0E61" w:rsidP="0055340A">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sub>
          </m:sSub>
          <m:r>
            <w:rPr>
              <w:rFonts w:ascii="Cambria Math" w:hAnsi="Cambria Math" w:cs="Arial" w:hint="eastAsia"/>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f</m:t>
              </m:r>
            </m:e>
            <m:sub>
              <m:r>
                <w:rPr>
                  <w:rFonts w:ascii="Cambria Math" w:hAnsi="Cambria Math" w:cs="Arial"/>
                  <w:color w:val="000000" w:themeColor="text1"/>
                  <w:sz w:val="24"/>
                </w:rPr>
                <m:t>t</m:t>
              </m:r>
            </m:sub>
          </m:sSub>
          <m:r>
            <w:rPr>
              <w:rFonts w:ascii="MS Mincho" w:eastAsia="MS Mincho" w:hAnsi="MS Mincho" w:cs="MS Mincho" w:hint="eastAsia"/>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r>
                <w:rPr>
                  <w:rFonts w:ascii="微软雅黑" w:eastAsia="微软雅黑" w:hAnsi="微软雅黑" w:cs="微软雅黑" w:hint="eastAsia"/>
                  <w:color w:val="000000" w:themeColor="text1"/>
                  <w:sz w:val="24"/>
                </w:rPr>
                <m:t>-</m:t>
              </m:r>
              <m:r>
                <w:rPr>
                  <w:rFonts w:ascii="Cambria Math" w:hAnsi="Cambria Math" w:cs="Arial" w:hint="eastAsia"/>
                  <w:color w:val="000000" w:themeColor="text1"/>
                  <w:sz w:val="24"/>
                </w:rPr>
                <m:t>1</m:t>
              </m:r>
            </m:sub>
          </m:sSub>
          <m:r>
            <w:rPr>
              <w:rFonts w:ascii="Cambria Math" w:hAnsi="Cambria Math" w:cs="Arial" w:hint="eastAsia"/>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hint="eastAsia"/>
                  <w:color w:val="000000" w:themeColor="text1"/>
                  <w:sz w:val="24"/>
                </w:rPr>
                <m:t>i</m:t>
              </m:r>
            </m:e>
            <m:sub>
              <m:r>
                <w:rPr>
                  <w:rFonts w:ascii="Cambria Math" w:hAnsi="Cambria Math" w:cs="Arial"/>
                  <w:color w:val="000000" w:themeColor="text1"/>
                  <w:sz w:val="24"/>
                </w:rPr>
                <m:t>t</m:t>
              </m:r>
            </m:sub>
          </m:sSub>
          <m:r>
            <w:rPr>
              <w:rFonts w:ascii="MS Mincho" w:eastAsia="MS Mincho" w:hAnsi="MS Mincho" w:cs="MS Mincho" w:hint="eastAsia"/>
              <w:color w:val="000000" w:themeColor="text1"/>
              <w:sz w:val="24"/>
            </w:rPr>
            <m:t>*</m:t>
          </m:r>
          <m:sSub>
            <m:sSubPr>
              <m:ctrlPr>
                <w:rPr>
                  <w:rFonts w:ascii="Cambria Math" w:hAnsi="Cambria Math" w:cs="Arial"/>
                  <w:i/>
                  <w:iCs/>
                  <w:color w:val="000000" w:themeColor="text1"/>
                  <w:sz w:val="24"/>
                </w:rPr>
              </m:ctrlPr>
            </m:sSubPr>
            <m:e>
              <m:sSup>
                <m:sSupPr>
                  <m:ctrlPr>
                    <w:rPr>
                      <w:rFonts w:ascii="Cambria Math" w:hAnsi="Cambria Math" w:cs="Arial"/>
                      <w:i/>
                      <w:iCs/>
                      <w:color w:val="000000" w:themeColor="text1"/>
                      <w:sz w:val="24"/>
                    </w:rPr>
                  </m:ctrlPr>
                </m:sSupPr>
                <m:e>
                  <m:r>
                    <w:rPr>
                      <w:rFonts w:ascii="Cambria Math" w:hAnsi="Cambria Math" w:cs="Arial"/>
                      <w:color w:val="000000" w:themeColor="text1"/>
                      <w:sz w:val="24"/>
                    </w:rPr>
                    <m:t>C</m:t>
                  </m:r>
                </m:e>
                <m:sup>
                  <m:r>
                    <w:rPr>
                      <w:rFonts w:ascii="Cambria Math" w:hAnsi="Cambria Math" w:cs="Arial"/>
                      <w:color w:val="000000" w:themeColor="text1"/>
                      <w:sz w:val="24"/>
                    </w:rPr>
                    <m:t>'</m:t>
                  </m:r>
                </m:sup>
              </m:sSup>
            </m:e>
            <m:sub>
              <m:r>
                <w:rPr>
                  <w:rFonts w:ascii="Cambria Math" w:hAnsi="Cambria Math" w:cs="Arial"/>
                  <w:color w:val="000000" w:themeColor="text1"/>
                  <w:sz w:val="24"/>
                </w:rPr>
                <m:t>t</m:t>
              </m:r>
            </m:sub>
          </m:sSub>
        </m:oMath>
      </m:oMathPara>
    </w:p>
    <w:p w14:paraId="7936640C" w14:textId="7B9EC335"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193" w:name="_Ref3453082"/>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12</w:t>
      </w:r>
      <w:r w:rsidRPr="0055340A">
        <w:rPr>
          <w:rFonts w:ascii="Cambria Math" w:hAnsi="Cambria Math" w:cs="Arial"/>
          <w:color w:val="000000" w:themeColor="text1"/>
          <w:sz w:val="24"/>
        </w:rPr>
        <w:fldChar w:fldCharType="end"/>
      </w:r>
      <w:bookmarkEnd w:id="193"/>
      <w:r w:rsidRPr="0055340A">
        <w:rPr>
          <w:rFonts w:ascii="Cambria Math" w:hAnsi="Cambria Math" w:cs="Arial" w:hint="eastAsia"/>
          <w:color w:val="000000" w:themeColor="text1"/>
          <w:sz w:val="24"/>
        </w:rPr>
        <w:t>）</w:t>
      </w:r>
    </w:p>
    <w:p w14:paraId="327C3D44" w14:textId="41D79B1C" w:rsidR="00715ACB" w:rsidRDefault="000C072B" w:rsidP="000C07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w:t>
      </w:r>
      <w:r w:rsidR="00F50A61">
        <w:rPr>
          <w:rFonts w:ascii="Arial" w:hAnsi="Arial" w:cs="Arial" w:hint="eastAsia"/>
          <w:color w:val="000000" w:themeColor="text1"/>
          <w:sz w:val="24"/>
        </w:rPr>
        <w:t>输出门</w:t>
      </w:r>
    </w:p>
    <w:p w14:paraId="63472441" w14:textId="46DF4E70" w:rsidR="00715ACB" w:rsidRDefault="00F50A61" w:rsidP="00022F84">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输出门决定了有多少信息将作为向量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r>
              <m:rPr>
                <m:sty m:val="p"/>
              </m:rPr>
              <w:rPr>
                <w:rFonts w:ascii="Cambria Math" w:hAnsi="Cambria Math" w:cs="Arial"/>
                <w:color w:val="000000" w:themeColor="text1"/>
                <w:sz w:val="24"/>
              </w:rPr>
              <m:t>-1</m:t>
            </m:r>
          </m:sub>
        </m:sSub>
      </m:oMath>
      <w:r>
        <w:rPr>
          <w:rFonts w:ascii="Arial" w:hAnsi="Arial" w:cs="Arial" w:hint="eastAsia"/>
          <w:color w:val="000000" w:themeColor="text1"/>
          <w:sz w:val="24"/>
        </w:rPr>
        <w:t>，输入给下一个时刻。其中</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o</m:t>
            </m:r>
          </m:e>
          <m:sub>
            <m:r>
              <w:rPr>
                <w:rFonts w:ascii="Cambria Math" w:hAnsi="Cambria Math" w:cs="Arial"/>
                <w:color w:val="000000" w:themeColor="text1"/>
                <w:sz w:val="24"/>
              </w:rPr>
              <m:t>t</m:t>
            </m:r>
          </m:sub>
        </m:sSub>
      </m:oMath>
      <w:r>
        <w:rPr>
          <w:rFonts w:ascii="Arial" w:hAnsi="Arial" w:cs="Arial" w:hint="eastAsia"/>
          <w:color w:val="000000" w:themeColor="text1"/>
          <w:sz w:val="24"/>
        </w:rPr>
        <w:t>为输出门门向量</w:t>
      </w:r>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_Ref3453098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13</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oMath>
      <w:r>
        <w:rPr>
          <w:rFonts w:ascii="Arial" w:hAnsi="Arial" w:cs="Arial" w:hint="eastAsia"/>
          <w:color w:val="000000" w:themeColor="text1"/>
          <w:sz w:val="24"/>
        </w:rPr>
        <w:t>为将要输入给下一个时刻的输出向量</w:t>
      </w:r>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_Ref3453104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14</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6D074A77" w14:textId="77777777" w:rsidR="00B82B74" w:rsidRDefault="00DE0E61" w:rsidP="0055340A">
      <w:pPr>
        <w:tabs>
          <w:tab w:val="center" w:pos="4156"/>
          <w:tab w:val="right" w:pos="10110"/>
        </w:tabs>
        <w:spacing w:line="360" w:lineRule="auto"/>
        <w:jc w:val="left"/>
        <w:rPr>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hint="eastAsia"/>
                  <w:color w:val="000000" w:themeColor="text1"/>
                  <w:sz w:val="24"/>
                </w:rPr>
                <m:t>o</m:t>
              </m:r>
            </m:e>
            <m:sub>
              <m:r>
                <w:rPr>
                  <w:rFonts w:ascii="Cambria Math" w:hAnsi="Cambria Math" w:cs="Arial"/>
                  <w:color w:val="000000" w:themeColor="text1"/>
                  <w:sz w:val="24"/>
                </w:rPr>
                <m:t>t</m:t>
              </m:r>
            </m:sub>
          </m:sSub>
          <m:r>
            <w:rPr>
              <w:rFonts w:ascii="Cambria Math" w:hAnsi="Cambria Math" w:cs="Arial"/>
              <w:color w:val="000000" w:themeColor="text1"/>
              <w:sz w:val="24"/>
            </w:rPr>
            <m:t>=σ</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hint="eastAsia"/>
                      <w:color w:val="000000" w:themeColor="text1"/>
                      <w:sz w:val="24"/>
                    </w:rPr>
                    <m:t>o</m:t>
                  </m:r>
                </m:sub>
              </m:sSub>
              <m:d>
                <m:dPr>
                  <m:begChr m:val="["/>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t-1</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x</m:t>
                      </m:r>
                    </m:e>
                    <m:sub>
                      <m:r>
                        <w:rPr>
                          <w:rFonts w:ascii="Cambria Math" w:hAnsi="Cambria Math" w:cs="Arial"/>
                          <w:color w:val="000000" w:themeColor="text1"/>
                          <w:sz w:val="24"/>
                        </w:rPr>
                        <m:t>t</m:t>
                      </m:r>
                    </m:sub>
                  </m:sSub>
                </m:e>
              </m:d>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b</m:t>
                  </m:r>
                </m:e>
                <m:sub>
                  <m:r>
                    <w:rPr>
                      <w:rFonts w:ascii="Cambria Math" w:hAnsi="Cambria Math" w:cs="Arial" w:hint="eastAsia"/>
                      <w:color w:val="000000" w:themeColor="text1"/>
                      <w:sz w:val="24"/>
                    </w:rPr>
                    <m:t>o</m:t>
                  </m:r>
                </m:sub>
              </m:sSub>
            </m:e>
          </m:d>
        </m:oMath>
      </m:oMathPara>
    </w:p>
    <w:p w14:paraId="015AC1CE" w14:textId="517412EF"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194" w:name="_Ref3453098"/>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13</w:t>
      </w:r>
      <w:r w:rsidRPr="0055340A">
        <w:rPr>
          <w:rFonts w:ascii="Cambria Math" w:hAnsi="Cambria Math" w:cs="Arial"/>
          <w:color w:val="000000" w:themeColor="text1"/>
          <w:sz w:val="24"/>
        </w:rPr>
        <w:fldChar w:fldCharType="end"/>
      </w:r>
      <w:bookmarkEnd w:id="194"/>
      <w:r w:rsidRPr="0055340A">
        <w:rPr>
          <w:rFonts w:ascii="Cambria Math" w:hAnsi="Cambria Math" w:cs="Arial" w:hint="eastAsia"/>
          <w:color w:val="000000" w:themeColor="text1"/>
          <w:sz w:val="24"/>
        </w:rPr>
        <w:t>）</w:t>
      </w:r>
    </w:p>
    <w:p w14:paraId="393EC69C" w14:textId="77777777" w:rsidR="00B82B74" w:rsidRDefault="00DE0E61" w:rsidP="009B2CE4">
      <w:pPr>
        <w:pStyle w:val="a5"/>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t</m:t>
              </m:r>
            </m:sub>
          </m:sSub>
          <m:r>
            <m:rPr>
              <m:sty m:val="p"/>
            </m:rPr>
            <w:rPr>
              <w:rFonts w:ascii="Cambria Math" w:hAnsi="Cambria Math" w:hint="eastAsia"/>
              <w:color w:val="000000" w:themeColor="text1"/>
              <w:sz w:val="24"/>
            </w:rPr>
            <m:t>=</m:t>
          </m:r>
          <m:sSub>
            <m:sSubPr>
              <m:ctrlPr>
                <w:rPr>
                  <w:rFonts w:ascii="Cambria Math" w:hAnsi="Cambria Math"/>
                  <w:color w:val="000000" w:themeColor="text1"/>
                  <w:sz w:val="24"/>
                </w:rPr>
              </m:ctrlPr>
            </m:sSubPr>
            <m:e>
              <m:r>
                <w:rPr>
                  <w:rFonts w:ascii="Cambria Math" w:hAnsi="Cambria Math" w:hint="eastAsia"/>
                  <w:color w:val="000000" w:themeColor="text1"/>
                  <w:sz w:val="24"/>
                </w:rPr>
                <m:t>o</m:t>
              </m:r>
            </m:e>
            <m:sub>
              <m:r>
                <w:rPr>
                  <w:rFonts w:ascii="Cambria Math" w:hAnsi="Cambria Math"/>
                  <w:color w:val="000000" w:themeColor="text1"/>
                  <w:sz w:val="24"/>
                </w:rPr>
                <m:t>t</m:t>
              </m:r>
            </m:sub>
          </m:sSub>
          <m:r>
            <m:rPr>
              <m:sty m:val="p"/>
            </m:rPr>
            <w:rPr>
              <w:rFonts w:ascii="MS Gothic" w:eastAsia="MS Gothic" w:hAnsi="MS Gothic" w:cs="MS Gothic" w:hint="eastAsia"/>
              <w:color w:val="000000" w:themeColor="text1"/>
              <w:sz w:val="24"/>
            </w:rPr>
            <m:t>*</m:t>
          </m:r>
          <m:func>
            <m:funcPr>
              <m:ctrlPr>
                <w:rPr>
                  <w:rFonts w:ascii="Cambria Math" w:hAnsi="Cambria Math"/>
                  <w:color w:val="000000" w:themeColor="text1"/>
                  <w:sz w:val="24"/>
                </w:rPr>
              </m:ctrlPr>
            </m:funcPr>
            <m:fName>
              <m:r>
                <m:rPr>
                  <m:sty m:val="p"/>
                </m:rPr>
                <w:rPr>
                  <w:rFonts w:ascii="Cambria Math" w:hAnsi="Cambria Math"/>
                  <w:color w:val="000000" w:themeColor="text1"/>
                  <w:sz w:val="24"/>
                </w:rPr>
                <m:t>tanh</m:t>
              </m:r>
            </m:fName>
            <m:e>
              <m:d>
                <m:dPr>
                  <m:ctrlPr>
                    <w:rPr>
                      <w:rFonts w:ascii="Cambria Math" w:hAnsi="Cambria Math"/>
                      <w:color w:val="000000" w:themeColor="text1"/>
                      <w:sz w:val="24"/>
                    </w:rPr>
                  </m:ctrlPr>
                </m:dPr>
                <m:e>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e>
              </m:d>
            </m:e>
          </m:func>
        </m:oMath>
      </m:oMathPara>
    </w:p>
    <w:p w14:paraId="3B84DDAB" w14:textId="4BC0A9CC"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195" w:name="_Ref3453104"/>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14</w:t>
      </w:r>
      <w:r w:rsidRPr="0055340A">
        <w:rPr>
          <w:rFonts w:ascii="Cambria Math" w:hAnsi="Cambria Math" w:cs="Arial"/>
          <w:color w:val="000000" w:themeColor="text1"/>
          <w:sz w:val="24"/>
        </w:rPr>
        <w:fldChar w:fldCharType="end"/>
      </w:r>
      <w:bookmarkEnd w:id="195"/>
      <w:r w:rsidRPr="0055340A">
        <w:rPr>
          <w:rFonts w:ascii="Cambria Math" w:hAnsi="Cambria Math" w:cs="Arial" w:hint="eastAsia"/>
          <w:color w:val="000000" w:themeColor="text1"/>
          <w:sz w:val="24"/>
        </w:rPr>
        <w:t>）</w:t>
      </w:r>
    </w:p>
    <w:p w14:paraId="3B1CF37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网络包含的参数有遗忘门，输入门，输出门的权重与偏置以及输入激活的权重与偏置，即</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f</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f</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W</m:t>
            </m:r>
          </m:e>
          <m:sub>
            <m:r>
              <w:rPr>
                <w:rFonts w:ascii="Cambria Math" w:hAnsi="Cambria Math" w:cs="Arial" w:hint="eastAsia"/>
                <w:color w:val="000000" w:themeColor="text1"/>
                <w:sz w:val="24"/>
              </w:rPr>
              <m:t>i</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i</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o</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o</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C</m:t>
            </m:r>
          </m:sub>
        </m:sSub>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b</m:t>
            </m:r>
          </m:e>
          <m:sub>
            <m:r>
              <w:rPr>
                <w:rFonts w:ascii="Cambria Math" w:hAnsi="Cambria Math" w:cs="Arial"/>
                <w:color w:val="000000" w:themeColor="text1"/>
                <w:sz w:val="24"/>
              </w:rPr>
              <m:t>C</m:t>
            </m:r>
          </m:sub>
        </m:sSub>
      </m:oMath>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在训练时，误差项的反向传播包括沿时间的反向传播以及沿着网络层的反向传播，通常采用</w:t>
      </w:r>
      <w:r>
        <w:rPr>
          <w:rFonts w:ascii="Arial" w:hAnsi="Arial" w:cs="Arial" w:hint="eastAsia"/>
          <w:color w:val="000000" w:themeColor="text1"/>
          <w:sz w:val="24"/>
        </w:rPr>
        <w:t>B</w:t>
      </w:r>
      <w:r>
        <w:rPr>
          <w:rFonts w:ascii="Arial" w:hAnsi="Arial" w:cs="Arial"/>
          <w:color w:val="000000" w:themeColor="text1"/>
          <w:sz w:val="24"/>
        </w:rPr>
        <w:t>PTT</w:t>
      </w:r>
      <w:r>
        <w:rPr>
          <w:rFonts w:ascii="Arial" w:hAnsi="Arial" w:cs="Arial" w:hint="eastAsia"/>
          <w:color w:val="000000" w:themeColor="text1"/>
          <w:sz w:val="24"/>
        </w:rPr>
        <w:t>（</w:t>
      </w:r>
      <w:r>
        <w:rPr>
          <w:rFonts w:ascii="Arial" w:hAnsi="Arial" w:cs="Arial" w:hint="eastAsia"/>
          <w:color w:val="000000" w:themeColor="text1"/>
          <w:sz w:val="24"/>
        </w:rPr>
        <w:t>B</w:t>
      </w:r>
      <w:r>
        <w:rPr>
          <w:rFonts w:ascii="Arial" w:hAnsi="Arial" w:cs="Arial"/>
          <w:color w:val="000000" w:themeColor="text1"/>
          <w:sz w:val="24"/>
        </w:rPr>
        <w:t>ack Propagation Through Time</w:t>
      </w:r>
      <w:r>
        <w:rPr>
          <w:rFonts w:ascii="Arial" w:hAnsi="Arial" w:cs="Arial" w:hint="eastAsia"/>
          <w:color w:val="000000" w:themeColor="text1"/>
          <w:sz w:val="24"/>
        </w:rPr>
        <w:t>）算法训练网络中的参数。</w:t>
      </w:r>
    </w:p>
    <w:p w14:paraId="7670F1F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通常用于处理序列信息，以文本生成任务为例，</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的学习过程如图</w:t>
      </w:r>
      <w:r>
        <w:rPr>
          <w:rFonts w:ascii="Arial" w:hAnsi="Arial" w:cs="Arial" w:hint="eastAsia"/>
          <w:color w:val="000000" w:themeColor="text1"/>
          <w:sz w:val="24"/>
        </w:rPr>
        <w:t>2.6</w:t>
      </w:r>
      <w:r>
        <w:rPr>
          <w:rFonts w:ascii="Arial" w:hAnsi="Arial" w:cs="Arial" w:hint="eastAsia"/>
          <w:color w:val="000000" w:themeColor="text1"/>
          <w:sz w:val="24"/>
        </w:rPr>
        <w:t>所示，每个时间步输入一个词，循环记忆每一步的信息，最后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将预测出下一个最有可能的词。</w:t>
      </w:r>
    </w:p>
    <w:p w14:paraId="65FEDD7A" w14:textId="5AFC85B5" w:rsidR="00715ACB" w:rsidRDefault="00E83AF5">
      <w:pPr>
        <w:jc w:val="center"/>
        <w:rPr>
          <w:color w:val="000000" w:themeColor="text1"/>
        </w:rPr>
      </w:pPr>
      <w:r>
        <w:object w:dxaOrig="8401" w:dyaOrig="2569" w14:anchorId="3C5D9E15">
          <v:shape id="_x0000_i1032" type="#_x0000_t75" style="width:414.45pt;height:127.1pt" o:ole="">
            <v:imagedata r:id="rId28" o:title=""/>
          </v:shape>
          <o:OLEObject Type="Embed" ProgID="Visio.Drawing.15" ShapeID="_x0000_i1032" DrawAspect="Content" ObjectID="_1614494571" r:id="rId29"/>
        </w:object>
      </w:r>
    </w:p>
    <w:p w14:paraId="132C4E12" w14:textId="77777777" w:rsidR="00715ACB" w:rsidRDefault="00F50A61">
      <w:pPr>
        <w:spacing w:line="360" w:lineRule="auto"/>
        <w:jc w:val="center"/>
        <w:rPr>
          <w:rFonts w:ascii="Arial" w:hAnsi="Arial" w:cs="Arial"/>
          <w:color w:val="000000" w:themeColor="text1"/>
          <w:sz w:val="24"/>
        </w:rPr>
      </w:pPr>
      <w:bookmarkStart w:id="196" w:name="_Toc3065491"/>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6</w:t>
      </w:r>
      <w:r>
        <w:rPr>
          <w:rFonts w:ascii="Arial" w:hAnsi="Arial" w:cs="Arial"/>
          <w:color w:val="000000" w:themeColor="text1"/>
          <w:sz w:val="24"/>
        </w:rPr>
        <w:fldChar w:fldCharType="end"/>
      </w:r>
      <w:r>
        <w:rPr>
          <w:rFonts w:ascii="Arial" w:hAnsi="Arial" w:cs="Arial"/>
          <w:color w:val="000000" w:themeColor="text1"/>
          <w:sz w:val="24"/>
        </w:rPr>
        <w:t xml:space="preserve"> LSTM</w:t>
      </w:r>
      <w:r>
        <w:rPr>
          <w:rFonts w:ascii="Arial" w:hAnsi="Arial" w:cs="Arial" w:hint="eastAsia"/>
          <w:color w:val="000000" w:themeColor="text1"/>
          <w:sz w:val="24"/>
        </w:rPr>
        <w:t>文本生成</w:t>
      </w:r>
      <w:bookmarkEnd w:id="196"/>
    </w:p>
    <w:p w14:paraId="25BBB9E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需要注意的是，图</w:t>
      </w:r>
      <w:r>
        <w:rPr>
          <w:rFonts w:ascii="Arial" w:hAnsi="Arial" w:cs="Arial" w:hint="eastAsia"/>
          <w:color w:val="000000" w:themeColor="text1"/>
          <w:sz w:val="24"/>
        </w:rPr>
        <w:t>2.6</w:t>
      </w:r>
      <w:r>
        <w:rPr>
          <w:rFonts w:ascii="Arial" w:hAnsi="Arial" w:cs="Arial" w:hint="eastAsia"/>
          <w:color w:val="000000" w:themeColor="text1"/>
          <w:sz w:val="24"/>
        </w:rPr>
        <w:t>所示</w:t>
      </w:r>
      <w:proofErr w:type="spellStart"/>
      <w:r>
        <w:rPr>
          <w:rFonts w:ascii="Arial" w:hAnsi="Arial" w:cs="Arial" w:hint="eastAsia"/>
          <w:color w:val="000000" w:themeColor="text1"/>
          <w:sz w:val="24"/>
        </w:rPr>
        <w:t>L</w:t>
      </w:r>
      <w:r>
        <w:rPr>
          <w:rFonts w:ascii="Arial" w:hAnsi="Arial" w:cs="Arial"/>
          <w:color w:val="000000" w:themeColor="text1"/>
          <w:sz w:val="24"/>
        </w:rPr>
        <w:t>STMC</w:t>
      </w:r>
      <w:r>
        <w:rPr>
          <w:rFonts w:ascii="Arial" w:hAnsi="Arial" w:cs="Arial" w:hint="eastAsia"/>
          <w:color w:val="000000" w:themeColor="text1"/>
          <w:sz w:val="24"/>
        </w:rPr>
        <w:t>ell</w:t>
      </w:r>
      <w:proofErr w:type="spellEnd"/>
      <w:r>
        <w:rPr>
          <w:rFonts w:ascii="Arial" w:hAnsi="Arial" w:cs="Arial" w:hint="eastAsia"/>
          <w:color w:val="000000" w:themeColor="text1"/>
          <w:sz w:val="24"/>
        </w:rPr>
        <w:t>是抽象的，其内部隐藏着许多神经元，包括输入门神经元，输出门神经元，输入激活神经元以及遗忘门神经元。</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沿着时间步展开后，每个时间步对应输入一个词的向量表示。具体地在第一个时间步，词语“我”经过</w:t>
      </w:r>
      <w:r>
        <w:rPr>
          <w:rFonts w:ascii="Arial" w:hAnsi="Arial" w:cs="Arial" w:hint="eastAsia"/>
          <w:color w:val="000000" w:themeColor="text1"/>
          <w:sz w:val="24"/>
        </w:rPr>
        <w:t>Embedding</w:t>
      </w:r>
      <w:r>
        <w:rPr>
          <w:rFonts w:ascii="Arial" w:hAnsi="Arial" w:cs="Arial" w:hint="eastAsia"/>
          <w:color w:val="000000" w:themeColor="text1"/>
          <w:sz w:val="24"/>
        </w:rPr>
        <w:t>后的向量输入到第一个时间步的输入神经元，</w:t>
      </w:r>
      <w:r>
        <w:rPr>
          <w:rFonts w:ascii="Arial" w:hAnsi="Arial" w:cs="Arial" w:hint="eastAsia"/>
          <w:color w:val="000000" w:themeColor="text1"/>
          <w:sz w:val="24"/>
        </w:rPr>
        <w:lastRenderedPageBreak/>
        <w:t>经遗忘门、输入门，输入激活，输出门的作用后将单元状态</w:t>
      </w:r>
      <w:r>
        <w:rPr>
          <w:rFonts w:ascii="Arial" w:hAnsi="Arial" w:cs="Arial" w:hint="eastAsia"/>
          <w:color w:val="000000" w:themeColor="text1"/>
          <w:sz w:val="24"/>
        </w:rPr>
        <w:t>c</w:t>
      </w:r>
      <w:r>
        <w:rPr>
          <w:rFonts w:ascii="Arial" w:hAnsi="Arial" w:cs="Arial" w:hint="eastAsia"/>
          <w:color w:val="000000" w:themeColor="text1"/>
          <w:sz w:val="24"/>
        </w:rPr>
        <w:t>与隐层输出向量</w:t>
      </w:r>
      <w:r>
        <w:rPr>
          <w:rFonts w:ascii="Arial" w:hAnsi="Arial" w:cs="Arial" w:hint="eastAsia"/>
          <w:color w:val="000000" w:themeColor="text1"/>
          <w:sz w:val="24"/>
        </w:rPr>
        <w:t>h</w:t>
      </w:r>
      <w:r>
        <w:rPr>
          <w:rFonts w:ascii="Arial" w:hAnsi="Arial" w:cs="Arial" w:hint="eastAsia"/>
          <w:color w:val="000000" w:themeColor="text1"/>
          <w:sz w:val="24"/>
        </w:rPr>
        <w:t>传给下一时刻，重复上一时刻的运算。而对于当前时间步的单词预测，如果词典维度为</w:t>
      </w:r>
      <w:r>
        <w:rPr>
          <w:rFonts w:ascii="Arial" w:hAnsi="Arial" w:cs="Arial" w:hint="eastAsia"/>
          <w:color w:val="000000" w:themeColor="text1"/>
          <w:sz w:val="24"/>
        </w:rPr>
        <w:t>V</w:t>
      </w:r>
      <w:r>
        <w:rPr>
          <w:rFonts w:ascii="Arial" w:hAnsi="Arial" w:cs="Arial" w:hint="eastAsia"/>
          <w:color w:val="000000" w:themeColor="text1"/>
          <w:sz w:val="24"/>
        </w:rPr>
        <w:t>，首先将当前时间步的输出向量</w:t>
      </w:r>
      <w:r>
        <w:rPr>
          <w:rFonts w:ascii="Arial" w:hAnsi="Arial" w:cs="Arial" w:hint="eastAsia"/>
          <w:color w:val="000000" w:themeColor="text1"/>
          <w:sz w:val="24"/>
        </w:rPr>
        <w:t>h</w:t>
      </w:r>
      <w:r>
        <w:rPr>
          <w:rFonts w:ascii="Arial" w:hAnsi="Arial" w:cs="Arial" w:hint="eastAsia"/>
          <w:color w:val="000000" w:themeColor="text1"/>
          <w:sz w:val="24"/>
        </w:rPr>
        <w:t>通过全连接神经网映射到</w:t>
      </w:r>
      <w:r>
        <w:rPr>
          <w:rFonts w:ascii="Arial" w:hAnsi="Arial" w:cs="Arial" w:hint="eastAsia"/>
          <w:color w:val="000000" w:themeColor="text1"/>
          <w:sz w:val="24"/>
        </w:rPr>
        <w:t>V</w:t>
      </w:r>
      <w:r>
        <w:rPr>
          <w:rFonts w:ascii="Arial" w:hAnsi="Arial" w:cs="Arial" w:hint="eastAsia"/>
          <w:color w:val="000000" w:themeColor="text1"/>
          <w:sz w:val="24"/>
        </w:rPr>
        <w:t>维，再通过</w:t>
      </w:r>
      <w:proofErr w:type="spellStart"/>
      <w:r>
        <w:rPr>
          <w:rFonts w:ascii="Arial" w:hAnsi="Arial" w:cs="Arial" w:hint="eastAsia"/>
          <w:color w:val="000000" w:themeColor="text1"/>
          <w:sz w:val="24"/>
        </w:rPr>
        <w:t>softmax</w:t>
      </w:r>
      <w:proofErr w:type="spellEnd"/>
      <w:r>
        <w:rPr>
          <w:rFonts w:ascii="Arial" w:hAnsi="Arial" w:cs="Arial" w:hint="eastAsia"/>
          <w:color w:val="000000" w:themeColor="text1"/>
          <w:sz w:val="24"/>
        </w:rPr>
        <w:t>激活函数激活，取概率最大的词即为预测结果。</w:t>
      </w:r>
    </w:p>
    <w:p w14:paraId="2DD83ABF" w14:textId="77777777" w:rsidR="00715ACB" w:rsidRDefault="00F50A61">
      <w:pPr>
        <w:pStyle w:val="3"/>
      </w:pPr>
      <w:bookmarkStart w:id="197" w:name="_Toc3559739"/>
      <w:r>
        <w:rPr>
          <w:rFonts w:hint="eastAsia"/>
        </w:rPr>
        <w:t>2.5.2</w:t>
      </w:r>
      <w:r>
        <w:t xml:space="preserve"> Attention</w:t>
      </w:r>
      <w:r>
        <w:rPr>
          <w:rFonts w:hint="eastAsia"/>
        </w:rPr>
        <w:t>机制</w:t>
      </w:r>
      <w:bookmarkEnd w:id="197"/>
    </w:p>
    <w:p w14:paraId="5B528B1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与人类自主的注意力相似，注意力机制</w:t>
      </w:r>
      <w:r>
        <w:rPr>
          <w:rFonts w:ascii="Arial" w:hAnsi="Arial" w:cs="Arial" w:hint="eastAsia"/>
          <w:color w:val="000000" w:themeColor="text1"/>
          <w:sz w:val="24"/>
        </w:rPr>
        <w:t xml:space="preserve"> (A</w:t>
      </w:r>
      <w:r>
        <w:rPr>
          <w:rFonts w:ascii="Arial" w:hAnsi="Arial" w:cs="Arial"/>
          <w:color w:val="000000" w:themeColor="text1"/>
          <w:sz w:val="24"/>
        </w:rPr>
        <w:t>ttention mechanism</w:t>
      </w:r>
      <w:r>
        <w:rPr>
          <w:rFonts w:ascii="Arial" w:hAnsi="Arial" w:cs="Arial" w:hint="eastAsia"/>
          <w:color w:val="000000" w:themeColor="text1"/>
          <w:sz w:val="24"/>
        </w:rPr>
        <w:t>)</w:t>
      </w:r>
      <w:r>
        <w:rPr>
          <w:rFonts w:ascii="Arial" w:hAnsi="Arial" w:cs="Arial"/>
          <w:color w:val="000000" w:themeColor="text1"/>
          <w:sz w:val="24"/>
        </w:rPr>
        <w:t xml:space="preserve"> </w:t>
      </w:r>
      <w:r>
        <w:rPr>
          <w:rFonts w:ascii="Arial" w:hAnsi="Arial" w:cs="Arial"/>
          <w:color w:val="222222"/>
          <w:sz w:val="24"/>
          <w:shd w:val="clear" w:color="auto" w:fill="FFFFFF"/>
        </w:rPr>
        <w:t>[Vaswani A et al., 2017]</w:t>
      </w:r>
      <w:r>
        <w:rPr>
          <w:rFonts w:ascii="Arial" w:hAnsi="Arial" w:cs="Arial" w:hint="eastAsia"/>
          <w:color w:val="000000" w:themeColor="text1"/>
          <w:sz w:val="24"/>
        </w:rPr>
        <w:t>可以获得目标区域中的关注焦点，而后对该区域投入更多的注意力资源，来获取更多有用的信息，而忽视其他区域无用的信息。</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机制作为重要的深度学习方法之一，在机器翻译、自动问答等序列标注问题上有广泛的应用。</w:t>
      </w:r>
      <w:r>
        <w:rPr>
          <w:rFonts w:ascii="Arial" w:hAnsi="Arial" w:cs="Arial"/>
          <w:color w:val="000000" w:themeColor="text1"/>
          <w:sz w:val="24"/>
        </w:rPr>
        <w:t>L</w:t>
      </w:r>
      <w:r>
        <w:rPr>
          <w:rFonts w:ascii="Arial" w:hAnsi="Arial" w:cs="Arial" w:hint="eastAsia"/>
          <w:color w:val="000000" w:themeColor="text1"/>
          <w:sz w:val="24"/>
        </w:rPr>
        <w:t>uong</w:t>
      </w:r>
      <w:r>
        <w:rPr>
          <w:rFonts w:ascii="Arial" w:hAnsi="Arial" w:cs="Arial"/>
          <w:color w:val="000000" w:themeColor="text1"/>
          <w:sz w:val="24"/>
        </w:rPr>
        <w:t xml:space="preserve"> M T</w:t>
      </w:r>
      <w:r>
        <w:rPr>
          <w:rFonts w:ascii="Arial" w:hAnsi="Arial" w:cs="Arial" w:hint="eastAsia"/>
          <w:color w:val="000000" w:themeColor="text1"/>
          <w:sz w:val="24"/>
        </w:rPr>
        <w:t>等人</w:t>
      </w:r>
      <w:r>
        <w:rPr>
          <w:rFonts w:ascii="Arial" w:eastAsia="微软雅黑" w:hAnsi="Arial" w:cs="Arial"/>
          <w:color w:val="000000"/>
          <w:sz w:val="24"/>
          <w:shd w:val="clear" w:color="auto" w:fill="FFFFFF"/>
        </w:rPr>
        <w:t>[Luong M T et al., 2015]</w:t>
      </w:r>
      <w:r>
        <w:rPr>
          <w:rFonts w:ascii="Arial" w:hAnsi="Arial" w:cs="Arial" w:hint="eastAsia"/>
          <w:color w:val="000000" w:themeColor="text1"/>
          <w:sz w:val="24"/>
        </w:rPr>
        <w:t>利用</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机制完成自动翻译任务。</w:t>
      </w:r>
      <w:r>
        <w:rPr>
          <w:rFonts w:ascii="Arial" w:hAnsi="Arial" w:cs="Arial"/>
          <w:color w:val="000000" w:themeColor="text1"/>
          <w:sz w:val="24"/>
        </w:rPr>
        <w:t>Xu K</w:t>
      </w:r>
      <w:r>
        <w:rPr>
          <w:rFonts w:ascii="Arial" w:hAnsi="Arial" w:cs="Arial" w:hint="eastAsia"/>
          <w:color w:val="000000" w:themeColor="text1"/>
          <w:sz w:val="24"/>
        </w:rPr>
        <w:t>等人</w:t>
      </w:r>
      <w:r>
        <w:rPr>
          <w:rFonts w:ascii="Arial" w:hAnsi="Arial" w:cs="Arial"/>
          <w:color w:val="000000"/>
          <w:sz w:val="24"/>
          <w:shd w:val="clear" w:color="auto" w:fill="FFFFFF"/>
        </w:rPr>
        <w:t>[Xu K et al., 2015]</w:t>
      </w:r>
      <w:r>
        <w:rPr>
          <w:rFonts w:ascii="Arial" w:hAnsi="Arial" w:cs="Arial"/>
          <w:color w:val="000000" w:themeColor="text1"/>
          <w:sz w:val="24"/>
        </w:rPr>
        <w:t xml:space="preserve"> </w:t>
      </w:r>
      <w:r>
        <w:rPr>
          <w:rFonts w:ascii="Arial" w:hAnsi="Arial" w:cs="Arial" w:hint="eastAsia"/>
          <w:color w:val="000000" w:themeColor="text1"/>
          <w:sz w:val="24"/>
        </w:rPr>
        <w:t>利用</w:t>
      </w:r>
      <w:r>
        <w:rPr>
          <w:rFonts w:ascii="Arial" w:hAnsi="Arial" w:cs="Arial" w:hint="eastAsia"/>
          <w:color w:val="000000" w:themeColor="text1"/>
          <w:sz w:val="24"/>
        </w:rPr>
        <w:t>Attention</w:t>
      </w:r>
      <w:r>
        <w:rPr>
          <w:rFonts w:ascii="Arial" w:hAnsi="Arial" w:cs="Arial" w:hint="eastAsia"/>
          <w:color w:val="000000" w:themeColor="text1"/>
          <w:sz w:val="24"/>
        </w:rPr>
        <w:t>机制完成根据图片生成图片描述的任务。</w:t>
      </w:r>
      <w:r>
        <w:rPr>
          <w:rFonts w:ascii="Arial" w:hAnsi="Arial" w:cs="Arial" w:hint="eastAsia"/>
          <w:color w:val="000000" w:themeColor="text1"/>
          <w:sz w:val="24"/>
        </w:rPr>
        <w:t>2017</w:t>
      </w:r>
      <w:r>
        <w:rPr>
          <w:rFonts w:ascii="Arial" w:hAnsi="Arial" w:cs="Arial" w:hint="eastAsia"/>
          <w:color w:val="000000" w:themeColor="text1"/>
          <w:sz w:val="24"/>
        </w:rPr>
        <w:t>年在</w:t>
      </w:r>
      <w:r>
        <w:rPr>
          <w:rFonts w:ascii="Arial" w:hAnsi="Arial" w:cs="Arial" w:hint="eastAsia"/>
          <w:color w:val="000000" w:themeColor="text1"/>
          <w:sz w:val="24"/>
        </w:rPr>
        <w:t>Google</w:t>
      </w:r>
      <w:r>
        <w:rPr>
          <w:rFonts w:ascii="Arial" w:hAnsi="Arial" w:cs="Arial" w:hint="eastAsia"/>
          <w:color w:val="000000" w:themeColor="text1"/>
          <w:sz w:val="24"/>
        </w:rPr>
        <w:t>发表</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机制研究成果后，各个领域相继采用该方法对现有模型进行改进，都取得了很好的成果。目前，</w:t>
      </w:r>
      <w:r>
        <w:rPr>
          <w:rFonts w:ascii="Arial" w:hAnsi="Arial" w:cs="Arial"/>
          <w:color w:val="000000" w:themeColor="text1"/>
          <w:sz w:val="24"/>
        </w:rPr>
        <w:t>Attention</w:t>
      </w:r>
      <w:r>
        <w:rPr>
          <w:rFonts w:ascii="Arial" w:hAnsi="Arial" w:cs="Arial" w:hint="eastAsia"/>
          <w:color w:val="000000" w:themeColor="text1"/>
          <w:sz w:val="24"/>
        </w:rPr>
        <w:t>机制已被应用于</w:t>
      </w:r>
      <w:r>
        <w:rPr>
          <w:rFonts w:ascii="Arial" w:hAnsi="Arial" w:cs="Arial"/>
          <w:color w:val="000000" w:themeColor="text1"/>
          <w:sz w:val="24"/>
        </w:rPr>
        <w:t>G</w:t>
      </w:r>
      <w:r>
        <w:rPr>
          <w:rFonts w:ascii="Arial" w:hAnsi="Arial" w:cs="Arial" w:hint="eastAsia"/>
          <w:color w:val="000000" w:themeColor="text1"/>
          <w:sz w:val="24"/>
        </w:rPr>
        <w:t>oogle</w:t>
      </w:r>
      <w:r>
        <w:rPr>
          <w:rFonts w:ascii="Arial" w:hAnsi="Arial" w:cs="Arial" w:hint="eastAsia"/>
          <w:color w:val="000000" w:themeColor="text1"/>
          <w:sz w:val="24"/>
        </w:rPr>
        <w:t>翻译系统中，翻译效果相比以前更是提高不少。神经机器翻译作为成功应用之一，相关研究与源代码已经发表在</w:t>
      </w:r>
      <w:proofErr w:type="spellStart"/>
      <w:r>
        <w:rPr>
          <w:rFonts w:ascii="Arial" w:hAnsi="Arial" w:cs="Arial" w:hint="eastAsia"/>
          <w:color w:val="000000" w:themeColor="text1"/>
          <w:sz w:val="24"/>
        </w:rPr>
        <w:t>Tensorflow</w:t>
      </w:r>
      <w:proofErr w:type="spellEnd"/>
      <w:r>
        <w:rPr>
          <w:rFonts w:ascii="Arial" w:hAnsi="Arial" w:cs="Arial" w:hint="eastAsia"/>
          <w:color w:val="000000" w:themeColor="text1"/>
          <w:sz w:val="24"/>
        </w:rPr>
        <w:t>官网，由此可见</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机制的重要性以及有效性。</w:t>
      </w:r>
    </w:p>
    <w:p w14:paraId="08AE4201" w14:textId="66AB78B4"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通过在编码阶段引入</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机制，对原序列数据进行加权变换，再根据变换后的结果进行预测。以机器翻译为例，将</w:t>
      </w:r>
      <w:r>
        <w:rPr>
          <w:rFonts w:ascii="Arial" w:hAnsi="Arial" w:cs="Arial"/>
          <w:color w:val="000000" w:themeColor="text1"/>
          <w:sz w:val="24"/>
        </w:rPr>
        <w:t>”I love China”</w:t>
      </w:r>
      <w:r>
        <w:rPr>
          <w:rFonts w:ascii="Arial" w:hAnsi="Arial" w:cs="Arial" w:hint="eastAsia"/>
          <w:color w:val="000000" w:themeColor="text1"/>
          <w:sz w:val="24"/>
        </w:rPr>
        <w:t>翻译为“我爱中国”时，在解码器解码“爱”时，应该更多的关注“</w:t>
      </w:r>
      <w:r>
        <w:rPr>
          <w:rFonts w:ascii="Arial" w:hAnsi="Arial" w:cs="Arial" w:hint="eastAsia"/>
          <w:color w:val="000000" w:themeColor="text1"/>
          <w:sz w:val="24"/>
        </w:rPr>
        <w:t>love</w:t>
      </w:r>
      <w:r>
        <w:rPr>
          <w:rFonts w:ascii="Arial" w:hAnsi="Arial" w:cs="Arial" w:hint="eastAsia"/>
          <w:color w:val="000000" w:themeColor="text1"/>
          <w:sz w:val="24"/>
        </w:rPr>
        <w:t>”的含义，于是会赋予编码器每个词不同的权重，根据</w:t>
      </w:r>
      <w:r>
        <w:rPr>
          <w:rFonts w:ascii="Arial" w:hAnsi="Arial" w:cs="Arial" w:hint="eastAsia"/>
          <w:color w:val="000000" w:themeColor="text1"/>
          <w:sz w:val="24"/>
        </w:rPr>
        <w:t>Attention</w:t>
      </w:r>
      <w:r>
        <w:rPr>
          <w:rFonts w:ascii="Arial" w:hAnsi="Arial" w:cs="Arial" w:hint="eastAsia"/>
          <w:color w:val="000000" w:themeColor="text1"/>
          <w:sz w:val="24"/>
        </w:rPr>
        <w:t>机制计算出新的</w:t>
      </w:r>
      <w:r w:rsidR="008E571A">
        <w:rPr>
          <w:rFonts w:ascii="Arial" w:hAnsi="Arial" w:cs="Arial" w:hint="eastAsia"/>
          <w:color w:val="000000" w:themeColor="text1"/>
          <w:sz w:val="24"/>
        </w:rPr>
        <w:t>注意力</w:t>
      </w:r>
      <w:r>
        <w:rPr>
          <w:rFonts w:ascii="Arial" w:hAnsi="Arial" w:cs="Arial" w:hint="eastAsia"/>
          <w:color w:val="000000" w:themeColor="text1"/>
          <w:sz w:val="24"/>
        </w:rPr>
        <w:t>向量，然后基于该新向量作预测。</w:t>
      </w:r>
    </w:p>
    <w:p w14:paraId="2026DBA2" w14:textId="310C1B42" w:rsidR="00715ACB" w:rsidRDefault="00F7678C">
      <w:pPr>
        <w:jc w:val="center"/>
        <w:rPr>
          <w:color w:val="000000" w:themeColor="text1"/>
        </w:rPr>
      </w:pPr>
      <w:r>
        <w:object w:dxaOrig="7909" w:dyaOrig="6481" w14:anchorId="52A8CEA3">
          <v:shape id="_x0000_i1033" type="#_x0000_t75" style="width:395.05pt;height:324.3pt" o:ole="">
            <v:imagedata r:id="rId30" o:title=""/>
          </v:shape>
          <o:OLEObject Type="Embed" ProgID="Visio.Drawing.15" ShapeID="_x0000_i1033" DrawAspect="Content" ObjectID="_1614494572" r:id="rId31"/>
        </w:object>
      </w:r>
    </w:p>
    <w:p w14:paraId="515D270B" w14:textId="77777777" w:rsidR="00715ACB" w:rsidRDefault="00F50A61">
      <w:pPr>
        <w:spacing w:line="360" w:lineRule="auto"/>
        <w:jc w:val="center"/>
        <w:rPr>
          <w:rFonts w:ascii="Arial" w:hAnsi="Arial" w:cs="Arial"/>
          <w:color w:val="000000" w:themeColor="text1"/>
          <w:sz w:val="24"/>
        </w:rPr>
      </w:pPr>
      <w:bookmarkStart w:id="198" w:name="_Toc3065492"/>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7</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w:t>
      </w:r>
      <w:r>
        <w:rPr>
          <w:rFonts w:ascii="Arial" w:hAnsi="Arial" w:cs="Arial" w:hint="eastAsia"/>
          <w:color w:val="000000" w:themeColor="text1"/>
          <w:sz w:val="24"/>
        </w:rPr>
        <w:t>seq2seq</w:t>
      </w:r>
      <w:r>
        <w:rPr>
          <w:rFonts w:ascii="Arial" w:hAnsi="Arial" w:cs="Arial" w:hint="eastAsia"/>
          <w:color w:val="000000" w:themeColor="text1"/>
          <w:sz w:val="24"/>
        </w:rPr>
        <w:t>模型</w:t>
      </w:r>
      <w:bookmarkEnd w:id="198"/>
    </w:p>
    <w:p w14:paraId="5AA37E1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2.7</w:t>
      </w:r>
      <w:r>
        <w:rPr>
          <w:rFonts w:ascii="Arial" w:hAnsi="Arial" w:cs="Arial" w:hint="eastAsia"/>
          <w:color w:val="000000" w:themeColor="text1"/>
          <w:sz w:val="24"/>
        </w:rPr>
        <w:t>所示的基于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w:t>
      </w:r>
      <w:r>
        <w:rPr>
          <w:rFonts w:ascii="Arial" w:hAnsi="Arial" w:cs="Arial" w:hint="eastAsia"/>
          <w:color w:val="000000" w:themeColor="text1"/>
          <w:sz w:val="24"/>
        </w:rPr>
        <w:t>seq2seq</w:t>
      </w:r>
      <w:r>
        <w:rPr>
          <w:rFonts w:ascii="Arial" w:hAnsi="Arial" w:cs="Arial" w:hint="eastAsia"/>
          <w:color w:val="000000" w:themeColor="text1"/>
          <w:sz w:val="24"/>
        </w:rPr>
        <w:t>模型，编码器与解码器都使用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来对序列进行学习，经编码器作用后，源序列被编码为固定向量。解码器基于该向量完成每一个时间步的解码，导致每个时间步的用于解码的向量都是链式依赖的，其效果受限于该固定长度的向量表示。除此之外，对于输入序列过长的情况，虽然</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有较长的记忆力，但由于链状记忆衰减，使得它对过长的序列仍然无法处理，以至于整个模型受到了序列长度限制。具体来说，编码器</w:t>
      </w:r>
      <w:r>
        <w:rPr>
          <w:rFonts w:ascii="Arial" w:hAnsi="Arial" w:cs="Arial"/>
          <w:color w:val="000000" w:themeColor="text1"/>
          <w:sz w:val="24"/>
        </w:rPr>
        <w:t>E</w:t>
      </w:r>
      <w:r>
        <w:rPr>
          <w:rFonts w:ascii="Arial" w:hAnsi="Arial" w:cs="Arial" w:hint="eastAsia"/>
          <w:color w:val="000000" w:themeColor="text1"/>
          <w:sz w:val="24"/>
        </w:rPr>
        <w:t>ncoder</w:t>
      </w:r>
      <w:r>
        <w:rPr>
          <w:rFonts w:ascii="Arial" w:hAnsi="Arial" w:cs="Arial" w:hint="eastAsia"/>
          <w:color w:val="000000" w:themeColor="text1"/>
          <w:sz w:val="24"/>
        </w:rPr>
        <w:t>最后一个时间步的状态向量</w:t>
      </w:r>
      <w:r>
        <w:rPr>
          <w:rFonts w:ascii="Arial" w:hAnsi="Arial" w:cs="Arial" w:hint="eastAsia"/>
          <w:color w:val="000000" w:themeColor="text1"/>
          <w:sz w:val="24"/>
        </w:rPr>
        <w:t>state</w:t>
      </w:r>
      <w:r>
        <w:rPr>
          <w:rFonts w:ascii="Arial" w:hAnsi="Arial" w:cs="Arial" w:hint="eastAsia"/>
          <w:color w:val="000000" w:themeColor="text1"/>
          <w:sz w:val="24"/>
        </w:rPr>
        <w:t>将作为</w:t>
      </w:r>
      <w:r>
        <w:rPr>
          <w:rFonts w:ascii="Arial" w:hAnsi="Arial" w:cs="Arial"/>
          <w:color w:val="000000" w:themeColor="text1"/>
          <w:sz w:val="24"/>
        </w:rPr>
        <w:t>D</w:t>
      </w:r>
      <w:r>
        <w:rPr>
          <w:rFonts w:ascii="Arial" w:hAnsi="Arial" w:cs="Arial" w:hint="eastAsia"/>
          <w:color w:val="000000" w:themeColor="text1"/>
          <w:sz w:val="24"/>
        </w:rPr>
        <w:t>ecoder</w:t>
      </w:r>
      <w:r>
        <w:rPr>
          <w:rFonts w:ascii="Arial" w:hAnsi="Arial" w:cs="Arial" w:hint="eastAsia"/>
          <w:color w:val="000000" w:themeColor="text1"/>
          <w:sz w:val="24"/>
        </w:rPr>
        <w:t>输入，但是状态向量</w:t>
      </w:r>
      <w:r>
        <w:rPr>
          <w:rFonts w:ascii="Arial" w:hAnsi="Arial" w:cs="Arial" w:hint="eastAsia"/>
          <w:color w:val="000000" w:themeColor="text1"/>
          <w:sz w:val="24"/>
        </w:rPr>
        <w:t>state</w:t>
      </w:r>
      <w:r>
        <w:rPr>
          <w:rFonts w:ascii="Arial" w:hAnsi="Arial" w:cs="Arial" w:hint="eastAsia"/>
          <w:color w:val="000000" w:themeColor="text1"/>
          <w:sz w:val="24"/>
        </w:rPr>
        <w:t>能记忆的信息毕竟有限，解码器的每一步都和以前的输入没有任何关系，只与传入的</w:t>
      </w:r>
      <w:r>
        <w:rPr>
          <w:rFonts w:ascii="Arial" w:hAnsi="Arial" w:cs="Arial" w:hint="eastAsia"/>
          <w:color w:val="000000" w:themeColor="text1"/>
          <w:sz w:val="24"/>
        </w:rPr>
        <w:t>state</w:t>
      </w:r>
      <w:r>
        <w:rPr>
          <w:rFonts w:ascii="Arial" w:hAnsi="Arial" w:cs="Arial" w:hint="eastAsia"/>
          <w:color w:val="000000" w:themeColor="text1"/>
          <w:sz w:val="24"/>
        </w:rPr>
        <w:t>向量有关，将限制解码器对于输入序列信息的理解能力。</w:t>
      </w:r>
    </w:p>
    <w:p w14:paraId="4D296BCF" w14:textId="40D5D6EE"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为了解决上述问题，</w:t>
      </w:r>
      <w:r>
        <w:rPr>
          <w:rFonts w:ascii="Arial" w:hAnsi="Arial" w:cs="Arial" w:hint="eastAsia"/>
          <w:color w:val="000000" w:themeColor="text1"/>
          <w:sz w:val="24"/>
        </w:rPr>
        <w:t>Google</w:t>
      </w:r>
      <w:r>
        <w:rPr>
          <w:rFonts w:ascii="Arial" w:hAnsi="Arial" w:cs="Arial" w:hint="eastAsia"/>
          <w:color w:val="000000" w:themeColor="text1"/>
          <w:sz w:val="24"/>
        </w:rPr>
        <w:t>研究出了</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机制。解码器端的隐层向量组成的矩阵作为</w:t>
      </w:r>
      <w:r>
        <w:rPr>
          <w:rFonts w:ascii="Arial" w:hAnsi="Arial" w:cs="Arial"/>
          <w:color w:val="000000" w:themeColor="text1"/>
          <w:sz w:val="24"/>
        </w:rPr>
        <w:t>Q</w:t>
      </w:r>
      <w:r>
        <w:rPr>
          <w:rFonts w:ascii="Arial" w:hAnsi="Arial" w:cs="Arial" w:hint="eastAsia"/>
          <w:color w:val="000000" w:themeColor="text1"/>
          <w:sz w:val="24"/>
        </w:rPr>
        <w:t>，编码器端输出的隐层向量组成的矩阵作为</w:t>
      </w:r>
      <w:r>
        <w:rPr>
          <w:rFonts w:ascii="Arial" w:hAnsi="Arial" w:cs="Arial" w:hint="eastAsia"/>
          <w:color w:val="000000" w:themeColor="text1"/>
          <w:sz w:val="24"/>
        </w:rPr>
        <w:t>K</w:t>
      </w:r>
      <w:r>
        <w:rPr>
          <w:rFonts w:ascii="Arial" w:hAnsi="Arial" w:cs="Arial" w:hint="eastAsia"/>
          <w:color w:val="000000" w:themeColor="text1"/>
          <w:sz w:val="24"/>
        </w:rPr>
        <w:t>与</w:t>
      </w:r>
      <w:r>
        <w:rPr>
          <w:rFonts w:ascii="Arial" w:hAnsi="Arial" w:cs="Arial" w:hint="eastAsia"/>
          <w:color w:val="000000" w:themeColor="text1"/>
          <w:sz w:val="24"/>
        </w:rPr>
        <w:t>V</w:t>
      </w:r>
      <w:r>
        <w:rPr>
          <w:rFonts w:ascii="Arial" w:hAnsi="Arial" w:cs="Arial" w:hint="eastAsia"/>
          <w:color w:val="000000" w:themeColor="text1"/>
          <w:sz w:val="24"/>
        </w:rPr>
        <w:t>，计算新的注意力向量，解码器每个时间步的预测都基于不同的注意力向量完成。其计算方法如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_Ref3453342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15</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5AC1EDC1" w14:textId="77777777" w:rsidR="00B82B74" w:rsidRPr="0055340A" w:rsidRDefault="00F50A61" w:rsidP="0055340A">
      <w:pPr>
        <w:tabs>
          <w:tab w:val="center" w:pos="4156"/>
          <w:tab w:val="right" w:pos="10110"/>
        </w:tabs>
        <w:spacing w:line="360" w:lineRule="auto"/>
        <w:jc w:val="left"/>
        <w:rPr>
          <w:rFonts w:ascii="Cambria Math" w:hAnsi="Cambria Math" w:cs="Arial"/>
          <w:i/>
          <w:iCs/>
          <w:color w:val="000000" w:themeColor="text1"/>
          <w:sz w:val="24"/>
        </w:rPr>
      </w:pPr>
      <m:oMathPara>
        <m:oMath>
          <m:r>
            <w:rPr>
              <w:rFonts w:ascii="Cambria Math" w:hAnsi="Cambria Math" w:cs="Arial"/>
              <w:color w:val="000000" w:themeColor="text1"/>
              <w:sz w:val="24"/>
            </w:rPr>
            <m:t>Attention</m:t>
          </m:r>
          <m:d>
            <m:dPr>
              <m:ctrlPr>
                <w:rPr>
                  <w:rFonts w:ascii="Cambria Math" w:hAnsi="Cambria Math" w:cs="Arial"/>
                  <w:i/>
                  <w:iCs/>
                  <w:color w:val="000000" w:themeColor="text1"/>
                  <w:sz w:val="24"/>
                </w:rPr>
              </m:ctrlPr>
            </m:dPr>
            <m:e>
              <m:r>
                <w:rPr>
                  <w:rFonts w:ascii="Cambria Math" w:hAnsi="Cambria Math" w:cs="Arial"/>
                  <w:color w:val="000000" w:themeColor="text1"/>
                  <w:sz w:val="24"/>
                </w:rPr>
                <m:t>Q, K, V</m:t>
              </m:r>
            </m:e>
          </m:d>
          <m:r>
            <w:rPr>
              <w:rFonts w:ascii="Cambria Math" w:hAnsi="Cambria Math" w:cs="Arial"/>
              <w:color w:val="000000" w:themeColor="text1"/>
              <w:sz w:val="24"/>
            </w:rPr>
            <m:t xml:space="preserve">= </m:t>
          </m:r>
          <m:r>
            <w:rPr>
              <w:rFonts w:ascii="Cambria Math" w:hAnsi="Cambria Math" w:cs="Arial" w:hint="eastAsia"/>
              <w:color w:val="000000" w:themeColor="text1"/>
              <w:sz w:val="24"/>
            </w:rPr>
            <m:t>softmax</m:t>
          </m:r>
          <m:d>
            <m:dPr>
              <m:ctrlPr>
                <w:rPr>
                  <w:rFonts w:ascii="Cambria Math" w:hAnsi="Cambria Math" w:cs="Arial"/>
                  <w:i/>
                  <w:iCs/>
                  <w:color w:val="000000" w:themeColor="text1"/>
                  <w:sz w:val="24"/>
                </w:rPr>
              </m:ctrlPr>
            </m:dPr>
            <m:e>
              <m:f>
                <m:fPr>
                  <m:ctrlPr>
                    <w:rPr>
                      <w:rFonts w:ascii="Cambria Math" w:hAnsi="Cambria Math" w:cs="Arial"/>
                      <w:i/>
                      <w:iCs/>
                      <w:color w:val="000000" w:themeColor="text1"/>
                      <w:sz w:val="24"/>
                    </w:rPr>
                  </m:ctrlPr>
                </m:fPr>
                <m:num>
                  <m:r>
                    <w:rPr>
                      <w:rFonts w:ascii="Cambria Math" w:hAnsi="Cambria Math" w:cs="Arial"/>
                      <w:color w:val="000000" w:themeColor="text1"/>
                      <w:sz w:val="24"/>
                    </w:rPr>
                    <m:t>Q</m:t>
                  </m:r>
                  <m:sSup>
                    <m:sSupPr>
                      <m:ctrlPr>
                        <w:rPr>
                          <w:rFonts w:ascii="Cambria Math" w:hAnsi="Cambria Math" w:cs="Arial"/>
                          <w:i/>
                          <w:iCs/>
                          <w:color w:val="000000" w:themeColor="text1"/>
                          <w:sz w:val="24"/>
                        </w:rPr>
                      </m:ctrlPr>
                    </m:sSupPr>
                    <m:e>
                      <m:r>
                        <w:rPr>
                          <w:rFonts w:ascii="Cambria Math" w:hAnsi="Cambria Math" w:cs="Arial"/>
                          <w:color w:val="000000" w:themeColor="text1"/>
                          <w:sz w:val="24"/>
                        </w:rPr>
                        <m:t>K</m:t>
                      </m:r>
                    </m:e>
                    <m:sup>
                      <m:r>
                        <w:rPr>
                          <w:rFonts w:ascii="Cambria Math" w:hAnsi="Cambria Math" w:cs="Arial"/>
                          <w:color w:val="000000" w:themeColor="text1"/>
                          <w:sz w:val="24"/>
                        </w:rPr>
                        <m:t>T</m:t>
                      </m:r>
                    </m:sup>
                  </m:sSup>
                </m:num>
                <m:den>
                  <m:rad>
                    <m:radPr>
                      <m:degHide m:val="1"/>
                      <m:ctrlPr>
                        <w:rPr>
                          <w:rFonts w:ascii="Cambria Math" w:hAnsi="Cambria Math" w:cs="Arial"/>
                          <w:i/>
                          <w:iCs/>
                          <w:color w:val="000000" w:themeColor="text1"/>
                          <w:sz w:val="24"/>
                        </w:rPr>
                      </m:ctrlPr>
                    </m:radPr>
                    <m:deg/>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k</m:t>
                          </m:r>
                        </m:sub>
                      </m:sSub>
                    </m:e>
                  </m:rad>
                </m:den>
              </m:f>
            </m:e>
          </m:d>
          <m:r>
            <w:rPr>
              <w:rFonts w:ascii="Cambria Math" w:hAnsi="Cambria Math" w:cs="Arial"/>
              <w:color w:val="000000" w:themeColor="text1"/>
              <w:sz w:val="24"/>
            </w:rPr>
            <m:t>V</m:t>
          </m:r>
        </m:oMath>
      </m:oMathPara>
    </w:p>
    <w:p w14:paraId="4919BF29" w14:textId="38561DCC"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199" w:name="_Ref3453342"/>
      <w:r w:rsidRPr="0055340A">
        <w:rPr>
          <w:rFonts w:ascii="Cambria Math" w:hAnsi="Cambria Math" w:cs="Arial" w:hint="eastAsia"/>
          <w:color w:val="000000" w:themeColor="text1"/>
          <w:sz w:val="24"/>
        </w:rPr>
        <w:lastRenderedPageBreak/>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15</w:t>
      </w:r>
      <w:r w:rsidRPr="0055340A">
        <w:rPr>
          <w:rFonts w:ascii="Cambria Math" w:hAnsi="Cambria Math" w:cs="Arial"/>
          <w:color w:val="000000" w:themeColor="text1"/>
          <w:sz w:val="24"/>
        </w:rPr>
        <w:fldChar w:fldCharType="end"/>
      </w:r>
      <w:bookmarkEnd w:id="199"/>
      <w:r w:rsidRPr="0055340A">
        <w:rPr>
          <w:rFonts w:ascii="Cambria Math" w:hAnsi="Cambria Math" w:cs="Arial" w:hint="eastAsia"/>
          <w:color w:val="000000" w:themeColor="text1"/>
          <w:sz w:val="24"/>
        </w:rPr>
        <w:t>）</w:t>
      </w:r>
    </w:p>
    <w:p w14:paraId="5DD3EFF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其中</w:t>
      </w:r>
      <w:r>
        <w:rPr>
          <w:rFonts w:ascii="Arial" w:hAnsi="Arial" w:cs="Arial"/>
          <w:color w:val="000000" w:themeColor="text1"/>
          <w:sz w:val="24"/>
        </w:rPr>
        <w:t>Q</w:t>
      </w:r>
      <w:r>
        <w:rPr>
          <w:rFonts w:ascii="Arial" w:hAnsi="Arial" w:cs="Arial" w:hint="eastAsia"/>
          <w:color w:val="000000" w:themeColor="text1"/>
          <w:sz w:val="24"/>
        </w:rPr>
        <w:t>为查询向量，比如解码器各个时间步的输入向量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oMath>
      <w:r>
        <w:rPr>
          <w:rFonts w:ascii="Arial" w:hAnsi="Arial" w:cs="Arial" w:hint="eastAsia"/>
          <w:color w:val="000000" w:themeColor="text1"/>
          <w:sz w:val="24"/>
        </w:rPr>
        <w:t>组成的矩阵，维度为</w:t>
      </w:r>
      <m:oMath>
        <m:r>
          <w:rPr>
            <w:rFonts w:ascii="Cambria Math" w:hAnsi="Cambria Math" w:cs="Arial"/>
            <w:color w:val="000000" w:themeColor="text1"/>
            <w:sz w:val="24"/>
          </w:rPr>
          <m:t>n</m:t>
        </m:r>
        <m:r>
          <m:rPr>
            <m:sty m:val="p"/>
          </m:rPr>
          <w:rPr>
            <w:rFonts w:ascii="MS Gothic" w:eastAsia="MS Gothic" w:hAnsi="MS Gothic" w:cs="MS Gothic" w:hint="eastAsia"/>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k</m:t>
            </m:r>
          </m:sub>
        </m:sSub>
      </m:oMath>
      <w:r>
        <w:rPr>
          <w:rFonts w:ascii="Arial" w:hAnsi="Arial" w:cs="Arial" w:hint="eastAsia"/>
          <w:color w:val="000000" w:themeColor="text1"/>
          <w:sz w:val="24"/>
        </w:rPr>
        <w:t>。</w:t>
      </w:r>
      <w:r>
        <w:rPr>
          <w:rFonts w:ascii="Arial" w:hAnsi="Arial" w:cs="Arial" w:hint="eastAsia"/>
          <w:color w:val="000000" w:themeColor="text1"/>
          <w:sz w:val="24"/>
        </w:rPr>
        <w:t>K</w:t>
      </w:r>
      <w:r>
        <w:rPr>
          <w:rFonts w:ascii="Arial" w:hAnsi="Arial" w:cs="Arial" w:hint="eastAsia"/>
          <w:color w:val="000000" w:themeColor="text1"/>
          <w:sz w:val="24"/>
        </w:rPr>
        <w:t>为编码器的输出向量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生成的矩阵，是</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的对象，维度为</w:t>
      </w:r>
      <m:oMath>
        <m:r>
          <w:rPr>
            <w:rFonts w:ascii="Cambria Math" w:hAnsi="Cambria Math" w:cs="Arial" w:hint="eastAsia"/>
            <w:color w:val="000000" w:themeColor="text1"/>
            <w:sz w:val="24"/>
          </w:rPr>
          <m:t>m</m:t>
        </m:r>
        <m:r>
          <m:rPr>
            <m:sty m:val="p"/>
          </m:rPr>
          <w:rPr>
            <w:rFonts w:ascii="MS Gothic" w:eastAsia="MS Gothic" w:hAnsi="MS Gothic" w:cs="MS Gothic" w:hint="eastAsia"/>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k</m:t>
            </m:r>
          </m:sub>
        </m:sSub>
      </m:oMath>
      <w:r>
        <w:rPr>
          <w:rFonts w:ascii="Arial" w:hAnsi="Arial" w:cs="Arial" w:hint="eastAsia"/>
          <w:color w:val="000000" w:themeColor="text1"/>
          <w:sz w:val="24"/>
        </w:rPr>
        <w:t>。</w:t>
      </w:r>
      <w:r>
        <w:rPr>
          <w:rFonts w:ascii="Arial" w:hAnsi="Arial" w:cs="Arial" w:hint="eastAsia"/>
          <w:color w:val="000000" w:themeColor="text1"/>
          <w:sz w:val="24"/>
        </w:rPr>
        <w:t>V</w:t>
      </w:r>
      <w:r>
        <w:rPr>
          <w:rFonts w:ascii="Arial" w:hAnsi="Arial" w:cs="Arial" w:hint="eastAsia"/>
          <w:color w:val="000000" w:themeColor="text1"/>
          <w:sz w:val="24"/>
        </w:rPr>
        <w:t>通常和</w:t>
      </w:r>
      <w:r>
        <w:rPr>
          <w:rFonts w:ascii="Arial" w:hAnsi="Arial" w:cs="Arial"/>
          <w:color w:val="000000" w:themeColor="text1"/>
          <w:sz w:val="24"/>
        </w:rPr>
        <w:t>K</w:t>
      </w:r>
      <w:r>
        <w:rPr>
          <w:rFonts w:ascii="Arial" w:hAnsi="Arial" w:cs="Arial" w:hint="eastAsia"/>
          <w:color w:val="000000" w:themeColor="text1"/>
          <w:sz w:val="24"/>
        </w:rPr>
        <w:t>相同，维度为</w:t>
      </w:r>
      <m:oMath>
        <m:r>
          <w:rPr>
            <w:rFonts w:ascii="Cambria Math" w:hAnsi="Cambria Math" w:cs="Arial" w:hint="eastAsia"/>
            <w:color w:val="000000" w:themeColor="text1"/>
            <w:sz w:val="24"/>
          </w:rPr>
          <m:t>m</m:t>
        </m:r>
        <m:r>
          <m:rPr>
            <m:sty m:val="p"/>
          </m:rPr>
          <w:rPr>
            <w:rFonts w:ascii="MS Gothic" w:eastAsia="MS Gothic" w:hAnsi="MS Gothic" w:cs="MS Gothic" w:hint="eastAsia"/>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hint="eastAsia"/>
                <w:color w:val="000000" w:themeColor="text1"/>
                <w:sz w:val="24"/>
              </w:rPr>
              <m:t>v</m:t>
            </m:r>
          </m:sub>
        </m:sSub>
      </m:oMath>
      <w:r>
        <w:rPr>
          <w:rFonts w:ascii="Arial" w:hAnsi="Arial" w:cs="Arial" w:hint="eastAsia"/>
          <w:color w:val="000000" w:themeColor="text1"/>
          <w:sz w:val="24"/>
        </w:rPr>
        <w:t>。通过上述计算，将</w:t>
      </w:r>
      <m:oMath>
        <m:r>
          <w:rPr>
            <w:rFonts w:ascii="Cambria Math" w:hAnsi="Cambria Math" w:cs="Arial"/>
            <w:color w:val="000000" w:themeColor="text1"/>
            <w:sz w:val="24"/>
          </w:rPr>
          <m:t>n</m:t>
        </m:r>
        <m:r>
          <m:rPr>
            <m:sty m:val="p"/>
          </m:rPr>
          <w:rPr>
            <w:rFonts w:ascii="MS Gothic" w:eastAsia="MS Gothic" w:hAnsi="MS Gothic" w:cs="MS Gothic" w:hint="eastAsia"/>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color w:val="000000" w:themeColor="text1"/>
                <w:sz w:val="24"/>
              </w:rPr>
              <m:t>k</m:t>
            </m:r>
          </m:sub>
        </m:sSub>
      </m:oMath>
      <w:r>
        <w:rPr>
          <w:rFonts w:ascii="Arial" w:hAnsi="Arial" w:cs="Arial" w:hint="eastAsia"/>
          <w:color w:val="000000" w:themeColor="text1"/>
          <w:sz w:val="24"/>
        </w:rPr>
        <w:t>的序列</w:t>
      </w:r>
      <w:r>
        <w:rPr>
          <w:rFonts w:ascii="Arial" w:hAnsi="Arial" w:cs="Arial" w:hint="eastAsia"/>
          <w:color w:val="000000" w:themeColor="text1"/>
          <w:sz w:val="24"/>
        </w:rPr>
        <w:t>Q</w:t>
      </w:r>
      <w:r>
        <w:rPr>
          <w:rFonts w:ascii="Arial" w:hAnsi="Arial" w:cs="Arial" w:hint="eastAsia"/>
          <w:color w:val="000000" w:themeColor="text1"/>
          <w:sz w:val="24"/>
        </w:rPr>
        <w:t>编码为</w:t>
      </w:r>
      <m:oMath>
        <m:r>
          <w:rPr>
            <w:rFonts w:ascii="Cambria Math" w:hAnsi="Cambria Math" w:cs="Arial"/>
            <w:color w:val="000000" w:themeColor="text1"/>
            <w:sz w:val="24"/>
          </w:rPr>
          <m:t>n</m:t>
        </m:r>
        <m:r>
          <m:rPr>
            <m:sty m:val="p"/>
          </m:rPr>
          <w:rPr>
            <w:rFonts w:ascii="MS Gothic" w:eastAsia="MS Gothic" w:hAnsi="MS Gothic" w:cs="MS Gothic" w:hint="eastAsia"/>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hint="eastAsia"/>
                <w:color w:val="000000" w:themeColor="text1"/>
                <w:sz w:val="24"/>
              </w:rPr>
              <m:t>v</m:t>
            </m:r>
          </m:sub>
        </m:sSub>
      </m:oMath>
      <w:r>
        <w:rPr>
          <w:rFonts w:ascii="Arial" w:hAnsi="Arial" w:cs="Arial" w:hint="eastAsia"/>
          <w:color w:val="000000" w:themeColor="text1"/>
          <w:sz w:val="24"/>
        </w:rPr>
        <w:t>的新向量。</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机制通过保留编码器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对输入序列每一步的输出向量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，然后训练一个模型对向量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进行选择性的学习，并在解码的时将预测动作与之关联。</w:t>
      </w:r>
    </w:p>
    <w:p w14:paraId="4FAF4BCA" w14:textId="4901707C" w:rsidR="00715ACB" w:rsidRDefault="003B26E8">
      <w:pPr>
        <w:jc w:val="center"/>
        <w:rPr>
          <w:color w:val="000000" w:themeColor="text1"/>
        </w:rPr>
      </w:pPr>
      <w:r>
        <w:object w:dxaOrig="7993" w:dyaOrig="9481" w14:anchorId="046F9DB2">
          <v:shape id="_x0000_i1034" type="#_x0000_t75" style="width:399.45pt;height:473.95pt" o:ole="">
            <v:imagedata r:id="rId32" o:title=""/>
          </v:shape>
          <o:OLEObject Type="Embed" ProgID="Visio.Drawing.15" ShapeID="_x0000_i1034" DrawAspect="Content" ObjectID="_1614494573" r:id="rId33"/>
        </w:object>
      </w:r>
    </w:p>
    <w:p w14:paraId="2E9B177A" w14:textId="77777777" w:rsidR="00715ACB" w:rsidRDefault="00F50A61">
      <w:pPr>
        <w:spacing w:line="360" w:lineRule="auto"/>
        <w:jc w:val="center"/>
        <w:rPr>
          <w:rFonts w:ascii="Arial" w:hAnsi="Arial" w:cs="Arial"/>
          <w:color w:val="000000" w:themeColor="text1"/>
          <w:sz w:val="24"/>
        </w:rPr>
      </w:pPr>
      <w:bookmarkStart w:id="200" w:name="_Toc3065493"/>
      <w:r>
        <w:rPr>
          <w:rFonts w:ascii="Arial" w:hAnsi="Arial" w:cs="Arial" w:hint="eastAsia"/>
          <w:color w:val="000000" w:themeColor="text1"/>
          <w:sz w:val="24"/>
        </w:rPr>
        <w:t>图</w:t>
      </w:r>
      <w:r>
        <w:rPr>
          <w:rFonts w:ascii="Arial" w:hAnsi="Arial" w:cs="Arial" w:hint="eastAsia"/>
          <w:color w:val="000000" w:themeColor="text1"/>
          <w:sz w:val="24"/>
        </w:rPr>
        <w:t xml:space="preserve">2.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2.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8</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与</w:t>
      </w:r>
      <w:r>
        <w:rPr>
          <w:rFonts w:ascii="Arial" w:hAnsi="Arial" w:cs="Arial" w:hint="eastAsia"/>
          <w:color w:val="000000" w:themeColor="text1"/>
          <w:sz w:val="24"/>
        </w:rPr>
        <w:t>Attention</w:t>
      </w:r>
      <w:r>
        <w:rPr>
          <w:rFonts w:ascii="Arial" w:hAnsi="Arial" w:cs="Arial" w:hint="eastAsia"/>
          <w:color w:val="000000" w:themeColor="text1"/>
          <w:sz w:val="24"/>
        </w:rPr>
        <w:t>机制的</w:t>
      </w:r>
      <w:r>
        <w:rPr>
          <w:rFonts w:ascii="Arial" w:hAnsi="Arial" w:cs="Arial" w:hint="eastAsia"/>
          <w:color w:val="000000" w:themeColor="text1"/>
          <w:sz w:val="24"/>
        </w:rPr>
        <w:t>seq2seq</w:t>
      </w:r>
      <w:r>
        <w:rPr>
          <w:rFonts w:ascii="Arial" w:hAnsi="Arial" w:cs="Arial" w:hint="eastAsia"/>
          <w:color w:val="000000" w:themeColor="text1"/>
          <w:sz w:val="24"/>
        </w:rPr>
        <w:t>模型</w:t>
      </w:r>
      <w:bookmarkEnd w:id="200"/>
    </w:p>
    <w:p w14:paraId="52A79CAA" w14:textId="1D2659D9"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2.8</w:t>
      </w:r>
      <w:r>
        <w:rPr>
          <w:rFonts w:ascii="Arial" w:hAnsi="Arial" w:cs="Arial" w:hint="eastAsia"/>
          <w:color w:val="000000" w:themeColor="text1"/>
          <w:sz w:val="24"/>
        </w:rPr>
        <w:t>所示，编码器每个时间步接受一个词的</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向量，并记录</w:t>
      </w:r>
      <w:r>
        <w:rPr>
          <w:rFonts w:ascii="Arial" w:hAnsi="Arial" w:cs="Arial" w:hint="eastAsia"/>
          <w:color w:val="000000" w:themeColor="text1"/>
          <w:sz w:val="24"/>
        </w:rPr>
        <w:lastRenderedPageBreak/>
        <w:t>每个时间步的输出向量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。解码器在解码一个时间步的信息时，会将解码器上一时间步的输出向量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oMath>
      <w:r>
        <w:rPr>
          <w:rFonts w:ascii="Arial" w:hAnsi="Arial" w:cs="Arial" w:hint="eastAsia"/>
          <w:color w:val="000000" w:themeColor="text1"/>
          <w:sz w:val="24"/>
        </w:rPr>
        <w:t>与编码器每个时间步的输出向量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计算相似度权重，再对编码器每个时间步的输出向量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进行加权求和，得到上下文向量</w:t>
      </w:r>
      <w:r>
        <w:rPr>
          <w:rFonts w:ascii="Arial" w:hAnsi="Arial" w:cs="Arial" w:hint="eastAsia"/>
          <w:color w:val="000000" w:themeColor="text1"/>
          <w:sz w:val="24"/>
        </w:rPr>
        <w:t>context</w:t>
      </w:r>
      <w:r>
        <w:rPr>
          <w:rFonts w:ascii="Arial" w:hAnsi="Arial" w:cs="Arial"/>
          <w:color w:val="000000" w:themeColor="text1"/>
          <w:sz w:val="24"/>
        </w:rPr>
        <w:t xml:space="preserve"> </w:t>
      </w:r>
      <w:r>
        <w:rPr>
          <w:rFonts w:ascii="Arial" w:hAnsi="Arial" w:cs="Arial" w:hint="eastAsia"/>
          <w:color w:val="000000" w:themeColor="text1"/>
          <w:sz w:val="24"/>
        </w:rPr>
        <w:t>vector</w:t>
      </w:r>
      <w:r>
        <w:rPr>
          <w:rFonts w:ascii="Arial" w:hAnsi="Arial" w:cs="Arial" w:hint="eastAsia"/>
          <w:color w:val="000000" w:themeColor="text1"/>
          <w:sz w:val="24"/>
        </w:rPr>
        <w:t>。根据上下文向量以及向量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oMath>
      <w:r>
        <w:rPr>
          <w:rFonts w:ascii="Arial" w:hAnsi="Arial" w:cs="Arial" w:hint="eastAsia"/>
          <w:color w:val="000000" w:themeColor="text1"/>
          <w:sz w:val="24"/>
        </w:rPr>
        <w:t>算出注意力向量</w:t>
      </w:r>
      <w:r>
        <w:rPr>
          <w:rFonts w:ascii="Arial" w:hAnsi="Arial" w:cs="Arial" w:hint="eastAsia"/>
          <w:color w:val="000000" w:themeColor="text1"/>
          <w:sz w:val="24"/>
        </w:rPr>
        <w:t>attention</w:t>
      </w:r>
      <w:r>
        <w:rPr>
          <w:rFonts w:ascii="Arial" w:hAnsi="Arial" w:cs="Arial"/>
          <w:color w:val="000000" w:themeColor="text1"/>
          <w:sz w:val="24"/>
        </w:rPr>
        <w:t xml:space="preserve"> </w:t>
      </w:r>
      <w:r>
        <w:rPr>
          <w:rFonts w:ascii="Arial" w:hAnsi="Arial" w:cs="Arial" w:hint="eastAsia"/>
          <w:color w:val="000000" w:themeColor="text1"/>
          <w:sz w:val="24"/>
        </w:rPr>
        <w:t>vector</w:t>
      </w:r>
      <w:r>
        <w:rPr>
          <w:rFonts w:ascii="Arial" w:hAnsi="Arial" w:cs="Arial" w:hint="eastAsia"/>
          <w:color w:val="000000" w:themeColor="text1"/>
          <w:sz w:val="24"/>
        </w:rPr>
        <w:t>，通过</w:t>
      </w:r>
      <w:proofErr w:type="spellStart"/>
      <w:r>
        <w:rPr>
          <w:rFonts w:ascii="Arial" w:hAnsi="Arial" w:cs="Arial" w:hint="eastAsia"/>
          <w:color w:val="000000" w:themeColor="text1"/>
          <w:sz w:val="24"/>
        </w:rPr>
        <w:t>softmax</w:t>
      </w:r>
      <w:proofErr w:type="spellEnd"/>
      <w:r>
        <w:rPr>
          <w:rFonts w:ascii="Arial" w:hAnsi="Arial" w:cs="Arial" w:hint="eastAsia"/>
          <w:color w:val="000000" w:themeColor="text1"/>
          <w:sz w:val="24"/>
        </w:rPr>
        <w:t>激活得出预测标签。</w:t>
      </w:r>
    </w:p>
    <w:p w14:paraId="24834BBA" w14:textId="47F3DD03" w:rsidR="00715ACB" w:rsidRDefault="00F50A61">
      <w:pPr>
        <w:spacing w:line="360" w:lineRule="auto"/>
        <w:ind w:firstLine="480"/>
        <w:rPr>
          <w:rFonts w:ascii="Arial" w:hAnsi="Arial" w:cs="Arial"/>
          <w:color w:val="000000" w:themeColor="text1"/>
          <w:sz w:val="24"/>
        </w:rPr>
      </w:pPr>
      <w:r>
        <w:rPr>
          <w:rFonts w:ascii="Arial" w:hAnsi="Arial" w:cs="Arial" w:hint="eastAsia"/>
          <w:color w:val="000000" w:themeColor="text1"/>
          <w:sz w:val="24"/>
        </w:rPr>
        <w:t>attention</w:t>
      </w:r>
      <w:r>
        <w:rPr>
          <w:rFonts w:ascii="Arial" w:hAnsi="Arial" w:cs="Arial"/>
          <w:color w:val="000000" w:themeColor="text1"/>
          <w:sz w:val="24"/>
        </w:rPr>
        <w:t xml:space="preserve"> </w:t>
      </w:r>
      <w:r>
        <w:rPr>
          <w:rFonts w:ascii="Arial" w:hAnsi="Arial" w:cs="Arial" w:hint="eastAsia"/>
          <w:color w:val="000000" w:themeColor="text1"/>
          <w:sz w:val="24"/>
        </w:rPr>
        <w:t>weights</w:t>
      </w:r>
      <w:r>
        <w:rPr>
          <w:rFonts w:ascii="Arial" w:hAnsi="Arial" w:cs="Arial" w:hint="eastAsia"/>
          <w:color w:val="000000" w:themeColor="text1"/>
          <w:sz w:val="24"/>
        </w:rPr>
        <w:t>的计算</w:t>
      </w:r>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_Ref3453352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16</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6FDA9129" w14:textId="77777777" w:rsidR="00B82B74" w:rsidRPr="0055340A" w:rsidRDefault="00DE0E61" w:rsidP="0055340A">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α</m:t>
              </m:r>
            </m:e>
            <m:sub>
              <m:r>
                <w:rPr>
                  <w:rFonts w:ascii="Cambria Math" w:hAnsi="Cambria Math" w:cs="Arial"/>
                  <w:color w:val="000000" w:themeColor="text1"/>
                  <w:sz w:val="24"/>
                </w:rPr>
                <m:t>ts</m:t>
              </m:r>
            </m:sub>
          </m:sSub>
          <m:r>
            <w:rPr>
              <w:rFonts w:ascii="Cambria Math" w:hAnsi="Cambria Math" w:cs="Arial"/>
              <w:color w:val="000000" w:themeColor="text1"/>
              <w:sz w:val="24"/>
            </w:rPr>
            <m:t>=</m:t>
          </m:r>
          <m:f>
            <m:fPr>
              <m:ctrlPr>
                <w:rPr>
                  <w:rFonts w:ascii="Cambria Math" w:hAnsi="Cambria Math" w:cs="Arial"/>
                  <w:i/>
                  <w:iCs/>
                  <w:color w:val="000000" w:themeColor="text1"/>
                  <w:sz w:val="24"/>
                </w:rPr>
              </m:ctrlPr>
            </m:fPr>
            <m:num>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exp</m:t>
                  </m:r>
                </m:fName>
                <m:e>
                  <m:d>
                    <m:dPr>
                      <m:ctrlPr>
                        <w:rPr>
                          <w:rFonts w:ascii="Cambria Math" w:hAnsi="Cambria Math" w:cs="Arial"/>
                          <w:i/>
                          <w:iCs/>
                          <w:color w:val="000000" w:themeColor="text1"/>
                          <w:sz w:val="24"/>
                        </w:rPr>
                      </m:ctrlPr>
                    </m:dPr>
                    <m:e>
                      <m:r>
                        <w:rPr>
                          <w:rFonts w:ascii="Cambria Math" w:hAnsi="Cambria Math" w:cs="Arial" w:hint="eastAsia"/>
                          <w:color w:val="000000" w:themeColor="text1"/>
                          <w:sz w:val="24"/>
                        </w:rPr>
                        <m:t>score</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e>
                      </m:d>
                    </m:e>
                  </m:d>
                </m:e>
              </m:func>
            </m:num>
            <m:den>
              <m:nary>
                <m:naryPr>
                  <m:chr m:val="∑"/>
                  <m:limLoc m:val="undOvr"/>
                  <m:grow m:val="1"/>
                  <m:ctrlPr>
                    <w:rPr>
                      <w:rFonts w:ascii="Cambria Math" w:hAnsi="Cambria Math" w:cs="Arial"/>
                      <w:i/>
                      <w:iCs/>
                      <w:color w:val="000000" w:themeColor="text1"/>
                      <w:sz w:val="24"/>
                    </w:rPr>
                  </m:ctrlPr>
                </m:naryPr>
                <m:sub>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r>
                    <w:rPr>
                      <w:rFonts w:ascii="Cambria Math" w:hAnsi="Cambria Math" w:cs="Arial"/>
                      <w:color w:val="000000" w:themeColor="text1"/>
                      <w:sz w:val="24"/>
                    </w:rPr>
                    <m:t>=1</m:t>
                  </m:r>
                </m:sub>
                <m:sup>
                  <m:r>
                    <w:rPr>
                      <w:rFonts w:ascii="Cambria Math" w:hAnsi="Cambria Math" w:cs="Arial"/>
                      <w:color w:val="000000" w:themeColor="text1"/>
                      <w:sz w:val="24"/>
                    </w:rPr>
                    <m:t>S</m:t>
                  </m:r>
                </m:sup>
                <m:e>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exp</m:t>
                      </m:r>
                    </m:fName>
                    <m:e>
                      <m:d>
                        <m:dPr>
                          <m:ctrlPr>
                            <w:rPr>
                              <w:rFonts w:ascii="Cambria Math" w:hAnsi="Cambria Math" w:cs="Arial"/>
                              <w:i/>
                              <w:iCs/>
                              <w:color w:val="000000" w:themeColor="text1"/>
                              <w:sz w:val="24"/>
                            </w:rPr>
                          </m:ctrlPr>
                        </m:dPr>
                        <m:e>
                          <m:r>
                            <w:rPr>
                              <w:rFonts w:ascii="Cambria Math" w:hAnsi="Cambria Math" w:cs="Arial" w:hint="eastAsia"/>
                              <w:color w:val="000000" w:themeColor="text1"/>
                              <w:sz w:val="24"/>
                            </w:rPr>
                            <m:t>score</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sub>
                              </m:sSub>
                            </m:e>
                          </m:d>
                        </m:e>
                      </m:d>
                    </m:e>
                  </m:func>
                </m:e>
              </m:nary>
            </m:den>
          </m:f>
        </m:oMath>
      </m:oMathPara>
    </w:p>
    <w:p w14:paraId="5BFCF051" w14:textId="5CCAEC5D"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201" w:name="_Ref3453352"/>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16</w:t>
      </w:r>
      <w:r w:rsidRPr="0055340A">
        <w:rPr>
          <w:rFonts w:ascii="Cambria Math" w:hAnsi="Cambria Math" w:cs="Arial"/>
          <w:color w:val="000000" w:themeColor="text1"/>
          <w:sz w:val="24"/>
        </w:rPr>
        <w:fldChar w:fldCharType="end"/>
      </w:r>
      <w:bookmarkEnd w:id="201"/>
      <w:r w:rsidRPr="0055340A">
        <w:rPr>
          <w:rFonts w:ascii="Cambria Math" w:hAnsi="Cambria Math" w:cs="Arial" w:hint="eastAsia"/>
          <w:color w:val="000000" w:themeColor="text1"/>
          <w:sz w:val="24"/>
        </w:rPr>
        <w:t>）</w:t>
      </w:r>
    </w:p>
    <w:p w14:paraId="2F14D9DC" w14:textId="7B7C9B3C" w:rsidR="00715ACB" w:rsidRDefault="00F50A61">
      <w:pPr>
        <w:spacing w:line="360" w:lineRule="auto"/>
        <w:ind w:firstLine="480"/>
        <w:rPr>
          <w:rFonts w:ascii="Arial" w:hAnsi="Arial" w:cs="Arial"/>
          <w:color w:val="000000" w:themeColor="text1"/>
          <w:sz w:val="24"/>
        </w:rPr>
      </w:pPr>
      <w:r>
        <w:rPr>
          <w:rFonts w:ascii="Arial" w:hAnsi="Arial" w:cs="Arial" w:hint="eastAsia"/>
          <w:color w:val="000000" w:themeColor="text1"/>
          <w:sz w:val="24"/>
        </w:rPr>
        <w:t>c</w:t>
      </w:r>
      <w:r>
        <w:rPr>
          <w:rFonts w:ascii="Arial" w:hAnsi="Arial" w:cs="Arial"/>
          <w:color w:val="000000" w:themeColor="text1"/>
          <w:sz w:val="24"/>
        </w:rPr>
        <w:t>ontext vector</w:t>
      </w:r>
      <w:r>
        <w:rPr>
          <w:rFonts w:ascii="Arial" w:hAnsi="Arial" w:cs="Arial" w:hint="eastAsia"/>
          <w:color w:val="000000" w:themeColor="text1"/>
          <w:sz w:val="24"/>
        </w:rPr>
        <w:t>的计算</w:t>
      </w:r>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_Ref3453361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17</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25CA4AAA" w14:textId="77777777" w:rsidR="00B82B74" w:rsidRPr="0055340A" w:rsidRDefault="00DE0E61" w:rsidP="0055340A">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sub>
          </m:sSub>
          <m:r>
            <w:rPr>
              <w:rFonts w:ascii="Cambria Math" w:hAnsi="Cambria Math" w:cs="Arial"/>
              <w:color w:val="000000" w:themeColor="text1"/>
              <w:sz w:val="24"/>
            </w:rPr>
            <m:t>=</m:t>
          </m:r>
          <m:nary>
            <m:naryPr>
              <m:chr m:val="∑"/>
              <m:limLoc m:val="undOvr"/>
              <m:grow m:val="1"/>
              <m:supHide m:val="1"/>
              <m:ctrlPr>
                <w:rPr>
                  <w:rFonts w:ascii="Cambria Math" w:hAnsi="Cambria Math" w:cs="Arial"/>
                  <w:i/>
                  <w:iCs/>
                  <w:color w:val="000000" w:themeColor="text1"/>
                  <w:sz w:val="24"/>
                </w:rPr>
              </m:ctrlPr>
            </m:naryPr>
            <m:sub>
              <m:r>
                <w:rPr>
                  <w:rFonts w:ascii="Cambria Math" w:hAnsi="Cambria Math" w:cs="Arial"/>
                  <w:color w:val="000000" w:themeColor="text1"/>
                  <w:sz w:val="24"/>
                </w:rPr>
                <m:t>s</m:t>
              </m:r>
            </m:sub>
            <m:sup/>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α</m:t>
                  </m:r>
                </m:e>
                <m:sub>
                  <m:r>
                    <w:rPr>
                      <w:rFonts w:ascii="Cambria Math" w:hAnsi="Cambria Math" w:cs="Arial"/>
                      <w:color w:val="000000" w:themeColor="text1"/>
                      <w:sz w:val="24"/>
                    </w:rPr>
                    <m:t>ts</m:t>
                  </m:r>
                </m:sub>
              </m:sSub>
            </m:e>
          </m:nary>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m:oMathPara>
    </w:p>
    <w:p w14:paraId="4DF694C7" w14:textId="2EFFC8E2"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202" w:name="_Ref3453361"/>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17</w:t>
      </w:r>
      <w:r w:rsidRPr="0055340A">
        <w:rPr>
          <w:rFonts w:ascii="Cambria Math" w:hAnsi="Cambria Math" w:cs="Arial"/>
          <w:color w:val="000000" w:themeColor="text1"/>
          <w:sz w:val="24"/>
        </w:rPr>
        <w:fldChar w:fldCharType="end"/>
      </w:r>
      <w:bookmarkEnd w:id="202"/>
      <w:r w:rsidRPr="0055340A">
        <w:rPr>
          <w:rFonts w:ascii="Cambria Math" w:hAnsi="Cambria Math" w:cs="Arial" w:hint="eastAsia"/>
          <w:color w:val="000000" w:themeColor="text1"/>
          <w:sz w:val="24"/>
        </w:rPr>
        <w:t>）</w:t>
      </w:r>
    </w:p>
    <w:p w14:paraId="4B498B77" w14:textId="4665F578" w:rsidR="00715ACB" w:rsidRDefault="00F50A61">
      <w:pPr>
        <w:spacing w:line="360" w:lineRule="auto"/>
        <w:ind w:firstLine="480"/>
        <w:rPr>
          <w:rFonts w:ascii="Arial" w:hAnsi="Arial" w:cs="Arial"/>
          <w:color w:val="000000" w:themeColor="text1"/>
          <w:sz w:val="24"/>
        </w:rPr>
      </w:pPr>
      <w:r>
        <w:rPr>
          <w:rFonts w:ascii="Arial" w:hAnsi="Arial" w:cs="Arial" w:hint="eastAsia"/>
          <w:color w:val="000000" w:themeColor="text1"/>
          <w:sz w:val="24"/>
        </w:rPr>
        <w:t>a</w:t>
      </w:r>
      <w:r>
        <w:rPr>
          <w:rFonts w:ascii="Arial" w:hAnsi="Arial" w:cs="Arial"/>
          <w:color w:val="000000" w:themeColor="text1"/>
          <w:sz w:val="24"/>
        </w:rPr>
        <w:t>ttention vector</w:t>
      </w:r>
      <w:r>
        <w:rPr>
          <w:rFonts w:ascii="Arial" w:hAnsi="Arial" w:cs="Arial" w:hint="eastAsia"/>
          <w:color w:val="000000" w:themeColor="text1"/>
          <w:sz w:val="24"/>
        </w:rPr>
        <w:t>即注意力向量的计算</w:t>
      </w:r>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_Ref3453366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18</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5E405526" w14:textId="07BEF985" w:rsidR="00B82B74" w:rsidRPr="0055340A" w:rsidRDefault="00DE0E61" w:rsidP="0055340A">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a</m:t>
              </m:r>
            </m:e>
            <m:sub>
              <m:r>
                <w:rPr>
                  <w:rFonts w:ascii="Cambria Math" w:hAnsi="Cambria Math" w:cs="Arial"/>
                  <w:color w:val="000000" w:themeColor="text1"/>
                  <w:sz w:val="24"/>
                </w:rPr>
                <m:t>t</m:t>
              </m:r>
            </m:sub>
          </m:sSub>
          <m:r>
            <w:rPr>
              <w:rFonts w:ascii="Cambria Math" w:hAnsi="Cambria Math" w:cs="Arial"/>
              <w:color w:val="000000" w:themeColor="text1"/>
              <w:sz w:val="24"/>
            </w:rPr>
            <m:t>=f</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e>
          </m:d>
          <m:r>
            <w:rPr>
              <w:rFonts w:ascii="Cambria Math" w:hAnsi="Cambria Math" w:cs="Arial" w:hint="eastAsia"/>
              <w:color w:val="000000" w:themeColor="text1"/>
              <w:sz w:val="24"/>
            </w:rPr>
            <m:t>=</m:t>
          </m:r>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tanh</m:t>
              </m:r>
            </m:fName>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c</m:t>
                  </m:r>
                </m:sub>
              </m:sSub>
              <m:d>
                <m:dPr>
                  <m:begChr m:val="["/>
                  <m:endChr m:val="]"/>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c</m:t>
                      </m:r>
                    </m:e>
                    <m:sub>
                      <m:r>
                        <w:rPr>
                          <w:rFonts w:ascii="Cambria Math" w:hAnsi="Cambria Math" w:cs="Arial"/>
                          <w:color w:val="000000" w:themeColor="text1"/>
                          <w:sz w:val="24"/>
                        </w:rPr>
                        <m:t>t</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e>
              </m:d>
              <m:r>
                <w:rPr>
                  <w:rFonts w:ascii="Cambria Math" w:hAnsi="Cambria Math" w:cs="Arial"/>
                  <w:color w:val="000000" w:themeColor="text1"/>
                  <w:sz w:val="24"/>
                </w:rPr>
                <m:t>)</m:t>
              </m:r>
            </m:e>
          </m:func>
        </m:oMath>
      </m:oMathPara>
    </w:p>
    <w:p w14:paraId="5F78253A" w14:textId="5C9F16F3"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203" w:name="_Ref3453366"/>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18</w:t>
      </w:r>
      <w:r w:rsidRPr="0055340A">
        <w:rPr>
          <w:rFonts w:ascii="Cambria Math" w:hAnsi="Cambria Math" w:cs="Arial"/>
          <w:color w:val="000000" w:themeColor="text1"/>
          <w:sz w:val="24"/>
        </w:rPr>
        <w:fldChar w:fldCharType="end"/>
      </w:r>
      <w:bookmarkEnd w:id="203"/>
      <w:r w:rsidRPr="0055340A">
        <w:rPr>
          <w:rFonts w:ascii="Cambria Math" w:hAnsi="Cambria Math" w:cs="Arial" w:hint="eastAsia"/>
          <w:color w:val="000000" w:themeColor="text1"/>
          <w:sz w:val="24"/>
        </w:rPr>
        <w:t>）</w:t>
      </w:r>
    </w:p>
    <w:p w14:paraId="3F43E8FC" w14:textId="68A8D0B6" w:rsidR="00715ACB" w:rsidRDefault="00F50A61">
      <w:pPr>
        <w:spacing w:line="360" w:lineRule="auto"/>
        <w:ind w:firstLine="480"/>
        <w:rPr>
          <w:rFonts w:ascii="Arial" w:hAnsi="Arial" w:cs="Arial"/>
          <w:color w:val="000000" w:themeColor="text1"/>
          <w:sz w:val="24"/>
        </w:rPr>
      </w:pPr>
      <w:r>
        <w:rPr>
          <w:rFonts w:ascii="Arial" w:hAnsi="Arial" w:cs="Arial" w:hint="eastAsia"/>
          <w:color w:val="000000" w:themeColor="text1"/>
          <w:sz w:val="24"/>
        </w:rPr>
        <w:t>对于计算</w:t>
      </w:r>
      <w:r>
        <w:rPr>
          <w:rFonts w:ascii="Arial" w:hAnsi="Arial" w:cs="Arial" w:hint="eastAsia"/>
          <w:color w:val="000000" w:themeColor="text1"/>
          <w:sz w:val="24"/>
        </w:rPr>
        <w:t>attention</w:t>
      </w:r>
      <w:r>
        <w:rPr>
          <w:rFonts w:ascii="Arial" w:hAnsi="Arial" w:cs="Arial"/>
          <w:color w:val="000000" w:themeColor="text1"/>
          <w:sz w:val="24"/>
        </w:rPr>
        <w:t xml:space="preserve"> </w:t>
      </w:r>
      <w:r>
        <w:rPr>
          <w:rFonts w:ascii="Arial" w:hAnsi="Arial" w:cs="Arial" w:hint="eastAsia"/>
          <w:color w:val="000000" w:themeColor="text1"/>
          <w:sz w:val="24"/>
        </w:rPr>
        <w:t>weights</w:t>
      </w:r>
      <w:r>
        <w:rPr>
          <w:rFonts w:ascii="Arial" w:hAnsi="Arial" w:cs="Arial" w:hint="eastAsia"/>
          <w:color w:val="000000" w:themeColor="text1"/>
          <w:sz w:val="24"/>
        </w:rPr>
        <w:t>的</w:t>
      </w:r>
      <w:r>
        <w:rPr>
          <w:rFonts w:ascii="Arial" w:hAnsi="Arial" w:cs="Arial" w:hint="eastAsia"/>
          <w:color w:val="000000" w:themeColor="text1"/>
          <w:sz w:val="24"/>
        </w:rPr>
        <w:t>score</w:t>
      </w:r>
      <w:r>
        <w:rPr>
          <w:rFonts w:ascii="Arial" w:hAnsi="Arial" w:cs="Arial" w:hint="eastAsia"/>
          <w:color w:val="000000" w:themeColor="text1"/>
          <w:sz w:val="24"/>
        </w:rPr>
        <w:t>函数而言，有很多方法可以实现，较为著名的包括</w:t>
      </w:r>
      <w:r>
        <w:rPr>
          <w:rFonts w:ascii="Arial" w:hAnsi="Arial" w:cs="Arial" w:hint="eastAsia"/>
          <w:color w:val="000000" w:themeColor="text1"/>
          <w:sz w:val="24"/>
        </w:rPr>
        <w:t>L</w:t>
      </w:r>
      <w:r>
        <w:rPr>
          <w:rFonts w:ascii="Arial" w:hAnsi="Arial" w:cs="Arial"/>
          <w:color w:val="000000" w:themeColor="text1"/>
          <w:sz w:val="24"/>
        </w:rPr>
        <w:t>uong’</w:t>
      </w:r>
      <w:r>
        <w:rPr>
          <w:rFonts w:ascii="Arial" w:hAnsi="Arial" w:cs="Arial" w:hint="eastAsia"/>
          <w:color w:val="000000" w:themeColor="text1"/>
          <w:sz w:val="24"/>
        </w:rPr>
        <w:t>s</w:t>
      </w:r>
      <w:r>
        <w:rPr>
          <w:rFonts w:ascii="Arial" w:hAnsi="Arial" w:cs="Arial"/>
          <w:color w:val="000000" w:themeColor="text1"/>
          <w:sz w:val="24"/>
        </w:rPr>
        <w:t xml:space="preserve"> </w:t>
      </w:r>
      <w:r>
        <w:rPr>
          <w:rFonts w:ascii="Arial" w:hAnsi="Arial" w:cs="Arial" w:hint="eastAsia"/>
          <w:color w:val="000000" w:themeColor="text1"/>
          <w:sz w:val="24"/>
        </w:rPr>
        <w:t>multiplication</w:t>
      </w:r>
      <w:r>
        <w:rPr>
          <w:rFonts w:ascii="Arial" w:hAnsi="Arial" w:cs="Arial" w:hint="eastAsia"/>
          <w:color w:val="000000" w:themeColor="text1"/>
          <w:sz w:val="24"/>
        </w:rPr>
        <w:t>方法和</w:t>
      </w:r>
      <w:proofErr w:type="spellStart"/>
      <w:r>
        <w:rPr>
          <w:rFonts w:ascii="Arial" w:hAnsi="Arial" w:cs="Arial" w:hint="eastAsia"/>
          <w:color w:val="000000" w:themeColor="text1"/>
          <w:sz w:val="24"/>
        </w:rPr>
        <w:t>Bahdanau</w:t>
      </w:r>
      <w:r>
        <w:rPr>
          <w:rFonts w:ascii="Arial" w:hAnsi="Arial" w:cs="Arial"/>
          <w:color w:val="000000" w:themeColor="text1"/>
          <w:sz w:val="24"/>
        </w:rPr>
        <w:t>’s</w:t>
      </w:r>
      <w:proofErr w:type="spellEnd"/>
      <w:r>
        <w:rPr>
          <w:rFonts w:ascii="Arial" w:hAnsi="Arial" w:cs="Arial"/>
          <w:color w:val="000000" w:themeColor="text1"/>
          <w:sz w:val="24"/>
        </w:rPr>
        <w:t xml:space="preserve"> addition</w:t>
      </w:r>
      <w:r>
        <w:rPr>
          <w:rFonts w:ascii="Arial" w:hAnsi="Arial" w:cs="Arial" w:hint="eastAsia"/>
          <w:color w:val="000000" w:themeColor="text1"/>
          <w:sz w:val="24"/>
        </w:rPr>
        <w:t>方法，计算方式</w:t>
      </w:r>
      <w:r w:rsidR="0055340A">
        <w:rPr>
          <w:rFonts w:ascii="Arial" w:hAnsi="Arial" w:cs="Arial" w:hint="eastAsia"/>
          <w:color w:val="000000" w:themeColor="text1"/>
          <w:sz w:val="24"/>
        </w:rPr>
        <w:t>如</w:t>
      </w:r>
      <w:r w:rsidR="0055340A">
        <w:rPr>
          <w:rFonts w:ascii="Arial" w:hAnsi="Arial" w:cs="Arial"/>
          <w:color w:val="000000" w:themeColor="text1"/>
          <w:sz w:val="24"/>
        </w:rPr>
        <w:fldChar w:fldCharType="begin"/>
      </w:r>
      <w:r w:rsidR="0055340A">
        <w:rPr>
          <w:rFonts w:ascii="Arial" w:hAnsi="Arial" w:cs="Arial"/>
          <w:color w:val="000000" w:themeColor="text1"/>
          <w:sz w:val="24"/>
        </w:rPr>
        <w:instrText xml:space="preserve"> </w:instrText>
      </w:r>
      <w:r w:rsidR="0055340A">
        <w:rPr>
          <w:rFonts w:ascii="Arial" w:hAnsi="Arial" w:cs="Arial" w:hint="eastAsia"/>
          <w:color w:val="000000" w:themeColor="text1"/>
          <w:sz w:val="24"/>
        </w:rPr>
        <w:instrText>REF _Ref3453373 \h</w:instrText>
      </w:r>
      <w:r w:rsidR="0055340A">
        <w:rPr>
          <w:rFonts w:ascii="Arial" w:hAnsi="Arial" w:cs="Arial"/>
          <w:color w:val="000000" w:themeColor="text1"/>
          <w:sz w:val="24"/>
        </w:rPr>
        <w:instrText xml:space="preserve"> </w:instrText>
      </w:r>
      <w:r w:rsidR="0055340A">
        <w:rPr>
          <w:rFonts w:ascii="Arial" w:hAnsi="Arial" w:cs="Arial"/>
          <w:color w:val="000000" w:themeColor="text1"/>
          <w:sz w:val="24"/>
        </w:rPr>
      </w:r>
      <w:r w:rsidR="0055340A">
        <w:rPr>
          <w:rFonts w:ascii="Arial" w:hAnsi="Arial" w:cs="Arial"/>
          <w:color w:val="000000" w:themeColor="text1"/>
          <w:sz w:val="24"/>
        </w:rPr>
        <w:fldChar w:fldCharType="separate"/>
      </w:r>
      <w:r w:rsidR="0055340A" w:rsidRPr="0055340A">
        <w:rPr>
          <w:rFonts w:ascii="Cambria Math" w:hAnsi="Cambria Math" w:cs="Arial" w:hint="eastAsia"/>
          <w:color w:val="000000" w:themeColor="text1"/>
          <w:sz w:val="24"/>
        </w:rPr>
        <w:t>公式（</w:t>
      </w:r>
      <w:r w:rsidR="0055340A" w:rsidRPr="0055340A">
        <w:rPr>
          <w:rFonts w:ascii="Cambria Math" w:hAnsi="Cambria Math" w:cs="Arial" w:hint="eastAsia"/>
          <w:color w:val="000000" w:themeColor="text1"/>
          <w:sz w:val="24"/>
        </w:rPr>
        <w:t xml:space="preserve">2. </w:t>
      </w:r>
      <w:r w:rsidR="0055340A" w:rsidRPr="0055340A">
        <w:rPr>
          <w:rFonts w:ascii="Cambria Math" w:hAnsi="Cambria Math" w:cs="Arial"/>
          <w:color w:val="000000" w:themeColor="text1"/>
          <w:sz w:val="24"/>
        </w:rPr>
        <w:t>19</w:t>
      </w:r>
      <w:r w:rsidR="0055340A">
        <w:rPr>
          <w:rFonts w:ascii="Arial" w:hAnsi="Arial" w:cs="Arial"/>
          <w:color w:val="000000" w:themeColor="text1"/>
          <w:sz w:val="24"/>
        </w:rPr>
        <w:fldChar w:fldCharType="end"/>
      </w:r>
      <w:r w:rsidR="0055340A">
        <w:rPr>
          <w:rFonts w:ascii="Arial" w:hAnsi="Arial" w:cs="Arial" w:hint="eastAsia"/>
          <w:color w:val="000000" w:themeColor="text1"/>
          <w:sz w:val="24"/>
        </w:rPr>
        <w:t>）所示</w:t>
      </w:r>
      <w:r>
        <w:rPr>
          <w:rFonts w:ascii="Arial" w:hAnsi="Arial" w:cs="Arial" w:hint="eastAsia"/>
          <w:color w:val="000000" w:themeColor="text1"/>
          <w:sz w:val="24"/>
        </w:rPr>
        <w:t>：</w:t>
      </w:r>
    </w:p>
    <w:p w14:paraId="1B57ACA9" w14:textId="77777777" w:rsidR="00B82B74" w:rsidRPr="0055340A" w:rsidRDefault="00F50A61" w:rsidP="0055340A">
      <w:pPr>
        <w:tabs>
          <w:tab w:val="center" w:pos="4156"/>
          <w:tab w:val="right" w:pos="10110"/>
        </w:tabs>
        <w:spacing w:line="360" w:lineRule="auto"/>
        <w:jc w:val="left"/>
        <w:rPr>
          <w:rFonts w:ascii="Cambria Math" w:hAnsi="Cambria Math" w:cs="Arial"/>
          <w:i/>
          <w:iCs/>
          <w:color w:val="000000" w:themeColor="text1"/>
          <w:sz w:val="24"/>
        </w:rPr>
      </w:pPr>
      <m:oMathPara>
        <m:oMath>
          <m:r>
            <w:rPr>
              <w:rFonts w:ascii="Cambria Math" w:hAnsi="Cambria Math" w:cs="Arial" w:hint="eastAsia"/>
              <w:color w:val="000000" w:themeColor="text1"/>
              <w:sz w:val="24"/>
            </w:rPr>
            <m:t>score</m:t>
          </m:r>
          <m:d>
            <m:dPr>
              <m:ctrlPr>
                <w:rPr>
                  <w:rFonts w:ascii="Cambria Math" w:hAnsi="Cambria Math" w:cs="Arial"/>
                  <w:i/>
                  <w:iCs/>
                  <w:color w:val="000000" w:themeColor="text1"/>
                  <w:sz w:val="24"/>
                </w:rPr>
              </m:ctrlPr>
            </m:dPr>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e>
          </m:d>
          <m:r>
            <w:rPr>
              <w:rFonts w:ascii="Cambria Math" w:hAnsi="Cambria Math" w:cs="Arial" w:hint="eastAsia"/>
              <w:color w:val="000000" w:themeColor="text1"/>
              <w:sz w:val="24"/>
            </w:rPr>
            <m:t>=</m:t>
          </m:r>
          <m:d>
            <m:dPr>
              <m:begChr m:val="{"/>
              <m:endChr m:val=""/>
              <m:ctrlPr>
                <w:rPr>
                  <w:rFonts w:ascii="Cambria Math" w:hAnsi="Cambria Math" w:cs="Arial"/>
                  <w:i/>
                  <w:iCs/>
                  <w:color w:val="000000" w:themeColor="text1"/>
                  <w:sz w:val="24"/>
                </w:rPr>
              </m:ctrlPr>
            </m:dPr>
            <m:e>
              <m:eqArr>
                <m:eqArrPr>
                  <m:ctrlPr>
                    <w:rPr>
                      <w:rFonts w:ascii="Cambria Math" w:hAnsi="Cambria Math" w:cs="Arial"/>
                      <w:i/>
                      <w:iCs/>
                      <w:color w:val="000000" w:themeColor="text1"/>
                      <w:sz w:val="24"/>
                    </w:rPr>
                  </m:ctrlPr>
                </m:eqArrPr>
                <m:e>
                  <m:r>
                    <w:rPr>
                      <w:rFonts w:ascii="Cambria Math" w:hAnsi="Cambria Math" w:cs="Arial"/>
                      <w:color w:val="000000" w:themeColor="text1"/>
                      <w:sz w:val="24"/>
                    </w:rPr>
                    <m:t xml:space="preserve">             </m:t>
                  </m:r>
                  <m:sSubSup>
                    <m:sSubSupPr>
                      <m:ctrlPr>
                        <w:rPr>
                          <w:rFonts w:ascii="Cambria Math" w:hAnsi="Cambria Math" w:cs="Arial"/>
                          <w:i/>
                          <w:iCs/>
                          <w:color w:val="000000" w:themeColor="text1"/>
                          <w:sz w:val="24"/>
                        </w:rPr>
                      </m:ctrlPr>
                    </m:sSubSupPr>
                    <m:e>
                      <m:r>
                        <w:rPr>
                          <w:rFonts w:ascii="Cambria Math" w:hAnsi="Cambria Math" w:cs="Arial"/>
                          <w:color w:val="000000" w:themeColor="text1"/>
                          <w:sz w:val="24"/>
                        </w:rPr>
                        <m:t>h</m:t>
                      </m:r>
                    </m:e>
                    <m:sub>
                      <m:r>
                        <w:rPr>
                          <w:rFonts w:ascii="Cambria Math" w:hAnsi="Cambria Math" w:cs="Arial"/>
                          <w:color w:val="000000" w:themeColor="text1"/>
                          <w:sz w:val="24"/>
                        </w:rPr>
                        <m:t>t</m:t>
                      </m:r>
                    </m:sub>
                    <m:sup>
                      <m:r>
                        <w:rPr>
                          <w:rFonts w:ascii="Cambria Math" w:hAnsi="Cambria Math" w:cs="Arial"/>
                          <w:color w:val="000000" w:themeColor="text1"/>
                          <w:sz w:val="24"/>
                        </w:rPr>
                        <m:t>T</m:t>
                      </m:r>
                    </m:sup>
                  </m:sSubSup>
                  <m:r>
                    <w:rPr>
                      <w:rFonts w:ascii="Cambria Math" w:hAnsi="Cambria Math" w:cs="Arial"/>
                      <w:color w:val="000000" w:themeColor="text1"/>
                      <w:sz w:val="24"/>
                    </w:rPr>
                    <m:t>W</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r>
                    <w:rPr>
                      <w:rFonts w:ascii="Cambria Math" w:hAnsi="Cambria Math" w:cs="Arial"/>
                      <w:color w:val="000000" w:themeColor="text1"/>
                      <w:sz w:val="24"/>
                    </w:rPr>
                    <m:t xml:space="preserve">        </m:t>
                  </m:r>
                  <m:r>
                    <w:rPr>
                      <w:rFonts w:ascii="Cambria Math" w:hAnsi="Cambria Math" w:cs="Arial" w:hint="eastAsia"/>
                      <w:color w:val="000000" w:themeColor="text1"/>
                      <w:sz w:val="24"/>
                    </w:rPr>
                    <m:t>L</m:t>
                  </m:r>
                  <m:r>
                    <w:rPr>
                      <w:rFonts w:ascii="Cambria Math" w:hAnsi="Cambria Math" w:cs="Arial"/>
                      <w:color w:val="000000" w:themeColor="text1"/>
                      <w:sz w:val="24"/>
                    </w:rPr>
                    <m:t>uong’</m:t>
                  </m:r>
                  <m:r>
                    <w:rPr>
                      <w:rFonts w:ascii="Cambria Math" w:hAnsi="Cambria Math" w:cs="Arial" w:hint="eastAsia"/>
                      <w:color w:val="000000" w:themeColor="text1"/>
                      <w:sz w:val="24"/>
                    </w:rPr>
                    <m:t>s</m:t>
                  </m:r>
                  <m:r>
                    <w:rPr>
                      <w:rFonts w:ascii="Cambria Math" w:hAnsi="Cambria Math" w:cs="Arial"/>
                      <w:color w:val="000000" w:themeColor="text1"/>
                      <w:sz w:val="24"/>
                    </w:rPr>
                    <m:t xml:space="preserve"> </m:t>
                  </m:r>
                  <m:r>
                    <w:rPr>
                      <w:rFonts w:ascii="Cambria Math" w:hAnsi="Cambria Math" w:cs="Arial" w:hint="eastAsia"/>
                      <w:color w:val="000000" w:themeColor="text1"/>
                      <w:sz w:val="24"/>
                    </w:rPr>
                    <m:t>multiplication</m:t>
                  </m:r>
                  <m:r>
                    <w:rPr>
                      <w:rFonts w:ascii="Cambria Math" w:hAnsi="Cambria Math" w:cs="Arial"/>
                      <w:color w:val="000000" w:themeColor="text1"/>
                      <w:sz w:val="24"/>
                    </w:rPr>
                    <m:t xml:space="preserve"> </m:t>
                  </m:r>
                </m:e>
                <m:e>
                  <m:sSubSup>
                    <m:sSubSupPr>
                      <m:ctrlPr>
                        <w:rPr>
                          <w:rFonts w:ascii="Cambria Math" w:hAnsi="Cambria Math" w:cs="Arial"/>
                          <w:i/>
                          <w:iCs/>
                          <w:color w:val="000000" w:themeColor="text1"/>
                          <w:sz w:val="24"/>
                        </w:rPr>
                      </m:ctrlPr>
                    </m:sSubSupPr>
                    <m:e>
                      <m:r>
                        <w:rPr>
                          <w:rFonts w:ascii="Cambria Math" w:hAnsi="Cambria Math" w:cs="Arial"/>
                          <w:color w:val="000000" w:themeColor="text1"/>
                          <w:sz w:val="24"/>
                        </w:rPr>
                        <m:t>v</m:t>
                      </m:r>
                    </m:e>
                    <m:sub>
                      <m:r>
                        <w:rPr>
                          <w:rFonts w:ascii="Cambria Math" w:hAnsi="Cambria Math" w:cs="Arial"/>
                          <w:color w:val="000000" w:themeColor="text1"/>
                          <w:sz w:val="24"/>
                        </w:rPr>
                        <m:t>a</m:t>
                      </m:r>
                    </m:sub>
                    <m:sup>
                      <m:r>
                        <w:rPr>
                          <w:rFonts w:ascii="Cambria Math" w:hAnsi="Cambria Math" w:cs="Arial"/>
                          <w:color w:val="000000" w:themeColor="text1"/>
                          <w:sz w:val="24"/>
                        </w:rPr>
                        <m:t>T</m:t>
                      </m:r>
                    </m:sup>
                  </m:sSubSup>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tanh</m:t>
                      </m:r>
                    </m:fName>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1</m:t>
                          </m:r>
                        </m:sub>
                      </m:sSub>
                      <m:sSub>
                        <m:sSubPr>
                          <m:ctrlPr>
                            <w:rPr>
                              <w:rFonts w:ascii="Cambria Math" w:hAnsi="Cambria Math" w:cs="Arial"/>
                              <w:i/>
                              <w:iCs/>
                              <w:color w:val="000000" w:themeColor="text1"/>
                              <w:sz w:val="24"/>
                            </w:rPr>
                          </m:ctrlPr>
                        </m:sSubPr>
                        <m:e>
                          <m:r>
                            <w:rPr>
                              <w:rFonts w:ascii="Cambria Math" w:hAnsi="Cambria Math" w:cs="Arial"/>
                              <w:color w:val="000000" w:themeColor="text1"/>
                              <w:sz w:val="24"/>
                            </w:rPr>
                            <m:t>h</m:t>
                          </m:r>
                        </m:e>
                        <m:sub>
                          <m:r>
                            <w:rPr>
                              <w:rFonts w:ascii="Cambria Math" w:hAnsi="Cambria Math" w:cs="Arial"/>
                              <w:color w:val="000000" w:themeColor="text1"/>
                              <w:sz w:val="24"/>
                            </w:rPr>
                            <m:t>t</m:t>
                          </m:r>
                        </m:sub>
                      </m:sSub>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r>
                            <w:rPr>
                              <w:rFonts w:ascii="Cambria Math" w:hAnsi="Cambria Math" w:cs="Arial"/>
                              <w:color w:val="000000" w:themeColor="text1"/>
                              <w:sz w:val="24"/>
                            </w:rPr>
                            <m:t>W</m:t>
                          </m:r>
                        </m:e>
                        <m:sub>
                          <m:r>
                            <w:rPr>
                              <w:rFonts w:ascii="Cambria Math" w:hAnsi="Cambria Math" w:cs="Arial"/>
                              <w:color w:val="000000" w:themeColor="text1"/>
                              <w:sz w:val="24"/>
                            </w:rPr>
                            <m:t>2</m:t>
                          </m:r>
                        </m:sub>
                      </m:sSub>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r>
                        <w:rPr>
                          <w:rFonts w:ascii="Cambria Math" w:hAnsi="Cambria Math" w:cs="Arial"/>
                          <w:color w:val="000000" w:themeColor="text1"/>
                          <w:sz w:val="24"/>
                        </w:rPr>
                        <m:t xml:space="preserve">)     </m:t>
                      </m:r>
                    </m:e>
                  </m:func>
                  <m:r>
                    <w:rPr>
                      <w:rFonts w:ascii="Cambria Math" w:hAnsi="Cambria Math" w:cs="Arial" w:hint="eastAsia"/>
                      <w:color w:val="000000" w:themeColor="text1"/>
                      <w:sz w:val="24"/>
                    </w:rPr>
                    <m:t>Ba</m:t>
                  </m:r>
                  <m:r>
                    <w:rPr>
                      <w:rFonts w:ascii="Cambria Math" w:hAnsi="Cambria Math" w:cs="Arial" w:hint="eastAsia"/>
                      <w:color w:val="000000" w:themeColor="text1"/>
                      <w:sz w:val="24"/>
                    </w:rPr>
                    <m:t>h</m:t>
                  </m:r>
                  <m:r>
                    <w:rPr>
                      <w:rFonts w:ascii="Cambria Math" w:hAnsi="Cambria Math" w:cs="Arial" w:hint="eastAsia"/>
                      <w:color w:val="000000" w:themeColor="text1"/>
                      <w:sz w:val="24"/>
                    </w:rPr>
                    <m:t>danau</m:t>
                  </m:r>
                  <m:r>
                    <w:rPr>
                      <w:rFonts w:ascii="Cambria Math" w:hAnsi="Cambria Math" w:cs="Arial"/>
                      <w:color w:val="000000" w:themeColor="text1"/>
                      <w:sz w:val="24"/>
                    </w:rPr>
                    <m:t>’s addition</m:t>
                  </m:r>
                </m:e>
              </m:eqArr>
            </m:e>
          </m:d>
        </m:oMath>
      </m:oMathPara>
    </w:p>
    <w:p w14:paraId="6318BEA8" w14:textId="650F69B8" w:rsidR="00715ACB" w:rsidRPr="0055340A" w:rsidRDefault="009B2CE4" w:rsidP="0055340A">
      <w:pPr>
        <w:tabs>
          <w:tab w:val="center" w:pos="4156"/>
          <w:tab w:val="right" w:pos="10110"/>
        </w:tabs>
        <w:spacing w:line="360" w:lineRule="auto"/>
        <w:jc w:val="right"/>
        <w:rPr>
          <w:rFonts w:ascii="Cambria Math" w:hAnsi="Cambria Math" w:cs="Arial"/>
          <w:color w:val="000000" w:themeColor="text1"/>
          <w:sz w:val="24"/>
        </w:rPr>
      </w:pPr>
      <w:bookmarkStart w:id="204" w:name="_Ref3453373"/>
      <w:r w:rsidRPr="0055340A">
        <w:rPr>
          <w:rFonts w:ascii="Cambria Math" w:hAnsi="Cambria Math" w:cs="Arial" w:hint="eastAsia"/>
          <w:color w:val="000000" w:themeColor="text1"/>
          <w:sz w:val="24"/>
        </w:rPr>
        <w:t>公式（</w:t>
      </w:r>
      <w:r w:rsidRPr="0055340A">
        <w:rPr>
          <w:rFonts w:ascii="Cambria Math" w:hAnsi="Cambria Math" w:cs="Arial" w:hint="eastAsia"/>
          <w:color w:val="000000" w:themeColor="text1"/>
          <w:sz w:val="24"/>
        </w:rPr>
        <w:t xml:space="preserve">2. </w:t>
      </w:r>
      <w:r w:rsidRPr="0055340A">
        <w:rPr>
          <w:rFonts w:ascii="Cambria Math" w:hAnsi="Cambria Math" w:cs="Arial"/>
          <w:color w:val="000000" w:themeColor="text1"/>
          <w:sz w:val="24"/>
        </w:rPr>
        <w:fldChar w:fldCharType="begin"/>
      </w:r>
      <w:r w:rsidRPr="0055340A">
        <w:rPr>
          <w:rFonts w:ascii="Cambria Math" w:hAnsi="Cambria Math" w:cs="Arial"/>
          <w:color w:val="000000" w:themeColor="text1"/>
          <w:sz w:val="24"/>
        </w:rPr>
        <w:instrText xml:space="preserve"> </w:instrText>
      </w:r>
      <w:r w:rsidRPr="0055340A">
        <w:rPr>
          <w:rFonts w:ascii="Cambria Math" w:hAnsi="Cambria Math" w:cs="Arial" w:hint="eastAsia"/>
          <w:color w:val="000000" w:themeColor="text1"/>
          <w:sz w:val="24"/>
        </w:rPr>
        <w:instrText xml:space="preserve">SEQ </w:instrText>
      </w:r>
      <w:r w:rsidRPr="0055340A">
        <w:rPr>
          <w:rFonts w:ascii="Cambria Math" w:hAnsi="Cambria Math" w:cs="Arial" w:hint="eastAsia"/>
          <w:color w:val="000000" w:themeColor="text1"/>
          <w:sz w:val="24"/>
        </w:rPr>
        <w:instrText>公式</w:instrText>
      </w:r>
      <w:r w:rsidRPr="0055340A">
        <w:rPr>
          <w:rFonts w:ascii="Cambria Math" w:hAnsi="Cambria Math" w:cs="Arial" w:hint="eastAsia"/>
          <w:color w:val="000000" w:themeColor="text1"/>
          <w:sz w:val="24"/>
        </w:rPr>
        <w:instrText>2. \* ARABIC</w:instrText>
      </w:r>
      <w:r w:rsidRPr="0055340A">
        <w:rPr>
          <w:rFonts w:ascii="Cambria Math" w:hAnsi="Cambria Math" w:cs="Arial"/>
          <w:color w:val="000000" w:themeColor="text1"/>
          <w:sz w:val="24"/>
        </w:rPr>
        <w:instrText xml:space="preserve"> </w:instrText>
      </w:r>
      <w:r w:rsidRPr="0055340A">
        <w:rPr>
          <w:rFonts w:ascii="Cambria Math" w:hAnsi="Cambria Math" w:cs="Arial"/>
          <w:color w:val="000000" w:themeColor="text1"/>
          <w:sz w:val="24"/>
        </w:rPr>
        <w:fldChar w:fldCharType="separate"/>
      </w:r>
      <w:r w:rsidRPr="0055340A">
        <w:rPr>
          <w:rFonts w:ascii="Cambria Math" w:hAnsi="Cambria Math" w:cs="Arial"/>
          <w:color w:val="000000" w:themeColor="text1"/>
          <w:sz w:val="24"/>
        </w:rPr>
        <w:t>19</w:t>
      </w:r>
      <w:r w:rsidRPr="0055340A">
        <w:rPr>
          <w:rFonts w:ascii="Cambria Math" w:hAnsi="Cambria Math" w:cs="Arial"/>
          <w:color w:val="000000" w:themeColor="text1"/>
          <w:sz w:val="24"/>
        </w:rPr>
        <w:fldChar w:fldCharType="end"/>
      </w:r>
      <w:bookmarkEnd w:id="204"/>
      <w:r w:rsidRPr="0055340A">
        <w:rPr>
          <w:rFonts w:ascii="Cambria Math" w:hAnsi="Cambria Math" w:cs="Arial" w:hint="eastAsia"/>
          <w:color w:val="000000" w:themeColor="text1"/>
          <w:sz w:val="24"/>
        </w:rPr>
        <w:t>）</w:t>
      </w:r>
    </w:p>
    <w:p w14:paraId="7956D14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解码器每一个时间步进行预测时，会将输入序列转为向量序列并从中自适应的选出一个子集来解码输出。无论输入序列长短如何，解码器都是从中选出有用的子集而非全集来解码，有效解决了由于输入序列过长带来的信息记忆不充分问题。但是需要注意的是，由于需要额外计算注意力权重，上下文向量等中间结果，加入</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机制会额外增加许多计算量，所以对计算资源有较高要求。</w:t>
      </w:r>
    </w:p>
    <w:p w14:paraId="12A81ACB" w14:textId="77777777" w:rsidR="00715ACB" w:rsidRDefault="00F50A61">
      <w:pPr>
        <w:pStyle w:val="2"/>
      </w:pPr>
      <w:bookmarkStart w:id="205" w:name="_Toc3559740"/>
      <w:r>
        <w:rPr>
          <w:rFonts w:hint="eastAsia"/>
        </w:rPr>
        <w:lastRenderedPageBreak/>
        <w:t>2.6</w:t>
      </w:r>
      <w:r>
        <w:t xml:space="preserve"> </w:t>
      </w:r>
      <w:r>
        <w:rPr>
          <w:rFonts w:hint="eastAsia"/>
        </w:rPr>
        <w:t>本章小结</w:t>
      </w:r>
      <w:bookmarkEnd w:id="205"/>
    </w:p>
    <w:p w14:paraId="56188AA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本章介绍了与论文有关的背景知识，首先介绍了多标签学习与非均衡样本学习。其次介绍了词向量概念，并引出了神经概率语言模型</w:t>
      </w:r>
      <w:r>
        <w:rPr>
          <w:rFonts w:ascii="Arial" w:hAnsi="Arial" w:cs="Arial"/>
          <w:color w:val="000000" w:themeColor="text1"/>
          <w:sz w:val="24"/>
        </w:rPr>
        <w:t>W</w:t>
      </w:r>
      <w:r>
        <w:rPr>
          <w:rFonts w:ascii="Arial" w:hAnsi="Arial" w:cs="Arial" w:hint="eastAsia"/>
          <w:color w:val="000000" w:themeColor="text1"/>
          <w:sz w:val="24"/>
        </w:rPr>
        <w:t>ord2vec</w:t>
      </w:r>
      <w:r>
        <w:rPr>
          <w:rFonts w:ascii="Arial" w:hAnsi="Arial" w:cs="Arial" w:hint="eastAsia"/>
          <w:color w:val="000000" w:themeColor="text1"/>
          <w:sz w:val="24"/>
        </w:rPr>
        <w:t>，分析了两种子模型以及训练方法。接着介绍了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主题模型，按照其发展历程介绍了如何对文本生成进行建模，并由此得到文本主题向量。最后，介绍了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深度网络的原理以及</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机制，分析了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内部结构，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在处理文本上的优缺点以及</w:t>
      </w:r>
      <w:r>
        <w:rPr>
          <w:rFonts w:ascii="Arial" w:hAnsi="Arial" w:cs="Arial" w:hint="eastAsia"/>
          <w:color w:val="000000" w:themeColor="text1"/>
          <w:sz w:val="24"/>
        </w:rPr>
        <w:t>Attention</w:t>
      </w:r>
      <w:r>
        <w:rPr>
          <w:rFonts w:ascii="Arial" w:hAnsi="Arial" w:cs="Arial" w:hint="eastAsia"/>
          <w:color w:val="000000" w:themeColor="text1"/>
          <w:sz w:val="24"/>
        </w:rPr>
        <w:t>机制如何解决</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无法解决的问题。</w:t>
      </w:r>
    </w:p>
    <w:p w14:paraId="068B14C3" w14:textId="77777777" w:rsidR="00715ACB" w:rsidRDefault="00715ACB">
      <w:pPr>
        <w:pStyle w:val="1"/>
        <w:jc w:val="center"/>
        <w:rPr>
          <w:rFonts w:ascii="Arial" w:hAnsi="Arial" w:cs="Arial"/>
        </w:rPr>
        <w:sectPr w:rsidR="00715ACB">
          <w:pgSz w:w="11906" w:h="16838"/>
          <w:pgMar w:top="1440" w:right="1800" w:bottom="1440" w:left="1800" w:header="851" w:footer="992" w:gutter="0"/>
          <w:cols w:space="425"/>
          <w:docGrid w:type="lines" w:linePitch="312"/>
        </w:sectPr>
      </w:pPr>
    </w:p>
    <w:p w14:paraId="20A84140" w14:textId="77777777" w:rsidR="00715ACB" w:rsidRDefault="00F50A61">
      <w:pPr>
        <w:pStyle w:val="1"/>
        <w:jc w:val="center"/>
        <w:rPr>
          <w:rFonts w:ascii="Arial" w:eastAsia="黑体" w:hAnsi="Arial" w:cs="Arial"/>
        </w:rPr>
      </w:pPr>
      <w:r>
        <w:rPr>
          <w:rFonts w:ascii="Arial" w:hAnsi="Arial" w:cs="Arial"/>
        </w:rPr>
        <w:br w:type="page"/>
      </w:r>
      <w:bookmarkStart w:id="206" w:name="_Toc136106973"/>
      <w:bookmarkStart w:id="207" w:name="_Toc3559741"/>
      <w:r>
        <w:rPr>
          <w:rFonts w:ascii="Arial" w:eastAsia="黑体" w:hAnsi="Arial" w:cs="Arial"/>
        </w:rPr>
        <w:lastRenderedPageBreak/>
        <w:t>第三章</w:t>
      </w:r>
      <w:r>
        <w:rPr>
          <w:rFonts w:ascii="Arial" w:eastAsia="黑体" w:hAnsi="Arial" w:cs="Arial"/>
        </w:rPr>
        <w:t xml:space="preserve">  </w:t>
      </w:r>
      <w:bookmarkEnd w:id="206"/>
      <w:r>
        <w:rPr>
          <w:rFonts w:ascii="Arial" w:eastAsia="黑体" w:hAnsi="Arial" w:cs="Arial" w:hint="eastAsia"/>
        </w:rPr>
        <w:t>法条推荐方法设计</w:t>
      </w:r>
      <w:bookmarkEnd w:id="207"/>
    </w:p>
    <w:p w14:paraId="71DC07D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本章主要介绍两种基于深度学习的法条推荐方法。</w:t>
      </w:r>
      <w:r>
        <w:rPr>
          <w:rFonts w:ascii="Arial" w:hAnsi="Arial" w:cs="Arial" w:hint="eastAsia"/>
          <w:color w:val="000000" w:themeColor="text1"/>
          <w:sz w:val="24"/>
        </w:rPr>
        <w:t>3.1</w:t>
      </w:r>
      <w:r>
        <w:rPr>
          <w:rFonts w:ascii="Arial" w:hAnsi="Arial" w:cs="Arial" w:hint="eastAsia"/>
          <w:color w:val="000000" w:themeColor="text1"/>
          <w:sz w:val="24"/>
        </w:rPr>
        <w:t>节主要分析了法条推荐问题以及裁判文书数据集的特点。</w:t>
      </w:r>
      <w:r>
        <w:rPr>
          <w:rFonts w:ascii="Arial" w:hAnsi="Arial" w:cs="Arial" w:hint="eastAsia"/>
          <w:color w:val="000000" w:themeColor="text1"/>
          <w:sz w:val="24"/>
        </w:rPr>
        <w:t>3.2</w:t>
      </w:r>
      <w:r>
        <w:rPr>
          <w:rFonts w:ascii="Arial" w:hAnsi="Arial" w:cs="Arial" w:hint="eastAsia"/>
          <w:color w:val="000000" w:themeColor="text1"/>
          <w:sz w:val="24"/>
        </w:rPr>
        <w:t>节主要介绍本文提出的法条推荐方法的总流程。</w:t>
      </w:r>
      <w:r>
        <w:rPr>
          <w:rFonts w:ascii="Arial" w:hAnsi="Arial" w:cs="Arial" w:hint="eastAsia"/>
          <w:color w:val="000000" w:themeColor="text1"/>
          <w:sz w:val="24"/>
        </w:rPr>
        <w:t>3.3</w:t>
      </w:r>
      <w:r>
        <w:rPr>
          <w:rFonts w:ascii="Arial" w:hAnsi="Arial" w:cs="Arial" w:hint="eastAsia"/>
          <w:color w:val="000000" w:themeColor="text1"/>
          <w:sz w:val="24"/>
        </w:rPr>
        <w:t>节主要介绍裁判文书预处理方法。</w:t>
      </w:r>
      <w:r>
        <w:rPr>
          <w:rFonts w:ascii="Arial" w:hAnsi="Arial" w:cs="Arial" w:hint="eastAsia"/>
          <w:color w:val="000000" w:themeColor="text1"/>
          <w:sz w:val="24"/>
        </w:rPr>
        <w:t>3.4</w:t>
      </w:r>
      <w:r>
        <w:rPr>
          <w:rFonts w:ascii="Arial" w:hAnsi="Arial" w:cs="Arial" w:hint="eastAsia"/>
          <w:color w:val="000000" w:themeColor="text1"/>
          <w:sz w:val="24"/>
        </w:rPr>
        <w:t>节与</w:t>
      </w:r>
      <w:r>
        <w:rPr>
          <w:rFonts w:ascii="Arial" w:hAnsi="Arial" w:cs="Arial" w:hint="eastAsia"/>
          <w:color w:val="000000" w:themeColor="text1"/>
          <w:sz w:val="24"/>
        </w:rPr>
        <w:t>3.5</w:t>
      </w:r>
      <w:r>
        <w:rPr>
          <w:rFonts w:ascii="Arial" w:hAnsi="Arial" w:cs="Arial" w:hint="eastAsia"/>
          <w:color w:val="000000" w:themeColor="text1"/>
          <w:sz w:val="24"/>
        </w:rPr>
        <w:t>节分别介绍了两种法条推荐方法的流程与模型设计，分别是基于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的法条推荐方法以及基于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w:t>
      </w:r>
    </w:p>
    <w:p w14:paraId="2126C4C3" w14:textId="77777777" w:rsidR="00715ACB" w:rsidRDefault="00F50A61">
      <w:pPr>
        <w:pStyle w:val="2"/>
      </w:pPr>
      <w:bookmarkStart w:id="208" w:name="_Toc136106974"/>
      <w:bookmarkStart w:id="209" w:name="_Toc3559742"/>
      <w:r>
        <w:t>3.1</w:t>
      </w:r>
      <w:r>
        <w:rPr>
          <w:rFonts w:hint="eastAsia"/>
        </w:rPr>
        <w:t xml:space="preserve"> </w:t>
      </w:r>
      <w:bookmarkEnd w:id="208"/>
      <w:r>
        <w:rPr>
          <w:rFonts w:hint="eastAsia"/>
        </w:rPr>
        <w:t>法条推荐系统总体框架</w:t>
      </w:r>
      <w:bookmarkEnd w:id="209"/>
    </w:p>
    <w:p w14:paraId="6757431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智能化与司法公开的背景下，基于裁判文书的法条推荐技术不仅可以辅助法官判案，还能保证司法的公平公正，以及为没有法律经验的当事人提供权威的法律参考。在当下社会矛盾日渐增多的情况下，大量案件涌入法院，而法院的有限人力使得法院办公低效，本技术作为辅助工具可以为法官推荐案件可能适用的法律法条，提高其工作效率。同时，在法院司法审判的过程中，由于法官判案的主观因素，会导致“同案不同判”，通过推荐的法条与实际引用的法条作差异对比，维护司法公平公正。除此之外，利用法条推荐技术，为没有经验的当事人提供法律参考，形成最佳的诉讼策略，节约了诉讼成本。</w:t>
      </w:r>
    </w:p>
    <w:p w14:paraId="19B55918" w14:textId="77777777" w:rsidR="00715ACB" w:rsidRDefault="00F50A61">
      <w:pPr>
        <w:jc w:val="center"/>
        <w:rPr>
          <w:color w:val="000000" w:themeColor="text1"/>
        </w:rPr>
      </w:pPr>
      <w:r>
        <w:rPr>
          <w:color w:val="000000" w:themeColor="text1"/>
        </w:rPr>
        <w:object w:dxaOrig="7784" w:dyaOrig="2112" w14:anchorId="4627A095">
          <v:shape id="_x0000_i1035" type="#_x0000_t75" alt="" style="width:388.8pt;height:106.45pt" o:ole="">
            <v:imagedata r:id="rId34" o:title=""/>
          </v:shape>
          <o:OLEObject Type="Embed" ProgID="Visio.Drawing.15" ShapeID="_x0000_i1035" DrawAspect="Content" ObjectID="_1614494574" r:id="rId35"/>
        </w:object>
      </w:r>
    </w:p>
    <w:p w14:paraId="64F83F5E" w14:textId="77777777" w:rsidR="00715ACB" w:rsidRDefault="00F50A61">
      <w:pPr>
        <w:spacing w:line="360" w:lineRule="auto"/>
        <w:jc w:val="center"/>
        <w:rPr>
          <w:rFonts w:ascii="Arial" w:hAnsi="Arial" w:cs="Arial"/>
          <w:color w:val="000000" w:themeColor="text1"/>
          <w:sz w:val="24"/>
        </w:rPr>
      </w:pPr>
      <w:bookmarkStart w:id="210" w:name="_Toc3067579"/>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法条推荐系统内部框架图</w:t>
      </w:r>
      <w:bookmarkEnd w:id="210"/>
    </w:p>
    <w:p w14:paraId="22A3F18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法条推荐系统的内部框架如图</w:t>
      </w:r>
      <w:r>
        <w:rPr>
          <w:rFonts w:ascii="Arial" w:hAnsi="Arial" w:cs="Arial" w:hint="eastAsia"/>
          <w:color w:val="000000" w:themeColor="text1"/>
          <w:sz w:val="24"/>
        </w:rPr>
        <w:t>3.1</w:t>
      </w:r>
      <w:r>
        <w:rPr>
          <w:rFonts w:ascii="Arial" w:hAnsi="Arial" w:cs="Arial" w:hint="eastAsia"/>
          <w:color w:val="000000" w:themeColor="text1"/>
          <w:sz w:val="24"/>
        </w:rPr>
        <w:t>所示，先通过裁判文书预处理模块对裁判文书数据集进行标准化和去噪，得到相对标准的数据集。基于标准的数据集合，训练法条推荐模型。当法官或者当事人输入案件基本情况后，根据预先训练好的法条推荐模型，预测出可能用于该案件的法条，并按照适用可能性大小排序输出。而实现系统则需要深入了解法条推荐问题的本质，以及法律文书数据集合的特点。接下来，本节将着重对法条推荐问题以及裁判文书数据集合特点进行分析。</w:t>
      </w:r>
    </w:p>
    <w:p w14:paraId="0676D0D2" w14:textId="77777777" w:rsidR="00715ACB" w:rsidRDefault="00F50A61">
      <w:pPr>
        <w:pStyle w:val="3"/>
        <w:rPr>
          <w:rFonts w:ascii="Arial" w:hAnsi="宋体" w:cs="Arial"/>
        </w:rPr>
      </w:pPr>
      <w:bookmarkStart w:id="211" w:name="_Toc136106975"/>
      <w:bookmarkStart w:id="212" w:name="_Toc3559743"/>
      <w:r>
        <w:rPr>
          <w:rFonts w:ascii="Arial" w:hAnsi="宋体" w:cs="Arial"/>
        </w:rPr>
        <w:lastRenderedPageBreak/>
        <w:t>3.1.1</w:t>
      </w:r>
      <w:r>
        <w:rPr>
          <w:rFonts w:ascii="Arial" w:hAnsi="宋体" w:cs="Arial"/>
        </w:rPr>
        <w:tab/>
      </w:r>
      <w:bookmarkEnd w:id="211"/>
      <w:r>
        <w:rPr>
          <w:rFonts w:ascii="Arial" w:hAnsi="宋体" w:cs="Arial" w:hint="eastAsia"/>
        </w:rPr>
        <w:t>法条推荐问题分析</w:t>
      </w:r>
      <w:bookmarkEnd w:id="212"/>
    </w:p>
    <w:p w14:paraId="1735C1E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法条推荐是在不知道案件案情与法律发条适用关系的情况下，根据用户输入的案件基本情况，为用户推荐可能适用该案件的法条。因此，能否准确的求出案件基本情况与法律法条适用关系成为了法条推荐任务的关键。</w:t>
      </w:r>
    </w:p>
    <w:p w14:paraId="045CD54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对于法条推荐问题，具体描述如下。已知以下案件以及案件引用的法条如表</w:t>
      </w:r>
      <w:r>
        <w:rPr>
          <w:rFonts w:ascii="Arial" w:hAnsi="Arial" w:cs="Arial" w:hint="eastAsia"/>
          <w:color w:val="000000" w:themeColor="text1"/>
          <w:sz w:val="24"/>
        </w:rPr>
        <w:t>3.1</w:t>
      </w:r>
      <w:r>
        <w:rPr>
          <w:rFonts w:ascii="Arial" w:hAnsi="Arial" w:cs="Arial" w:hint="eastAsia"/>
          <w:color w:val="000000" w:themeColor="text1"/>
          <w:sz w:val="24"/>
        </w:rPr>
        <w:t>所示，给定某案件基本情况，求出案件可能适用的法律法条。</w:t>
      </w:r>
    </w:p>
    <w:p w14:paraId="786E98CC" w14:textId="77777777" w:rsidR="00715ACB" w:rsidRDefault="00F50A61">
      <w:pPr>
        <w:spacing w:line="360" w:lineRule="auto"/>
        <w:jc w:val="center"/>
        <w:rPr>
          <w:rFonts w:ascii="Arial" w:hAnsi="Arial" w:cs="Arial"/>
          <w:color w:val="000000" w:themeColor="text1"/>
          <w:sz w:val="24"/>
        </w:rPr>
      </w:pPr>
      <w:bookmarkStart w:id="213" w:name="_Toc3065769"/>
      <w:r>
        <w:rPr>
          <w:rFonts w:ascii="Arial" w:hAnsi="Arial" w:cs="Arial" w:hint="eastAsia"/>
          <w:color w:val="000000" w:themeColor="text1"/>
          <w:sz w:val="24"/>
        </w:rPr>
        <w:t>表</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案件以及引用法条</w:t>
      </w:r>
      <w:bookmarkEnd w:id="213"/>
    </w:p>
    <w:tbl>
      <w:tblPr>
        <w:tblStyle w:val="af6"/>
        <w:tblW w:w="5108" w:type="dxa"/>
        <w:jc w:val="center"/>
        <w:tblLayout w:type="fixed"/>
        <w:tblLook w:val="04A0" w:firstRow="1" w:lastRow="0" w:firstColumn="1" w:lastColumn="0" w:noHBand="0" w:noVBand="1"/>
      </w:tblPr>
      <w:tblGrid>
        <w:gridCol w:w="2457"/>
        <w:gridCol w:w="2651"/>
      </w:tblGrid>
      <w:tr w:rsidR="00715ACB" w14:paraId="63FDE786" w14:textId="77777777">
        <w:trPr>
          <w:jc w:val="center"/>
        </w:trPr>
        <w:tc>
          <w:tcPr>
            <w:tcW w:w="2457" w:type="dxa"/>
          </w:tcPr>
          <w:p w14:paraId="45E8B70E" w14:textId="77777777" w:rsidR="00715ACB" w:rsidRDefault="00F50A61" w:rsidP="00963D19">
            <w:pPr>
              <w:rPr>
                <w:color w:val="000000" w:themeColor="text1"/>
              </w:rPr>
            </w:pPr>
            <w:r>
              <w:rPr>
                <w:rFonts w:hint="eastAsia"/>
                <w:color w:val="000000" w:themeColor="text1"/>
              </w:rPr>
              <w:t>案件</w:t>
            </w:r>
          </w:p>
        </w:tc>
        <w:tc>
          <w:tcPr>
            <w:tcW w:w="2651" w:type="dxa"/>
          </w:tcPr>
          <w:p w14:paraId="0BC37220" w14:textId="77777777" w:rsidR="00715ACB" w:rsidRDefault="00F50A61" w:rsidP="00963D19">
            <w:pPr>
              <w:rPr>
                <w:color w:val="000000" w:themeColor="text1"/>
              </w:rPr>
            </w:pPr>
            <w:r>
              <w:rPr>
                <w:rFonts w:hint="eastAsia"/>
                <w:color w:val="000000" w:themeColor="text1"/>
              </w:rPr>
              <w:t>适用法条</w:t>
            </w:r>
          </w:p>
        </w:tc>
      </w:tr>
      <w:tr w:rsidR="00715ACB" w14:paraId="3B6A84DA" w14:textId="77777777">
        <w:trPr>
          <w:jc w:val="center"/>
        </w:trPr>
        <w:tc>
          <w:tcPr>
            <w:tcW w:w="2457" w:type="dxa"/>
          </w:tcPr>
          <w:p w14:paraId="1EA7FED6" w14:textId="77777777" w:rsidR="00715ACB" w:rsidRDefault="00F50A61" w:rsidP="00963D19">
            <w:pPr>
              <w:jc w:val="left"/>
              <w:rPr>
                <w:color w:val="000000" w:themeColor="text1"/>
              </w:rPr>
            </w:pPr>
            <w:r>
              <w:rPr>
                <w:rFonts w:hint="eastAsia"/>
                <w:color w:val="000000" w:themeColor="text1"/>
              </w:rPr>
              <w:t>案件</w:t>
            </w:r>
            <w:r>
              <w:rPr>
                <w:rFonts w:hint="eastAsia"/>
                <w:color w:val="000000" w:themeColor="text1"/>
              </w:rPr>
              <w:t>1</w:t>
            </w:r>
          </w:p>
        </w:tc>
        <w:tc>
          <w:tcPr>
            <w:tcW w:w="2651" w:type="dxa"/>
          </w:tcPr>
          <w:p w14:paraId="2DE81496" w14:textId="77777777" w:rsidR="00715ACB" w:rsidRDefault="00F50A61" w:rsidP="00963D19">
            <w:pPr>
              <w:rPr>
                <w:color w:val="000000" w:themeColor="text1"/>
              </w:rPr>
            </w:pPr>
            <w:r>
              <w:rPr>
                <w:rFonts w:hint="eastAsia"/>
                <w:color w:val="000000" w:themeColor="text1"/>
              </w:rPr>
              <w:t>法条</w:t>
            </w:r>
            <w:r>
              <w:rPr>
                <w:rFonts w:hint="eastAsia"/>
                <w:color w:val="000000" w:themeColor="text1"/>
              </w:rPr>
              <w:t>1</w:t>
            </w:r>
            <w:r>
              <w:rPr>
                <w:rFonts w:hint="eastAsia"/>
                <w:color w:val="000000" w:themeColor="text1"/>
              </w:rPr>
              <w:t>，法条</w:t>
            </w:r>
            <w:r>
              <w:rPr>
                <w:rFonts w:hint="eastAsia"/>
                <w:color w:val="000000" w:themeColor="text1"/>
              </w:rPr>
              <w:t>3</w:t>
            </w:r>
          </w:p>
        </w:tc>
      </w:tr>
      <w:tr w:rsidR="00715ACB" w14:paraId="76D2288A" w14:textId="77777777">
        <w:trPr>
          <w:jc w:val="center"/>
        </w:trPr>
        <w:tc>
          <w:tcPr>
            <w:tcW w:w="2457" w:type="dxa"/>
          </w:tcPr>
          <w:p w14:paraId="0077682E" w14:textId="77777777" w:rsidR="00715ACB" w:rsidRDefault="00F50A61" w:rsidP="00963D19">
            <w:pPr>
              <w:rPr>
                <w:color w:val="000000" w:themeColor="text1"/>
              </w:rPr>
            </w:pPr>
            <w:r>
              <w:rPr>
                <w:rFonts w:hint="eastAsia"/>
                <w:color w:val="000000" w:themeColor="text1"/>
              </w:rPr>
              <w:t>案件</w:t>
            </w:r>
            <w:r>
              <w:rPr>
                <w:rFonts w:hint="eastAsia"/>
                <w:color w:val="000000" w:themeColor="text1"/>
              </w:rPr>
              <w:t>2</w:t>
            </w:r>
          </w:p>
        </w:tc>
        <w:tc>
          <w:tcPr>
            <w:tcW w:w="2651" w:type="dxa"/>
          </w:tcPr>
          <w:p w14:paraId="7FE45D09" w14:textId="77777777" w:rsidR="00715ACB" w:rsidRDefault="00F50A61" w:rsidP="00963D19">
            <w:pPr>
              <w:rPr>
                <w:color w:val="000000" w:themeColor="text1"/>
              </w:rPr>
            </w:pPr>
            <w:r>
              <w:rPr>
                <w:rFonts w:hint="eastAsia"/>
                <w:color w:val="000000" w:themeColor="text1"/>
              </w:rPr>
              <w:t>法条</w:t>
            </w:r>
            <w:r>
              <w:rPr>
                <w:rFonts w:hint="eastAsia"/>
                <w:color w:val="000000" w:themeColor="text1"/>
              </w:rPr>
              <w:t>2</w:t>
            </w:r>
          </w:p>
        </w:tc>
      </w:tr>
      <w:tr w:rsidR="00715ACB" w14:paraId="4A75637F" w14:textId="77777777">
        <w:trPr>
          <w:jc w:val="center"/>
        </w:trPr>
        <w:tc>
          <w:tcPr>
            <w:tcW w:w="2457" w:type="dxa"/>
          </w:tcPr>
          <w:p w14:paraId="776A2EB0" w14:textId="77777777" w:rsidR="00715ACB" w:rsidRDefault="00F50A61" w:rsidP="00963D19">
            <w:pPr>
              <w:rPr>
                <w:color w:val="000000" w:themeColor="text1"/>
              </w:rPr>
            </w:pPr>
            <w:r>
              <w:rPr>
                <w:rFonts w:hint="eastAsia"/>
                <w:color w:val="000000" w:themeColor="text1"/>
              </w:rPr>
              <w:t>案件</w:t>
            </w:r>
            <w:r>
              <w:rPr>
                <w:rFonts w:hint="eastAsia"/>
                <w:color w:val="000000" w:themeColor="text1"/>
              </w:rPr>
              <w:t>3</w:t>
            </w:r>
          </w:p>
        </w:tc>
        <w:tc>
          <w:tcPr>
            <w:tcW w:w="2651" w:type="dxa"/>
          </w:tcPr>
          <w:p w14:paraId="3F8E202E" w14:textId="77777777" w:rsidR="00715ACB" w:rsidRDefault="00F50A61" w:rsidP="00963D19">
            <w:pPr>
              <w:rPr>
                <w:color w:val="000000" w:themeColor="text1"/>
              </w:rPr>
            </w:pPr>
            <w:r>
              <w:rPr>
                <w:rFonts w:hint="eastAsia"/>
                <w:color w:val="000000" w:themeColor="text1"/>
              </w:rPr>
              <w:t>法条</w:t>
            </w:r>
            <w:r>
              <w:rPr>
                <w:rFonts w:hint="eastAsia"/>
                <w:color w:val="000000" w:themeColor="text1"/>
              </w:rPr>
              <w:t>2</w:t>
            </w:r>
            <w:r>
              <w:rPr>
                <w:rFonts w:hint="eastAsia"/>
                <w:color w:val="000000" w:themeColor="text1"/>
              </w:rPr>
              <w:t>，法条</w:t>
            </w:r>
            <w:r>
              <w:rPr>
                <w:rFonts w:hint="eastAsia"/>
                <w:color w:val="000000" w:themeColor="text1"/>
              </w:rPr>
              <w:t>4</w:t>
            </w:r>
          </w:p>
        </w:tc>
      </w:tr>
      <w:tr w:rsidR="00715ACB" w14:paraId="6039E9BC" w14:textId="77777777">
        <w:trPr>
          <w:jc w:val="center"/>
        </w:trPr>
        <w:tc>
          <w:tcPr>
            <w:tcW w:w="2457" w:type="dxa"/>
          </w:tcPr>
          <w:p w14:paraId="1476D05D" w14:textId="77777777" w:rsidR="00715ACB" w:rsidRDefault="00F50A61" w:rsidP="00963D19">
            <w:pPr>
              <w:rPr>
                <w:color w:val="000000" w:themeColor="text1"/>
              </w:rPr>
            </w:pPr>
            <w:r>
              <w:rPr>
                <w:rFonts w:hint="eastAsia"/>
                <w:color w:val="000000" w:themeColor="text1"/>
              </w:rPr>
              <w:t>案件</w:t>
            </w:r>
            <w:r>
              <w:rPr>
                <w:rFonts w:hint="eastAsia"/>
                <w:color w:val="000000" w:themeColor="text1"/>
              </w:rPr>
              <w:t>4</w:t>
            </w:r>
          </w:p>
        </w:tc>
        <w:tc>
          <w:tcPr>
            <w:tcW w:w="2651" w:type="dxa"/>
          </w:tcPr>
          <w:p w14:paraId="2D242F5E" w14:textId="77777777" w:rsidR="00715ACB" w:rsidRDefault="00F50A61" w:rsidP="00963D19">
            <w:pPr>
              <w:rPr>
                <w:color w:val="000000" w:themeColor="text1"/>
              </w:rPr>
            </w:pPr>
            <w:r>
              <w:rPr>
                <w:rFonts w:hint="eastAsia"/>
                <w:color w:val="000000" w:themeColor="text1"/>
              </w:rPr>
              <w:t>法条</w:t>
            </w:r>
            <w:r>
              <w:rPr>
                <w:rFonts w:hint="eastAsia"/>
                <w:color w:val="000000" w:themeColor="text1"/>
              </w:rPr>
              <w:t>1</w:t>
            </w:r>
            <w:r>
              <w:rPr>
                <w:rFonts w:hint="eastAsia"/>
                <w:color w:val="000000" w:themeColor="text1"/>
              </w:rPr>
              <w:t>，法条</w:t>
            </w:r>
            <w:r>
              <w:rPr>
                <w:rFonts w:hint="eastAsia"/>
                <w:color w:val="000000" w:themeColor="text1"/>
              </w:rPr>
              <w:t>4</w:t>
            </w:r>
          </w:p>
        </w:tc>
      </w:tr>
      <w:tr w:rsidR="00715ACB" w14:paraId="04B65E37" w14:textId="77777777">
        <w:trPr>
          <w:jc w:val="center"/>
        </w:trPr>
        <w:tc>
          <w:tcPr>
            <w:tcW w:w="2457" w:type="dxa"/>
          </w:tcPr>
          <w:p w14:paraId="28C8C12B" w14:textId="77777777" w:rsidR="00715ACB" w:rsidRDefault="00F50A61" w:rsidP="00963D19">
            <w:pPr>
              <w:rPr>
                <w:color w:val="000000" w:themeColor="text1"/>
              </w:rPr>
            </w:pPr>
            <w:r>
              <w:rPr>
                <w:color w:val="000000" w:themeColor="text1"/>
              </w:rPr>
              <w:t>…</w:t>
            </w:r>
          </w:p>
        </w:tc>
        <w:tc>
          <w:tcPr>
            <w:tcW w:w="2651" w:type="dxa"/>
          </w:tcPr>
          <w:p w14:paraId="38A7495E" w14:textId="77777777" w:rsidR="00715ACB" w:rsidRDefault="00F50A61" w:rsidP="00963D19">
            <w:pPr>
              <w:rPr>
                <w:color w:val="000000" w:themeColor="text1"/>
              </w:rPr>
            </w:pPr>
            <w:r>
              <w:rPr>
                <w:color w:val="000000" w:themeColor="text1"/>
              </w:rPr>
              <w:t>…</w:t>
            </w:r>
          </w:p>
        </w:tc>
      </w:tr>
    </w:tbl>
    <w:p w14:paraId="634906E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作为司法审判的主要载体，裁判文书记录了司法审判信息，其中包括了案件基本情况以及适用法律法条等。由于我国司法公开的战略部署，现在可以较为轻松的获取大量公开裁判文书数据。目前中国裁判文书网公开的裁判文书数量已达到</w:t>
      </w:r>
      <w:r>
        <w:rPr>
          <w:rFonts w:ascii="Arial" w:hAnsi="Arial" w:cs="Arial" w:hint="eastAsia"/>
          <w:color w:val="000000" w:themeColor="text1"/>
          <w:sz w:val="24"/>
        </w:rPr>
        <w:t>4300</w:t>
      </w:r>
      <w:r>
        <w:rPr>
          <w:rFonts w:ascii="Arial" w:hAnsi="Arial" w:cs="Arial" w:hint="eastAsia"/>
          <w:color w:val="000000" w:themeColor="text1"/>
          <w:sz w:val="24"/>
        </w:rPr>
        <w:t>万，这为法条推荐研究提供了很好的数据支持。如何依据已有的裁判文书数据，通过构建数学模型，为新的案件推送可能适用的法条，则是本文的研究重点。</w:t>
      </w:r>
    </w:p>
    <w:p w14:paraId="039A71C3" w14:textId="77777777" w:rsidR="00715ACB" w:rsidRDefault="00F50A61">
      <w:pPr>
        <w:pStyle w:val="3"/>
        <w:rPr>
          <w:rFonts w:ascii="Arial" w:hAnsi="宋体" w:cs="Arial"/>
        </w:rPr>
      </w:pPr>
      <w:bookmarkStart w:id="214" w:name="_Toc136106976"/>
      <w:bookmarkStart w:id="215" w:name="_Toc3559744"/>
      <w:r>
        <w:rPr>
          <w:rFonts w:ascii="Arial" w:hAnsi="宋体" w:cs="Arial"/>
        </w:rPr>
        <w:t>3.1.2</w:t>
      </w:r>
      <w:r>
        <w:rPr>
          <w:rFonts w:ascii="Arial" w:hAnsi="宋体" w:cs="Arial"/>
        </w:rPr>
        <w:tab/>
      </w:r>
      <w:bookmarkEnd w:id="214"/>
      <w:r>
        <w:rPr>
          <w:rFonts w:ascii="Arial" w:hAnsi="宋体" w:cs="Arial" w:hint="eastAsia"/>
        </w:rPr>
        <w:t>裁判文书数据特点</w:t>
      </w:r>
      <w:bookmarkEnd w:id="215"/>
    </w:p>
    <w:p w14:paraId="570AEEE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针对不同的数据，往往需要构建不同的模型。为了更好的构建合适准确的模型，有必要对裁判文书的结构与写作特点进行分析。作为记录司法审判活动的主要载体，裁判文书具有以下特点：</w:t>
      </w:r>
    </w:p>
    <w:p w14:paraId="7FB69BAA" w14:textId="4AD26598" w:rsidR="00715ACB" w:rsidRDefault="00963D19"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sidR="00F50A61">
        <w:rPr>
          <w:rFonts w:ascii="Arial" w:hAnsi="Arial" w:cs="Arial" w:hint="eastAsia"/>
          <w:color w:val="000000" w:themeColor="text1"/>
          <w:sz w:val="24"/>
        </w:rPr>
        <w:t>种类繁多</w:t>
      </w:r>
    </w:p>
    <w:p w14:paraId="1B7ED600" w14:textId="77777777" w:rsidR="00715ACB" w:rsidRDefault="00F50A61"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由于社会矛盾多样，导致裁判文书也呈现出一定多样性，按照赔偿案件、民事案件、行政案件以及刑事案件可分为四个大类。而每个大类中都有不同的案由层级，举例而言，民事案件所包含的次级案由有人格权纠纷、婚姻家庭纠纷以及物权纠纷等，而每个案由下还有更小级别的案由。具体来讲，所有案由呈一个树状分布，并且该树可以是一个多叉树。不同案由的案件，其内容表达方式上也有</w:t>
      </w:r>
      <w:r>
        <w:rPr>
          <w:rFonts w:ascii="Arial" w:hAnsi="Arial" w:cs="Arial" w:hint="eastAsia"/>
          <w:color w:val="000000" w:themeColor="text1"/>
          <w:sz w:val="24"/>
        </w:rPr>
        <w:lastRenderedPageBreak/>
        <w:t>巨大差异。</w:t>
      </w:r>
    </w:p>
    <w:p w14:paraId="6BE4809C" w14:textId="71264872" w:rsidR="00715ACB" w:rsidRDefault="00963D19"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半结构化以及半口语化</w:t>
      </w:r>
    </w:p>
    <w:p w14:paraId="3826CCDE" w14:textId="77777777" w:rsidR="00715ACB" w:rsidRDefault="00F50A61"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训练数据中的裁判文书以</w:t>
      </w:r>
      <w:r>
        <w:rPr>
          <w:rFonts w:ascii="Arial" w:hAnsi="Arial" w:cs="Arial" w:hint="eastAsia"/>
          <w:color w:val="000000" w:themeColor="text1"/>
          <w:sz w:val="24"/>
        </w:rPr>
        <w:t>X</w:t>
      </w:r>
      <w:r>
        <w:rPr>
          <w:rFonts w:ascii="Arial" w:hAnsi="Arial" w:cs="Arial"/>
          <w:color w:val="000000" w:themeColor="text1"/>
          <w:sz w:val="24"/>
        </w:rPr>
        <w:t>ML</w:t>
      </w:r>
      <w:r>
        <w:rPr>
          <w:rFonts w:ascii="Arial" w:hAnsi="Arial" w:cs="Arial" w:hint="eastAsia"/>
          <w:color w:val="000000" w:themeColor="text1"/>
          <w:sz w:val="24"/>
        </w:rPr>
        <w:t>格式存储，相关字段标签包括案件基本情况、案由、事实证据以及适用法律法条等，可以通过读取</w:t>
      </w:r>
      <w:r>
        <w:rPr>
          <w:rFonts w:ascii="Arial" w:hAnsi="Arial" w:cs="Arial" w:hint="eastAsia"/>
          <w:color w:val="000000" w:themeColor="text1"/>
          <w:sz w:val="24"/>
        </w:rPr>
        <w:t>X</w:t>
      </w:r>
      <w:r>
        <w:rPr>
          <w:rFonts w:ascii="Arial" w:hAnsi="Arial" w:cs="Arial"/>
          <w:color w:val="000000" w:themeColor="text1"/>
          <w:sz w:val="24"/>
        </w:rPr>
        <w:t>ML</w:t>
      </w:r>
      <w:r>
        <w:rPr>
          <w:rFonts w:ascii="Arial" w:hAnsi="Arial" w:cs="Arial" w:hint="eastAsia"/>
          <w:color w:val="000000" w:themeColor="text1"/>
          <w:sz w:val="24"/>
        </w:rPr>
        <w:t>文书的方法来获得所需要的数据。其次，由于法律文书具有一定的权威性，不同于自然表达的语言，法律文书在写作上有一定的模式，但模式并不明显，所以只根据规则提取的方式来达到法条推荐的目标是不现实的。其次，不同部分数据的可信度不同，在选择训练数据时应该选择合适的内容，以得到较高准确率的模型。</w:t>
      </w:r>
    </w:p>
    <w:p w14:paraId="438E4594" w14:textId="650F090C" w:rsidR="00715ACB" w:rsidRDefault="00963D19"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w:t>
      </w:r>
      <w:r w:rsidR="00F50A61">
        <w:rPr>
          <w:rFonts w:ascii="Arial" w:hAnsi="Arial" w:cs="Arial" w:hint="eastAsia"/>
          <w:color w:val="000000" w:themeColor="text1"/>
          <w:sz w:val="24"/>
        </w:rPr>
        <w:t>有较多的领域内专有词汇</w:t>
      </w:r>
    </w:p>
    <w:p w14:paraId="44100BF1" w14:textId="77777777" w:rsidR="00715ACB" w:rsidRDefault="00F50A61"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由于时法律领域的文书写作，所以不可避免地会出现专用词汇，包括“原告”，“被告”以及“当事人”等，但这些词语对于法条推荐作用不大，因此在数据预处理时应当考虑过滤停用词以及无用专有名词。</w:t>
      </w:r>
    </w:p>
    <w:p w14:paraId="36A6F9D6" w14:textId="06515ECC" w:rsidR="00715ACB" w:rsidRDefault="00963D19"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4</w:t>
      </w:r>
      <w:r>
        <w:rPr>
          <w:rFonts w:ascii="Arial" w:hAnsi="Arial" w:cs="Arial" w:hint="eastAsia"/>
          <w:color w:val="000000" w:themeColor="text1"/>
          <w:sz w:val="24"/>
        </w:rPr>
        <w:t>）</w:t>
      </w:r>
      <w:r w:rsidR="00F50A61">
        <w:rPr>
          <w:rFonts w:ascii="Arial" w:hAnsi="Arial" w:cs="Arial" w:hint="eastAsia"/>
          <w:color w:val="000000" w:themeColor="text1"/>
          <w:sz w:val="24"/>
        </w:rPr>
        <w:t>案件基本情况与适用法条紧密关联</w:t>
      </w:r>
    </w:p>
    <w:p w14:paraId="3ECB660D" w14:textId="77777777" w:rsidR="00715ACB" w:rsidRDefault="00F50A61"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由于法官在判案时，会着重参照案件基本情况内容，由此来给出适用地法律法条。因此判决结果常常与案件基本情况紧密联系，可以通过对案件基本情况地语义分析，来更为准确进行法条推荐。</w:t>
      </w:r>
    </w:p>
    <w:p w14:paraId="1C16DC5D" w14:textId="15263BD5" w:rsidR="00715ACB" w:rsidRDefault="00963D19"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5</w:t>
      </w:r>
      <w:r>
        <w:rPr>
          <w:rFonts w:ascii="Arial" w:hAnsi="Arial" w:cs="Arial" w:hint="eastAsia"/>
          <w:color w:val="000000" w:themeColor="text1"/>
          <w:sz w:val="24"/>
        </w:rPr>
        <w:t>）</w:t>
      </w:r>
      <w:r w:rsidR="00F50A61">
        <w:rPr>
          <w:rFonts w:ascii="Arial" w:hAnsi="Arial" w:cs="Arial" w:hint="eastAsia"/>
          <w:color w:val="000000" w:themeColor="text1"/>
          <w:sz w:val="24"/>
        </w:rPr>
        <w:t>案件案由与法律法条具有一定共现性</w:t>
      </w:r>
    </w:p>
    <w:p w14:paraId="341094E2" w14:textId="77777777" w:rsidR="00715ACB" w:rsidRDefault="00F50A61"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案件案由通常标识着案件的纠纷所在，而案件的纠纷焦点往往作为法官判案时的重要参考。因此，往往案由相同的案件引用的法律法条极为相似，如果能够考虑案件的案由信息，就能大幅度缩小搜索范围。</w:t>
      </w:r>
    </w:p>
    <w:p w14:paraId="7B2C654F" w14:textId="3688F26D" w:rsidR="00715ACB" w:rsidRDefault="00963D19"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6</w:t>
      </w:r>
      <w:r>
        <w:rPr>
          <w:rFonts w:ascii="Arial" w:hAnsi="Arial" w:cs="Arial" w:hint="eastAsia"/>
          <w:color w:val="000000" w:themeColor="text1"/>
          <w:sz w:val="24"/>
        </w:rPr>
        <w:t>）</w:t>
      </w:r>
      <w:r w:rsidR="00F50A61">
        <w:rPr>
          <w:rFonts w:ascii="Arial" w:hAnsi="Arial" w:cs="Arial" w:hint="eastAsia"/>
          <w:color w:val="000000" w:themeColor="text1"/>
          <w:sz w:val="24"/>
        </w:rPr>
        <w:t>法律法条本身具有“捆绑”共现性</w:t>
      </w:r>
    </w:p>
    <w:p w14:paraId="71378547" w14:textId="77777777" w:rsidR="00715ACB" w:rsidRDefault="00F50A61" w:rsidP="00963D19">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在统计大量文书引用法律法条的数据后，发现大部分法条共现频次很高。举个例子，法条</w:t>
      </w:r>
      <w:r>
        <w:rPr>
          <w:rFonts w:ascii="Arial" w:hAnsi="Arial" w:cs="Arial" w:hint="eastAsia"/>
          <w:color w:val="000000" w:themeColor="text1"/>
          <w:sz w:val="24"/>
        </w:rPr>
        <w:t>A</w:t>
      </w:r>
      <w:r>
        <w:rPr>
          <w:rFonts w:ascii="Arial" w:hAnsi="Arial" w:cs="Arial" w:hint="eastAsia"/>
          <w:color w:val="000000" w:themeColor="text1"/>
          <w:sz w:val="24"/>
        </w:rPr>
        <w:t>和法条</w:t>
      </w:r>
      <w:r>
        <w:rPr>
          <w:rFonts w:ascii="Arial" w:hAnsi="Arial" w:cs="Arial" w:hint="eastAsia"/>
          <w:color w:val="000000" w:themeColor="text1"/>
          <w:sz w:val="24"/>
        </w:rPr>
        <w:t>B</w:t>
      </w:r>
      <w:r>
        <w:rPr>
          <w:rFonts w:ascii="Arial" w:hAnsi="Arial" w:cs="Arial" w:hint="eastAsia"/>
          <w:color w:val="000000" w:themeColor="text1"/>
          <w:sz w:val="24"/>
        </w:rPr>
        <w:t>，由于内容上的相似性，可能经常被同时引用在一篇文书中。</w:t>
      </w:r>
    </w:p>
    <w:p w14:paraId="7A00DF1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由于裁判文书具有以上的特点，在文本分词时需要对文本进行停用词以及无用专有词汇过滤，并结合对案件基本情况的语义分析来进行法条推荐。</w:t>
      </w:r>
    </w:p>
    <w:p w14:paraId="0E7C5226" w14:textId="77777777" w:rsidR="00715ACB" w:rsidRDefault="00F50A61">
      <w:pPr>
        <w:pStyle w:val="2"/>
      </w:pPr>
      <w:bookmarkStart w:id="216" w:name="_Toc3559745"/>
      <w:r>
        <w:rPr>
          <w:rFonts w:hint="eastAsia"/>
        </w:rPr>
        <w:t>3.2</w:t>
      </w:r>
      <w:r>
        <w:t xml:space="preserve"> </w:t>
      </w:r>
      <w:r>
        <w:rPr>
          <w:rFonts w:hint="eastAsia"/>
        </w:rPr>
        <w:t>法条推荐系统总流程</w:t>
      </w:r>
      <w:bookmarkEnd w:id="216"/>
    </w:p>
    <w:p w14:paraId="526843F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本文的法条推荐系统主要包含两个阶段，第一个是法条推荐模型的训练阶段，</w:t>
      </w:r>
      <w:r>
        <w:rPr>
          <w:rFonts w:ascii="Arial" w:hAnsi="Arial" w:cs="Arial" w:hint="eastAsia"/>
          <w:color w:val="000000" w:themeColor="text1"/>
          <w:sz w:val="24"/>
        </w:rPr>
        <w:lastRenderedPageBreak/>
        <w:t>第二个是根据训练好的模型进行推荐的阶段。如图</w:t>
      </w:r>
      <w:r>
        <w:rPr>
          <w:rFonts w:ascii="Arial" w:hAnsi="Arial" w:cs="Arial" w:hint="eastAsia"/>
          <w:color w:val="000000" w:themeColor="text1"/>
          <w:sz w:val="24"/>
        </w:rPr>
        <w:t>3</w:t>
      </w:r>
      <w:r>
        <w:rPr>
          <w:rFonts w:ascii="Arial" w:hAnsi="Arial" w:cs="Arial"/>
          <w:color w:val="000000" w:themeColor="text1"/>
          <w:sz w:val="24"/>
        </w:rPr>
        <w:t>.2</w:t>
      </w:r>
      <w:r>
        <w:rPr>
          <w:rFonts w:ascii="Arial" w:hAnsi="Arial" w:cs="Arial" w:hint="eastAsia"/>
          <w:color w:val="000000" w:themeColor="text1"/>
          <w:sz w:val="24"/>
        </w:rPr>
        <w:t>所示为法条推荐系统内部流程图，其中法条推荐模型的训练阶段主要包括三个步骤，具体是：</w:t>
      </w:r>
    </w:p>
    <w:p w14:paraId="05040B23" w14:textId="77777777" w:rsidR="00715ACB" w:rsidRDefault="00714277">
      <w:pPr>
        <w:spacing w:line="360" w:lineRule="auto"/>
        <w:jc w:val="center"/>
        <w:rPr>
          <w:rFonts w:ascii="Arial" w:hAnsi="Arial" w:cs="Arial"/>
          <w:color w:val="000000" w:themeColor="text1"/>
          <w:sz w:val="24"/>
        </w:rPr>
      </w:pPr>
      <w:r>
        <w:pict w14:anchorId="013150E9">
          <v:shape id="_x0000_i1036" type="#_x0000_t75" style="width:415.1pt;height:275.5pt">
            <v:imagedata r:id="rId36" o:title=""/>
          </v:shape>
        </w:pict>
      </w:r>
    </w:p>
    <w:p w14:paraId="15A500E9" w14:textId="77777777" w:rsidR="00715ACB" w:rsidRDefault="00F50A61">
      <w:pPr>
        <w:spacing w:line="360" w:lineRule="auto"/>
        <w:jc w:val="center"/>
        <w:rPr>
          <w:rFonts w:ascii="Arial" w:hAnsi="Arial" w:cs="Arial"/>
          <w:color w:val="000000" w:themeColor="text1"/>
          <w:sz w:val="24"/>
        </w:rPr>
      </w:pPr>
      <w:bookmarkStart w:id="217" w:name="_Toc3067580"/>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2</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法条推荐系统内部流程图</w:t>
      </w:r>
      <w:bookmarkEnd w:id="217"/>
    </w:p>
    <w:p w14:paraId="7620A98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）对裁判文书数据集进行预处理。包括从</w:t>
      </w:r>
      <w:r>
        <w:rPr>
          <w:rFonts w:ascii="Arial" w:hAnsi="Arial" w:cs="Arial" w:hint="eastAsia"/>
          <w:color w:val="000000" w:themeColor="text1"/>
          <w:sz w:val="24"/>
        </w:rPr>
        <w:t>X</w:t>
      </w:r>
      <w:r>
        <w:rPr>
          <w:rFonts w:ascii="Arial" w:hAnsi="Arial" w:cs="Arial"/>
          <w:color w:val="000000" w:themeColor="text1"/>
          <w:sz w:val="24"/>
        </w:rPr>
        <w:t>ML</w:t>
      </w:r>
      <w:r>
        <w:rPr>
          <w:rFonts w:ascii="Arial" w:hAnsi="Arial" w:cs="Arial" w:hint="eastAsia"/>
          <w:color w:val="000000" w:themeColor="text1"/>
          <w:sz w:val="24"/>
        </w:rPr>
        <w:t>裁判文书中抽取案件基本情况、引用法条以及案由信息，并建立标准案由与法条全集以及法律专用停用词库。并根据标准的案由与法条全集对裁判文书进行清洗，再将数据转为</w:t>
      </w:r>
      <w:proofErr w:type="spellStart"/>
      <w:r>
        <w:rPr>
          <w:rFonts w:ascii="Arial" w:hAnsi="Arial" w:cs="Arial" w:hint="eastAsia"/>
          <w:color w:val="000000" w:themeColor="text1"/>
          <w:sz w:val="24"/>
        </w:rPr>
        <w:t>Tfrecords</w:t>
      </w:r>
      <w:proofErr w:type="spellEnd"/>
      <w:r>
        <w:rPr>
          <w:rFonts w:ascii="Arial" w:hAnsi="Arial" w:cs="Arial" w:hint="eastAsia"/>
          <w:color w:val="000000" w:themeColor="text1"/>
          <w:sz w:val="24"/>
        </w:rPr>
        <w:t>文件等过程，其中相关预处理方法将在</w:t>
      </w:r>
      <w:r>
        <w:rPr>
          <w:rFonts w:ascii="Arial" w:hAnsi="Arial" w:cs="Arial" w:hint="eastAsia"/>
          <w:color w:val="000000" w:themeColor="text1"/>
          <w:sz w:val="24"/>
        </w:rPr>
        <w:t>3.3</w:t>
      </w:r>
      <w:r>
        <w:rPr>
          <w:rFonts w:ascii="Arial" w:hAnsi="Arial" w:cs="Arial" w:hint="eastAsia"/>
          <w:color w:val="000000" w:themeColor="text1"/>
          <w:sz w:val="24"/>
        </w:rPr>
        <w:t>节中详细介绍。</w:t>
      </w:r>
    </w:p>
    <w:p w14:paraId="5E13C94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）预训练</w:t>
      </w:r>
      <w:r>
        <w:rPr>
          <w:rFonts w:ascii="Arial" w:hAnsi="Arial" w:cs="Arial" w:hint="eastAsia"/>
          <w:color w:val="000000" w:themeColor="text1"/>
          <w:sz w:val="24"/>
        </w:rPr>
        <w:t>W</w:t>
      </w:r>
      <w:r>
        <w:rPr>
          <w:rFonts w:ascii="Arial" w:hAnsi="Arial" w:cs="Arial"/>
          <w:color w:val="000000" w:themeColor="text1"/>
          <w:sz w:val="24"/>
        </w:rPr>
        <w:t>ord2vec</w:t>
      </w:r>
      <w:r>
        <w:rPr>
          <w:rFonts w:ascii="Arial" w:hAnsi="Arial" w:cs="Arial" w:hint="eastAsia"/>
          <w:color w:val="000000" w:themeColor="text1"/>
          <w:sz w:val="24"/>
        </w:rPr>
        <w:t>模型以及</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模型，并基于预训练模型来训练法条推荐模型。为了实现法条推荐，本文从“查明事实段”的语义分析层面出发，提出了两种基于深度学习的法条推荐方法。</w:t>
      </w:r>
    </w:p>
    <w:p w14:paraId="381D75B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第一种方法是基于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的法条推荐方法，该方法以预训练的</w:t>
      </w:r>
      <w:r>
        <w:rPr>
          <w:rFonts w:ascii="Arial" w:hAnsi="Arial" w:cs="Arial" w:hint="eastAsia"/>
          <w:color w:val="000000" w:themeColor="text1"/>
          <w:sz w:val="24"/>
        </w:rPr>
        <w:t>W</w:t>
      </w:r>
      <w:r>
        <w:rPr>
          <w:rFonts w:ascii="Arial" w:hAnsi="Arial" w:cs="Arial"/>
          <w:color w:val="000000" w:themeColor="text1"/>
          <w:sz w:val="24"/>
        </w:rPr>
        <w:t>ord2vec</w:t>
      </w:r>
      <w:r>
        <w:rPr>
          <w:rFonts w:ascii="Arial" w:hAnsi="Arial" w:cs="Arial" w:hint="eastAsia"/>
          <w:color w:val="000000" w:themeColor="text1"/>
          <w:sz w:val="24"/>
        </w:rPr>
        <w:t>模型来初始化网络</w:t>
      </w:r>
      <w:r>
        <w:rPr>
          <w:rFonts w:ascii="Arial" w:hAnsi="Arial" w:cs="Arial" w:hint="eastAsia"/>
          <w:color w:val="000000" w:themeColor="text1"/>
          <w:sz w:val="24"/>
        </w:rPr>
        <w:t>Embedding</w:t>
      </w:r>
      <w:r>
        <w:rPr>
          <w:rFonts w:ascii="Arial" w:hAnsi="Arial" w:cs="Arial" w:hint="eastAsia"/>
          <w:color w:val="000000" w:themeColor="text1"/>
          <w:sz w:val="24"/>
        </w:rPr>
        <w:t>层，通过</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分析“查明事实段”的语义信息，最后通过多标签多分类方法完成法条推荐任务，该方法于</w:t>
      </w:r>
      <w:r>
        <w:rPr>
          <w:rFonts w:ascii="Arial" w:hAnsi="Arial" w:cs="Arial" w:hint="eastAsia"/>
          <w:color w:val="000000" w:themeColor="text1"/>
          <w:sz w:val="24"/>
        </w:rPr>
        <w:t>3.4</w:t>
      </w:r>
      <w:r>
        <w:rPr>
          <w:rFonts w:ascii="Arial" w:hAnsi="Arial" w:cs="Arial" w:hint="eastAsia"/>
          <w:color w:val="000000" w:themeColor="text1"/>
          <w:sz w:val="24"/>
        </w:rPr>
        <w:t>节详细阐述。</w:t>
      </w:r>
    </w:p>
    <w:p w14:paraId="5D3AE8C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第二种方法是基于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的法条推荐方法，该方法仍然以预训练的</w:t>
      </w:r>
      <w:r>
        <w:rPr>
          <w:rFonts w:ascii="Arial" w:hAnsi="Arial" w:cs="Arial" w:hint="eastAsia"/>
          <w:color w:val="000000" w:themeColor="text1"/>
          <w:sz w:val="24"/>
        </w:rPr>
        <w:t>W</w:t>
      </w:r>
      <w:r>
        <w:rPr>
          <w:rFonts w:ascii="Arial" w:hAnsi="Arial" w:cs="Arial"/>
          <w:color w:val="000000" w:themeColor="text1"/>
          <w:sz w:val="24"/>
        </w:rPr>
        <w:t>ord2vec</w:t>
      </w:r>
      <w:r>
        <w:rPr>
          <w:rFonts w:ascii="Arial" w:hAnsi="Arial" w:cs="Arial" w:hint="eastAsia"/>
          <w:color w:val="000000" w:themeColor="text1"/>
          <w:sz w:val="24"/>
        </w:rPr>
        <w:t>模型来初始化网络</w:t>
      </w:r>
      <w:r>
        <w:rPr>
          <w:rFonts w:ascii="Arial" w:hAnsi="Arial" w:cs="Arial" w:hint="eastAsia"/>
          <w:color w:val="000000" w:themeColor="text1"/>
          <w:sz w:val="24"/>
        </w:rPr>
        <w:t>Embedding</w:t>
      </w:r>
      <w:r>
        <w:rPr>
          <w:rFonts w:ascii="Arial" w:hAnsi="Arial" w:cs="Arial" w:hint="eastAsia"/>
          <w:color w:val="000000" w:themeColor="text1"/>
          <w:sz w:val="24"/>
        </w:rPr>
        <w:t>层，并引入“查明事实段”的主题向量作为先验信息，利用</w:t>
      </w:r>
      <w:r>
        <w:rPr>
          <w:rFonts w:ascii="Arial" w:hAnsi="Arial" w:cs="Arial" w:hint="eastAsia"/>
          <w:color w:val="000000" w:themeColor="text1"/>
          <w:sz w:val="24"/>
        </w:rPr>
        <w:t>Attention</w:t>
      </w:r>
      <w:r>
        <w:rPr>
          <w:rFonts w:ascii="Arial" w:hAnsi="Arial" w:cs="Arial" w:hint="eastAsia"/>
          <w:color w:val="000000" w:themeColor="text1"/>
          <w:sz w:val="24"/>
        </w:rPr>
        <w:t>机制计算注意力向量，并基于计算出的注意力向量进行多标签多分类完成法条推荐任务，该方法将在</w:t>
      </w:r>
      <w:r>
        <w:rPr>
          <w:rFonts w:ascii="Arial" w:hAnsi="Arial" w:cs="Arial" w:hint="eastAsia"/>
          <w:color w:val="000000" w:themeColor="text1"/>
          <w:sz w:val="24"/>
        </w:rPr>
        <w:t>3.5</w:t>
      </w:r>
      <w:r>
        <w:rPr>
          <w:rFonts w:ascii="Arial" w:hAnsi="Arial" w:cs="Arial" w:hint="eastAsia"/>
          <w:color w:val="000000" w:themeColor="text1"/>
          <w:sz w:val="24"/>
        </w:rPr>
        <w:t>节详细阐述。</w:t>
      </w:r>
    </w:p>
    <w:p w14:paraId="380092E0"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w:t>
      </w:r>
      <w:r>
        <w:rPr>
          <w:rFonts w:ascii="Arial" w:hAnsi="Arial" w:cs="Arial" w:hint="eastAsia"/>
          <w:color w:val="000000" w:themeColor="text1"/>
          <w:sz w:val="24"/>
        </w:rPr>
        <w:t>3</w:t>
      </w:r>
      <w:r>
        <w:rPr>
          <w:rFonts w:ascii="Arial" w:hAnsi="Arial" w:cs="Arial" w:hint="eastAsia"/>
          <w:color w:val="000000" w:themeColor="text1"/>
          <w:sz w:val="24"/>
        </w:rPr>
        <w:t>）法条推荐模型评估。本文以推荐结果中预测正确的法条覆盖率作为总体评估标准，来评估法条推荐模型效果的好坏。除此之外，计算模型宏平均与微平均来进一步评估模型。</w:t>
      </w:r>
    </w:p>
    <w:p w14:paraId="090F75E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3.2</w:t>
      </w:r>
      <w:r>
        <w:rPr>
          <w:rFonts w:ascii="Arial" w:hAnsi="Arial" w:cs="Arial" w:hint="eastAsia"/>
          <w:color w:val="000000" w:themeColor="text1"/>
          <w:sz w:val="24"/>
        </w:rPr>
        <w:t>所示，使用模型进行法条推荐时包含以下几个步骤：</w:t>
      </w:r>
    </w:p>
    <w:p w14:paraId="312A6F7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）用户输入案件基本情况</w:t>
      </w:r>
    </w:p>
    <w:p w14:paraId="4403E91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）对裁判文书进行分词，去停用词以及去专有名词</w:t>
      </w:r>
    </w:p>
    <w:p w14:paraId="65114F7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）恢复训练好的模型，将分词处理后的数据输入法条推荐模型中计算</w:t>
      </w:r>
    </w:p>
    <w:p w14:paraId="6423B3E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4</w:t>
      </w:r>
      <w:r>
        <w:rPr>
          <w:rFonts w:ascii="Arial" w:hAnsi="Arial" w:cs="Arial" w:hint="eastAsia"/>
          <w:color w:val="000000" w:themeColor="text1"/>
          <w:sz w:val="24"/>
        </w:rPr>
        <w:t>）输出案件可能适用的法条</w:t>
      </w:r>
    </w:p>
    <w:p w14:paraId="48BA3715" w14:textId="77777777" w:rsidR="00715ACB" w:rsidRDefault="00F50A61">
      <w:pPr>
        <w:pStyle w:val="2"/>
      </w:pPr>
      <w:bookmarkStart w:id="218" w:name="_Toc3559746"/>
      <w:r>
        <w:rPr>
          <w:rFonts w:hint="eastAsia"/>
        </w:rPr>
        <w:t>3.3</w:t>
      </w:r>
      <w:r>
        <w:t xml:space="preserve"> </w:t>
      </w:r>
      <w:r>
        <w:rPr>
          <w:rFonts w:hint="eastAsia"/>
        </w:rPr>
        <w:t>数据预处理</w:t>
      </w:r>
      <w:bookmarkEnd w:id="218"/>
    </w:p>
    <w:p w14:paraId="2ADFEC02" w14:textId="77777777" w:rsidR="00715ACB" w:rsidRDefault="00F50A61">
      <w:pPr>
        <w:pStyle w:val="3"/>
      </w:pPr>
      <w:bookmarkStart w:id="219" w:name="_Toc3559747"/>
      <w:r>
        <w:rPr>
          <w:rFonts w:hint="eastAsia"/>
        </w:rPr>
        <w:t>3.3.1</w:t>
      </w:r>
      <w:r>
        <w:t xml:space="preserve"> </w:t>
      </w:r>
      <w:r>
        <w:rPr>
          <w:rFonts w:hint="eastAsia"/>
        </w:rPr>
        <w:t>裁判文书读取</w:t>
      </w:r>
      <w:bookmarkEnd w:id="219"/>
    </w:p>
    <w:p w14:paraId="6B6DD839" w14:textId="77777777" w:rsidR="00715ACB" w:rsidRDefault="00F50A61" w:rsidP="002724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裁判文书集合中，数据以</w:t>
      </w:r>
      <w:r>
        <w:rPr>
          <w:rFonts w:ascii="Arial" w:hAnsi="Arial" w:cs="Arial" w:hint="eastAsia"/>
          <w:color w:val="000000" w:themeColor="text1"/>
          <w:sz w:val="24"/>
        </w:rPr>
        <w:t>X</w:t>
      </w:r>
      <w:r>
        <w:rPr>
          <w:rFonts w:ascii="Arial" w:hAnsi="Arial" w:cs="Arial"/>
          <w:color w:val="000000" w:themeColor="text1"/>
          <w:sz w:val="24"/>
        </w:rPr>
        <w:t>ML</w:t>
      </w:r>
      <w:r>
        <w:rPr>
          <w:rFonts w:ascii="Arial" w:hAnsi="Arial" w:cs="Arial" w:hint="eastAsia"/>
          <w:color w:val="000000" w:themeColor="text1"/>
          <w:sz w:val="24"/>
        </w:rPr>
        <w:t>形式存储，通过</w:t>
      </w:r>
      <w:r>
        <w:rPr>
          <w:rFonts w:ascii="Arial" w:hAnsi="Arial" w:cs="Arial" w:hint="eastAsia"/>
          <w:color w:val="000000" w:themeColor="text1"/>
          <w:sz w:val="24"/>
        </w:rPr>
        <w:t>python</w:t>
      </w:r>
      <w:r>
        <w:rPr>
          <w:rFonts w:ascii="Arial" w:hAnsi="Arial" w:cs="Arial" w:hint="eastAsia"/>
          <w:color w:val="000000" w:themeColor="text1"/>
          <w:sz w:val="24"/>
        </w:rPr>
        <w:t>插件</w:t>
      </w:r>
      <w:proofErr w:type="spellStart"/>
      <w:r>
        <w:rPr>
          <w:rFonts w:ascii="Arial" w:hAnsi="Arial" w:cs="Arial" w:hint="eastAsia"/>
          <w:color w:val="000000" w:themeColor="text1"/>
          <w:sz w:val="24"/>
        </w:rPr>
        <w:t>lxml</w:t>
      </w:r>
      <w:proofErr w:type="spellEnd"/>
      <w:r>
        <w:rPr>
          <w:rFonts w:ascii="Arial" w:hAnsi="Arial" w:cs="Arial" w:hint="eastAsia"/>
          <w:color w:val="000000" w:themeColor="text1"/>
          <w:sz w:val="24"/>
        </w:rPr>
        <w:t>可以解析</w:t>
      </w:r>
      <w:r>
        <w:rPr>
          <w:rFonts w:ascii="Arial" w:hAnsi="Arial" w:cs="Arial" w:hint="eastAsia"/>
          <w:color w:val="000000" w:themeColor="text1"/>
          <w:sz w:val="24"/>
        </w:rPr>
        <w:t>xml</w:t>
      </w:r>
      <w:r>
        <w:rPr>
          <w:rFonts w:ascii="Arial" w:hAnsi="Arial" w:cs="Arial" w:hint="eastAsia"/>
          <w:color w:val="000000" w:themeColor="text1"/>
          <w:sz w:val="24"/>
        </w:rPr>
        <w:t>文档，读取相应标签中的值。由于文书中不同部分的数据采信度不同，需要选择合适的数据来训练法条推荐模型，才能达到最佳的效果。经过调研大量的裁判文书，本文最终选择了查明事实段、案由信息以及引用法律法条信息用于训练法条推荐模型。在用</w:t>
      </w:r>
      <w:proofErr w:type="spellStart"/>
      <w:r>
        <w:rPr>
          <w:rFonts w:ascii="Arial" w:hAnsi="Arial" w:cs="Arial" w:hint="eastAsia"/>
          <w:color w:val="000000" w:themeColor="text1"/>
          <w:sz w:val="24"/>
        </w:rPr>
        <w:t>lxml</w:t>
      </w:r>
      <w:proofErr w:type="spellEnd"/>
      <w:r>
        <w:rPr>
          <w:rFonts w:ascii="Arial" w:hAnsi="Arial" w:cs="Arial" w:hint="eastAsia"/>
          <w:color w:val="000000" w:themeColor="text1"/>
          <w:sz w:val="24"/>
        </w:rPr>
        <w:t>解析</w:t>
      </w:r>
      <w:r>
        <w:rPr>
          <w:rFonts w:ascii="Arial" w:hAnsi="Arial" w:cs="Arial" w:hint="eastAsia"/>
          <w:color w:val="000000" w:themeColor="text1"/>
          <w:sz w:val="24"/>
        </w:rPr>
        <w:t>X</w:t>
      </w:r>
      <w:r>
        <w:rPr>
          <w:rFonts w:ascii="Arial" w:hAnsi="Arial" w:cs="Arial"/>
          <w:color w:val="000000" w:themeColor="text1"/>
          <w:sz w:val="24"/>
        </w:rPr>
        <w:t>ML</w:t>
      </w:r>
      <w:r>
        <w:rPr>
          <w:rFonts w:ascii="Arial" w:hAnsi="Arial" w:cs="Arial" w:hint="eastAsia"/>
          <w:color w:val="000000" w:themeColor="text1"/>
          <w:sz w:val="24"/>
        </w:rPr>
        <w:t>文档时，需要提供对应标签路径</w:t>
      </w:r>
      <w:r>
        <w:rPr>
          <w:rFonts w:ascii="Arial" w:hAnsi="Arial" w:cs="Arial" w:hint="eastAsia"/>
          <w:color w:val="000000" w:themeColor="text1"/>
          <w:sz w:val="24"/>
        </w:rPr>
        <w:t>path</w:t>
      </w:r>
      <w:r>
        <w:rPr>
          <w:rFonts w:ascii="Arial" w:hAnsi="Arial" w:cs="Arial" w:hint="eastAsia"/>
          <w:color w:val="000000" w:themeColor="text1"/>
          <w:sz w:val="24"/>
        </w:rPr>
        <w:t>，从而可获取标签信息，各信息的路径如表</w:t>
      </w:r>
      <w:r>
        <w:rPr>
          <w:rFonts w:ascii="Arial" w:hAnsi="Arial" w:cs="Arial" w:hint="eastAsia"/>
          <w:color w:val="000000" w:themeColor="text1"/>
          <w:sz w:val="24"/>
        </w:rPr>
        <w:t>3.2</w:t>
      </w:r>
      <w:r>
        <w:rPr>
          <w:rFonts w:ascii="Arial" w:hAnsi="Arial" w:cs="Arial" w:hint="eastAsia"/>
          <w:color w:val="000000" w:themeColor="text1"/>
          <w:sz w:val="24"/>
        </w:rPr>
        <w:t>所示：</w:t>
      </w:r>
    </w:p>
    <w:p w14:paraId="700CF831" w14:textId="77777777" w:rsidR="00715ACB" w:rsidRDefault="00F50A61">
      <w:pPr>
        <w:spacing w:line="360" w:lineRule="auto"/>
        <w:jc w:val="center"/>
        <w:rPr>
          <w:rFonts w:ascii="Arial" w:hAnsi="Arial" w:cs="Arial"/>
          <w:color w:val="000000" w:themeColor="text1"/>
          <w:sz w:val="24"/>
        </w:rPr>
      </w:pPr>
      <w:bookmarkStart w:id="220" w:name="_Toc3065770"/>
      <w:r>
        <w:rPr>
          <w:rFonts w:ascii="Arial" w:hAnsi="Arial" w:cs="Arial" w:hint="eastAsia"/>
          <w:color w:val="000000" w:themeColor="text1"/>
          <w:sz w:val="24"/>
        </w:rPr>
        <w:t>表</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2</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各节点</w:t>
      </w:r>
      <w:r>
        <w:rPr>
          <w:rFonts w:ascii="Arial" w:hAnsi="Arial" w:cs="Arial" w:hint="eastAsia"/>
          <w:color w:val="000000" w:themeColor="text1"/>
          <w:sz w:val="24"/>
        </w:rPr>
        <w:t>path</w:t>
      </w:r>
      <w:r>
        <w:rPr>
          <w:rFonts w:ascii="Arial" w:hAnsi="Arial" w:cs="Arial" w:hint="eastAsia"/>
          <w:color w:val="000000" w:themeColor="text1"/>
          <w:sz w:val="24"/>
        </w:rPr>
        <w:t>路径</w:t>
      </w:r>
      <w:bookmarkEnd w:id="220"/>
    </w:p>
    <w:tbl>
      <w:tblPr>
        <w:tblStyle w:val="af6"/>
        <w:tblW w:w="8296" w:type="dxa"/>
        <w:tblLayout w:type="fixed"/>
        <w:tblLook w:val="04A0" w:firstRow="1" w:lastRow="0" w:firstColumn="1" w:lastColumn="0" w:noHBand="0" w:noVBand="1"/>
      </w:tblPr>
      <w:tblGrid>
        <w:gridCol w:w="2673"/>
        <w:gridCol w:w="5623"/>
      </w:tblGrid>
      <w:tr w:rsidR="00715ACB" w14:paraId="2B216507" w14:textId="77777777">
        <w:tc>
          <w:tcPr>
            <w:tcW w:w="2673" w:type="dxa"/>
          </w:tcPr>
          <w:p w14:paraId="3C9A68CF" w14:textId="77777777" w:rsidR="00715ACB" w:rsidRDefault="00F50A61" w:rsidP="002724B5">
            <w:pPr>
              <w:rPr>
                <w:color w:val="000000" w:themeColor="text1"/>
              </w:rPr>
            </w:pPr>
            <w:r>
              <w:rPr>
                <w:rFonts w:hint="eastAsia"/>
                <w:color w:val="000000" w:themeColor="text1"/>
              </w:rPr>
              <w:t>信息名称</w:t>
            </w:r>
          </w:p>
        </w:tc>
        <w:tc>
          <w:tcPr>
            <w:tcW w:w="5623" w:type="dxa"/>
          </w:tcPr>
          <w:p w14:paraId="0AB3B487" w14:textId="77777777" w:rsidR="00715ACB" w:rsidRDefault="00F50A61" w:rsidP="002724B5">
            <w:pPr>
              <w:rPr>
                <w:color w:val="000000" w:themeColor="text1"/>
              </w:rPr>
            </w:pPr>
            <w:r>
              <w:rPr>
                <w:rFonts w:hint="eastAsia"/>
                <w:color w:val="000000" w:themeColor="text1"/>
              </w:rPr>
              <w:t>信息路径</w:t>
            </w:r>
          </w:p>
        </w:tc>
      </w:tr>
      <w:tr w:rsidR="00715ACB" w14:paraId="248C2248" w14:textId="77777777">
        <w:tc>
          <w:tcPr>
            <w:tcW w:w="2673" w:type="dxa"/>
          </w:tcPr>
          <w:p w14:paraId="3B2D8A0C" w14:textId="77777777" w:rsidR="00715ACB" w:rsidRDefault="00F50A61" w:rsidP="002724B5">
            <w:pPr>
              <w:rPr>
                <w:color w:val="000000" w:themeColor="text1"/>
              </w:rPr>
            </w:pPr>
            <w:r>
              <w:rPr>
                <w:rFonts w:hint="eastAsia"/>
                <w:color w:val="000000" w:themeColor="text1"/>
              </w:rPr>
              <w:t>案件基本情况</w:t>
            </w:r>
          </w:p>
        </w:tc>
        <w:tc>
          <w:tcPr>
            <w:tcW w:w="5623" w:type="dxa"/>
          </w:tcPr>
          <w:p w14:paraId="5D15B34B" w14:textId="77777777" w:rsidR="00715ACB" w:rsidRDefault="00F50A61" w:rsidP="002724B5">
            <w:pPr>
              <w:rPr>
                <w:color w:val="000000" w:themeColor="text1"/>
              </w:rPr>
            </w:pPr>
            <w:r>
              <w:rPr>
                <w:rFonts w:hint="eastAsia"/>
                <w:color w:val="000000" w:themeColor="text1"/>
              </w:rPr>
              <w:t>/writ/QW/AJJBQK/CMSSD</w:t>
            </w:r>
          </w:p>
        </w:tc>
      </w:tr>
      <w:tr w:rsidR="00715ACB" w14:paraId="113E8D63" w14:textId="77777777">
        <w:tc>
          <w:tcPr>
            <w:tcW w:w="2673" w:type="dxa"/>
          </w:tcPr>
          <w:p w14:paraId="2F0BFC6C" w14:textId="77777777" w:rsidR="00715ACB" w:rsidRDefault="00F50A61" w:rsidP="002724B5">
            <w:pPr>
              <w:rPr>
                <w:color w:val="000000" w:themeColor="text1"/>
              </w:rPr>
            </w:pPr>
            <w:r>
              <w:rPr>
                <w:rFonts w:hint="eastAsia"/>
                <w:color w:val="000000" w:themeColor="text1"/>
              </w:rPr>
              <w:t>案由</w:t>
            </w:r>
          </w:p>
        </w:tc>
        <w:tc>
          <w:tcPr>
            <w:tcW w:w="5623" w:type="dxa"/>
          </w:tcPr>
          <w:p w14:paraId="79DF9405" w14:textId="77777777" w:rsidR="00715ACB" w:rsidRDefault="00F50A61" w:rsidP="002724B5">
            <w:pPr>
              <w:rPr>
                <w:color w:val="000000" w:themeColor="text1"/>
              </w:rPr>
            </w:pPr>
            <w:r>
              <w:rPr>
                <w:rFonts w:hint="eastAsia"/>
                <w:color w:val="000000" w:themeColor="text1"/>
              </w:rPr>
              <w:t>/writ/QW/SSJL/AY</w:t>
            </w:r>
          </w:p>
        </w:tc>
      </w:tr>
      <w:tr w:rsidR="00715ACB" w14:paraId="2BEBE10C" w14:textId="77777777">
        <w:tc>
          <w:tcPr>
            <w:tcW w:w="2673" w:type="dxa"/>
          </w:tcPr>
          <w:p w14:paraId="27C2D553" w14:textId="77777777" w:rsidR="00715ACB" w:rsidRDefault="00F50A61" w:rsidP="002724B5">
            <w:pPr>
              <w:rPr>
                <w:color w:val="000000" w:themeColor="text1"/>
              </w:rPr>
            </w:pPr>
            <w:r>
              <w:rPr>
                <w:rFonts w:hint="eastAsia"/>
                <w:color w:val="000000" w:themeColor="text1"/>
              </w:rPr>
              <w:t>引用法律法条</w:t>
            </w:r>
          </w:p>
        </w:tc>
        <w:tc>
          <w:tcPr>
            <w:tcW w:w="5623" w:type="dxa"/>
          </w:tcPr>
          <w:p w14:paraId="787E9A21" w14:textId="77777777" w:rsidR="00715ACB" w:rsidRDefault="00F50A61" w:rsidP="002724B5">
            <w:pPr>
              <w:rPr>
                <w:color w:val="000000" w:themeColor="text1"/>
              </w:rPr>
            </w:pPr>
            <w:r>
              <w:rPr>
                <w:rFonts w:hint="eastAsia"/>
                <w:color w:val="000000" w:themeColor="text1"/>
              </w:rPr>
              <w:t>/writ/QW/CPFXGC/CUS_FLFT_FZ_RY/CUS_FLFT_RY</w:t>
            </w:r>
          </w:p>
        </w:tc>
      </w:tr>
    </w:tbl>
    <w:p w14:paraId="132542FB" w14:textId="77777777" w:rsidR="00715ACB" w:rsidRDefault="00F50A61" w:rsidP="002724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需要注意的是，当对应标签不存在时，则取上一级标签的内容。即如果</w:t>
      </w:r>
      <w:r>
        <w:rPr>
          <w:rFonts w:ascii="Arial" w:hAnsi="Arial" w:cs="Arial" w:hint="eastAsia"/>
          <w:color w:val="000000" w:themeColor="text1"/>
          <w:sz w:val="24"/>
        </w:rPr>
        <w:t>/writ/QW/AJJBQK/CMSSD</w:t>
      </w:r>
      <w:r>
        <w:rPr>
          <w:rFonts w:ascii="Arial" w:hAnsi="Arial" w:cs="Arial" w:hint="eastAsia"/>
          <w:color w:val="000000" w:themeColor="text1"/>
          <w:sz w:val="24"/>
        </w:rPr>
        <w:t>标签不存在时，则取</w:t>
      </w:r>
      <w:r>
        <w:rPr>
          <w:rFonts w:ascii="Arial" w:hAnsi="Arial" w:cs="Arial" w:hint="eastAsia"/>
          <w:color w:val="000000" w:themeColor="text1"/>
          <w:sz w:val="24"/>
        </w:rPr>
        <w:t>/writ/QW/AJJBQK</w:t>
      </w:r>
      <w:r>
        <w:rPr>
          <w:rFonts w:ascii="Arial" w:hAnsi="Arial" w:cs="Arial" w:hint="eastAsia"/>
          <w:color w:val="000000" w:themeColor="text1"/>
          <w:sz w:val="24"/>
        </w:rPr>
        <w:t>内容。其次，由于《</w:t>
      </w:r>
      <w:r>
        <w:rPr>
          <w:rFonts w:ascii="Arial" w:hAnsi="Arial" w:cs="Arial" w:hint="eastAsia"/>
          <w:color w:val="000000" w:themeColor="text1"/>
          <w:sz w:val="24"/>
        </w:rPr>
        <w:t>X</w:t>
      </w:r>
      <w:r>
        <w:rPr>
          <w:rFonts w:ascii="Arial" w:hAnsi="Arial" w:cs="Arial"/>
          <w:color w:val="000000" w:themeColor="text1"/>
          <w:sz w:val="24"/>
        </w:rPr>
        <w:t>X</w:t>
      </w:r>
      <w:r>
        <w:rPr>
          <w:rFonts w:ascii="Arial" w:hAnsi="Arial" w:cs="Arial" w:hint="eastAsia"/>
          <w:color w:val="000000" w:themeColor="text1"/>
          <w:sz w:val="24"/>
        </w:rPr>
        <w:t>诉讼法》等法条对于体现案件焦点帮助不大，所以在读取数据时去除了“诉讼法”相关的法条。另外，对包含“款”、“项”的法条，去除“款”、“项”相关的信息，只保留“条”的粒度。举例如下，法条“《中华人民共和国婚姻法》第三十二条第三款第五项”将被转化为“《中华人民共和国婚姻法》第三十二条”，其目的是避免最后获得的法条个数太多，粒度过小。裁判文书信息提取结果如图</w:t>
      </w:r>
      <w:r>
        <w:rPr>
          <w:rFonts w:ascii="Arial" w:hAnsi="Arial" w:cs="Arial" w:hint="eastAsia"/>
          <w:color w:val="000000" w:themeColor="text1"/>
          <w:sz w:val="24"/>
        </w:rPr>
        <w:lastRenderedPageBreak/>
        <w:t>3</w:t>
      </w:r>
      <w:r>
        <w:rPr>
          <w:rFonts w:ascii="Arial" w:hAnsi="Arial" w:cs="Arial"/>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所示，对文书提取了查明事实段、案由以及引用法律法条等信息。</w:t>
      </w:r>
    </w:p>
    <w:tbl>
      <w:tblPr>
        <w:tblStyle w:val="af6"/>
        <w:tblW w:w="8296" w:type="dxa"/>
        <w:tblLayout w:type="fixed"/>
        <w:tblLook w:val="04A0" w:firstRow="1" w:lastRow="0" w:firstColumn="1" w:lastColumn="0" w:noHBand="0" w:noVBand="1"/>
      </w:tblPr>
      <w:tblGrid>
        <w:gridCol w:w="8296"/>
      </w:tblGrid>
      <w:tr w:rsidR="00715ACB" w14:paraId="403339EF" w14:textId="77777777">
        <w:tc>
          <w:tcPr>
            <w:tcW w:w="8296" w:type="dxa"/>
          </w:tcPr>
          <w:p w14:paraId="178764D0" w14:textId="77777777" w:rsidR="00715ACB" w:rsidRDefault="00F50A61">
            <w:pPr>
              <w:spacing w:line="360" w:lineRule="auto"/>
              <w:jc w:val="left"/>
              <w:rPr>
                <w:rFonts w:ascii="Arial" w:hAnsi="Arial" w:cs="Arial"/>
                <w:color w:val="000000" w:themeColor="text1"/>
                <w:sz w:val="24"/>
              </w:rPr>
            </w:pPr>
            <w:r>
              <w:rPr>
                <w:noProof/>
                <w:color w:val="000000" w:themeColor="text1"/>
              </w:rPr>
              <w:drawing>
                <wp:inline distT="0" distB="0" distL="0" distR="0" wp14:anchorId="73349A5E" wp14:editId="4412EB94">
                  <wp:extent cx="5186680" cy="10623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216366" cy="1068705"/>
                          </a:xfrm>
                          <a:prstGeom prst="rect">
                            <a:avLst/>
                          </a:prstGeom>
                        </pic:spPr>
                      </pic:pic>
                    </a:graphicData>
                  </a:graphic>
                </wp:inline>
              </w:drawing>
            </w:r>
          </w:p>
        </w:tc>
      </w:tr>
    </w:tbl>
    <w:p w14:paraId="08424C69" w14:textId="77777777" w:rsidR="00715ACB" w:rsidRDefault="00F50A61">
      <w:pPr>
        <w:spacing w:line="360" w:lineRule="auto"/>
        <w:jc w:val="center"/>
        <w:rPr>
          <w:rFonts w:ascii="Arial" w:hAnsi="Arial" w:cs="Arial"/>
          <w:color w:val="000000" w:themeColor="text1"/>
          <w:sz w:val="24"/>
        </w:rPr>
      </w:pPr>
      <w:bookmarkStart w:id="221" w:name="_Toc3067581"/>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3</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裁判文书信息提取结果示意图</w:t>
      </w:r>
      <w:bookmarkEnd w:id="221"/>
    </w:p>
    <w:p w14:paraId="727A0FAA" w14:textId="77777777" w:rsidR="00715ACB" w:rsidRDefault="00F50A61" w:rsidP="002724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需要注意的是，数据读取仅仅进行了去除“《诉讼法》”以及法条中包含的“款”、“项”内容的操作，对书写错误的法律法条以及书写错误的案由并未作任何处理。</w:t>
      </w:r>
    </w:p>
    <w:p w14:paraId="4FB7DD73" w14:textId="77777777" w:rsidR="00715ACB" w:rsidRDefault="00F50A61">
      <w:pPr>
        <w:pStyle w:val="3"/>
      </w:pPr>
      <w:bookmarkStart w:id="222" w:name="_Toc3559748"/>
      <w:r>
        <w:rPr>
          <w:rFonts w:hint="eastAsia"/>
        </w:rPr>
        <w:t>3.3.2</w:t>
      </w:r>
      <w:r>
        <w:t xml:space="preserve"> </w:t>
      </w:r>
      <w:r>
        <w:rPr>
          <w:rFonts w:hint="eastAsia"/>
        </w:rPr>
        <w:t>案由和法条标准化</w:t>
      </w:r>
      <w:bookmarkEnd w:id="222"/>
    </w:p>
    <w:p w14:paraId="5BB765C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际情况中，常常会遇到裁判文书法律法条书写错误的问题，以“《中华人民共和国婚姻法》”为例，由于可能书写错误，该法律名称在裁判文书中会被写作为“《中华人民共和国婚烟法》”，“《中国人民共和国婚姻法》”，“《中华人名共和国婚姻法》”等等，同时法条名称中可能包含“款”以及“项”的内容。以上书写错误以及粒度过小等错误，导致了法条类别个数太多。所以在训练法条推荐模型之前，有必要先对数据集合进行清洗。对于案由名称而言，同样存在书写错误的问题。因此，本节将详细介绍如何进行数据标准化。首先需要获取标准的法条全集与标准案由全集，具体方法为：</w:t>
      </w:r>
    </w:p>
    <w:p w14:paraId="25C998A8" w14:textId="7978B479" w:rsidR="00715ACB" w:rsidRDefault="00CF02B5" w:rsidP="00CF02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sidR="00F50A61">
        <w:rPr>
          <w:rFonts w:ascii="Arial" w:hAnsi="Arial" w:cs="Arial" w:hint="eastAsia"/>
          <w:color w:val="000000" w:themeColor="text1"/>
          <w:sz w:val="24"/>
        </w:rPr>
        <w:t>案由标准化获取标准案由全集</w:t>
      </w:r>
    </w:p>
    <w:p w14:paraId="41F2326F" w14:textId="77777777" w:rsidR="00715ACB" w:rsidRDefault="00F50A61" w:rsidP="002724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与法条标准化同理，统计各个案由出现的次数。书写错误的案由出现次数相对较低，选出出现次数较多的案由作为标准化目标。</w:t>
      </w:r>
    </w:p>
    <w:p w14:paraId="03859828" w14:textId="4D708EFC" w:rsidR="00715ACB" w:rsidRDefault="00CF02B5" w:rsidP="00CF02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法条标准化获取标准法条全集</w:t>
      </w:r>
    </w:p>
    <w:p w14:paraId="372AE31D" w14:textId="788E5BE2" w:rsidR="00715ACB" w:rsidRDefault="00F50A61" w:rsidP="00F011C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sidR="00CF02B5">
        <w:rPr>
          <w:rFonts w:ascii="Arial" w:hAnsi="Arial" w:cs="Arial" w:hint="eastAsia"/>
          <w:color w:val="000000" w:themeColor="text1"/>
          <w:sz w:val="24"/>
        </w:rPr>
        <w:t>2.1</w:t>
      </w:r>
      <w:r>
        <w:rPr>
          <w:rFonts w:ascii="Arial" w:hAnsi="Arial" w:cs="Arial" w:hint="eastAsia"/>
          <w:color w:val="000000" w:themeColor="text1"/>
          <w:sz w:val="24"/>
        </w:rPr>
        <w:t>）因为书写错误的情况比较少，在裁判文书中出现的次数应该相对较低。所以统计裁判文书中所引用的法律法条以及其出现次数，选出引用频率高的法律法条作为标准化目标。经统计，本文最终筛选出次数不低于</w:t>
      </w:r>
      <w:r>
        <w:rPr>
          <w:rFonts w:ascii="Arial" w:hAnsi="Arial" w:cs="Arial" w:hint="eastAsia"/>
          <w:color w:val="000000" w:themeColor="text1"/>
          <w:sz w:val="24"/>
        </w:rPr>
        <w:t>50</w:t>
      </w:r>
      <w:r>
        <w:rPr>
          <w:rFonts w:ascii="Arial" w:hAnsi="Arial" w:cs="Arial" w:hint="eastAsia"/>
          <w:color w:val="000000" w:themeColor="text1"/>
          <w:sz w:val="24"/>
        </w:rPr>
        <w:t>的法条作为法条标签全集。</w:t>
      </w:r>
    </w:p>
    <w:p w14:paraId="0357AC4D" w14:textId="5EC5FDF7" w:rsidR="00715ACB" w:rsidRDefault="00F50A61" w:rsidP="00F011C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sidR="00CF02B5">
        <w:rPr>
          <w:rFonts w:ascii="Arial" w:hAnsi="Arial" w:cs="Arial" w:hint="eastAsia"/>
          <w:color w:val="000000" w:themeColor="text1"/>
          <w:sz w:val="24"/>
        </w:rPr>
        <w:t>.2</w:t>
      </w:r>
      <w:r>
        <w:rPr>
          <w:rFonts w:ascii="Arial" w:hAnsi="Arial" w:cs="Arial" w:hint="eastAsia"/>
          <w:color w:val="000000" w:themeColor="text1"/>
          <w:sz w:val="24"/>
        </w:rPr>
        <w:t>）将法条中出现的数字统一转化为中文表示，比如“</w:t>
      </w:r>
      <w:r>
        <w:rPr>
          <w:rFonts w:ascii="Arial" w:hAnsi="Arial" w:cs="Arial" w:hint="eastAsia"/>
          <w:color w:val="000000" w:themeColor="text1"/>
          <w:sz w:val="24"/>
        </w:rPr>
        <w:t>32</w:t>
      </w:r>
      <w:r>
        <w:rPr>
          <w:rFonts w:ascii="Arial" w:hAnsi="Arial" w:cs="Arial" w:hint="eastAsia"/>
          <w:color w:val="000000" w:themeColor="text1"/>
          <w:sz w:val="24"/>
        </w:rPr>
        <w:t>”将转化为“三十二”。</w:t>
      </w:r>
    </w:p>
    <w:p w14:paraId="5579B481" w14:textId="000A1DFE" w:rsidR="00715ACB" w:rsidRDefault="00F50A61" w:rsidP="00F011C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sidR="00CF02B5">
        <w:rPr>
          <w:rFonts w:ascii="Arial" w:hAnsi="Arial" w:cs="Arial" w:hint="eastAsia"/>
          <w:color w:val="000000" w:themeColor="text1"/>
          <w:sz w:val="24"/>
        </w:rPr>
        <w:t>2.</w:t>
      </w:r>
      <w:r>
        <w:rPr>
          <w:rFonts w:ascii="Arial" w:hAnsi="Arial" w:cs="Arial" w:hint="eastAsia"/>
          <w:color w:val="000000" w:themeColor="text1"/>
          <w:sz w:val="24"/>
        </w:rPr>
        <w:t>3</w:t>
      </w:r>
      <w:r>
        <w:rPr>
          <w:rFonts w:ascii="Arial" w:hAnsi="Arial" w:cs="Arial" w:hint="eastAsia"/>
          <w:color w:val="000000" w:themeColor="text1"/>
          <w:sz w:val="24"/>
        </w:rPr>
        <w:t>）经统计发现，部分错误法条引用次数仍然较高，无法通过引用频次</w:t>
      </w:r>
      <w:r>
        <w:rPr>
          <w:rFonts w:ascii="Arial" w:hAnsi="Arial" w:cs="Arial" w:hint="eastAsia"/>
          <w:color w:val="000000" w:themeColor="text1"/>
          <w:sz w:val="24"/>
        </w:rPr>
        <w:lastRenderedPageBreak/>
        <w:t>过滤，其主要是特殊字符字符的影响导致。比如，“最高人民法院《关于人民法院审理借贷案件的若干意见》第六条”与“最高人民法院关于人民法院审理借贷案件的若干意见》第六条”，本质上应该是同一条法条，因此本文将法条中出现的所有特殊字符均去除。</w:t>
      </w:r>
    </w:p>
    <w:p w14:paraId="390E8AFC" w14:textId="77777777" w:rsidR="00715ACB" w:rsidRDefault="00F50A61" w:rsidP="00CF02B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其中法条标准化前后对照效果如表</w:t>
      </w:r>
      <w:r>
        <w:rPr>
          <w:rFonts w:ascii="Arial" w:hAnsi="Arial" w:cs="Arial" w:hint="eastAsia"/>
          <w:color w:val="000000" w:themeColor="text1"/>
          <w:sz w:val="24"/>
        </w:rPr>
        <w:t>3.3</w:t>
      </w:r>
      <w:r>
        <w:rPr>
          <w:rFonts w:ascii="Arial" w:hAnsi="Arial" w:cs="Arial" w:hint="eastAsia"/>
          <w:color w:val="000000" w:themeColor="text1"/>
          <w:sz w:val="24"/>
        </w:rPr>
        <w:t>所示。在整个语料库中，法条引用频次的统计结果如表</w:t>
      </w:r>
      <w:r>
        <w:rPr>
          <w:rFonts w:ascii="Arial" w:hAnsi="Arial" w:cs="Arial" w:hint="eastAsia"/>
          <w:color w:val="000000" w:themeColor="text1"/>
          <w:sz w:val="24"/>
        </w:rPr>
        <w:t>3.4</w:t>
      </w:r>
      <w:r>
        <w:rPr>
          <w:rFonts w:ascii="Arial" w:hAnsi="Arial" w:cs="Arial" w:hint="eastAsia"/>
          <w:color w:val="000000" w:themeColor="text1"/>
          <w:sz w:val="24"/>
        </w:rPr>
        <w:t>所示。本文最终选择引用频次为</w:t>
      </w:r>
      <w:r>
        <w:rPr>
          <w:rFonts w:ascii="Arial" w:hAnsi="Arial" w:cs="Arial" w:hint="eastAsia"/>
          <w:color w:val="000000" w:themeColor="text1"/>
          <w:sz w:val="24"/>
        </w:rPr>
        <w:t>50</w:t>
      </w:r>
      <w:r>
        <w:rPr>
          <w:rFonts w:ascii="Arial" w:hAnsi="Arial" w:cs="Arial" w:hint="eastAsia"/>
          <w:color w:val="000000" w:themeColor="text1"/>
          <w:sz w:val="24"/>
        </w:rPr>
        <w:t>作为阈值，经法条标准化，获得标准化的法律法条全集，其中包含法条</w:t>
      </w:r>
      <w:r>
        <w:rPr>
          <w:rFonts w:ascii="Arial" w:hAnsi="Arial" w:cs="Arial" w:hint="eastAsia"/>
          <w:color w:val="000000" w:themeColor="text1"/>
          <w:sz w:val="24"/>
        </w:rPr>
        <w:t>263</w:t>
      </w:r>
      <w:r>
        <w:rPr>
          <w:rFonts w:ascii="Arial" w:hAnsi="Arial" w:cs="Arial" w:hint="eastAsia"/>
          <w:color w:val="000000" w:themeColor="text1"/>
          <w:sz w:val="24"/>
        </w:rPr>
        <w:t>条。对于所有案由而言，经过人工排查的方式，筛选出</w:t>
      </w:r>
      <w:r>
        <w:rPr>
          <w:rFonts w:ascii="Arial" w:hAnsi="Arial" w:cs="Arial" w:hint="eastAsia"/>
          <w:color w:val="000000" w:themeColor="text1"/>
          <w:sz w:val="24"/>
        </w:rPr>
        <w:t>6</w:t>
      </w:r>
      <w:r>
        <w:rPr>
          <w:rFonts w:ascii="Arial" w:hAnsi="Arial" w:cs="Arial" w:hint="eastAsia"/>
          <w:color w:val="000000" w:themeColor="text1"/>
          <w:sz w:val="24"/>
        </w:rPr>
        <w:t>个不同的案由。</w:t>
      </w:r>
    </w:p>
    <w:p w14:paraId="7DF6C261" w14:textId="77777777" w:rsidR="00715ACB" w:rsidRDefault="00F50A61">
      <w:pPr>
        <w:spacing w:line="360" w:lineRule="auto"/>
        <w:jc w:val="center"/>
        <w:rPr>
          <w:rFonts w:ascii="Arial" w:hAnsi="Arial" w:cs="Arial"/>
          <w:color w:val="000000" w:themeColor="text1"/>
          <w:sz w:val="24"/>
        </w:rPr>
      </w:pPr>
      <w:bookmarkStart w:id="223" w:name="_Toc3065771"/>
      <w:r>
        <w:rPr>
          <w:rFonts w:ascii="Arial" w:hAnsi="Arial" w:cs="Arial" w:hint="eastAsia"/>
          <w:color w:val="000000" w:themeColor="text1"/>
          <w:sz w:val="24"/>
        </w:rPr>
        <w:t>表</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3</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法条标准化前后对照表</w:t>
      </w:r>
      <w:bookmarkEnd w:id="223"/>
    </w:p>
    <w:tbl>
      <w:tblPr>
        <w:tblStyle w:val="af6"/>
        <w:tblW w:w="8296" w:type="dxa"/>
        <w:tblLayout w:type="fixed"/>
        <w:tblLook w:val="04A0" w:firstRow="1" w:lastRow="0" w:firstColumn="1" w:lastColumn="0" w:noHBand="0" w:noVBand="1"/>
      </w:tblPr>
      <w:tblGrid>
        <w:gridCol w:w="4531"/>
        <w:gridCol w:w="3765"/>
      </w:tblGrid>
      <w:tr w:rsidR="00715ACB" w14:paraId="780F9875" w14:textId="77777777">
        <w:tc>
          <w:tcPr>
            <w:tcW w:w="4531" w:type="dxa"/>
          </w:tcPr>
          <w:p w14:paraId="7E8C0576" w14:textId="77777777" w:rsidR="00715ACB" w:rsidRDefault="00F50A61" w:rsidP="009A617E">
            <w:pPr>
              <w:jc w:val="left"/>
              <w:rPr>
                <w:color w:val="000000" w:themeColor="text1"/>
              </w:rPr>
            </w:pPr>
            <w:r>
              <w:rPr>
                <w:rFonts w:hint="eastAsia"/>
                <w:color w:val="000000" w:themeColor="text1"/>
              </w:rPr>
              <w:t>标准化前</w:t>
            </w:r>
          </w:p>
        </w:tc>
        <w:tc>
          <w:tcPr>
            <w:tcW w:w="3765" w:type="dxa"/>
          </w:tcPr>
          <w:p w14:paraId="5CBA7461" w14:textId="77777777" w:rsidR="00715ACB" w:rsidRDefault="00F50A61" w:rsidP="009A617E">
            <w:pPr>
              <w:jc w:val="left"/>
              <w:rPr>
                <w:color w:val="000000" w:themeColor="text1"/>
              </w:rPr>
            </w:pPr>
            <w:r>
              <w:rPr>
                <w:rFonts w:hint="eastAsia"/>
                <w:color w:val="000000" w:themeColor="text1"/>
              </w:rPr>
              <w:t>标准化后</w:t>
            </w:r>
          </w:p>
        </w:tc>
      </w:tr>
      <w:tr w:rsidR="00715ACB" w14:paraId="12ACEDC7" w14:textId="77777777">
        <w:tc>
          <w:tcPr>
            <w:tcW w:w="4531" w:type="dxa"/>
          </w:tcPr>
          <w:p w14:paraId="0958BDF0" w14:textId="77777777" w:rsidR="00715ACB" w:rsidRDefault="00F50A61" w:rsidP="009A617E">
            <w:pPr>
              <w:jc w:val="left"/>
              <w:rPr>
                <w:rFonts w:ascii="宋体" w:hAnsi="宋体"/>
                <w:color w:val="000000" w:themeColor="text1"/>
              </w:rPr>
            </w:pPr>
            <w:r>
              <w:rPr>
                <w:rFonts w:ascii="宋体" w:hAnsi="宋体" w:hint="eastAsia"/>
                <w:color w:val="000000" w:themeColor="text1"/>
              </w:rPr>
              <w:t>《中华人民共和国婚姻法》第三十二条第三款</w:t>
            </w:r>
          </w:p>
        </w:tc>
        <w:tc>
          <w:tcPr>
            <w:tcW w:w="3765" w:type="dxa"/>
          </w:tcPr>
          <w:p w14:paraId="2C7B565D" w14:textId="77777777" w:rsidR="00715ACB" w:rsidRDefault="00F50A61" w:rsidP="009A617E">
            <w:pPr>
              <w:jc w:val="left"/>
              <w:rPr>
                <w:rFonts w:ascii="宋体" w:hAnsi="宋体"/>
                <w:color w:val="000000" w:themeColor="text1"/>
              </w:rPr>
            </w:pPr>
            <w:r>
              <w:rPr>
                <w:rFonts w:ascii="宋体" w:hAnsi="宋体" w:hint="eastAsia"/>
                <w:color w:val="000000" w:themeColor="text1"/>
              </w:rPr>
              <w:t>中华人民共和国婚姻法第三十二条</w:t>
            </w:r>
          </w:p>
        </w:tc>
      </w:tr>
      <w:tr w:rsidR="00715ACB" w14:paraId="388B4BC6" w14:textId="77777777">
        <w:tc>
          <w:tcPr>
            <w:tcW w:w="4531" w:type="dxa"/>
          </w:tcPr>
          <w:p w14:paraId="0F2AA36B" w14:textId="77777777" w:rsidR="00715ACB" w:rsidRDefault="00F50A61" w:rsidP="009A617E">
            <w:pPr>
              <w:jc w:val="left"/>
              <w:rPr>
                <w:rFonts w:ascii="宋体" w:hAnsi="宋体"/>
                <w:color w:val="000000" w:themeColor="text1"/>
              </w:rPr>
            </w:pPr>
            <w:r>
              <w:rPr>
                <w:rFonts w:ascii="宋体" w:hAnsi="宋体" w:hint="eastAsia"/>
                <w:color w:val="000000" w:themeColor="text1"/>
              </w:rPr>
              <w:t>《中华人名共和国婚烟法》第三十条</w:t>
            </w:r>
          </w:p>
        </w:tc>
        <w:tc>
          <w:tcPr>
            <w:tcW w:w="3765" w:type="dxa"/>
          </w:tcPr>
          <w:p w14:paraId="71CBF538" w14:textId="77777777" w:rsidR="00715ACB" w:rsidRDefault="00F50A61" w:rsidP="009A617E">
            <w:pPr>
              <w:jc w:val="left"/>
              <w:rPr>
                <w:rFonts w:ascii="宋体" w:hAnsi="宋体"/>
                <w:color w:val="000000" w:themeColor="text1"/>
              </w:rPr>
            </w:pPr>
            <w:r>
              <w:rPr>
                <w:rFonts w:ascii="宋体" w:hAnsi="宋体" w:hint="eastAsia"/>
                <w:color w:val="000000" w:themeColor="text1"/>
              </w:rPr>
              <w:t>中华人民共和国婚姻法第三十条</w:t>
            </w:r>
          </w:p>
        </w:tc>
      </w:tr>
      <w:tr w:rsidR="00715ACB" w14:paraId="1A5A3B7A" w14:textId="77777777">
        <w:tc>
          <w:tcPr>
            <w:tcW w:w="4531" w:type="dxa"/>
          </w:tcPr>
          <w:p w14:paraId="52E6AA18" w14:textId="77777777" w:rsidR="00715ACB" w:rsidRDefault="00F50A61" w:rsidP="009A617E">
            <w:pPr>
              <w:jc w:val="left"/>
              <w:rPr>
                <w:rFonts w:ascii="宋体" w:hAnsi="宋体"/>
                <w:color w:val="000000" w:themeColor="text1"/>
              </w:rPr>
            </w:pPr>
            <w:r>
              <w:rPr>
                <w:rFonts w:ascii="宋体" w:hAnsi="宋体" w:hint="eastAsia"/>
                <w:color w:val="000000" w:themeColor="text1"/>
              </w:rPr>
              <w:t>《中华人名共和国婚烟法》第32条</w:t>
            </w:r>
          </w:p>
        </w:tc>
        <w:tc>
          <w:tcPr>
            <w:tcW w:w="3765" w:type="dxa"/>
          </w:tcPr>
          <w:p w14:paraId="76183946" w14:textId="77777777" w:rsidR="00715ACB" w:rsidRDefault="00F50A61" w:rsidP="009A617E">
            <w:pPr>
              <w:jc w:val="left"/>
              <w:rPr>
                <w:rFonts w:ascii="宋体" w:hAnsi="宋体"/>
                <w:color w:val="000000" w:themeColor="text1"/>
              </w:rPr>
            </w:pPr>
            <w:r>
              <w:rPr>
                <w:rFonts w:ascii="宋体" w:hAnsi="宋体" w:hint="eastAsia"/>
                <w:color w:val="000000" w:themeColor="text1"/>
              </w:rPr>
              <w:t>中华人民共和国婚姻法第三十二条</w:t>
            </w:r>
          </w:p>
        </w:tc>
      </w:tr>
      <w:tr w:rsidR="00715ACB" w14:paraId="18782A96" w14:textId="77777777">
        <w:tc>
          <w:tcPr>
            <w:tcW w:w="4531" w:type="dxa"/>
          </w:tcPr>
          <w:p w14:paraId="12A87357" w14:textId="77777777" w:rsidR="00715ACB" w:rsidRDefault="00F50A61" w:rsidP="009A617E">
            <w:pPr>
              <w:jc w:val="left"/>
              <w:rPr>
                <w:rFonts w:ascii="宋体" w:hAnsi="宋体"/>
                <w:color w:val="000000" w:themeColor="text1"/>
              </w:rPr>
            </w:pPr>
            <w:r>
              <w:rPr>
                <w:rFonts w:ascii="宋体" w:hAnsi="宋体" w:hint="eastAsia"/>
                <w:color w:val="000000" w:themeColor="text1"/>
              </w:rPr>
              <w:t>最高人民法院关于人民法院审理借贷案件的若干意见》第六条</w:t>
            </w:r>
          </w:p>
        </w:tc>
        <w:tc>
          <w:tcPr>
            <w:tcW w:w="3765" w:type="dxa"/>
          </w:tcPr>
          <w:p w14:paraId="635D9709" w14:textId="77777777" w:rsidR="00715ACB" w:rsidRDefault="00F50A61" w:rsidP="009A617E">
            <w:pPr>
              <w:jc w:val="left"/>
              <w:rPr>
                <w:rFonts w:ascii="宋体" w:hAnsi="宋体"/>
                <w:color w:val="000000" w:themeColor="text1"/>
              </w:rPr>
            </w:pPr>
            <w:r>
              <w:rPr>
                <w:rFonts w:ascii="宋体" w:hAnsi="宋体" w:hint="eastAsia"/>
                <w:color w:val="000000" w:themeColor="text1"/>
              </w:rPr>
              <w:t>最高人民法院关于人民法院审理借贷案件的若干意见第六条</w:t>
            </w:r>
          </w:p>
        </w:tc>
      </w:tr>
    </w:tbl>
    <w:p w14:paraId="550668B3" w14:textId="77777777" w:rsidR="00715ACB" w:rsidRDefault="00F50A61">
      <w:pPr>
        <w:spacing w:line="360" w:lineRule="auto"/>
        <w:jc w:val="center"/>
        <w:rPr>
          <w:rFonts w:ascii="Arial" w:hAnsi="Arial" w:cs="Arial"/>
          <w:color w:val="000000" w:themeColor="text1"/>
          <w:sz w:val="24"/>
        </w:rPr>
      </w:pPr>
      <w:bookmarkStart w:id="224" w:name="_Toc3065772"/>
      <w:r>
        <w:rPr>
          <w:rFonts w:ascii="Arial" w:hAnsi="Arial" w:cs="Arial" w:hint="eastAsia"/>
          <w:color w:val="000000" w:themeColor="text1"/>
          <w:sz w:val="24"/>
        </w:rPr>
        <w:t>表</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4</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法条引用频次统计</w:t>
      </w:r>
      <w:bookmarkEnd w:id="224"/>
    </w:p>
    <w:tbl>
      <w:tblPr>
        <w:tblStyle w:val="af6"/>
        <w:tblW w:w="6378" w:type="dxa"/>
        <w:jc w:val="center"/>
        <w:tblLayout w:type="fixed"/>
        <w:tblLook w:val="04A0" w:firstRow="1" w:lastRow="0" w:firstColumn="1" w:lastColumn="0" w:noHBand="0" w:noVBand="1"/>
      </w:tblPr>
      <w:tblGrid>
        <w:gridCol w:w="1984"/>
        <w:gridCol w:w="1418"/>
        <w:gridCol w:w="1559"/>
        <w:gridCol w:w="1417"/>
      </w:tblGrid>
      <w:tr w:rsidR="00715ACB" w14:paraId="725F438B" w14:textId="77777777">
        <w:trPr>
          <w:jc w:val="center"/>
        </w:trPr>
        <w:tc>
          <w:tcPr>
            <w:tcW w:w="1984" w:type="dxa"/>
          </w:tcPr>
          <w:p w14:paraId="71EB7B4F" w14:textId="77777777" w:rsidR="00715ACB" w:rsidRDefault="00F50A61">
            <w:pPr>
              <w:jc w:val="left"/>
              <w:rPr>
                <w:color w:val="000000" w:themeColor="text1"/>
              </w:rPr>
            </w:pPr>
            <w:r>
              <w:rPr>
                <w:rFonts w:hint="eastAsia"/>
                <w:color w:val="000000" w:themeColor="text1"/>
              </w:rPr>
              <w:t>法条最低引用次数</w:t>
            </w:r>
          </w:p>
        </w:tc>
        <w:tc>
          <w:tcPr>
            <w:tcW w:w="1418" w:type="dxa"/>
          </w:tcPr>
          <w:p w14:paraId="71E66F32" w14:textId="77777777" w:rsidR="00715ACB" w:rsidRDefault="00F50A61">
            <w:pPr>
              <w:jc w:val="left"/>
              <w:rPr>
                <w:color w:val="000000" w:themeColor="text1"/>
              </w:rPr>
            </w:pPr>
            <w:r>
              <w:rPr>
                <w:rFonts w:hint="eastAsia"/>
                <w:color w:val="000000" w:themeColor="text1"/>
              </w:rPr>
              <w:t>0</w:t>
            </w:r>
          </w:p>
        </w:tc>
        <w:tc>
          <w:tcPr>
            <w:tcW w:w="1559" w:type="dxa"/>
          </w:tcPr>
          <w:p w14:paraId="3044C7C7" w14:textId="77777777" w:rsidR="00715ACB" w:rsidRDefault="00F50A61">
            <w:pPr>
              <w:jc w:val="left"/>
              <w:rPr>
                <w:color w:val="000000" w:themeColor="text1"/>
              </w:rPr>
            </w:pPr>
            <w:r>
              <w:rPr>
                <w:rFonts w:hint="eastAsia"/>
                <w:color w:val="000000" w:themeColor="text1"/>
              </w:rPr>
              <w:t>50</w:t>
            </w:r>
          </w:p>
        </w:tc>
        <w:tc>
          <w:tcPr>
            <w:tcW w:w="1417" w:type="dxa"/>
          </w:tcPr>
          <w:p w14:paraId="59B0E573" w14:textId="77777777" w:rsidR="00715ACB" w:rsidRDefault="00F50A61">
            <w:pPr>
              <w:jc w:val="left"/>
              <w:rPr>
                <w:color w:val="000000" w:themeColor="text1"/>
              </w:rPr>
            </w:pPr>
            <w:r>
              <w:rPr>
                <w:rFonts w:hint="eastAsia"/>
                <w:color w:val="000000" w:themeColor="text1"/>
              </w:rPr>
              <w:t>100</w:t>
            </w:r>
          </w:p>
        </w:tc>
      </w:tr>
      <w:tr w:rsidR="00715ACB" w14:paraId="3FBBF651" w14:textId="77777777">
        <w:trPr>
          <w:jc w:val="center"/>
        </w:trPr>
        <w:tc>
          <w:tcPr>
            <w:tcW w:w="1984" w:type="dxa"/>
          </w:tcPr>
          <w:p w14:paraId="4BAF125F" w14:textId="77777777" w:rsidR="00715ACB" w:rsidRDefault="00F50A61">
            <w:pPr>
              <w:jc w:val="left"/>
              <w:rPr>
                <w:color w:val="000000" w:themeColor="text1"/>
              </w:rPr>
            </w:pPr>
            <w:r>
              <w:rPr>
                <w:rFonts w:hint="eastAsia"/>
                <w:color w:val="000000" w:themeColor="text1"/>
              </w:rPr>
              <w:t>法条的数量</w:t>
            </w:r>
          </w:p>
        </w:tc>
        <w:tc>
          <w:tcPr>
            <w:tcW w:w="1418" w:type="dxa"/>
          </w:tcPr>
          <w:p w14:paraId="1660AF7D" w14:textId="77777777" w:rsidR="00715ACB" w:rsidRDefault="00F50A61">
            <w:pPr>
              <w:jc w:val="left"/>
              <w:rPr>
                <w:color w:val="000000" w:themeColor="text1"/>
              </w:rPr>
            </w:pPr>
            <w:r>
              <w:rPr>
                <w:rFonts w:hint="eastAsia"/>
                <w:color w:val="000000" w:themeColor="text1"/>
              </w:rPr>
              <w:t>8387</w:t>
            </w:r>
          </w:p>
        </w:tc>
        <w:tc>
          <w:tcPr>
            <w:tcW w:w="1559" w:type="dxa"/>
          </w:tcPr>
          <w:p w14:paraId="1639143F" w14:textId="77777777" w:rsidR="00715ACB" w:rsidRDefault="00F50A61">
            <w:pPr>
              <w:jc w:val="left"/>
              <w:rPr>
                <w:color w:val="000000" w:themeColor="text1"/>
              </w:rPr>
            </w:pPr>
            <w:r>
              <w:rPr>
                <w:rFonts w:hint="eastAsia"/>
                <w:color w:val="000000" w:themeColor="text1"/>
              </w:rPr>
              <w:t>263</w:t>
            </w:r>
          </w:p>
        </w:tc>
        <w:tc>
          <w:tcPr>
            <w:tcW w:w="1417" w:type="dxa"/>
          </w:tcPr>
          <w:p w14:paraId="26CA7374" w14:textId="77777777" w:rsidR="00715ACB" w:rsidRDefault="00F50A61">
            <w:pPr>
              <w:jc w:val="left"/>
              <w:rPr>
                <w:color w:val="000000" w:themeColor="text1"/>
              </w:rPr>
            </w:pPr>
            <w:r>
              <w:rPr>
                <w:rFonts w:hint="eastAsia"/>
                <w:color w:val="000000" w:themeColor="text1"/>
              </w:rPr>
              <w:t>122</w:t>
            </w:r>
          </w:p>
        </w:tc>
      </w:tr>
    </w:tbl>
    <w:p w14:paraId="28E55EB7" w14:textId="77777777" w:rsidR="00715ACB" w:rsidRDefault="00F50A61" w:rsidP="009A617E">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得到标准法条全集与标准案由全集后，对读取的数据文件进行清洗。清洗过程为：</w:t>
      </w:r>
    </w:p>
    <w:p w14:paraId="026F4B6E" w14:textId="4FCA896C" w:rsidR="00715ACB" w:rsidRDefault="00067BFA" w:rsidP="00067BFA">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sidR="00F50A61">
        <w:rPr>
          <w:rFonts w:ascii="Arial" w:hAnsi="Arial" w:cs="Arial" w:hint="eastAsia"/>
          <w:color w:val="000000" w:themeColor="text1"/>
          <w:sz w:val="24"/>
        </w:rPr>
        <w:t>法条清洗</w:t>
      </w:r>
    </w:p>
    <w:p w14:paraId="02AD703D" w14:textId="77777777" w:rsidR="00715ACB" w:rsidRDefault="00F50A61">
      <w:pPr>
        <w:spacing w:line="360" w:lineRule="auto"/>
        <w:ind w:firstLineChars="200" w:firstLine="480"/>
        <w:rPr>
          <w:rFonts w:ascii="Arial" w:hAnsi="Arial" w:cs="Arial"/>
          <w:color w:val="000000" w:themeColor="text1"/>
          <w:sz w:val="24"/>
        </w:rPr>
        <w:pPrChange w:id="225" w:author="文峰" w:date="2019-03-12T23:40:00Z">
          <w:pPr>
            <w:spacing w:line="360" w:lineRule="auto"/>
            <w:ind w:left="420" w:firstLineChars="200" w:firstLine="480"/>
          </w:pPr>
        </w:pPrChange>
      </w:pPr>
      <w:r>
        <w:rPr>
          <w:rFonts w:ascii="Arial" w:hAnsi="Arial" w:cs="Arial" w:hint="eastAsia"/>
          <w:color w:val="000000" w:themeColor="text1"/>
          <w:sz w:val="24"/>
        </w:rPr>
        <w:t>对于每条记录，出现在法条全集中的法条保留，没有出现在法条全集中的法条舍弃。如果某条记录经处理后没有标准法条，则舍弃该条记录；</w:t>
      </w:r>
    </w:p>
    <w:p w14:paraId="52B78D42" w14:textId="0BFA2B6C" w:rsidR="00715ACB" w:rsidRDefault="00067BFA" w:rsidP="00067BFA">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案由清洗</w:t>
      </w:r>
    </w:p>
    <w:p w14:paraId="66B2F72F" w14:textId="77777777" w:rsidR="00715ACB" w:rsidRDefault="00F50A61">
      <w:pPr>
        <w:spacing w:line="360" w:lineRule="auto"/>
        <w:ind w:firstLineChars="200" w:firstLine="480"/>
        <w:rPr>
          <w:rFonts w:ascii="Arial" w:hAnsi="Arial" w:cs="Arial"/>
          <w:color w:val="000000" w:themeColor="text1"/>
          <w:sz w:val="24"/>
        </w:rPr>
        <w:pPrChange w:id="226" w:author="文峰" w:date="2019-03-12T23:40:00Z">
          <w:pPr>
            <w:spacing w:line="360" w:lineRule="auto"/>
            <w:ind w:left="420" w:firstLineChars="200" w:firstLine="480"/>
          </w:pPr>
        </w:pPrChange>
      </w:pPr>
      <w:r>
        <w:rPr>
          <w:rFonts w:ascii="Arial" w:hAnsi="Arial" w:cs="Arial" w:hint="eastAsia"/>
          <w:color w:val="000000" w:themeColor="text1"/>
          <w:sz w:val="24"/>
        </w:rPr>
        <w:t>对于每条记录，都应该有案由信息，如果案由名称没有出现在案由全集中时，取出编辑距离最小的标准案由作为最终案由进行更新；</w:t>
      </w:r>
    </w:p>
    <w:p w14:paraId="7AC1B2F1" w14:textId="77777777" w:rsidR="00715ACB" w:rsidRDefault="00F50A61">
      <w:pPr>
        <w:pStyle w:val="3"/>
      </w:pPr>
      <w:bookmarkStart w:id="227" w:name="_Toc3559749"/>
      <w:r>
        <w:rPr>
          <w:rFonts w:hint="eastAsia"/>
        </w:rPr>
        <w:t>3.</w:t>
      </w:r>
      <w:r>
        <w:t xml:space="preserve">3.3 </w:t>
      </w:r>
      <w:r>
        <w:rPr>
          <w:rFonts w:hint="eastAsia"/>
        </w:rPr>
        <w:t>分词、去停用词及法律专用停用词</w:t>
      </w:r>
      <w:bookmarkEnd w:id="227"/>
    </w:p>
    <w:p w14:paraId="73FAC4D4" w14:textId="77777777" w:rsidR="00715ACB" w:rsidRDefault="00F50A61" w:rsidP="003946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中文分词是将输入的自然语言描述，利用自然语言处理的技术进行匹配计算，将源中文字符串且分为一个个单独的词。与英文分词，中文分词无法根据明显的空格进行分词，而采用专有分词算法完成分词工作。其中包括最大匹配原则、信息熵算法等。</w:t>
      </w:r>
    </w:p>
    <w:p w14:paraId="765DEDD3" w14:textId="4D7271F5" w:rsidR="00715ACB" w:rsidRDefault="0039462B" w:rsidP="003946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w:t>
      </w:r>
      <w:r>
        <w:rPr>
          <w:rFonts w:ascii="Arial" w:hAnsi="Arial" w:cs="Arial" w:hint="eastAsia"/>
          <w:color w:val="000000" w:themeColor="text1"/>
          <w:sz w:val="24"/>
        </w:rPr>
        <w:t>1</w:t>
      </w:r>
      <w:r>
        <w:rPr>
          <w:rFonts w:ascii="Arial" w:hAnsi="Arial" w:cs="Arial" w:hint="eastAsia"/>
          <w:color w:val="000000" w:themeColor="text1"/>
          <w:sz w:val="24"/>
        </w:rPr>
        <w:t>）</w:t>
      </w:r>
      <w:r w:rsidR="00F50A61">
        <w:rPr>
          <w:rFonts w:ascii="Arial" w:hAnsi="Arial" w:cs="Arial" w:hint="eastAsia"/>
          <w:color w:val="000000" w:themeColor="text1"/>
          <w:sz w:val="24"/>
        </w:rPr>
        <w:t>裁判文书中文分词</w:t>
      </w:r>
    </w:p>
    <w:p w14:paraId="0C79BEC0" w14:textId="77777777" w:rsidR="00715ACB" w:rsidRDefault="00F50A61">
      <w:pPr>
        <w:spacing w:line="360" w:lineRule="auto"/>
        <w:ind w:firstLineChars="200" w:firstLine="480"/>
        <w:rPr>
          <w:rFonts w:ascii="Arial" w:hAnsi="Arial" w:cs="Arial"/>
          <w:color w:val="000000" w:themeColor="text1"/>
          <w:sz w:val="24"/>
        </w:rPr>
        <w:pPrChange w:id="228" w:author="文峰" w:date="2019-03-12T23:40:00Z">
          <w:pPr>
            <w:spacing w:line="360" w:lineRule="auto"/>
            <w:ind w:left="420" w:firstLineChars="200" w:firstLine="480"/>
          </w:pPr>
        </w:pPrChange>
      </w:pPr>
      <w:r>
        <w:rPr>
          <w:rFonts w:ascii="Arial" w:hAnsi="Arial" w:cs="Arial" w:hint="eastAsia"/>
          <w:color w:val="000000" w:themeColor="text1"/>
          <w:sz w:val="24"/>
        </w:rPr>
        <w:t>数据质量的好坏决定了模型预测能力，作为在裁判文书预处理中的重要环节，分词的效果直接影响到了模型的效果。目前常用的分词工具包括</w:t>
      </w:r>
      <w:proofErr w:type="spellStart"/>
      <w:r>
        <w:rPr>
          <w:rFonts w:ascii="Arial" w:hAnsi="Arial" w:cs="Arial" w:hint="eastAsia"/>
          <w:color w:val="000000" w:themeColor="text1"/>
          <w:sz w:val="24"/>
        </w:rPr>
        <w:t>jieba</w:t>
      </w:r>
      <w:proofErr w:type="spellEnd"/>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TP</w:t>
      </w:r>
      <w:r>
        <w:rPr>
          <w:rFonts w:ascii="Arial" w:hAnsi="Arial" w:cs="Arial" w:hint="eastAsia"/>
          <w:color w:val="000000" w:themeColor="text1"/>
          <w:sz w:val="24"/>
        </w:rPr>
        <w:t>、</w:t>
      </w:r>
      <w:r>
        <w:rPr>
          <w:rFonts w:ascii="Arial" w:hAnsi="Arial" w:cs="Arial"/>
          <w:color w:val="000000" w:themeColor="text1"/>
          <w:sz w:val="24"/>
        </w:rPr>
        <w:t>NLPIR</w:t>
      </w:r>
      <w:r>
        <w:rPr>
          <w:rFonts w:ascii="Arial" w:hAnsi="Arial" w:cs="Arial" w:hint="eastAsia"/>
          <w:color w:val="000000" w:themeColor="text1"/>
          <w:sz w:val="24"/>
        </w:rPr>
        <w:t>以及</w:t>
      </w:r>
      <w:r>
        <w:rPr>
          <w:rFonts w:ascii="Arial" w:hAnsi="Arial" w:cs="Arial" w:hint="eastAsia"/>
          <w:color w:val="000000" w:themeColor="text1"/>
          <w:sz w:val="24"/>
        </w:rPr>
        <w:t>I</w:t>
      </w:r>
      <w:r>
        <w:rPr>
          <w:rFonts w:ascii="Arial" w:hAnsi="Arial" w:cs="Arial"/>
          <w:color w:val="000000" w:themeColor="text1"/>
          <w:sz w:val="24"/>
        </w:rPr>
        <w:t>CTCLAS</w:t>
      </w:r>
      <w:r>
        <w:rPr>
          <w:rFonts w:ascii="Arial" w:hAnsi="Arial" w:cs="Arial" w:hint="eastAsia"/>
          <w:color w:val="000000" w:themeColor="text1"/>
          <w:sz w:val="24"/>
        </w:rPr>
        <w:t>等，而</w:t>
      </w:r>
      <w:proofErr w:type="spellStart"/>
      <w:r>
        <w:rPr>
          <w:rFonts w:ascii="Arial" w:hAnsi="Arial" w:cs="Arial" w:hint="eastAsia"/>
          <w:color w:val="000000" w:themeColor="text1"/>
          <w:sz w:val="24"/>
        </w:rPr>
        <w:t>jieba</w:t>
      </w:r>
      <w:proofErr w:type="spellEnd"/>
      <w:r>
        <w:rPr>
          <w:rFonts w:ascii="Arial" w:hAnsi="Arial" w:cs="Arial" w:hint="eastAsia"/>
          <w:color w:val="000000" w:themeColor="text1"/>
          <w:sz w:val="24"/>
        </w:rPr>
        <w:t>分词则是本文采用的分词工具。在分词前，首先利用正则表达式，将源中文字符串中的非中文符号去掉，包括数字符号以及字母，然后再利用</w:t>
      </w:r>
      <w:proofErr w:type="spellStart"/>
      <w:r>
        <w:rPr>
          <w:rFonts w:ascii="Arial" w:hAnsi="Arial" w:cs="Arial" w:hint="eastAsia"/>
          <w:color w:val="000000" w:themeColor="text1"/>
          <w:sz w:val="24"/>
        </w:rPr>
        <w:t>jieba</w:t>
      </w:r>
      <w:proofErr w:type="spellEnd"/>
      <w:r>
        <w:rPr>
          <w:rFonts w:ascii="Arial" w:hAnsi="Arial" w:cs="Arial" w:hint="eastAsia"/>
          <w:color w:val="000000" w:themeColor="text1"/>
          <w:sz w:val="24"/>
        </w:rPr>
        <w:t>分词工具进行分词。</w:t>
      </w:r>
    </w:p>
    <w:p w14:paraId="35979269" w14:textId="185A2C55" w:rsidR="00715ACB" w:rsidRDefault="0039462B" w:rsidP="003946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裁判文书去除停用词</w:t>
      </w:r>
    </w:p>
    <w:p w14:paraId="12D884A3" w14:textId="77777777" w:rsidR="00715ACB" w:rsidRDefault="00F50A61">
      <w:pPr>
        <w:spacing w:line="360" w:lineRule="auto"/>
        <w:ind w:firstLineChars="200" w:firstLine="480"/>
        <w:rPr>
          <w:rFonts w:ascii="Arial" w:hAnsi="Arial" w:cs="Arial"/>
          <w:color w:val="000000" w:themeColor="text1"/>
          <w:sz w:val="24"/>
        </w:rPr>
        <w:pPrChange w:id="229" w:author="文峰" w:date="2019-03-12T23:40:00Z">
          <w:pPr>
            <w:spacing w:line="360" w:lineRule="auto"/>
            <w:ind w:left="420" w:firstLineChars="200" w:firstLine="480"/>
          </w:pPr>
        </w:pPrChange>
      </w:pPr>
      <w:r>
        <w:rPr>
          <w:rFonts w:ascii="Arial" w:hAnsi="Arial" w:cs="Arial" w:hint="eastAsia"/>
          <w:color w:val="000000" w:themeColor="text1"/>
          <w:sz w:val="24"/>
        </w:rPr>
        <w:t>裁判文书处理本质上仍然是文本处理，因此本文下载了一份用于通用领域的停用词典，其中主要包括了“的”、“不要”等通用停用词词汇。为了获得质量更好的数据，需要尽可能的去除裁判文书中的停用词，以提高模型预测的准确率。源中文字符串在分词、去除通用停用词处理后，再去除长度小于</w:t>
      </w:r>
      <w:r>
        <w:rPr>
          <w:rFonts w:ascii="Arial" w:hAnsi="Arial" w:cs="Arial" w:hint="eastAsia"/>
          <w:color w:val="000000" w:themeColor="text1"/>
          <w:sz w:val="24"/>
        </w:rPr>
        <w:t>2</w:t>
      </w:r>
      <w:r>
        <w:rPr>
          <w:rFonts w:ascii="Arial" w:hAnsi="Arial" w:cs="Arial" w:hint="eastAsia"/>
          <w:color w:val="000000" w:themeColor="text1"/>
          <w:sz w:val="24"/>
        </w:rPr>
        <w:t>的词语。</w:t>
      </w:r>
    </w:p>
    <w:p w14:paraId="1765276D" w14:textId="67637675" w:rsidR="00715ACB" w:rsidRDefault="0039462B" w:rsidP="003946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w:t>
      </w:r>
      <w:r w:rsidR="00F50A61">
        <w:rPr>
          <w:rFonts w:ascii="Arial" w:hAnsi="Arial" w:cs="Arial" w:hint="eastAsia"/>
          <w:color w:val="000000" w:themeColor="text1"/>
          <w:sz w:val="24"/>
        </w:rPr>
        <w:t>去除专用停用词</w:t>
      </w:r>
    </w:p>
    <w:p w14:paraId="1EA63BA5" w14:textId="77777777" w:rsidR="00715ACB" w:rsidRDefault="00F50A61">
      <w:pPr>
        <w:spacing w:line="360" w:lineRule="auto"/>
        <w:ind w:firstLineChars="200" w:firstLine="480"/>
        <w:rPr>
          <w:rFonts w:ascii="Arial" w:hAnsi="Arial" w:cs="Arial"/>
          <w:color w:val="000000" w:themeColor="text1"/>
          <w:sz w:val="24"/>
        </w:rPr>
        <w:pPrChange w:id="230" w:author="文峰" w:date="2019-03-12T23:40:00Z">
          <w:pPr>
            <w:spacing w:line="360" w:lineRule="auto"/>
            <w:ind w:left="420" w:firstLineChars="200" w:firstLine="480"/>
          </w:pPr>
        </w:pPrChange>
      </w:pPr>
      <w:r>
        <w:rPr>
          <w:rFonts w:ascii="Arial" w:hAnsi="Arial" w:cs="Arial" w:hint="eastAsia"/>
          <w:color w:val="000000" w:themeColor="text1"/>
          <w:sz w:val="24"/>
        </w:rPr>
        <w:t>对于裁判文书而言，由于其半口语化的写作特点，其中出现大量的专有词汇，比如“原告”、“被告”、“法院”以及“诉称”等。然而这些词对于预测案件适用的法条作用不大，反而会提高模型训练的复杂度，影响训练结果，所以应该去除。</w:t>
      </w:r>
    </w:p>
    <w:p w14:paraId="6A4AE183" w14:textId="77777777" w:rsidR="00715ACB" w:rsidRDefault="00F50A61">
      <w:pPr>
        <w:spacing w:line="360" w:lineRule="auto"/>
        <w:ind w:firstLineChars="200" w:firstLine="480"/>
        <w:rPr>
          <w:rFonts w:ascii="Arial" w:hAnsi="Arial" w:cs="Arial"/>
          <w:color w:val="000000" w:themeColor="text1"/>
          <w:sz w:val="24"/>
        </w:rPr>
        <w:pPrChange w:id="231" w:author="文峰" w:date="2019-03-12T23:40:00Z">
          <w:pPr>
            <w:spacing w:line="360" w:lineRule="auto"/>
            <w:ind w:left="420" w:firstLineChars="200" w:firstLine="480"/>
          </w:pPr>
        </w:pPrChange>
      </w:pPr>
      <w:r>
        <w:rPr>
          <w:rFonts w:ascii="Arial" w:hAnsi="Arial" w:cs="Arial" w:hint="eastAsia"/>
          <w:color w:val="000000" w:themeColor="text1"/>
          <w:sz w:val="24"/>
        </w:rPr>
        <w:t>本文借助</w:t>
      </w:r>
      <w:r>
        <w:rPr>
          <w:rFonts w:ascii="Arial" w:hAnsi="Arial" w:cs="Arial" w:hint="eastAsia"/>
          <w:color w:val="000000" w:themeColor="text1"/>
          <w:sz w:val="24"/>
        </w:rPr>
        <w:t>T</w:t>
      </w:r>
      <w:r>
        <w:rPr>
          <w:rFonts w:ascii="Arial" w:hAnsi="Arial" w:cs="Arial"/>
          <w:color w:val="000000" w:themeColor="text1"/>
          <w:sz w:val="24"/>
        </w:rPr>
        <w:t>FIDF</w:t>
      </w:r>
      <w:r>
        <w:rPr>
          <w:rFonts w:ascii="Arial" w:hAnsi="Arial" w:cs="Arial" w:hint="eastAsia"/>
          <w:color w:val="000000" w:themeColor="text1"/>
          <w:sz w:val="24"/>
        </w:rPr>
        <w:t>算法（</w:t>
      </w:r>
      <w:r>
        <w:rPr>
          <w:rFonts w:ascii="Arial" w:hAnsi="Arial" w:cs="Arial"/>
          <w:color w:val="000000" w:themeColor="text1"/>
          <w:sz w:val="24"/>
        </w:rPr>
        <w:t>term frequency–inverse document frequency</w:t>
      </w:r>
      <w:r>
        <w:rPr>
          <w:rFonts w:ascii="Arial" w:hAnsi="Arial" w:cs="Arial" w:hint="eastAsia"/>
          <w:color w:val="000000" w:themeColor="text1"/>
          <w:sz w:val="24"/>
        </w:rPr>
        <w:t>）中的逆文档频率</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w:t>
      </w:r>
      <w:r>
        <w:rPr>
          <w:rFonts w:ascii="Arial" w:hAnsi="Arial" w:cs="Arial"/>
          <w:color w:val="000000" w:themeColor="text1"/>
          <w:sz w:val="24"/>
        </w:rPr>
        <w:t>inverse document frequenc</w:t>
      </w:r>
      <w:r>
        <w:rPr>
          <w:rFonts w:ascii="Arial" w:hAnsi="Arial" w:cs="Arial" w:hint="eastAsia"/>
          <w:color w:val="000000" w:themeColor="text1"/>
          <w:sz w:val="24"/>
        </w:rPr>
        <w:t>y</w:t>
      </w:r>
      <w:r>
        <w:rPr>
          <w:rFonts w:ascii="Arial" w:hAnsi="Arial" w:cs="Arial" w:hint="eastAsia"/>
          <w:color w:val="000000" w:themeColor="text1"/>
          <w:sz w:val="24"/>
        </w:rPr>
        <w:t>）思想，来实现专有停用词库的构建。逆文档频率可以看作是一个词语重要性的度量，比如对于“原告”一词，基本在每一篇裁判文书中都会出现，该词对于区分文书间的区别意义不大。对于某词语的</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值，可以根据语料库的总文件数目除以包含该词语的文件数目，再求对数即可得到</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值。对于词</w:t>
      </w:r>
      <w:r>
        <w:rPr>
          <w:rFonts w:ascii="Arial" w:hAnsi="Arial" w:cs="Arial" w:hint="eastAsia"/>
          <w:color w:val="000000" w:themeColor="text1"/>
          <w:sz w:val="24"/>
        </w:rPr>
        <w:t>w</w:t>
      </w:r>
      <w:r>
        <w:rPr>
          <w:rFonts w:ascii="Arial" w:hAnsi="Arial" w:cs="Arial" w:hint="eastAsia"/>
          <w:color w:val="000000" w:themeColor="text1"/>
          <w:sz w:val="24"/>
        </w:rPr>
        <w:t>，其</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值为：</w:t>
      </w:r>
    </w:p>
    <w:p w14:paraId="55BA3DBF" w14:textId="77777777" w:rsidR="00715ACB" w:rsidRDefault="00DE0E61" w:rsidP="00E974BE">
      <w:pPr>
        <w:spacing w:line="360" w:lineRule="auto"/>
        <w:ind w:firstLineChars="200" w:firstLine="480"/>
        <w:rPr>
          <w:rFonts w:ascii="Arial" w:hAnsi="Arial" w:cs="Arial"/>
          <w:color w:val="000000" w:themeColor="text1"/>
          <w:sz w:val="24"/>
        </w:rPr>
      </w:pPr>
      <m:oMathPara>
        <m:oMath>
          <m:func>
            <m:funcPr>
              <m:ctrlPr>
                <w:rPr>
                  <w:rFonts w:ascii="Cambria Math" w:hAnsi="Cambria Math" w:cs="Arial"/>
                  <w:color w:val="000000" w:themeColor="text1"/>
                  <w:sz w:val="24"/>
                </w:rPr>
              </m:ctrlPr>
            </m:funcPr>
            <m:fName>
              <m:r>
                <m:rPr>
                  <m:sty m:val="p"/>
                </m:rPr>
                <w:rPr>
                  <w:rFonts w:ascii="Cambria Math" w:hAnsi="Cambria Math" w:cs="Arial"/>
                  <w:color w:val="000000" w:themeColor="text1"/>
                  <w:sz w:val="24"/>
                </w:rPr>
                <m:t>IDF=l</m:t>
              </m:r>
              <m:r>
                <m:rPr>
                  <m:sty m:val="p"/>
                </m:rPr>
                <w:rPr>
                  <w:rFonts w:ascii="Cambria Math" w:hAnsi="Cambria Math" w:cs="Arial" w:hint="eastAsia"/>
                  <w:color w:val="000000" w:themeColor="text1"/>
                  <w:sz w:val="24"/>
                </w:rPr>
                <m:t>g</m:t>
              </m:r>
            </m:fName>
            <m:e>
              <m:f>
                <m:fPr>
                  <m:ctrlPr>
                    <w:rPr>
                      <w:rFonts w:ascii="Cambria Math" w:hAnsi="Cambria Math" w:cs="Arial"/>
                      <w:color w:val="000000" w:themeColor="text1"/>
                      <w:sz w:val="24"/>
                    </w:rPr>
                  </m:ctrlPr>
                </m:fPr>
                <m:num>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D</m:t>
                      </m:r>
                    </m:e>
                  </m:d>
                </m:num>
                <m:den>
                  <m:d>
                    <m:dPr>
                      <m:begChr m:val="|"/>
                      <m:endChr m:val="|"/>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hint="eastAsia"/>
                              <w:color w:val="000000" w:themeColor="text1"/>
                              <w:sz w:val="24"/>
                            </w:rPr>
                            <m:t>w</m:t>
                          </m:r>
                        </m:sub>
                      </m:sSub>
                    </m:e>
                  </m:d>
                </m:den>
              </m:f>
            </m:e>
          </m:func>
        </m:oMath>
      </m:oMathPara>
    </w:p>
    <w:p w14:paraId="68F4AAC6" w14:textId="77777777" w:rsidR="00715ACB" w:rsidRDefault="00F50A61">
      <w:pPr>
        <w:spacing w:line="360" w:lineRule="auto"/>
        <w:ind w:firstLineChars="200" w:firstLine="480"/>
        <w:rPr>
          <w:rFonts w:ascii="Arial" w:hAnsi="Arial" w:cs="Arial"/>
          <w:color w:val="000000" w:themeColor="text1"/>
          <w:sz w:val="24"/>
        </w:rPr>
        <w:pPrChange w:id="232" w:author="文峰" w:date="2019-03-12T23:40:00Z">
          <w:pPr>
            <w:spacing w:line="360" w:lineRule="auto"/>
            <w:ind w:left="420" w:firstLine="480"/>
          </w:pPr>
        </w:pPrChange>
      </w:pPr>
      <w:r>
        <w:rPr>
          <w:rFonts w:ascii="Arial" w:hAnsi="Arial" w:cs="Arial" w:hint="eastAsia"/>
          <w:color w:val="000000" w:themeColor="text1"/>
          <w:sz w:val="24"/>
        </w:rPr>
        <w:t>其中</w:t>
      </w:r>
      <m:oMath>
        <m:d>
          <m:dPr>
            <m:begChr m:val="|"/>
            <m:endChr m:val="|"/>
            <m:ctrlPr>
              <w:rPr>
                <w:rFonts w:ascii="Cambria Math" w:hAnsi="Cambria Math" w:cs="Arial"/>
                <w:color w:val="000000" w:themeColor="text1"/>
                <w:sz w:val="24"/>
              </w:rPr>
            </m:ctrlPr>
          </m:dPr>
          <m:e>
            <m:r>
              <w:rPr>
                <w:rFonts w:ascii="Cambria Math" w:hAnsi="Cambria Math" w:cs="Arial"/>
                <w:color w:val="000000" w:themeColor="text1"/>
                <w:sz w:val="24"/>
              </w:rPr>
              <m:t>D</m:t>
            </m:r>
          </m:e>
        </m:d>
      </m:oMath>
      <w:r>
        <w:rPr>
          <w:rFonts w:ascii="Arial" w:hAnsi="Arial" w:cs="Arial" w:hint="eastAsia"/>
          <w:color w:val="000000" w:themeColor="text1"/>
          <w:sz w:val="24"/>
        </w:rPr>
        <w:t>为语料库中总的文档数，</w:t>
      </w:r>
      <m:oMath>
        <m:d>
          <m:dPr>
            <m:begChr m:val="|"/>
            <m:endChr m:val="|"/>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hint="eastAsia"/>
                    <w:color w:val="000000" w:themeColor="text1"/>
                    <w:sz w:val="24"/>
                  </w:rPr>
                  <m:t>w</m:t>
                </m:r>
              </m:sub>
            </m:sSub>
          </m:e>
        </m:d>
      </m:oMath>
      <w:r>
        <w:rPr>
          <w:rFonts w:ascii="Arial" w:hAnsi="Arial" w:cs="Arial" w:hint="eastAsia"/>
          <w:color w:val="000000" w:themeColor="text1"/>
          <w:sz w:val="24"/>
        </w:rPr>
        <w:t>为语料库中包含词</w:t>
      </w:r>
      <w:r>
        <w:rPr>
          <w:rFonts w:ascii="Arial" w:hAnsi="Arial" w:cs="Arial" w:hint="eastAsia"/>
          <w:color w:val="000000" w:themeColor="text1"/>
          <w:sz w:val="24"/>
        </w:rPr>
        <w:t>w</w:t>
      </w:r>
      <w:r>
        <w:rPr>
          <w:rFonts w:ascii="Arial" w:hAnsi="Arial" w:cs="Arial" w:hint="eastAsia"/>
          <w:color w:val="000000" w:themeColor="text1"/>
          <w:sz w:val="24"/>
        </w:rPr>
        <w:t>的文档个数。由上述公式可以看出，</w:t>
      </w:r>
      <m:oMath>
        <m:d>
          <m:dPr>
            <m:begChr m:val="|"/>
            <m:endChr m:val="|"/>
            <m:ctrlPr>
              <w:rPr>
                <w:rFonts w:ascii="Cambria Math" w:hAnsi="Cambria Math" w:cs="Arial"/>
                <w:color w:val="000000" w:themeColor="text1"/>
                <w:sz w:val="24"/>
              </w:rPr>
            </m:ctrlPr>
          </m:dPr>
          <m:e>
            <m:sSub>
              <m:sSubPr>
                <m:ctrlPr>
                  <w:rPr>
                    <w:rFonts w:ascii="Cambria Math" w:hAnsi="Cambria Math" w:cs="Arial"/>
                    <w:color w:val="000000" w:themeColor="text1"/>
                    <w:sz w:val="24"/>
                  </w:rPr>
                </m:ctrlPr>
              </m:sSubPr>
              <m:e>
                <m:r>
                  <w:rPr>
                    <w:rFonts w:ascii="Cambria Math" w:hAnsi="Cambria Math" w:cs="Arial"/>
                    <w:color w:val="000000" w:themeColor="text1"/>
                    <w:sz w:val="24"/>
                  </w:rPr>
                  <m:t>D</m:t>
                </m:r>
              </m:e>
              <m:sub>
                <m:r>
                  <w:rPr>
                    <w:rFonts w:ascii="Cambria Math" w:hAnsi="Cambria Math" w:cs="Arial" w:hint="eastAsia"/>
                    <w:color w:val="000000" w:themeColor="text1"/>
                    <w:sz w:val="24"/>
                  </w:rPr>
                  <m:t>w</m:t>
                </m:r>
              </m:sub>
            </m:sSub>
          </m:e>
        </m:d>
      </m:oMath>
      <w:r>
        <w:rPr>
          <w:rFonts w:ascii="Arial" w:hAnsi="Arial" w:cs="Arial" w:hint="eastAsia"/>
          <w:color w:val="000000" w:themeColor="text1"/>
          <w:sz w:val="24"/>
        </w:rPr>
        <w:t>越大，词</w:t>
      </w:r>
      <w:r>
        <w:rPr>
          <w:rFonts w:ascii="Arial" w:hAnsi="Arial" w:cs="Arial" w:hint="eastAsia"/>
          <w:color w:val="000000" w:themeColor="text1"/>
          <w:sz w:val="24"/>
        </w:rPr>
        <w:t>w</w:t>
      </w:r>
      <w:r>
        <w:rPr>
          <w:rFonts w:ascii="Arial" w:hAnsi="Arial" w:cs="Arial" w:hint="eastAsia"/>
          <w:color w:val="000000" w:themeColor="text1"/>
          <w:sz w:val="24"/>
        </w:rPr>
        <w:t>重要性越小，</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值也越小。所以可以通过设置一个阈值，筛选出不重要的专有停用词库。本文以</w:t>
      </w:r>
      <w:r>
        <w:rPr>
          <w:rFonts w:ascii="Arial" w:hAnsi="Arial" w:cs="Arial" w:hint="eastAsia"/>
          <w:color w:val="000000" w:themeColor="text1"/>
          <w:sz w:val="24"/>
        </w:rPr>
        <w:t>5</w:t>
      </w:r>
      <w:r>
        <w:rPr>
          <w:rFonts w:ascii="Arial" w:hAnsi="Arial" w:cs="Arial" w:hint="eastAsia"/>
          <w:color w:val="000000" w:themeColor="text1"/>
          <w:sz w:val="24"/>
        </w:rPr>
        <w:t>万裁判文书为数据集合，用于计算</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值并构建专用法律停用词库。由于需要事先设定一个阈值，本文在观察了</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计算结果后，采用的阈值为</w:t>
      </w:r>
      <w:r>
        <w:rPr>
          <w:rFonts w:ascii="Arial" w:hAnsi="Arial" w:cs="Arial" w:hint="eastAsia"/>
          <w:color w:val="000000" w:themeColor="text1"/>
          <w:sz w:val="24"/>
        </w:rPr>
        <w:t>1.52</w:t>
      </w:r>
      <w:r>
        <w:rPr>
          <w:rFonts w:ascii="Arial" w:hAnsi="Arial" w:cs="Arial" w:hint="eastAsia"/>
          <w:color w:val="000000" w:themeColor="text1"/>
          <w:sz w:val="24"/>
        </w:rPr>
        <w:t>，即将</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值小于</w:t>
      </w:r>
      <w:r>
        <w:rPr>
          <w:rFonts w:ascii="Arial" w:hAnsi="Arial" w:cs="Arial" w:hint="eastAsia"/>
          <w:color w:val="000000" w:themeColor="text1"/>
          <w:sz w:val="24"/>
        </w:rPr>
        <w:t>1.52</w:t>
      </w:r>
      <w:r>
        <w:rPr>
          <w:rFonts w:ascii="Arial" w:hAnsi="Arial" w:cs="Arial" w:hint="eastAsia"/>
          <w:color w:val="000000" w:themeColor="text1"/>
          <w:sz w:val="24"/>
        </w:rPr>
        <w:t>的值对应的词语筛选出来作为专用停用词库。使用</w:t>
      </w:r>
      <w:r>
        <w:rPr>
          <w:rFonts w:ascii="Arial" w:hAnsi="Arial" w:cs="Arial" w:hint="eastAsia"/>
          <w:color w:val="000000" w:themeColor="text1"/>
          <w:sz w:val="24"/>
        </w:rPr>
        <w:t>I</w:t>
      </w:r>
      <w:r>
        <w:rPr>
          <w:rFonts w:ascii="Arial" w:hAnsi="Arial" w:cs="Arial"/>
          <w:color w:val="000000" w:themeColor="text1"/>
          <w:sz w:val="24"/>
        </w:rPr>
        <w:t>DF</w:t>
      </w:r>
      <w:r>
        <w:rPr>
          <w:rFonts w:ascii="Arial" w:hAnsi="Arial" w:cs="Arial" w:hint="eastAsia"/>
          <w:color w:val="000000" w:themeColor="text1"/>
          <w:sz w:val="24"/>
        </w:rPr>
        <w:t>算法来构建专有停用词库，避免了人工阅读裁判文书构建词库，减少了工作力。</w:t>
      </w:r>
    </w:p>
    <w:p w14:paraId="4AA69E2A" w14:textId="77777777" w:rsidR="00715ACB" w:rsidRDefault="00F50A61" w:rsidP="0039462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对“查明事实段”内容，通过分词；再根据通用的停用词典，去除通用领域停用词；并根据本节建立的法律专用停用词库，去除专用停用词语，其结果如表</w:t>
      </w:r>
      <w:r>
        <w:rPr>
          <w:rFonts w:ascii="Arial" w:hAnsi="Arial" w:cs="Arial" w:hint="eastAsia"/>
          <w:color w:val="000000" w:themeColor="text1"/>
          <w:sz w:val="24"/>
        </w:rPr>
        <w:t>3.5</w:t>
      </w:r>
      <w:r>
        <w:rPr>
          <w:rFonts w:ascii="Arial" w:hAnsi="Arial" w:cs="Arial" w:hint="eastAsia"/>
          <w:color w:val="000000" w:themeColor="text1"/>
          <w:sz w:val="24"/>
        </w:rPr>
        <w:t>所示。根据表结果显示，通过去除所有停用词后，大部分作用很小的词语都被去除，而与案件案情相关的词语都被保留下来。这对减小模型训练的复杂度，以及提高模型的预测准确率都有了很大的帮助。</w:t>
      </w:r>
    </w:p>
    <w:p w14:paraId="750E9E33" w14:textId="77777777" w:rsidR="00715ACB" w:rsidRDefault="00F50A61">
      <w:pPr>
        <w:spacing w:line="360" w:lineRule="auto"/>
        <w:jc w:val="center"/>
        <w:rPr>
          <w:rFonts w:ascii="Arial" w:hAnsi="Arial" w:cs="Arial"/>
          <w:color w:val="000000" w:themeColor="text1"/>
          <w:sz w:val="24"/>
        </w:rPr>
      </w:pPr>
      <w:bookmarkStart w:id="233" w:name="_Toc3065773"/>
      <w:r>
        <w:rPr>
          <w:rFonts w:ascii="Arial" w:hAnsi="Arial" w:cs="Arial" w:hint="eastAsia"/>
          <w:color w:val="000000" w:themeColor="text1"/>
          <w:sz w:val="24"/>
        </w:rPr>
        <w:t>表</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5</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分词前后对照表</w:t>
      </w:r>
      <w:bookmarkEnd w:id="233"/>
    </w:p>
    <w:tbl>
      <w:tblPr>
        <w:tblStyle w:val="af6"/>
        <w:tblW w:w="8296" w:type="dxa"/>
        <w:tblLayout w:type="fixed"/>
        <w:tblLook w:val="04A0" w:firstRow="1" w:lastRow="0" w:firstColumn="1" w:lastColumn="0" w:noHBand="0" w:noVBand="1"/>
      </w:tblPr>
      <w:tblGrid>
        <w:gridCol w:w="988"/>
        <w:gridCol w:w="7308"/>
      </w:tblGrid>
      <w:tr w:rsidR="00715ACB" w14:paraId="16C33EAB" w14:textId="77777777">
        <w:tc>
          <w:tcPr>
            <w:tcW w:w="988" w:type="dxa"/>
          </w:tcPr>
          <w:p w14:paraId="4CD80EC6" w14:textId="77777777" w:rsidR="00715ACB" w:rsidRDefault="00F50A61" w:rsidP="00575A05">
            <w:pPr>
              <w:rPr>
                <w:rFonts w:ascii="宋体" w:hAnsi="宋体"/>
                <w:color w:val="000000" w:themeColor="text1"/>
                <w:szCs w:val="21"/>
              </w:rPr>
            </w:pPr>
            <w:r>
              <w:rPr>
                <w:rFonts w:ascii="宋体" w:hAnsi="宋体" w:hint="eastAsia"/>
                <w:color w:val="000000" w:themeColor="text1"/>
                <w:szCs w:val="21"/>
              </w:rPr>
              <w:t>分词前</w:t>
            </w:r>
          </w:p>
        </w:tc>
        <w:tc>
          <w:tcPr>
            <w:tcW w:w="7308" w:type="dxa"/>
          </w:tcPr>
          <w:p w14:paraId="17BBB2B3" w14:textId="77777777" w:rsidR="00715ACB" w:rsidRDefault="00F50A61" w:rsidP="00575A05">
            <w:pPr>
              <w:rPr>
                <w:rFonts w:ascii="宋体" w:hAnsi="宋体"/>
                <w:color w:val="000000" w:themeColor="text1"/>
                <w:szCs w:val="21"/>
              </w:rPr>
            </w:pPr>
            <w:r>
              <w:rPr>
                <w:rFonts w:ascii="宋体" w:hAnsi="宋体" w:hint="eastAsia"/>
                <w:color w:val="000000" w:themeColor="text1"/>
                <w:szCs w:val="21"/>
              </w:rPr>
              <w:t>本院经审理，认定事实如下： 2011年2月21日，被告向原告借款30000元，并出具借条 一份，约定借款期限为2011年2月21日至2011年4月21日；同年 7月19日，被告又向原告借款20000元，并出具借条一份，约定 借款期限为2011年7月19日至2011年7月26日。上述借款到期后 ，被告未能归还借款。</w:t>
            </w:r>
          </w:p>
        </w:tc>
      </w:tr>
      <w:tr w:rsidR="00715ACB" w14:paraId="3B8C2C71" w14:textId="77777777">
        <w:tc>
          <w:tcPr>
            <w:tcW w:w="988" w:type="dxa"/>
          </w:tcPr>
          <w:p w14:paraId="5B47DE17" w14:textId="77777777" w:rsidR="00715ACB" w:rsidRDefault="00F50A61" w:rsidP="00575A05">
            <w:pPr>
              <w:rPr>
                <w:rFonts w:ascii="宋体" w:hAnsi="宋体"/>
                <w:color w:val="000000" w:themeColor="text1"/>
                <w:szCs w:val="21"/>
              </w:rPr>
            </w:pPr>
            <w:r>
              <w:rPr>
                <w:rFonts w:ascii="宋体" w:hAnsi="宋体" w:hint="eastAsia"/>
                <w:color w:val="000000" w:themeColor="text1"/>
                <w:szCs w:val="21"/>
              </w:rPr>
              <w:t>分词后</w:t>
            </w:r>
          </w:p>
        </w:tc>
        <w:tc>
          <w:tcPr>
            <w:tcW w:w="7308" w:type="dxa"/>
          </w:tcPr>
          <w:p w14:paraId="6F200C7E" w14:textId="77777777" w:rsidR="00715ACB" w:rsidRDefault="00F50A61" w:rsidP="00575A05">
            <w:pPr>
              <w:rPr>
                <w:rFonts w:ascii="宋体" w:hAnsi="宋体"/>
                <w:color w:val="000000" w:themeColor="text1"/>
                <w:szCs w:val="21"/>
              </w:rPr>
            </w:pPr>
            <w:r>
              <w:rPr>
                <w:rFonts w:ascii="宋体" w:hAnsi="宋体" w:hint="eastAsia"/>
                <w:color w:val="000000" w:themeColor="text1"/>
                <w:szCs w:val="21"/>
              </w:rPr>
              <w:t>['本院', '经', '审理', '认定', '事实', '如下', '年月日', '被告', '向', '原告', '借款', '元', '并', '出具', '借条', '一份', '约定', '借款', '期限', '为', '年月日', '至', '年月日', '同', '年月日', '被告', '又', '向', '原告', '借款', '元', '并', '出具', '借条', '一份', '约定', '借款', '期限', '为', '年月日', '至', '年月日', '上述', '借款', '到期', '后', '被告', '未能', '归还', '借款']</w:t>
            </w:r>
          </w:p>
        </w:tc>
      </w:tr>
      <w:tr w:rsidR="00715ACB" w14:paraId="47E8DBED" w14:textId="77777777">
        <w:tc>
          <w:tcPr>
            <w:tcW w:w="988" w:type="dxa"/>
          </w:tcPr>
          <w:p w14:paraId="0B91CFD5" w14:textId="77777777" w:rsidR="00715ACB" w:rsidRDefault="00F50A61" w:rsidP="00575A05">
            <w:pPr>
              <w:rPr>
                <w:rFonts w:ascii="宋体" w:hAnsi="宋体"/>
                <w:color w:val="000000" w:themeColor="text1"/>
                <w:szCs w:val="21"/>
              </w:rPr>
            </w:pPr>
            <w:r>
              <w:rPr>
                <w:rFonts w:ascii="宋体" w:hAnsi="宋体" w:hint="eastAsia"/>
                <w:color w:val="000000" w:themeColor="text1"/>
                <w:szCs w:val="21"/>
              </w:rPr>
              <w:t>去除通用停用词以及专用停用词</w:t>
            </w:r>
          </w:p>
        </w:tc>
        <w:tc>
          <w:tcPr>
            <w:tcW w:w="7308" w:type="dxa"/>
          </w:tcPr>
          <w:p w14:paraId="73DEDD9E" w14:textId="77777777" w:rsidR="00715ACB" w:rsidRDefault="00F50A61" w:rsidP="00575A05">
            <w:pPr>
              <w:rPr>
                <w:rFonts w:ascii="宋体" w:hAnsi="宋体"/>
                <w:color w:val="000000" w:themeColor="text1"/>
                <w:szCs w:val="21"/>
              </w:rPr>
            </w:pPr>
            <w:r>
              <w:rPr>
                <w:rFonts w:ascii="宋体" w:hAnsi="宋体" w:hint="eastAsia"/>
                <w:color w:val="000000" w:themeColor="text1"/>
                <w:szCs w:val="21"/>
              </w:rPr>
              <w:t>['年月日', '借款', '借条', '一份', '借款', '年月日', '年月日', '年月日', '借款', '借条', '一份', '借款', '年月日', '年月日', '借款', '到期', '归还', '借款']</w:t>
            </w:r>
          </w:p>
        </w:tc>
      </w:tr>
    </w:tbl>
    <w:p w14:paraId="4B49F1BB" w14:textId="77777777" w:rsidR="00715ACB" w:rsidRDefault="00F50A61" w:rsidP="00575A0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至此，有关裁判文书的读取、标准化工作、分词以及去停用词已全部完成，接下来介绍两种法条推荐方法。第一种是不加任何先验知识，基于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法条推荐方法；第二种是基于</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w:t>
      </w:r>
      <w:r>
        <w:rPr>
          <w:rFonts w:ascii="Arial" w:hAnsi="Arial" w:cs="Arial"/>
          <w:color w:val="000000" w:themeColor="text1"/>
          <w:sz w:val="24"/>
        </w:rPr>
        <w:t>LSTM</w:t>
      </w:r>
      <w:r>
        <w:rPr>
          <w:rFonts w:ascii="Arial" w:hAnsi="Arial" w:cs="Arial" w:hint="eastAsia"/>
          <w:color w:val="000000" w:themeColor="text1"/>
          <w:sz w:val="24"/>
        </w:rPr>
        <w:t>法条推荐方法。</w:t>
      </w:r>
    </w:p>
    <w:p w14:paraId="6ECB7C94" w14:textId="77777777" w:rsidR="00715ACB" w:rsidRDefault="00F50A61">
      <w:pPr>
        <w:pStyle w:val="2"/>
      </w:pPr>
      <w:bookmarkStart w:id="234" w:name="_Toc3559750"/>
      <w:r>
        <w:rPr>
          <w:rFonts w:hint="eastAsia"/>
        </w:rPr>
        <w:t>3.4</w:t>
      </w:r>
      <w:r>
        <w:t xml:space="preserve"> </w:t>
      </w:r>
      <w:r>
        <w:rPr>
          <w:rFonts w:hint="eastAsia"/>
        </w:rPr>
        <w:t>基于</w:t>
      </w:r>
      <w:r>
        <w:rPr>
          <w:rFonts w:hint="eastAsia"/>
        </w:rPr>
        <w:t>L</w:t>
      </w:r>
      <w:r>
        <w:t>STM</w:t>
      </w:r>
      <w:r>
        <w:rPr>
          <w:rFonts w:hint="eastAsia"/>
        </w:rPr>
        <w:t>的法条推荐方法</w:t>
      </w:r>
      <w:bookmarkEnd w:id="234"/>
    </w:p>
    <w:p w14:paraId="0F773E51" w14:textId="77777777" w:rsidR="00715ACB" w:rsidRDefault="00F50A61" w:rsidP="00575A0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司法审判过程中，法官往往根据案件中的查明事实段，决定该案件所适用的法律法条。而对于每条法条而言，只存在适用与不适用两种情况，那么整篇文书在法条标签全集上是一个多标签分类的问题。根据</w:t>
      </w:r>
      <w:r>
        <w:rPr>
          <w:rFonts w:ascii="Arial" w:hAnsi="Arial" w:cs="Arial" w:hint="eastAsia"/>
          <w:color w:val="000000" w:themeColor="text1"/>
          <w:sz w:val="24"/>
        </w:rPr>
        <w:t>2.5</w:t>
      </w:r>
      <w:r>
        <w:rPr>
          <w:rFonts w:ascii="Arial" w:hAnsi="Arial" w:cs="Arial" w:hint="eastAsia"/>
          <w:color w:val="000000" w:themeColor="text1"/>
          <w:sz w:val="24"/>
        </w:rPr>
        <w:t>节对</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的分析，</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可以解决较长时间依赖的问题，可以记录较长的序列信息。为了模拟法官在工作中的实际场景，本文提出了基于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的法条推荐方法。该方法包括两个核心问题：对查明事实段的语义分析以及根据得到的语义向量进行多标签多分类。接下来将详细介绍基于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法条推荐方法框架，并对流程一一分析。</w:t>
      </w:r>
    </w:p>
    <w:p w14:paraId="6C9E6956" w14:textId="77777777" w:rsidR="00715ACB" w:rsidRDefault="00F50A61">
      <w:pPr>
        <w:pStyle w:val="3"/>
      </w:pPr>
      <w:bookmarkStart w:id="235" w:name="_Toc3559751"/>
      <w:r>
        <w:rPr>
          <w:rFonts w:hint="eastAsia"/>
        </w:rPr>
        <w:lastRenderedPageBreak/>
        <w:t>3.4.1</w:t>
      </w:r>
      <w:r>
        <w:t xml:space="preserve"> </w:t>
      </w:r>
      <w:r>
        <w:rPr>
          <w:rFonts w:hint="eastAsia"/>
        </w:rPr>
        <w:t>具体流程图</w:t>
      </w:r>
      <w:bookmarkEnd w:id="235"/>
    </w:p>
    <w:p w14:paraId="143C0620" w14:textId="77777777" w:rsidR="00715ACB" w:rsidRDefault="00F50A61" w:rsidP="00575A0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由于裁判文书具有种类繁多，半口语化的表达方式，仅仅通过基于字符的规则提取方法显然是不现实的。因此，需要从文本语义分析出发，挖掘查明事实段的语义信息来实现法条推荐。对于序列数据的处理，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深度网络是很好的选择，它不仅可以记住较长的序列信息，还能在训练过程中动态的学习特征向量。所以本文提出基于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的法条推荐方法，通过对查明事实段的语义分析，将其转化为固定长度语义向量，根据该语义向量进行多标签多分类。</w:t>
      </w:r>
    </w:p>
    <w:p w14:paraId="5DC3B318" w14:textId="77777777" w:rsidR="00715ACB" w:rsidRDefault="00714277">
      <w:pPr>
        <w:jc w:val="center"/>
        <w:rPr>
          <w:color w:val="000000" w:themeColor="text1"/>
        </w:rPr>
      </w:pPr>
      <w:r>
        <w:rPr>
          <w:color w:val="000000" w:themeColor="text1"/>
        </w:rPr>
        <w:pict w14:anchorId="1A3D6472">
          <v:shape id="_x0000_i1037" type="#_x0000_t75" style="width:259.2pt;height:349.35pt">
            <v:imagedata r:id="rId38" o:title=""/>
          </v:shape>
        </w:pict>
      </w:r>
    </w:p>
    <w:p w14:paraId="6D94FC02" w14:textId="77777777" w:rsidR="00715ACB" w:rsidRDefault="00F50A61">
      <w:pPr>
        <w:spacing w:line="360" w:lineRule="auto"/>
        <w:jc w:val="center"/>
        <w:rPr>
          <w:rFonts w:ascii="Arial" w:hAnsi="Arial" w:cs="Arial"/>
          <w:color w:val="000000" w:themeColor="text1"/>
          <w:sz w:val="24"/>
        </w:rPr>
      </w:pPr>
      <w:bookmarkStart w:id="236" w:name="_Toc3067582"/>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4</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的法条推荐方法流程图</w:t>
      </w:r>
      <w:bookmarkEnd w:id="236"/>
    </w:p>
    <w:p w14:paraId="0794DA48" w14:textId="77777777" w:rsidR="00715ACB" w:rsidRDefault="00F50A61" w:rsidP="00575A0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3.4</w:t>
      </w:r>
      <w:r>
        <w:rPr>
          <w:rFonts w:ascii="Arial" w:hAnsi="Arial" w:cs="Arial" w:hint="eastAsia"/>
          <w:color w:val="000000" w:themeColor="text1"/>
          <w:sz w:val="24"/>
        </w:rPr>
        <w:t>所示为基于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的法条推荐方法流程图，在训练一定批量数据过后，应该从验证集读取数据并验证模型，避免模型过拟合。当验证集准确率下降时，即可停止训练。主要步骤包括：</w:t>
      </w:r>
    </w:p>
    <w:p w14:paraId="7486B1E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）按照</w:t>
      </w:r>
      <w:r>
        <w:rPr>
          <w:rFonts w:ascii="Arial" w:hAnsi="Arial" w:cs="Arial" w:hint="eastAsia"/>
          <w:color w:val="000000" w:themeColor="text1"/>
          <w:sz w:val="24"/>
        </w:rPr>
        <w:t>3.3</w:t>
      </w:r>
      <w:r>
        <w:rPr>
          <w:rFonts w:ascii="Arial" w:hAnsi="Arial" w:cs="Arial" w:hint="eastAsia"/>
          <w:color w:val="000000" w:themeColor="text1"/>
          <w:sz w:val="24"/>
        </w:rPr>
        <w:t>节所阐述的方法对裁判文书数据集进行预处理。需要注意的是，由于语料库中的数据有规律的排序，相同案由的案件是排序在一起的。为了</w:t>
      </w:r>
      <w:r>
        <w:rPr>
          <w:rFonts w:ascii="Arial" w:hAnsi="Arial" w:cs="Arial" w:hint="eastAsia"/>
          <w:color w:val="000000" w:themeColor="text1"/>
          <w:sz w:val="24"/>
        </w:rPr>
        <w:lastRenderedPageBreak/>
        <w:t>更好的训练法条推荐模型，需要提前将读取的数据打乱。</w:t>
      </w:r>
    </w:p>
    <w:p w14:paraId="6E62E7A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）从</w:t>
      </w:r>
      <w:proofErr w:type="spellStart"/>
      <w:r>
        <w:rPr>
          <w:rFonts w:ascii="Arial" w:hAnsi="Arial" w:cs="Arial" w:hint="eastAsia"/>
          <w:color w:val="000000" w:themeColor="text1"/>
          <w:sz w:val="24"/>
        </w:rPr>
        <w:t>Tfrecords</w:t>
      </w:r>
      <w:proofErr w:type="spellEnd"/>
      <w:r>
        <w:rPr>
          <w:rFonts w:ascii="Arial" w:hAnsi="Arial" w:cs="Arial" w:hint="eastAsia"/>
          <w:color w:val="000000" w:themeColor="text1"/>
          <w:sz w:val="24"/>
        </w:rPr>
        <w:t>文件读取数据，训练</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w:t>
      </w:r>
    </w:p>
    <w:p w14:paraId="635D75C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）对用户输入的案件基本情况进行分词以及去除无用专有词</w:t>
      </w:r>
    </w:p>
    <w:p w14:paraId="137C9FE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4</w:t>
      </w:r>
      <w:r>
        <w:rPr>
          <w:rFonts w:ascii="Arial" w:hAnsi="Arial" w:cs="Arial" w:hint="eastAsia"/>
          <w:color w:val="000000" w:themeColor="text1"/>
          <w:sz w:val="24"/>
        </w:rPr>
        <w:t>）从检查点恢复模型，将分词处理后的数据输入模型，输出推荐法条</w:t>
      </w:r>
    </w:p>
    <w:p w14:paraId="2F0FFCE6" w14:textId="77777777" w:rsidR="00715ACB" w:rsidRDefault="00F50A61" w:rsidP="00575A0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对于训练数据，如果一次性全部读入内存，将会占用很大的内存资源。为了解决内存耗费的问题，本实验将数据转为</w:t>
      </w:r>
      <w:proofErr w:type="spellStart"/>
      <w:r>
        <w:rPr>
          <w:rFonts w:ascii="Arial" w:hAnsi="Arial" w:cs="Arial" w:hint="eastAsia"/>
          <w:color w:val="000000" w:themeColor="text1"/>
          <w:sz w:val="24"/>
        </w:rPr>
        <w:t>Tfrecords</w:t>
      </w:r>
      <w:proofErr w:type="spellEnd"/>
      <w:r>
        <w:rPr>
          <w:rFonts w:ascii="Arial" w:hAnsi="Arial" w:cs="Arial" w:hint="eastAsia"/>
          <w:color w:val="000000" w:themeColor="text1"/>
          <w:sz w:val="24"/>
        </w:rPr>
        <w:t>文件格式。</w:t>
      </w:r>
      <w:proofErr w:type="spellStart"/>
      <w:r>
        <w:rPr>
          <w:rFonts w:ascii="Arial" w:hAnsi="Arial" w:cs="Arial" w:hint="eastAsia"/>
          <w:color w:val="000000" w:themeColor="text1"/>
          <w:sz w:val="24"/>
        </w:rPr>
        <w:t>Tfrecords</w:t>
      </w:r>
      <w:proofErr w:type="spellEnd"/>
      <w:r>
        <w:rPr>
          <w:rFonts w:ascii="Arial" w:hAnsi="Arial" w:cs="Arial" w:hint="eastAsia"/>
          <w:color w:val="000000" w:themeColor="text1"/>
          <w:sz w:val="24"/>
        </w:rPr>
        <w:t>文件是将每条记录遵从一定的数据协议格式，写入磁盘文件。而在读取该文件时，不用记录上一次读取的位置，可以自动的读入下一个</w:t>
      </w:r>
      <w:r>
        <w:rPr>
          <w:rFonts w:ascii="Arial" w:hAnsi="Arial" w:cs="Arial" w:hint="eastAsia"/>
          <w:color w:val="000000" w:themeColor="text1"/>
          <w:sz w:val="24"/>
        </w:rPr>
        <w:t>batch</w:t>
      </w:r>
      <w:r>
        <w:rPr>
          <w:rFonts w:ascii="Arial" w:hAnsi="Arial" w:cs="Arial" w:hint="eastAsia"/>
          <w:color w:val="000000" w:themeColor="text1"/>
          <w:sz w:val="24"/>
        </w:rPr>
        <w:t>的数据。因此避免了将所有数据读入内存，降低了内存消耗。针对基于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的法条推荐方法的模型构建与训练，将在</w:t>
      </w:r>
      <w:r>
        <w:rPr>
          <w:rFonts w:ascii="Arial" w:hAnsi="Arial" w:cs="Arial" w:hint="eastAsia"/>
          <w:color w:val="000000" w:themeColor="text1"/>
          <w:sz w:val="24"/>
        </w:rPr>
        <w:t>3.4.2</w:t>
      </w:r>
      <w:r>
        <w:rPr>
          <w:rFonts w:ascii="Arial" w:hAnsi="Arial" w:cs="Arial" w:hint="eastAsia"/>
          <w:color w:val="000000" w:themeColor="text1"/>
          <w:sz w:val="24"/>
        </w:rPr>
        <w:t>节将详细介绍。</w:t>
      </w:r>
    </w:p>
    <w:p w14:paraId="1365C711" w14:textId="77777777" w:rsidR="00715ACB" w:rsidRDefault="00F50A61">
      <w:pPr>
        <w:pStyle w:val="3"/>
      </w:pPr>
      <w:bookmarkStart w:id="237" w:name="_Toc3559752"/>
      <w:r>
        <w:rPr>
          <w:rFonts w:hint="eastAsia"/>
        </w:rPr>
        <w:t>3.4.2</w:t>
      </w:r>
      <w:r>
        <w:t xml:space="preserve"> </w:t>
      </w:r>
      <w:r>
        <w:rPr>
          <w:rFonts w:hint="eastAsia"/>
        </w:rPr>
        <w:t>模型结构及训练</w:t>
      </w:r>
      <w:bookmarkEnd w:id="237"/>
    </w:p>
    <w:p w14:paraId="4292A3E7"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本文使用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模型，使用预处理后的裁判文书进行训练。为了避免过拟合与参数调优，本文将数据集以</w:t>
      </w:r>
      <w:r>
        <w:rPr>
          <w:rFonts w:ascii="Arial" w:hAnsi="Arial" w:cs="Arial" w:hint="eastAsia"/>
          <w:color w:val="000000" w:themeColor="text1"/>
          <w:sz w:val="24"/>
        </w:rPr>
        <w:t>8</w:t>
      </w: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的比例通过分层抽样的方法拆分为训练集</w:t>
      </w:r>
      <w:proofErr w:type="spellStart"/>
      <w:r>
        <w:rPr>
          <w:rFonts w:ascii="Arial" w:hAnsi="Arial" w:cs="Arial" w:hint="eastAsia"/>
          <w:color w:val="000000" w:themeColor="text1"/>
          <w:sz w:val="24"/>
        </w:rPr>
        <w:t>D</w:t>
      </w:r>
      <w:r>
        <w:rPr>
          <w:rFonts w:ascii="Arial" w:hAnsi="Arial" w:cs="Arial"/>
          <w:color w:val="000000" w:themeColor="text1"/>
          <w:sz w:val="24"/>
          <w:vertAlign w:val="subscript"/>
        </w:rPr>
        <w:t>train</w:t>
      </w:r>
      <w:proofErr w:type="spellEnd"/>
      <w:r>
        <w:rPr>
          <w:rFonts w:ascii="Arial" w:hAnsi="Arial" w:cs="Arial" w:hint="eastAsia"/>
          <w:color w:val="000000" w:themeColor="text1"/>
          <w:sz w:val="24"/>
        </w:rPr>
        <w:t>与测试集</w:t>
      </w:r>
      <w:proofErr w:type="spellStart"/>
      <w:r>
        <w:rPr>
          <w:rFonts w:ascii="Arial" w:hAnsi="Arial" w:cs="Arial" w:hint="eastAsia"/>
          <w:color w:val="000000" w:themeColor="text1"/>
          <w:sz w:val="24"/>
        </w:rPr>
        <w:t>D</w:t>
      </w:r>
      <w:r>
        <w:rPr>
          <w:rFonts w:ascii="Arial" w:hAnsi="Arial" w:cs="Arial"/>
          <w:color w:val="000000" w:themeColor="text1"/>
          <w:sz w:val="24"/>
          <w:vertAlign w:val="subscript"/>
        </w:rPr>
        <w:t>test</w:t>
      </w:r>
      <w:proofErr w:type="spellEnd"/>
      <w:r>
        <w:rPr>
          <w:rFonts w:ascii="Arial" w:hAnsi="Arial" w:cs="Arial" w:hint="eastAsia"/>
          <w:color w:val="000000" w:themeColor="text1"/>
          <w:sz w:val="24"/>
        </w:rPr>
        <w:t>，训练集主要用于训练模型。而测试集充当了两个作用，一是及时验证模型准确率，避免过拟合；二是为了在参数调优时，为模型选择最佳参数值。由于每条数据查明事实段的长度不一，不能直接采用定长的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。对于不定长的序列数据输入，通常采用的学习方法有以下两种。</w:t>
      </w:r>
    </w:p>
    <w:p w14:paraId="0EA6AEC3" w14:textId="211F9CB8" w:rsidR="00715ACB" w:rsidRDefault="00575A05" w:rsidP="00575A05">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sidR="00F50A61">
        <w:rPr>
          <w:rFonts w:ascii="Arial" w:hAnsi="Arial" w:cs="Arial" w:hint="eastAsia"/>
          <w:color w:val="000000" w:themeColor="text1"/>
          <w:sz w:val="24"/>
        </w:rPr>
        <w:t>利用</w:t>
      </w:r>
      <w:r w:rsidR="00F50A61">
        <w:rPr>
          <w:rFonts w:ascii="Arial" w:hAnsi="Arial" w:cs="Arial" w:hint="eastAsia"/>
          <w:color w:val="000000" w:themeColor="text1"/>
          <w:sz w:val="24"/>
        </w:rPr>
        <w:t>mask</w:t>
      </w:r>
      <w:r w:rsidR="00F50A61">
        <w:rPr>
          <w:rFonts w:ascii="Arial" w:hAnsi="Arial" w:cs="Arial" w:hint="eastAsia"/>
          <w:color w:val="000000" w:themeColor="text1"/>
          <w:sz w:val="24"/>
        </w:rPr>
        <w:t>矩阵处理不定长序列输入</w:t>
      </w:r>
    </w:p>
    <w:p w14:paraId="2B8B1A2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取训练集合中最长的数据，将其长度</w:t>
      </w:r>
      <w:r>
        <w:rPr>
          <w:rFonts w:ascii="Arial" w:hAnsi="Arial" w:cs="Arial" w:hint="eastAsia"/>
          <w:color w:val="000000" w:themeColor="text1"/>
          <w:sz w:val="24"/>
        </w:rPr>
        <w:t>length</w:t>
      </w:r>
      <w:r>
        <w:rPr>
          <w:rFonts w:ascii="Arial" w:hAnsi="Arial" w:cs="Arial" w:hint="eastAsia"/>
          <w:color w:val="000000" w:themeColor="text1"/>
          <w:sz w:val="24"/>
        </w:rPr>
        <w:t>作为</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在时间步上的延展。对于长度不足</w:t>
      </w:r>
      <w:r>
        <w:rPr>
          <w:rFonts w:ascii="Arial" w:hAnsi="Arial" w:cs="Arial" w:hint="eastAsia"/>
          <w:color w:val="000000" w:themeColor="text1"/>
          <w:sz w:val="24"/>
        </w:rPr>
        <w:t>length</w:t>
      </w:r>
      <w:r>
        <w:rPr>
          <w:rFonts w:ascii="Arial" w:hAnsi="Arial" w:cs="Arial" w:hint="eastAsia"/>
          <w:color w:val="000000" w:themeColor="text1"/>
          <w:sz w:val="24"/>
        </w:rPr>
        <w:t>的数据，在输入</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前通过</w:t>
      </w:r>
      <w:r>
        <w:rPr>
          <w:rFonts w:ascii="Arial" w:hAnsi="Arial" w:cs="Arial" w:hint="eastAsia"/>
          <w:color w:val="000000" w:themeColor="text1"/>
          <w:sz w:val="24"/>
        </w:rPr>
        <w:t>padding</w:t>
      </w:r>
      <w:r>
        <w:rPr>
          <w:rFonts w:ascii="Arial" w:hAnsi="Arial" w:cs="Arial" w:hint="eastAsia"/>
          <w:color w:val="000000" w:themeColor="text1"/>
          <w:sz w:val="24"/>
        </w:rPr>
        <w:t>方法补足为</w:t>
      </w:r>
      <w:r>
        <w:rPr>
          <w:rFonts w:ascii="Arial" w:hAnsi="Arial" w:cs="Arial" w:hint="eastAsia"/>
          <w:color w:val="000000" w:themeColor="text1"/>
          <w:sz w:val="24"/>
        </w:rPr>
        <w:t>length</w:t>
      </w:r>
      <w:r>
        <w:rPr>
          <w:rFonts w:ascii="Arial" w:hAnsi="Arial" w:cs="Arial" w:hint="eastAsia"/>
          <w:color w:val="000000" w:themeColor="text1"/>
          <w:sz w:val="24"/>
        </w:rPr>
        <w:t>长度。但对于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每个时间步的输出向量而言，即使某时间步在</w:t>
      </w:r>
      <w:r>
        <w:rPr>
          <w:rFonts w:ascii="Arial" w:hAnsi="Arial" w:cs="Arial" w:hint="eastAsia"/>
          <w:color w:val="000000" w:themeColor="text1"/>
          <w:sz w:val="24"/>
        </w:rPr>
        <w:t>padding</w:t>
      </w:r>
      <w:r>
        <w:rPr>
          <w:rFonts w:ascii="Arial" w:hAnsi="Arial" w:cs="Arial" w:hint="eastAsia"/>
          <w:color w:val="000000" w:themeColor="text1"/>
          <w:sz w:val="24"/>
        </w:rPr>
        <w:t>区域内，也会有输出值。因此，需要预先记录</w:t>
      </w:r>
      <w:r>
        <w:rPr>
          <w:rFonts w:ascii="Arial" w:hAnsi="Arial" w:cs="Arial" w:hint="eastAsia"/>
          <w:color w:val="000000" w:themeColor="text1"/>
          <w:sz w:val="24"/>
        </w:rPr>
        <w:t>mask</w:t>
      </w:r>
      <w:r>
        <w:rPr>
          <w:rFonts w:ascii="Arial" w:hAnsi="Arial" w:cs="Arial" w:hint="eastAsia"/>
          <w:color w:val="000000" w:themeColor="text1"/>
          <w:sz w:val="24"/>
        </w:rPr>
        <w:t>矩阵（</w:t>
      </w:r>
      <w:r>
        <w:rPr>
          <w:rFonts w:ascii="Arial" w:hAnsi="Arial" w:cs="Arial" w:hint="eastAsia"/>
          <w:color w:val="000000" w:themeColor="text1"/>
          <w:sz w:val="24"/>
        </w:rPr>
        <w:t>0-1</w:t>
      </w:r>
      <w:r>
        <w:rPr>
          <w:rFonts w:ascii="Arial" w:hAnsi="Arial" w:cs="Arial" w:hint="eastAsia"/>
          <w:color w:val="000000" w:themeColor="text1"/>
          <w:sz w:val="24"/>
        </w:rPr>
        <w:t>矩阵），用该</w:t>
      </w:r>
      <w:r>
        <w:rPr>
          <w:rFonts w:ascii="Arial" w:hAnsi="Arial" w:cs="Arial" w:hint="eastAsia"/>
          <w:color w:val="000000" w:themeColor="text1"/>
          <w:sz w:val="24"/>
        </w:rPr>
        <w:t>mask</w:t>
      </w:r>
      <w:r>
        <w:rPr>
          <w:rFonts w:ascii="Arial" w:hAnsi="Arial" w:cs="Arial" w:hint="eastAsia"/>
          <w:color w:val="000000" w:themeColor="text1"/>
          <w:sz w:val="24"/>
        </w:rPr>
        <w:t>矩阵与各时间步输出向量</w:t>
      </w:r>
      <w:r>
        <w:rPr>
          <w:rFonts w:ascii="Arial" w:hAnsi="Arial" w:cs="Arial" w:hint="eastAsia"/>
          <w:color w:val="000000" w:themeColor="text1"/>
          <w:sz w:val="24"/>
        </w:rPr>
        <w:t>h</w:t>
      </w:r>
      <w:r>
        <w:rPr>
          <w:rFonts w:ascii="Arial" w:hAnsi="Arial" w:cs="Arial" w:hint="eastAsia"/>
          <w:color w:val="000000" w:themeColor="text1"/>
          <w:sz w:val="24"/>
        </w:rPr>
        <w:t>相乘即可得到准确的输出。</w:t>
      </w:r>
    </w:p>
    <w:p w14:paraId="1276FD3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举例如下：假设</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w:t>
      </w:r>
      <w:r>
        <w:rPr>
          <w:rFonts w:ascii="Arial" w:hAnsi="Arial" w:cs="Arial" w:hint="eastAsia"/>
          <w:color w:val="000000" w:themeColor="text1"/>
          <w:sz w:val="24"/>
        </w:rPr>
        <w:t>length</w:t>
      </w:r>
      <w:r>
        <w:rPr>
          <w:rFonts w:ascii="Arial" w:hAnsi="Arial" w:cs="Arial" w:hint="eastAsia"/>
          <w:color w:val="000000" w:themeColor="text1"/>
          <w:sz w:val="24"/>
        </w:rPr>
        <w:t>被设置为</w:t>
      </w:r>
      <w:r>
        <w:rPr>
          <w:rFonts w:ascii="Arial" w:hAnsi="Arial" w:cs="Arial" w:hint="eastAsia"/>
          <w:color w:val="000000" w:themeColor="text1"/>
          <w:sz w:val="24"/>
        </w:rPr>
        <w:t>5</w:t>
      </w:r>
      <w:r>
        <w:rPr>
          <w:rFonts w:ascii="Arial" w:hAnsi="Arial" w:cs="Arial" w:hint="eastAsia"/>
          <w:color w:val="000000" w:themeColor="text1"/>
          <w:sz w:val="24"/>
        </w:rPr>
        <w:t>，某句话</w:t>
      </w:r>
      <w:r>
        <w:rPr>
          <w:rFonts w:ascii="Arial" w:hAnsi="Arial" w:cs="Arial" w:hint="eastAsia"/>
          <w:color w:val="000000" w:themeColor="text1"/>
          <w:sz w:val="24"/>
        </w:rPr>
        <w:t>S</w:t>
      </w:r>
      <w:r>
        <w:rPr>
          <w:rFonts w:ascii="Arial" w:hAnsi="Arial" w:cs="Arial" w:hint="eastAsia"/>
          <w:color w:val="000000" w:themeColor="text1"/>
          <w:sz w:val="24"/>
        </w:rPr>
        <w:t>经分词处理后变为</w:t>
      </w:r>
      <w:r>
        <w:rPr>
          <w:rFonts w:ascii="Arial" w:hAnsi="Arial" w:cs="Arial" w:hint="eastAsia"/>
          <w:color w:val="000000" w:themeColor="text1"/>
          <w:sz w:val="24"/>
        </w:rPr>
        <w:t>[</w:t>
      </w:r>
      <w:r>
        <w:rPr>
          <w:rFonts w:ascii="Arial" w:hAnsi="Arial" w:cs="Arial" w:hint="eastAsia"/>
          <w:color w:val="000000" w:themeColor="text1"/>
          <w:sz w:val="24"/>
        </w:rPr>
        <w:t>词</w:t>
      </w:r>
      <w:r>
        <w:rPr>
          <w:rFonts w:ascii="Arial" w:hAnsi="Arial" w:cs="Arial"/>
          <w:color w:val="000000" w:themeColor="text1"/>
          <w:sz w:val="24"/>
        </w:rPr>
        <w:t>A</w:t>
      </w:r>
      <w:r>
        <w:rPr>
          <w:rFonts w:ascii="Arial" w:hAnsi="Arial" w:cs="Arial" w:hint="eastAsia"/>
          <w:color w:val="000000" w:themeColor="text1"/>
          <w:sz w:val="24"/>
        </w:rPr>
        <w:t>，词</w:t>
      </w:r>
      <w:r>
        <w:rPr>
          <w:rFonts w:ascii="Arial" w:hAnsi="Arial" w:cs="Arial" w:hint="eastAsia"/>
          <w:color w:val="000000" w:themeColor="text1"/>
          <w:sz w:val="24"/>
        </w:rPr>
        <w:t>B</w:t>
      </w:r>
      <w:r>
        <w:rPr>
          <w:rFonts w:ascii="Arial" w:hAnsi="Arial" w:cs="Arial" w:hint="eastAsia"/>
          <w:color w:val="000000" w:themeColor="text1"/>
          <w:sz w:val="24"/>
        </w:rPr>
        <w:t>，词</w:t>
      </w:r>
      <w:r>
        <w:rPr>
          <w:rFonts w:ascii="Arial" w:hAnsi="Arial" w:cs="Arial" w:hint="eastAsia"/>
          <w:color w:val="000000" w:themeColor="text1"/>
          <w:sz w:val="24"/>
        </w:rPr>
        <w:t>C</w:t>
      </w:r>
      <w:r>
        <w:rPr>
          <w:rFonts w:ascii="Arial" w:hAnsi="Arial" w:cs="Arial"/>
          <w:color w:val="000000" w:themeColor="text1"/>
          <w:sz w:val="24"/>
        </w:rPr>
        <w:t>]</w:t>
      </w:r>
      <w:r>
        <w:rPr>
          <w:rFonts w:ascii="Arial" w:hAnsi="Arial" w:cs="Arial" w:hint="eastAsia"/>
          <w:color w:val="000000" w:themeColor="text1"/>
          <w:sz w:val="24"/>
        </w:rPr>
        <w:t>。先将分词结果</w:t>
      </w:r>
      <w:r>
        <w:rPr>
          <w:rFonts w:ascii="Arial" w:hAnsi="Arial" w:cs="Arial" w:hint="eastAsia"/>
          <w:color w:val="000000" w:themeColor="text1"/>
          <w:sz w:val="24"/>
        </w:rPr>
        <w:t>padding</w:t>
      </w:r>
      <w:r>
        <w:rPr>
          <w:rFonts w:ascii="Arial" w:hAnsi="Arial" w:cs="Arial" w:hint="eastAsia"/>
          <w:color w:val="000000" w:themeColor="text1"/>
          <w:sz w:val="24"/>
        </w:rPr>
        <w:t>到</w:t>
      </w:r>
      <w:r>
        <w:rPr>
          <w:rFonts w:ascii="Arial" w:hAnsi="Arial" w:cs="Arial" w:hint="eastAsia"/>
          <w:color w:val="000000" w:themeColor="text1"/>
          <w:sz w:val="24"/>
        </w:rPr>
        <w:t>10</w:t>
      </w:r>
      <w:r>
        <w:rPr>
          <w:rFonts w:ascii="Arial" w:hAnsi="Arial" w:cs="Arial" w:hint="eastAsia"/>
          <w:color w:val="000000" w:themeColor="text1"/>
          <w:sz w:val="24"/>
        </w:rPr>
        <w:t>，补足的部分统一用</w:t>
      </w:r>
      <w:proofErr w:type="spellStart"/>
      <w:r>
        <w:rPr>
          <w:rFonts w:ascii="Arial" w:hAnsi="Arial" w:cs="Arial"/>
          <w:color w:val="000000" w:themeColor="text1"/>
          <w:sz w:val="24"/>
        </w:rPr>
        <w:t>P</w:t>
      </w:r>
      <w:r>
        <w:rPr>
          <w:rFonts w:ascii="Arial" w:hAnsi="Arial" w:cs="Arial" w:hint="eastAsia"/>
          <w:color w:val="000000" w:themeColor="text1"/>
          <w:sz w:val="24"/>
        </w:rPr>
        <w:t>ad</w:t>
      </w:r>
      <w:r>
        <w:rPr>
          <w:rFonts w:ascii="Arial" w:hAnsi="Arial" w:cs="Arial"/>
          <w:color w:val="000000" w:themeColor="text1"/>
          <w:sz w:val="24"/>
        </w:rPr>
        <w:t>_I</w:t>
      </w:r>
      <w:r>
        <w:rPr>
          <w:rFonts w:ascii="Arial" w:hAnsi="Arial" w:cs="Arial" w:hint="eastAsia"/>
          <w:color w:val="000000" w:themeColor="text1"/>
          <w:sz w:val="24"/>
        </w:rPr>
        <w:t>d</w:t>
      </w:r>
      <w:proofErr w:type="spellEnd"/>
      <w:r>
        <w:rPr>
          <w:rFonts w:ascii="Arial" w:hAnsi="Arial" w:cs="Arial" w:hint="eastAsia"/>
          <w:color w:val="000000" w:themeColor="text1"/>
          <w:sz w:val="24"/>
        </w:rPr>
        <w:t>表示，则该句话变为</w:t>
      </w:r>
      <w:r>
        <w:rPr>
          <w:rFonts w:ascii="Arial" w:hAnsi="Arial" w:cs="Arial" w:hint="eastAsia"/>
          <w:color w:val="000000" w:themeColor="text1"/>
          <w:sz w:val="24"/>
        </w:rPr>
        <w:t>[</w:t>
      </w:r>
      <w:r>
        <w:rPr>
          <w:rFonts w:ascii="Arial" w:hAnsi="Arial" w:cs="Arial" w:hint="eastAsia"/>
          <w:color w:val="000000" w:themeColor="text1"/>
          <w:sz w:val="24"/>
        </w:rPr>
        <w:t>词</w:t>
      </w:r>
      <w:r>
        <w:rPr>
          <w:rFonts w:ascii="Arial" w:hAnsi="Arial" w:cs="Arial"/>
          <w:color w:val="000000" w:themeColor="text1"/>
          <w:sz w:val="24"/>
        </w:rPr>
        <w:t>A</w:t>
      </w:r>
      <w:r>
        <w:rPr>
          <w:rFonts w:ascii="Arial" w:hAnsi="Arial" w:cs="Arial" w:hint="eastAsia"/>
          <w:color w:val="000000" w:themeColor="text1"/>
          <w:sz w:val="24"/>
        </w:rPr>
        <w:t>，词</w:t>
      </w:r>
      <w:r>
        <w:rPr>
          <w:rFonts w:ascii="Arial" w:hAnsi="Arial" w:cs="Arial" w:hint="eastAsia"/>
          <w:color w:val="000000" w:themeColor="text1"/>
          <w:sz w:val="24"/>
        </w:rPr>
        <w:t>B</w:t>
      </w:r>
      <w:r>
        <w:rPr>
          <w:rFonts w:ascii="Arial" w:hAnsi="Arial" w:cs="Arial" w:hint="eastAsia"/>
          <w:color w:val="000000" w:themeColor="text1"/>
          <w:sz w:val="24"/>
        </w:rPr>
        <w:t>，词</w:t>
      </w:r>
      <w:r>
        <w:rPr>
          <w:rFonts w:ascii="Arial" w:hAnsi="Arial" w:cs="Arial" w:hint="eastAsia"/>
          <w:color w:val="000000" w:themeColor="text1"/>
          <w:sz w:val="24"/>
        </w:rPr>
        <w:t>C</w:t>
      </w:r>
      <w:r>
        <w:rPr>
          <w:rFonts w:ascii="Arial" w:hAnsi="Arial" w:cs="Arial" w:hint="eastAsia"/>
          <w:color w:val="000000" w:themeColor="text1"/>
          <w:sz w:val="24"/>
        </w:rPr>
        <w:t>，</w:t>
      </w:r>
      <w:proofErr w:type="spellStart"/>
      <w:r>
        <w:rPr>
          <w:rFonts w:ascii="Arial" w:hAnsi="Arial" w:cs="Arial"/>
          <w:color w:val="000000" w:themeColor="text1"/>
          <w:sz w:val="24"/>
        </w:rPr>
        <w:t>P</w:t>
      </w:r>
      <w:r>
        <w:rPr>
          <w:rFonts w:ascii="Arial" w:hAnsi="Arial" w:cs="Arial" w:hint="eastAsia"/>
          <w:color w:val="000000" w:themeColor="text1"/>
          <w:sz w:val="24"/>
        </w:rPr>
        <w:t>ad</w:t>
      </w:r>
      <w:r>
        <w:rPr>
          <w:rFonts w:ascii="Arial" w:hAnsi="Arial" w:cs="Arial"/>
          <w:color w:val="000000" w:themeColor="text1"/>
          <w:sz w:val="24"/>
        </w:rPr>
        <w:t>_I</w:t>
      </w:r>
      <w:r>
        <w:rPr>
          <w:rFonts w:ascii="Arial" w:hAnsi="Arial" w:cs="Arial" w:hint="eastAsia"/>
          <w:color w:val="000000" w:themeColor="text1"/>
          <w:sz w:val="24"/>
        </w:rPr>
        <w:t>d</w:t>
      </w:r>
      <w:proofErr w:type="spellEnd"/>
      <w:r>
        <w:rPr>
          <w:rFonts w:ascii="Arial" w:hAnsi="Arial" w:cs="Arial" w:hint="eastAsia"/>
          <w:color w:val="000000" w:themeColor="text1"/>
          <w:sz w:val="24"/>
        </w:rPr>
        <w:t>，</w:t>
      </w:r>
      <w:proofErr w:type="spellStart"/>
      <w:r>
        <w:rPr>
          <w:rFonts w:ascii="Arial" w:hAnsi="Arial" w:cs="Arial"/>
          <w:color w:val="000000" w:themeColor="text1"/>
          <w:sz w:val="24"/>
        </w:rPr>
        <w:t>P</w:t>
      </w:r>
      <w:r>
        <w:rPr>
          <w:rFonts w:ascii="Arial" w:hAnsi="Arial" w:cs="Arial" w:hint="eastAsia"/>
          <w:color w:val="000000" w:themeColor="text1"/>
          <w:sz w:val="24"/>
        </w:rPr>
        <w:t>ad</w:t>
      </w:r>
      <w:r>
        <w:rPr>
          <w:rFonts w:ascii="Arial" w:hAnsi="Arial" w:cs="Arial"/>
          <w:color w:val="000000" w:themeColor="text1"/>
          <w:sz w:val="24"/>
        </w:rPr>
        <w:t>_I</w:t>
      </w:r>
      <w:r>
        <w:rPr>
          <w:rFonts w:ascii="Arial" w:hAnsi="Arial" w:cs="Arial" w:hint="eastAsia"/>
          <w:color w:val="000000" w:themeColor="text1"/>
          <w:sz w:val="24"/>
        </w:rPr>
        <w:t>d</w:t>
      </w:r>
      <w:proofErr w:type="spellEnd"/>
      <w:r>
        <w:rPr>
          <w:rFonts w:ascii="Arial" w:hAnsi="Arial" w:cs="Arial"/>
          <w:color w:val="000000" w:themeColor="text1"/>
          <w:sz w:val="24"/>
        </w:rPr>
        <w:t>]</w:t>
      </w:r>
      <w:r>
        <w:rPr>
          <w:rFonts w:ascii="Arial" w:hAnsi="Arial" w:cs="Arial" w:hint="eastAsia"/>
          <w:color w:val="000000" w:themeColor="text1"/>
          <w:sz w:val="24"/>
        </w:rPr>
        <w:t>，并记录</w:t>
      </w:r>
      <w:r>
        <w:rPr>
          <w:rFonts w:ascii="Arial" w:hAnsi="Arial" w:cs="Arial" w:hint="eastAsia"/>
          <w:color w:val="000000" w:themeColor="text1"/>
          <w:sz w:val="24"/>
        </w:rPr>
        <w:t>mask</w:t>
      </w:r>
      <w:r>
        <w:rPr>
          <w:rFonts w:ascii="Arial" w:hAnsi="Arial" w:cs="Arial" w:hint="eastAsia"/>
          <w:color w:val="000000" w:themeColor="text1"/>
          <w:sz w:val="24"/>
        </w:rPr>
        <w:t>矩阵为</w:t>
      </w:r>
      <w:r>
        <w:rPr>
          <w:rFonts w:ascii="Arial" w:hAnsi="Arial" w:cs="Arial" w:hint="eastAsia"/>
          <w:color w:val="000000" w:themeColor="text1"/>
          <w:sz w:val="24"/>
        </w:rPr>
        <w:t>[1</w:t>
      </w: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r>
        <w:rPr>
          <w:rFonts w:ascii="Arial" w:hAnsi="Arial" w:cs="Arial" w:hint="eastAsia"/>
          <w:color w:val="000000" w:themeColor="text1"/>
          <w:sz w:val="24"/>
        </w:rPr>
        <w:t>0</w:t>
      </w:r>
      <w:r>
        <w:rPr>
          <w:rFonts w:ascii="Arial" w:hAnsi="Arial" w:cs="Arial" w:hint="eastAsia"/>
          <w:color w:val="000000" w:themeColor="text1"/>
          <w:sz w:val="24"/>
        </w:rPr>
        <w:t>，</w:t>
      </w:r>
      <w:r>
        <w:rPr>
          <w:rFonts w:ascii="Arial" w:hAnsi="Arial" w:cs="Arial" w:hint="eastAsia"/>
          <w:color w:val="000000" w:themeColor="text1"/>
          <w:sz w:val="24"/>
        </w:rPr>
        <w:t>0</w:t>
      </w:r>
      <w:r>
        <w:rPr>
          <w:rFonts w:ascii="Arial" w:hAnsi="Arial" w:cs="Arial"/>
          <w:color w:val="000000" w:themeColor="text1"/>
          <w:sz w:val="24"/>
        </w:rPr>
        <w:t>]</w:t>
      </w:r>
      <w:r>
        <w:rPr>
          <w:rFonts w:ascii="Arial" w:hAnsi="Arial" w:cs="Arial" w:hint="eastAsia"/>
          <w:color w:val="000000" w:themeColor="text1"/>
          <w:sz w:val="24"/>
        </w:rPr>
        <w:t>。将</w:t>
      </w:r>
      <w:r>
        <w:rPr>
          <w:rFonts w:ascii="Arial" w:hAnsi="Arial" w:cs="Arial" w:hint="eastAsia"/>
          <w:color w:val="000000" w:themeColor="text1"/>
          <w:sz w:val="24"/>
        </w:rPr>
        <w:t>S</w:t>
      </w:r>
      <w:r>
        <w:rPr>
          <w:rFonts w:ascii="Arial" w:hAnsi="Arial" w:cs="Arial" w:hint="eastAsia"/>
          <w:color w:val="000000" w:themeColor="text1"/>
          <w:sz w:val="24"/>
        </w:rPr>
        <w:t>输入到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神经网络后，每个时间步都会有输出向量，记作</w:t>
      </w:r>
      <m:oMath>
        <m:r>
          <m:rPr>
            <m:sty m:val="p"/>
          </m:rPr>
          <w:rPr>
            <w:rFonts w:ascii="Cambria Math" w:hAnsi="Cambria Math" w:cs="Arial"/>
            <w:color w:val="000000" w:themeColor="text1"/>
            <w:sz w:val="24"/>
          </w:rPr>
          <m:t>V</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hint="eastAsia"/>
                <w:color w:val="000000" w:themeColor="text1"/>
                <w:sz w:val="24"/>
              </w:rPr>
              <m:t>1</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2</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3</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4</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5</m:t>
            </m:r>
          </m:sub>
        </m:sSub>
        <m:r>
          <m:rPr>
            <m:sty m:val="p"/>
          </m:rPr>
          <w:rPr>
            <w:rFonts w:ascii="Cambria Math" w:hAnsi="Cambria Math" w:cs="Arial"/>
            <w:color w:val="000000" w:themeColor="text1"/>
            <w:sz w:val="24"/>
          </w:rPr>
          <m:t>]</m:t>
        </m:r>
      </m:oMath>
      <w:r>
        <w:rPr>
          <w:rFonts w:ascii="Arial" w:hAnsi="Arial" w:cs="Arial" w:hint="eastAsia"/>
          <w:color w:val="000000" w:themeColor="text1"/>
          <w:sz w:val="24"/>
        </w:rPr>
        <w:t>。由于句子的实际长度为</w:t>
      </w:r>
      <w:r>
        <w:rPr>
          <w:rFonts w:ascii="Arial" w:hAnsi="Arial" w:cs="Arial" w:hint="eastAsia"/>
          <w:color w:val="000000" w:themeColor="text1"/>
          <w:sz w:val="24"/>
        </w:rPr>
        <w:t>3</w:t>
      </w:r>
      <w:r>
        <w:rPr>
          <w:rFonts w:ascii="Arial" w:hAnsi="Arial" w:cs="Arial" w:hint="eastAsia"/>
          <w:color w:val="000000" w:themeColor="text1"/>
          <w:sz w:val="24"/>
        </w:rPr>
        <w:t>，向量</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4</m:t>
            </m:r>
          </m:sub>
        </m:sSub>
      </m:oMath>
      <w:r>
        <w:rPr>
          <w:rFonts w:ascii="Arial" w:hAnsi="Arial" w:cs="Arial" w:hint="eastAsia"/>
          <w:color w:val="000000" w:themeColor="text1"/>
          <w:sz w:val="24"/>
        </w:rPr>
        <w:t>与</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5</m:t>
            </m:r>
          </m:sub>
        </m:sSub>
      </m:oMath>
      <w:r>
        <w:rPr>
          <w:rFonts w:ascii="Arial" w:hAnsi="Arial" w:cs="Arial" w:hint="eastAsia"/>
          <w:color w:val="000000" w:themeColor="text1"/>
          <w:sz w:val="24"/>
        </w:rPr>
        <w:t>是多余</w:t>
      </w:r>
      <w:r>
        <w:rPr>
          <w:rFonts w:ascii="Arial" w:hAnsi="Arial" w:cs="Arial" w:hint="eastAsia"/>
          <w:color w:val="000000" w:themeColor="text1"/>
          <w:sz w:val="24"/>
        </w:rPr>
        <w:lastRenderedPageBreak/>
        <w:t>的计算值，将矩阵</w:t>
      </w:r>
      <w:r>
        <w:rPr>
          <w:rFonts w:ascii="Arial" w:hAnsi="Arial" w:cs="Arial" w:hint="eastAsia"/>
          <w:color w:val="000000" w:themeColor="text1"/>
          <w:sz w:val="24"/>
        </w:rPr>
        <w:t>V</w:t>
      </w:r>
      <w:r>
        <w:rPr>
          <w:rFonts w:ascii="Arial" w:hAnsi="Arial" w:cs="Arial" w:hint="eastAsia"/>
          <w:color w:val="000000" w:themeColor="text1"/>
          <w:sz w:val="24"/>
        </w:rPr>
        <w:t>与</w:t>
      </w:r>
      <w:r>
        <w:rPr>
          <w:rFonts w:ascii="Arial" w:hAnsi="Arial" w:cs="Arial" w:hint="eastAsia"/>
          <w:color w:val="000000" w:themeColor="text1"/>
          <w:sz w:val="24"/>
        </w:rPr>
        <w:t>mask</w:t>
      </w:r>
      <w:r>
        <w:rPr>
          <w:rFonts w:ascii="Arial" w:hAnsi="Arial" w:cs="Arial" w:hint="eastAsia"/>
          <w:color w:val="000000" w:themeColor="text1"/>
          <w:sz w:val="24"/>
        </w:rPr>
        <w:t>矩阵相乘即可得到正确的结果。</w:t>
      </w:r>
    </w:p>
    <w:p w14:paraId="4C5C4E8E" w14:textId="70EBFB3E" w:rsidR="00715ACB" w:rsidRDefault="00BD509F" w:rsidP="00BD509F">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r w:rsidR="00F50A61">
        <w:rPr>
          <w:rFonts w:ascii="Arial" w:hAnsi="Arial" w:cs="Arial" w:hint="eastAsia"/>
          <w:color w:val="000000" w:themeColor="text1"/>
          <w:sz w:val="24"/>
        </w:rPr>
        <w:t>利用动态</w:t>
      </w:r>
      <w:r w:rsidR="00F50A61">
        <w:rPr>
          <w:rFonts w:ascii="Arial" w:hAnsi="Arial" w:cs="Arial" w:hint="eastAsia"/>
          <w:color w:val="000000" w:themeColor="text1"/>
          <w:sz w:val="24"/>
        </w:rPr>
        <w:t>L</w:t>
      </w:r>
      <w:r w:rsidR="00F50A61">
        <w:rPr>
          <w:rFonts w:ascii="Arial" w:hAnsi="Arial" w:cs="Arial"/>
          <w:color w:val="000000" w:themeColor="text1"/>
          <w:sz w:val="24"/>
        </w:rPr>
        <w:t>STM</w:t>
      </w:r>
      <w:r w:rsidR="00F50A61">
        <w:rPr>
          <w:rFonts w:ascii="Arial" w:hAnsi="Arial" w:cs="Arial" w:hint="eastAsia"/>
          <w:color w:val="000000" w:themeColor="text1"/>
          <w:sz w:val="24"/>
        </w:rPr>
        <w:t>处理不定长序列输入</w:t>
      </w:r>
    </w:p>
    <w:p w14:paraId="0C3E70E9" w14:textId="497862A3"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对于动态的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而言，</w:t>
      </w:r>
      <w:proofErr w:type="spellStart"/>
      <w:r>
        <w:rPr>
          <w:rFonts w:ascii="Arial" w:hAnsi="Arial" w:cs="Arial"/>
          <w:color w:val="000000" w:themeColor="text1"/>
          <w:sz w:val="24"/>
        </w:rPr>
        <w:t>T</w:t>
      </w:r>
      <w:r>
        <w:rPr>
          <w:rFonts w:ascii="Arial" w:hAnsi="Arial" w:cs="Arial" w:hint="eastAsia"/>
          <w:color w:val="000000" w:themeColor="text1"/>
          <w:sz w:val="24"/>
        </w:rPr>
        <w:t>ensorflow</w:t>
      </w:r>
      <w:proofErr w:type="spellEnd"/>
      <w:r>
        <w:rPr>
          <w:rFonts w:ascii="Arial" w:hAnsi="Arial" w:cs="Arial" w:hint="eastAsia"/>
          <w:color w:val="000000" w:themeColor="text1"/>
          <w:sz w:val="24"/>
        </w:rPr>
        <w:t>提供了</w:t>
      </w:r>
      <w:proofErr w:type="spellStart"/>
      <w:r>
        <w:rPr>
          <w:rFonts w:ascii="Arial" w:hAnsi="Arial" w:cs="Arial" w:hint="eastAsia"/>
          <w:color w:val="000000" w:themeColor="text1"/>
          <w:sz w:val="24"/>
        </w:rPr>
        <w:t>dynamic</w:t>
      </w:r>
      <w:r>
        <w:rPr>
          <w:rFonts w:ascii="Arial" w:hAnsi="Arial" w:cs="Arial"/>
          <w:color w:val="000000" w:themeColor="text1"/>
          <w:sz w:val="24"/>
        </w:rPr>
        <w:t>_</w:t>
      </w:r>
      <w:r>
        <w:rPr>
          <w:rFonts w:ascii="Arial" w:hAnsi="Arial" w:cs="Arial" w:hint="eastAsia"/>
          <w:color w:val="000000" w:themeColor="text1"/>
          <w:sz w:val="24"/>
        </w:rPr>
        <w:t>rnn</w:t>
      </w:r>
      <w:proofErr w:type="spellEnd"/>
      <w:r>
        <w:rPr>
          <w:rFonts w:ascii="Arial" w:hAnsi="Arial" w:cs="Arial"/>
          <w:color w:val="000000" w:themeColor="text1"/>
          <w:sz w:val="24"/>
        </w:rPr>
        <w:t>(</w:t>
      </w:r>
      <w:r>
        <w:rPr>
          <w:rFonts w:ascii="Arial" w:hAnsi="Arial" w:cs="Arial" w:hint="eastAsia"/>
          <w:color w:val="000000" w:themeColor="text1"/>
          <w:sz w:val="24"/>
        </w:rPr>
        <w:t>cell,</w:t>
      </w:r>
      <w:r>
        <w:rPr>
          <w:rFonts w:ascii="Arial" w:hAnsi="Arial" w:cs="Arial"/>
          <w:color w:val="000000" w:themeColor="text1"/>
          <w:sz w:val="24"/>
        </w:rPr>
        <w:t xml:space="preserve"> </w:t>
      </w:r>
      <w:r>
        <w:rPr>
          <w:rFonts w:ascii="Arial" w:hAnsi="Arial" w:cs="Arial" w:hint="eastAsia"/>
          <w:color w:val="000000" w:themeColor="text1"/>
          <w:sz w:val="24"/>
        </w:rPr>
        <w:t>inputs,</w:t>
      </w:r>
      <w:r>
        <w:rPr>
          <w:rFonts w:ascii="Arial" w:hAnsi="Arial" w:cs="Arial"/>
          <w:color w:val="000000" w:themeColor="text1"/>
          <w:sz w:val="24"/>
        </w:rPr>
        <w:t xml:space="preserve"> </w:t>
      </w:r>
      <w:proofErr w:type="spellStart"/>
      <w:r>
        <w:rPr>
          <w:rFonts w:ascii="Arial" w:hAnsi="Arial" w:cs="Arial" w:hint="eastAsia"/>
          <w:color w:val="000000" w:themeColor="text1"/>
          <w:sz w:val="24"/>
        </w:rPr>
        <w:t>sequence</w:t>
      </w:r>
      <w:r>
        <w:rPr>
          <w:rFonts w:ascii="Arial" w:hAnsi="Arial" w:cs="Arial"/>
          <w:color w:val="000000" w:themeColor="text1"/>
          <w:sz w:val="24"/>
        </w:rPr>
        <w:t>_</w:t>
      </w:r>
      <w:r>
        <w:rPr>
          <w:rFonts w:ascii="Arial" w:hAnsi="Arial" w:cs="Arial" w:hint="eastAsia"/>
          <w:color w:val="000000" w:themeColor="text1"/>
          <w:sz w:val="24"/>
        </w:rPr>
        <w:t>length</w:t>
      </w:r>
      <w:proofErr w:type="spellEnd"/>
      <w:r>
        <w:rPr>
          <w:rFonts w:ascii="Arial" w:hAnsi="Arial" w:cs="Arial"/>
          <w:color w:val="000000" w:themeColor="text1"/>
          <w:sz w:val="24"/>
        </w:rPr>
        <w:t>)</w:t>
      </w:r>
      <w:r>
        <w:rPr>
          <w:rFonts w:ascii="Arial" w:hAnsi="Arial" w:cs="Arial" w:hint="eastAsia"/>
          <w:color w:val="000000" w:themeColor="text1"/>
          <w:sz w:val="24"/>
        </w:rPr>
        <w:t>函数以便快捷的实现变长的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网络。其中的</w:t>
      </w:r>
      <w:r>
        <w:rPr>
          <w:rFonts w:ascii="Arial" w:hAnsi="Arial" w:cs="Arial" w:hint="eastAsia"/>
          <w:color w:val="000000" w:themeColor="text1"/>
          <w:sz w:val="24"/>
        </w:rPr>
        <w:t>inputs</w:t>
      </w:r>
      <w:r>
        <w:rPr>
          <w:rFonts w:ascii="Arial" w:hAnsi="Arial" w:cs="Arial" w:hint="eastAsia"/>
          <w:color w:val="000000" w:themeColor="text1"/>
          <w:sz w:val="24"/>
        </w:rPr>
        <w:t>参数为神经网络训练时一个</w:t>
      </w:r>
      <w:r>
        <w:rPr>
          <w:rFonts w:ascii="Arial" w:hAnsi="Arial" w:cs="Arial" w:hint="eastAsia"/>
          <w:color w:val="000000" w:themeColor="text1"/>
          <w:sz w:val="24"/>
        </w:rPr>
        <w:t>batch</w:t>
      </w:r>
      <w:r>
        <w:rPr>
          <w:rFonts w:ascii="Arial" w:hAnsi="Arial" w:cs="Arial" w:hint="eastAsia"/>
          <w:color w:val="000000" w:themeColor="text1"/>
          <w:sz w:val="24"/>
        </w:rPr>
        <w:t>的数据输入，设一个</w:t>
      </w:r>
      <w:r>
        <w:rPr>
          <w:rFonts w:ascii="Arial" w:hAnsi="Arial" w:cs="Arial" w:hint="eastAsia"/>
          <w:color w:val="000000" w:themeColor="text1"/>
          <w:sz w:val="24"/>
        </w:rPr>
        <w:t>batch</w:t>
      </w:r>
      <w:r>
        <w:rPr>
          <w:rFonts w:ascii="Arial" w:hAnsi="Arial" w:cs="Arial" w:hint="eastAsia"/>
          <w:color w:val="000000" w:themeColor="text1"/>
          <w:sz w:val="24"/>
        </w:rPr>
        <w:t>有</w:t>
      </w:r>
      <w:proofErr w:type="spellStart"/>
      <w:r>
        <w:rPr>
          <w:rFonts w:ascii="Arial" w:hAnsi="Arial" w:cs="Arial" w:hint="eastAsia"/>
          <w:color w:val="000000" w:themeColor="text1"/>
          <w:sz w:val="24"/>
        </w:rPr>
        <w:t>batch</w:t>
      </w:r>
      <w:r>
        <w:rPr>
          <w:rFonts w:ascii="Arial" w:hAnsi="Arial" w:cs="Arial"/>
          <w:color w:val="000000" w:themeColor="text1"/>
          <w:sz w:val="24"/>
        </w:rPr>
        <w:t>_</w:t>
      </w:r>
      <w:r>
        <w:rPr>
          <w:rFonts w:ascii="Arial" w:hAnsi="Arial" w:cs="Arial" w:hint="eastAsia"/>
          <w:color w:val="000000" w:themeColor="text1"/>
          <w:sz w:val="24"/>
        </w:rPr>
        <w:t>size</w:t>
      </w:r>
      <w:proofErr w:type="spellEnd"/>
      <w:r>
        <w:rPr>
          <w:rFonts w:ascii="Arial" w:hAnsi="Arial" w:cs="Arial" w:hint="eastAsia"/>
          <w:color w:val="000000" w:themeColor="text1"/>
          <w:sz w:val="24"/>
        </w:rPr>
        <w:t>条数据。需要注意的是，传给参数</w:t>
      </w:r>
      <w:r>
        <w:rPr>
          <w:rFonts w:ascii="Arial" w:hAnsi="Arial" w:cs="Arial" w:hint="eastAsia"/>
          <w:color w:val="000000" w:themeColor="text1"/>
          <w:sz w:val="24"/>
        </w:rPr>
        <w:t>inputs</w:t>
      </w:r>
      <w:r>
        <w:rPr>
          <w:rFonts w:ascii="Arial" w:hAnsi="Arial" w:cs="Arial" w:hint="eastAsia"/>
          <w:color w:val="000000" w:themeColor="text1"/>
          <w:sz w:val="24"/>
        </w:rPr>
        <w:t>的值同样需要</w:t>
      </w:r>
      <w:r>
        <w:rPr>
          <w:rFonts w:ascii="Arial" w:hAnsi="Arial" w:cs="Arial" w:hint="eastAsia"/>
          <w:color w:val="000000" w:themeColor="text1"/>
          <w:sz w:val="24"/>
        </w:rPr>
        <w:t>padding</w:t>
      </w:r>
      <w:r>
        <w:rPr>
          <w:rFonts w:ascii="Arial" w:hAnsi="Arial" w:cs="Arial" w:hint="eastAsia"/>
          <w:color w:val="000000" w:themeColor="text1"/>
          <w:sz w:val="24"/>
        </w:rPr>
        <w:t>到相同的</w:t>
      </w:r>
      <w:r>
        <w:rPr>
          <w:rFonts w:ascii="Arial" w:hAnsi="Arial" w:cs="Arial" w:hint="eastAsia"/>
          <w:color w:val="000000" w:themeColor="text1"/>
          <w:sz w:val="24"/>
        </w:rPr>
        <w:t>length</w:t>
      </w:r>
      <w:r>
        <w:rPr>
          <w:rFonts w:ascii="Arial" w:hAnsi="Arial" w:cs="Arial" w:hint="eastAsia"/>
          <w:color w:val="000000" w:themeColor="text1"/>
          <w:sz w:val="24"/>
        </w:rPr>
        <w:t>长度。传给参数</w:t>
      </w:r>
      <w:proofErr w:type="spellStart"/>
      <w:r>
        <w:rPr>
          <w:rFonts w:ascii="Arial" w:hAnsi="Arial" w:cs="Arial" w:hint="eastAsia"/>
          <w:color w:val="000000" w:themeColor="text1"/>
          <w:sz w:val="24"/>
        </w:rPr>
        <w:t>sequence</w:t>
      </w:r>
      <w:r>
        <w:rPr>
          <w:rFonts w:ascii="Arial" w:hAnsi="Arial" w:cs="Arial"/>
          <w:color w:val="000000" w:themeColor="text1"/>
          <w:sz w:val="24"/>
        </w:rPr>
        <w:t>_</w:t>
      </w:r>
      <w:r>
        <w:rPr>
          <w:rFonts w:ascii="Arial" w:hAnsi="Arial" w:cs="Arial" w:hint="eastAsia"/>
          <w:color w:val="000000" w:themeColor="text1"/>
          <w:sz w:val="24"/>
        </w:rPr>
        <w:t>length</w:t>
      </w:r>
      <w:proofErr w:type="spellEnd"/>
      <w:r>
        <w:rPr>
          <w:rFonts w:ascii="Arial" w:hAnsi="Arial" w:cs="Arial" w:hint="eastAsia"/>
          <w:color w:val="000000" w:themeColor="text1"/>
          <w:sz w:val="24"/>
        </w:rPr>
        <w:t>的值为长度为</w:t>
      </w:r>
      <w:proofErr w:type="spellStart"/>
      <w:r>
        <w:rPr>
          <w:rFonts w:ascii="Arial" w:hAnsi="Arial" w:cs="Arial" w:hint="eastAsia"/>
          <w:color w:val="000000" w:themeColor="text1"/>
          <w:sz w:val="24"/>
        </w:rPr>
        <w:t>batch</w:t>
      </w:r>
      <w:r>
        <w:rPr>
          <w:rFonts w:ascii="Arial" w:hAnsi="Arial" w:cs="Arial"/>
          <w:color w:val="000000" w:themeColor="text1"/>
          <w:sz w:val="24"/>
        </w:rPr>
        <w:t>_</w:t>
      </w:r>
      <w:r>
        <w:rPr>
          <w:rFonts w:ascii="Arial" w:hAnsi="Arial" w:cs="Arial" w:hint="eastAsia"/>
          <w:color w:val="000000" w:themeColor="text1"/>
          <w:sz w:val="24"/>
        </w:rPr>
        <w:t>size</w:t>
      </w:r>
      <w:proofErr w:type="spellEnd"/>
      <w:r>
        <w:rPr>
          <w:rFonts w:ascii="Arial" w:hAnsi="Arial" w:cs="Arial" w:hint="eastAsia"/>
          <w:color w:val="000000" w:themeColor="text1"/>
          <w:sz w:val="24"/>
        </w:rPr>
        <w:t>的一维数组，数组中每个元素记录了每句话的实际长度。该函数返回值为</w:t>
      </w:r>
      <w:r>
        <w:rPr>
          <w:rFonts w:ascii="Arial" w:hAnsi="Arial" w:cs="Arial" w:hint="eastAsia"/>
          <w:color w:val="000000" w:themeColor="text1"/>
          <w:sz w:val="24"/>
        </w:rPr>
        <w:t>outputs</w:t>
      </w:r>
      <w:r>
        <w:rPr>
          <w:rFonts w:ascii="Arial" w:hAnsi="Arial" w:cs="Arial" w:hint="eastAsia"/>
          <w:color w:val="000000" w:themeColor="text1"/>
          <w:sz w:val="24"/>
        </w:rPr>
        <w:t>与</w:t>
      </w:r>
      <w:r>
        <w:rPr>
          <w:rFonts w:ascii="Arial" w:hAnsi="Arial" w:cs="Arial"/>
          <w:color w:val="000000" w:themeColor="text1"/>
          <w:sz w:val="24"/>
        </w:rPr>
        <w:t xml:space="preserve"> </w:t>
      </w:r>
      <w:r>
        <w:rPr>
          <w:rFonts w:ascii="Arial" w:hAnsi="Arial" w:cs="Arial" w:hint="eastAsia"/>
          <w:color w:val="000000" w:themeColor="text1"/>
          <w:sz w:val="24"/>
        </w:rPr>
        <w:t>state</w:t>
      </w:r>
      <w:r>
        <w:rPr>
          <w:rFonts w:ascii="Arial" w:hAnsi="Arial" w:cs="Arial" w:hint="eastAsia"/>
          <w:color w:val="000000" w:themeColor="text1"/>
          <w:sz w:val="24"/>
        </w:rPr>
        <w:t>。其中的</w:t>
      </w:r>
      <w:r>
        <w:rPr>
          <w:rFonts w:ascii="Arial" w:hAnsi="Arial" w:cs="Arial" w:hint="eastAsia"/>
          <w:color w:val="000000" w:themeColor="text1"/>
          <w:sz w:val="24"/>
        </w:rPr>
        <w:t>state</w:t>
      </w:r>
      <w:r>
        <w:rPr>
          <w:rFonts w:ascii="Arial" w:hAnsi="Arial" w:cs="Arial" w:hint="eastAsia"/>
          <w:color w:val="000000" w:themeColor="text1"/>
          <w:sz w:val="24"/>
        </w:rPr>
        <w:t>是网络最后一个时间步的状态向量，是由单元状态</w:t>
      </w:r>
      <w:r>
        <w:rPr>
          <w:rFonts w:ascii="Arial" w:hAnsi="Arial" w:cs="Arial" w:hint="eastAsia"/>
          <w:color w:val="000000" w:themeColor="text1"/>
          <w:sz w:val="24"/>
        </w:rPr>
        <w:t>c</w:t>
      </w:r>
      <w:r>
        <w:rPr>
          <w:rFonts w:ascii="Arial" w:hAnsi="Arial" w:cs="Arial" w:hint="eastAsia"/>
          <w:color w:val="000000" w:themeColor="text1"/>
          <w:sz w:val="24"/>
        </w:rPr>
        <w:t>与隐层状态</w:t>
      </w:r>
      <w:r>
        <w:rPr>
          <w:rFonts w:ascii="Arial" w:hAnsi="Arial" w:cs="Arial" w:hint="eastAsia"/>
          <w:color w:val="000000" w:themeColor="text1"/>
          <w:sz w:val="24"/>
        </w:rPr>
        <w:t>h</w:t>
      </w:r>
      <w:r>
        <w:rPr>
          <w:rFonts w:ascii="Arial" w:hAnsi="Arial" w:cs="Arial" w:hint="eastAsia"/>
          <w:color w:val="000000" w:themeColor="text1"/>
          <w:sz w:val="24"/>
        </w:rPr>
        <w:t>组成的元组（</w:t>
      </w:r>
      <w:r>
        <w:rPr>
          <w:rFonts w:ascii="Arial" w:hAnsi="Arial" w:cs="Arial" w:hint="eastAsia"/>
          <w:color w:val="000000" w:themeColor="text1"/>
          <w:sz w:val="24"/>
        </w:rPr>
        <w:t>c</w:t>
      </w:r>
      <w:r>
        <w:rPr>
          <w:rFonts w:ascii="Arial" w:hAnsi="Arial" w:cs="Arial"/>
          <w:color w:val="000000" w:themeColor="text1"/>
          <w:sz w:val="24"/>
        </w:rPr>
        <w:t xml:space="preserve">, </w:t>
      </w:r>
      <w:r>
        <w:rPr>
          <w:rFonts w:ascii="Arial" w:hAnsi="Arial" w:cs="Arial" w:hint="eastAsia"/>
          <w:color w:val="000000" w:themeColor="text1"/>
          <w:sz w:val="24"/>
        </w:rPr>
        <w:t>h</w:t>
      </w:r>
      <w:r>
        <w:rPr>
          <w:rFonts w:ascii="Arial" w:hAnsi="Arial" w:cs="Arial" w:hint="eastAsia"/>
          <w:color w:val="000000" w:themeColor="text1"/>
          <w:sz w:val="24"/>
        </w:rPr>
        <w:t>）。函数在实际运行时，对于长度不足</w:t>
      </w:r>
      <w:r>
        <w:rPr>
          <w:rFonts w:ascii="Arial" w:hAnsi="Arial" w:cs="Arial" w:hint="eastAsia"/>
          <w:color w:val="000000" w:themeColor="text1"/>
          <w:sz w:val="24"/>
        </w:rPr>
        <w:t>length</w:t>
      </w:r>
      <w:r>
        <w:rPr>
          <w:rFonts w:ascii="Arial" w:hAnsi="Arial" w:cs="Arial" w:hint="eastAsia"/>
          <w:color w:val="000000" w:themeColor="text1"/>
          <w:sz w:val="24"/>
        </w:rPr>
        <w:t>的部分，其输出向量值</w:t>
      </w:r>
      <w:r>
        <w:rPr>
          <w:rFonts w:ascii="Arial" w:hAnsi="Arial" w:cs="Arial" w:hint="eastAsia"/>
          <w:color w:val="000000" w:themeColor="text1"/>
          <w:sz w:val="24"/>
        </w:rPr>
        <w:t>outputs</w:t>
      </w:r>
      <w:r>
        <w:rPr>
          <w:rFonts w:ascii="Arial" w:hAnsi="Arial" w:cs="Arial" w:hint="eastAsia"/>
          <w:color w:val="000000" w:themeColor="text1"/>
          <w:sz w:val="24"/>
        </w:rPr>
        <w:t>被设置为</w:t>
      </w:r>
      <w:r>
        <w:rPr>
          <w:rFonts w:ascii="Arial" w:hAnsi="Arial" w:cs="Arial" w:hint="eastAsia"/>
          <w:color w:val="000000" w:themeColor="text1"/>
          <w:sz w:val="24"/>
        </w:rPr>
        <w:t>0</w:t>
      </w:r>
      <w:r>
        <w:rPr>
          <w:rFonts w:ascii="Arial" w:hAnsi="Arial" w:cs="Arial" w:hint="eastAsia"/>
          <w:color w:val="000000" w:themeColor="text1"/>
          <w:sz w:val="24"/>
        </w:rPr>
        <w:t>，而隐层状态</w:t>
      </w:r>
      <w:r>
        <w:rPr>
          <w:rFonts w:ascii="Arial" w:hAnsi="Arial" w:cs="Arial" w:hint="eastAsia"/>
          <w:color w:val="000000" w:themeColor="text1"/>
          <w:sz w:val="24"/>
        </w:rPr>
        <w:t>h</w:t>
      </w:r>
      <w:r>
        <w:rPr>
          <w:rFonts w:ascii="Arial" w:hAnsi="Arial" w:cs="Arial" w:hint="eastAsia"/>
          <w:color w:val="000000" w:themeColor="text1"/>
          <w:sz w:val="24"/>
        </w:rPr>
        <w:t>将延续上一个时间步的结果不变。</w:t>
      </w:r>
    </w:p>
    <w:p w14:paraId="527E4D8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举例说明：设句子</w:t>
      </w:r>
      <w:r>
        <w:rPr>
          <w:rFonts w:ascii="Arial" w:hAnsi="Arial" w:cs="Arial" w:hint="eastAsia"/>
          <w:color w:val="000000" w:themeColor="text1"/>
          <w:sz w:val="24"/>
        </w:rPr>
        <w:t>S</w:t>
      </w:r>
      <w:r>
        <w:rPr>
          <w:rFonts w:ascii="Arial" w:hAnsi="Arial" w:cs="Arial" w:hint="eastAsia"/>
          <w:color w:val="000000" w:themeColor="text1"/>
          <w:sz w:val="24"/>
        </w:rPr>
        <w:t>经分词处理后为</w:t>
      </w:r>
      <w:r>
        <w:rPr>
          <w:rFonts w:ascii="Arial" w:hAnsi="Arial" w:cs="Arial" w:hint="eastAsia"/>
          <w:color w:val="000000" w:themeColor="text1"/>
          <w:sz w:val="24"/>
        </w:rPr>
        <w:t>S=</w:t>
      </w:r>
      <w:r>
        <w:rPr>
          <w:rFonts w:ascii="Arial" w:hAnsi="Arial" w:cs="Arial"/>
          <w:color w:val="000000" w:themeColor="text1"/>
          <w:sz w:val="24"/>
        </w:rPr>
        <w:t>[</w:t>
      </w:r>
      <w:r>
        <w:rPr>
          <w:rFonts w:ascii="Arial" w:hAnsi="Arial" w:cs="Arial" w:hint="eastAsia"/>
          <w:color w:val="000000" w:themeColor="text1"/>
          <w:sz w:val="24"/>
        </w:rPr>
        <w:t>词</w:t>
      </w:r>
      <w:r>
        <w:rPr>
          <w:rFonts w:ascii="Arial" w:hAnsi="Arial" w:cs="Arial"/>
          <w:color w:val="000000" w:themeColor="text1"/>
          <w:sz w:val="24"/>
        </w:rPr>
        <w:t>A</w:t>
      </w:r>
      <w:r>
        <w:rPr>
          <w:rFonts w:ascii="Arial" w:hAnsi="Arial" w:cs="Arial" w:hint="eastAsia"/>
          <w:color w:val="000000" w:themeColor="text1"/>
          <w:sz w:val="24"/>
        </w:rPr>
        <w:t>，词</w:t>
      </w:r>
      <w:r>
        <w:rPr>
          <w:rFonts w:ascii="Arial" w:hAnsi="Arial" w:cs="Arial" w:hint="eastAsia"/>
          <w:color w:val="000000" w:themeColor="text1"/>
          <w:sz w:val="24"/>
        </w:rPr>
        <w:t>B</w:t>
      </w:r>
      <w:r>
        <w:rPr>
          <w:rFonts w:ascii="Arial" w:hAnsi="Arial" w:cs="Arial" w:hint="eastAsia"/>
          <w:color w:val="000000" w:themeColor="text1"/>
          <w:sz w:val="24"/>
        </w:rPr>
        <w:t>，词</w:t>
      </w:r>
      <w:r>
        <w:rPr>
          <w:rFonts w:ascii="Arial" w:hAnsi="Arial" w:cs="Arial" w:hint="eastAsia"/>
          <w:color w:val="000000" w:themeColor="text1"/>
          <w:sz w:val="24"/>
        </w:rPr>
        <w:t>C</w:t>
      </w:r>
      <w:r>
        <w:rPr>
          <w:rFonts w:ascii="Arial" w:hAnsi="Arial" w:cs="Arial"/>
          <w:color w:val="000000" w:themeColor="text1"/>
          <w:sz w:val="24"/>
        </w:rPr>
        <w:t>]</w:t>
      </w:r>
      <w:r>
        <w:rPr>
          <w:rFonts w:ascii="Arial" w:hAnsi="Arial" w:cs="Arial" w:hint="eastAsia"/>
          <w:color w:val="000000" w:themeColor="text1"/>
          <w:sz w:val="24"/>
        </w:rPr>
        <w:t>，句子</w:t>
      </w:r>
      <w:r>
        <w:rPr>
          <w:rFonts w:ascii="Arial" w:hAnsi="Arial" w:cs="Arial"/>
          <w:color w:val="000000" w:themeColor="text1"/>
          <w:sz w:val="24"/>
        </w:rPr>
        <w:t>S</w:t>
      </w:r>
      <w:r>
        <w:rPr>
          <w:rFonts w:ascii="Arial" w:hAnsi="Arial" w:cs="Arial" w:hint="eastAsia"/>
          <w:color w:val="000000" w:themeColor="text1"/>
          <w:sz w:val="24"/>
        </w:rPr>
        <w:t>经</w:t>
      </w:r>
      <w:r>
        <w:rPr>
          <w:rFonts w:ascii="Arial" w:hAnsi="Arial" w:cs="Arial" w:hint="eastAsia"/>
          <w:color w:val="000000" w:themeColor="text1"/>
          <w:sz w:val="24"/>
        </w:rPr>
        <w:t>padding</w:t>
      </w:r>
      <w:r>
        <w:rPr>
          <w:rFonts w:ascii="Arial" w:hAnsi="Arial" w:cs="Arial" w:hint="eastAsia"/>
          <w:color w:val="000000" w:themeColor="text1"/>
          <w:sz w:val="24"/>
        </w:rPr>
        <w:t>后长度变为</w:t>
      </w:r>
      <w:r>
        <w:rPr>
          <w:rFonts w:ascii="Arial" w:hAnsi="Arial" w:cs="Arial" w:hint="eastAsia"/>
          <w:color w:val="000000" w:themeColor="text1"/>
          <w:sz w:val="24"/>
        </w:rPr>
        <w:t>5</w:t>
      </w:r>
      <w:r>
        <w:rPr>
          <w:rFonts w:ascii="Arial" w:hAnsi="Arial" w:cs="Arial" w:hint="eastAsia"/>
          <w:color w:val="000000" w:themeColor="text1"/>
          <w:sz w:val="24"/>
        </w:rPr>
        <w:t>，即</w:t>
      </w:r>
      <w:r>
        <w:rPr>
          <w:rFonts w:ascii="Arial" w:hAnsi="Arial" w:cs="Arial" w:hint="eastAsia"/>
          <w:color w:val="000000" w:themeColor="text1"/>
          <w:sz w:val="24"/>
        </w:rPr>
        <w:t>[</w:t>
      </w:r>
      <w:r>
        <w:rPr>
          <w:rFonts w:ascii="Arial" w:hAnsi="Arial" w:cs="Arial" w:hint="eastAsia"/>
          <w:color w:val="000000" w:themeColor="text1"/>
          <w:sz w:val="24"/>
        </w:rPr>
        <w:t>词</w:t>
      </w:r>
      <w:r>
        <w:rPr>
          <w:rFonts w:ascii="Arial" w:hAnsi="Arial" w:cs="Arial"/>
          <w:color w:val="000000" w:themeColor="text1"/>
          <w:sz w:val="24"/>
        </w:rPr>
        <w:t>A</w:t>
      </w:r>
      <w:r>
        <w:rPr>
          <w:rFonts w:ascii="Arial" w:hAnsi="Arial" w:cs="Arial" w:hint="eastAsia"/>
          <w:color w:val="000000" w:themeColor="text1"/>
          <w:sz w:val="24"/>
        </w:rPr>
        <w:t>，词</w:t>
      </w:r>
      <w:r>
        <w:rPr>
          <w:rFonts w:ascii="Arial" w:hAnsi="Arial" w:cs="Arial" w:hint="eastAsia"/>
          <w:color w:val="000000" w:themeColor="text1"/>
          <w:sz w:val="24"/>
        </w:rPr>
        <w:t>B</w:t>
      </w:r>
      <w:r>
        <w:rPr>
          <w:rFonts w:ascii="Arial" w:hAnsi="Arial" w:cs="Arial" w:hint="eastAsia"/>
          <w:color w:val="000000" w:themeColor="text1"/>
          <w:sz w:val="24"/>
        </w:rPr>
        <w:t>，词</w:t>
      </w:r>
      <w:r>
        <w:rPr>
          <w:rFonts w:ascii="Arial" w:hAnsi="Arial" w:cs="Arial" w:hint="eastAsia"/>
          <w:color w:val="000000" w:themeColor="text1"/>
          <w:sz w:val="24"/>
        </w:rPr>
        <w:t>C</w:t>
      </w:r>
      <w:r>
        <w:rPr>
          <w:rFonts w:ascii="Arial" w:hAnsi="Arial" w:cs="Arial" w:hint="eastAsia"/>
          <w:color w:val="000000" w:themeColor="text1"/>
          <w:sz w:val="24"/>
        </w:rPr>
        <w:t>，</w:t>
      </w:r>
      <w:proofErr w:type="spellStart"/>
      <w:r>
        <w:rPr>
          <w:rFonts w:ascii="Arial" w:hAnsi="Arial" w:cs="Arial"/>
          <w:color w:val="000000" w:themeColor="text1"/>
          <w:sz w:val="24"/>
        </w:rPr>
        <w:t>P</w:t>
      </w:r>
      <w:r>
        <w:rPr>
          <w:rFonts w:ascii="Arial" w:hAnsi="Arial" w:cs="Arial" w:hint="eastAsia"/>
          <w:color w:val="000000" w:themeColor="text1"/>
          <w:sz w:val="24"/>
        </w:rPr>
        <w:t>ad</w:t>
      </w:r>
      <w:r>
        <w:rPr>
          <w:rFonts w:ascii="Arial" w:hAnsi="Arial" w:cs="Arial"/>
          <w:color w:val="000000" w:themeColor="text1"/>
          <w:sz w:val="24"/>
        </w:rPr>
        <w:t>_I</w:t>
      </w:r>
      <w:r>
        <w:rPr>
          <w:rFonts w:ascii="Arial" w:hAnsi="Arial" w:cs="Arial" w:hint="eastAsia"/>
          <w:color w:val="000000" w:themeColor="text1"/>
          <w:sz w:val="24"/>
        </w:rPr>
        <w:t>d</w:t>
      </w:r>
      <w:proofErr w:type="spellEnd"/>
      <w:r>
        <w:rPr>
          <w:rFonts w:ascii="Arial" w:hAnsi="Arial" w:cs="Arial" w:hint="eastAsia"/>
          <w:color w:val="000000" w:themeColor="text1"/>
          <w:sz w:val="24"/>
        </w:rPr>
        <w:t>，</w:t>
      </w:r>
      <w:proofErr w:type="spellStart"/>
      <w:r>
        <w:rPr>
          <w:rFonts w:ascii="Arial" w:hAnsi="Arial" w:cs="Arial"/>
          <w:color w:val="000000" w:themeColor="text1"/>
          <w:sz w:val="24"/>
        </w:rPr>
        <w:t>P</w:t>
      </w:r>
      <w:r>
        <w:rPr>
          <w:rFonts w:ascii="Arial" w:hAnsi="Arial" w:cs="Arial" w:hint="eastAsia"/>
          <w:color w:val="000000" w:themeColor="text1"/>
          <w:sz w:val="24"/>
        </w:rPr>
        <w:t>ad</w:t>
      </w:r>
      <w:r>
        <w:rPr>
          <w:rFonts w:ascii="Arial" w:hAnsi="Arial" w:cs="Arial"/>
          <w:color w:val="000000" w:themeColor="text1"/>
          <w:sz w:val="24"/>
        </w:rPr>
        <w:t>_I</w:t>
      </w:r>
      <w:r>
        <w:rPr>
          <w:rFonts w:ascii="Arial" w:hAnsi="Arial" w:cs="Arial" w:hint="eastAsia"/>
          <w:color w:val="000000" w:themeColor="text1"/>
          <w:sz w:val="24"/>
        </w:rPr>
        <w:t>d</w:t>
      </w:r>
      <w:proofErr w:type="spellEnd"/>
      <w:r>
        <w:rPr>
          <w:rFonts w:ascii="Arial" w:hAnsi="Arial" w:cs="Arial"/>
          <w:color w:val="000000" w:themeColor="text1"/>
          <w:sz w:val="24"/>
        </w:rPr>
        <w:t>]</w:t>
      </w:r>
      <w:r>
        <w:rPr>
          <w:rFonts w:ascii="Arial" w:hAnsi="Arial" w:cs="Arial" w:hint="eastAsia"/>
          <w:color w:val="000000" w:themeColor="text1"/>
          <w:sz w:val="24"/>
        </w:rPr>
        <w:t>，将</w:t>
      </w:r>
      <w:r>
        <w:rPr>
          <w:rFonts w:ascii="Arial" w:hAnsi="Arial" w:cs="Arial" w:hint="eastAsia"/>
          <w:color w:val="000000" w:themeColor="text1"/>
          <w:sz w:val="24"/>
        </w:rPr>
        <w:t>padding</w:t>
      </w:r>
      <w:r>
        <w:rPr>
          <w:rFonts w:ascii="Arial" w:hAnsi="Arial" w:cs="Arial" w:hint="eastAsia"/>
          <w:color w:val="000000" w:themeColor="text1"/>
          <w:sz w:val="24"/>
        </w:rPr>
        <w:t>后的结果输入变长的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神经网络，在第</w:t>
      </w:r>
      <w:r>
        <w:rPr>
          <w:rFonts w:ascii="Arial" w:hAnsi="Arial" w:cs="Arial" w:hint="eastAsia"/>
          <w:color w:val="000000" w:themeColor="text1"/>
          <w:sz w:val="24"/>
        </w:rPr>
        <w:t>4</w:t>
      </w:r>
      <w:r>
        <w:rPr>
          <w:rFonts w:ascii="Arial" w:hAnsi="Arial" w:cs="Arial" w:hint="eastAsia"/>
          <w:color w:val="000000" w:themeColor="text1"/>
          <w:sz w:val="24"/>
        </w:rPr>
        <w:t>、</w:t>
      </w:r>
      <w:r>
        <w:rPr>
          <w:rFonts w:ascii="Arial" w:hAnsi="Arial" w:cs="Arial"/>
          <w:color w:val="000000" w:themeColor="text1"/>
          <w:sz w:val="24"/>
        </w:rPr>
        <w:t>5</w:t>
      </w:r>
      <w:r>
        <w:rPr>
          <w:rFonts w:ascii="Arial" w:hAnsi="Arial" w:cs="Arial" w:hint="eastAsia"/>
          <w:color w:val="000000" w:themeColor="text1"/>
          <w:sz w:val="24"/>
        </w:rPr>
        <w:t>时间步的输出将变为</w:t>
      </w:r>
      <w:r>
        <w:rPr>
          <w:rFonts w:ascii="Arial" w:hAnsi="Arial" w:cs="Arial" w:hint="eastAsia"/>
          <w:color w:val="000000" w:themeColor="text1"/>
          <w:sz w:val="24"/>
        </w:rPr>
        <w:t>0</w:t>
      </w:r>
      <w:r>
        <w:rPr>
          <w:rFonts w:ascii="Arial" w:hAnsi="Arial" w:cs="Arial" w:hint="eastAsia"/>
          <w:color w:val="000000" w:themeColor="text1"/>
          <w:sz w:val="24"/>
        </w:rPr>
        <w:t>，即</w:t>
      </w:r>
      <m:oMath>
        <m:r>
          <m:rPr>
            <m:sty m:val="p"/>
          </m:rPr>
          <w:rPr>
            <w:rFonts w:ascii="Cambria Math" w:hAnsi="Cambria Math" w:cs="Arial"/>
            <w:color w:val="000000" w:themeColor="text1"/>
            <w:sz w:val="24"/>
          </w:rPr>
          <m:t>Outputs</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hint="eastAsia"/>
                <w:color w:val="000000" w:themeColor="text1"/>
                <w:sz w:val="24"/>
              </w:rPr>
              <m:t>1</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2</m:t>
            </m:r>
          </m:sub>
        </m:sSub>
        <m:r>
          <m:rPr>
            <m:sty m:val="p"/>
          </m:rPr>
          <w:rPr>
            <w:rFonts w:ascii="Cambria Math" w:hAnsi="Cambria Math" w:cs="Arial"/>
            <w:color w:val="000000" w:themeColor="text1"/>
            <w:sz w:val="24"/>
          </w:rPr>
          <m:t xml:space="preserve">,  </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3</m:t>
            </m:r>
          </m:sub>
        </m:sSub>
        <m:r>
          <m:rPr>
            <m:sty m:val="p"/>
          </m:rPr>
          <w:rPr>
            <w:rFonts w:ascii="Cambria Math" w:hAnsi="Cambria Math" w:cs="Arial"/>
            <w:color w:val="000000" w:themeColor="text1"/>
            <w:sz w:val="24"/>
          </w:rPr>
          <m:t>,  0,  0]</m:t>
        </m:r>
      </m:oMath>
      <w:r>
        <w:rPr>
          <w:rFonts w:ascii="Arial" w:hAnsi="Arial" w:cs="Arial" w:hint="eastAsia"/>
          <w:color w:val="000000" w:themeColor="text1"/>
          <w:sz w:val="24"/>
        </w:rPr>
        <w:t>。而对于最后时间步隐层状态</w:t>
      </w:r>
      <w:r>
        <w:rPr>
          <w:rFonts w:ascii="Arial" w:hAnsi="Arial" w:cs="Arial" w:hint="eastAsia"/>
          <w:color w:val="000000" w:themeColor="text1"/>
          <w:sz w:val="24"/>
        </w:rPr>
        <w:t>h</w:t>
      </w:r>
      <w:r>
        <w:rPr>
          <w:rFonts w:ascii="Arial" w:hAnsi="Arial" w:cs="Arial" w:hint="eastAsia"/>
          <w:color w:val="000000" w:themeColor="text1"/>
          <w:sz w:val="24"/>
        </w:rPr>
        <w:t>而言，从第三个时间步开始，隐层状态</w:t>
      </w:r>
      <w:r>
        <w:rPr>
          <w:rFonts w:ascii="Arial" w:hAnsi="Arial" w:cs="Arial" w:hint="eastAsia"/>
          <w:color w:val="000000" w:themeColor="text1"/>
          <w:sz w:val="24"/>
        </w:rPr>
        <w:t>h</w:t>
      </w:r>
      <w:r>
        <w:rPr>
          <w:rFonts w:ascii="Arial" w:hAnsi="Arial" w:cs="Arial" w:hint="eastAsia"/>
          <w:color w:val="000000" w:themeColor="text1"/>
          <w:sz w:val="24"/>
        </w:rPr>
        <w:t>将保持不变。因为第三个时间步的隐层状态</w:t>
      </w:r>
      <m:oMath>
        <m:r>
          <m:rPr>
            <m:sty m:val="p"/>
          </m:rPr>
          <w:rPr>
            <w:rFonts w:ascii="Cambria Math" w:hAnsi="Cambria Math" w:cs="Arial"/>
            <w:color w:val="000000" w:themeColor="text1"/>
            <w:sz w:val="24"/>
          </w:rPr>
          <m:t>h=</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3</m:t>
            </m:r>
          </m:sub>
        </m:sSub>
      </m:oMath>
      <w:r>
        <w:rPr>
          <w:rFonts w:ascii="Arial" w:hAnsi="Arial" w:cs="Arial" w:hint="eastAsia"/>
          <w:color w:val="000000" w:themeColor="text1"/>
          <w:sz w:val="24"/>
        </w:rPr>
        <w:t>，所以最后得到的</w:t>
      </w:r>
      <w:r>
        <w:rPr>
          <w:rFonts w:ascii="Arial" w:hAnsi="Arial" w:cs="Arial" w:hint="eastAsia"/>
          <w:color w:val="000000" w:themeColor="text1"/>
          <w:sz w:val="24"/>
        </w:rPr>
        <w:t>state</w:t>
      </w:r>
      <w:r>
        <w:rPr>
          <w:rFonts w:ascii="Arial" w:hAnsi="Arial" w:cs="Arial" w:hint="eastAsia"/>
          <w:color w:val="000000" w:themeColor="text1"/>
          <w:sz w:val="24"/>
        </w:rPr>
        <w:t>中隐层状态</w:t>
      </w:r>
      <m:oMath>
        <m:r>
          <m:rPr>
            <m:sty m:val="p"/>
          </m:rPr>
          <w:rPr>
            <w:rFonts w:ascii="Cambria Math" w:hAnsi="Cambria Math" w:cs="Arial"/>
            <w:color w:val="000000" w:themeColor="text1"/>
            <w:sz w:val="24"/>
          </w:rPr>
          <m:t>h=</m:t>
        </m:r>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3</m:t>
            </m:r>
          </m:sub>
        </m:sSub>
      </m:oMath>
      <w:r>
        <w:rPr>
          <w:rFonts w:ascii="Arial" w:hAnsi="Arial" w:cs="Arial" w:hint="eastAsia"/>
          <w:color w:val="000000" w:themeColor="text1"/>
          <w:sz w:val="24"/>
        </w:rPr>
        <w:t>。需要注意的是，每个</w:t>
      </w:r>
      <w:r>
        <w:rPr>
          <w:rFonts w:ascii="Arial" w:hAnsi="Arial" w:cs="Arial" w:hint="eastAsia"/>
          <w:color w:val="000000" w:themeColor="text1"/>
          <w:sz w:val="24"/>
        </w:rPr>
        <w:t>batch</w:t>
      </w:r>
      <w:r>
        <w:rPr>
          <w:rFonts w:ascii="Arial" w:hAnsi="Arial" w:cs="Arial" w:hint="eastAsia"/>
          <w:color w:val="000000" w:themeColor="text1"/>
          <w:sz w:val="24"/>
        </w:rPr>
        <w:t>的数据必须</w:t>
      </w:r>
      <w:r>
        <w:rPr>
          <w:rFonts w:ascii="Arial" w:hAnsi="Arial" w:cs="Arial" w:hint="eastAsia"/>
          <w:color w:val="000000" w:themeColor="text1"/>
          <w:sz w:val="24"/>
        </w:rPr>
        <w:t>padding</w:t>
      </w:r>
      <w:r>
        <w:rPr>
          <w:rFonts w:ascii="Arial" w:hAnsi="Arial" w:cs="Arial" w:hint="eastAsia"/>
          <w:color w:val="000000" w:themeColor="text1"/>
          <w:sz w:val="24"/>
        </w:rPr>
        <w:t>成相同的长度，不同的</w:t>
      </w:r>
      <w:r>
        <w:rPr>
          <w:rFonts w:ascii="Arial" w:hAnsi="Arial" w:cs="Arial" w:hint="eastAsia"/>
          <w:color w:val="000000" w:themeColor="text1"/>
          <w:sz w:val="24"/>
        </w:rPr>
        <w:t>batch</w:t>
      </w:r>
      <w:r>
        <w:rPr>
          <w:rFonts w:ascii="Arial" w:hAnsi="Arial" w:cs="Arial" w:hint="eastAsia"/>
          <w:color w:val="000000" w:themeColor="text1"/>
          <w:sz w:val="24"/>
        </w:rPr>
        <w:t>的数据长度可以不同。</w:t>
      </w:r>
    </w:p>
    <w:p w14:paraId="1DABBBB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对于上述两方法而言，方法一需要更多的计算量。因为</w:t>
      </w:r>
      <w:r>
        <w:rPr>
          <w:rFonts w:ascii="Arial" w:hAnsi="Arial" w:cs="Arial" w:hint="eastAsia"/>
          <w:color w:val="000000" w:themeColor="text1"/>
          <w:sz w:val="24"/>
        </w:rPr>
        <w:t>padding</w:t>
      </w:r>
      <w:r>
        <w:rPr>
          <w:rFonts w:ascii="Arial" w:hAnsi="Arial" w:cs="Arial" w:hint="eastAsia"/>
          <w:color w:val="000000" w:themeColor="text1"/>
          <w:sz w:val="24"/>
        </w:rPr>
        <w:t>部分的序列实际上可以不用计算，而方法一计算了多余的输出向量值，最后通过</w:t>
      </w:r>
      <w:r>
        <w:rPr>
          <w:rFonts w:ascii="Arial" w:hAnsi="Arial" w:cs="Arial" w:hint="eastAsia"/>
          <w:color w:val="000000" w:themeColor="text1"/>
          <w:sz w:val="24"/>
        </w:rPr>
        <w:t>mask</w:t>
      </w:r>
      <w:r>
        <w:rPr>
          <w:rFonts w:ascii="Arial" w:hAnsi="Arial" w:cs="Arial" w:hint="eastAsia"/>
          <w:color w:val="000000" w:themeColor="text1"/>
          <w:sz w:val="24"/>
        </w:rPr>
        <w:t>方法将多余计算消除。为了降低模型训练复杂度，本文选择方法二来对不定长序列进行处理。</w:t>
      </w:r>
    </w:p>
    <w:p w14:paraId="604E1847" w14:textId="2CFDBFC2" w:rsidR="00715ACB" w:rsidRDefault="003B26E8">
      <w:pPr>
        <w:jc w:val="center"/>
        <w:rPr>
          <w:color w:val="000000" w:themeColor="text1"/>
        </w:rPr>
      </w:pPr>
      <w:r>
        <w:object w:dxaOrig="7693" w:dyaOrig="6217" w14:anchorId="5F6E7EA7">
          <v:shape id="_x0000_i1038" type="#_x0000_t75" style="width:384.4pt;height:310.55pt" o:ole="">
            <v:imagedata r:id="rId39" o:title=""/>
          </v:shape>
          <o:OLEObject Type="Embed" ProgID="Visio.Drawing.15" ShapeID="_x0000_i1038" DrawAspect="Content" ObjectID="_1614494575" r:id="rId40"/>
        </w:object>
      </w:r>
    </w:p>
    <w:p w14:paraId="26CF711B" w14:textId="77777777" w:rsidR="00715ACB" w:rsidRDefault="00F50A61">
      <w:pPr>
        <w:spacing w:line="360" w:lineRule="auto"/>
        <w:jc w:val="center"/>
        <w:rPr>
          <w:rFonts w:ascii="Arial" w:hAnsi="Arial" w:cs="Arial"/>
          <w:color w:val="000000" w:themeColor="text1"/>
          <w:sz w:val="24"/>
        </w:rPr>
      </w:pPr>
      <w:bookmarkStart w:id="238" w:name="_Toc3067583"/>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5</w:t>
      </w:r>
      <w:r>
        <w:rPr>
          <w:rFonts w:ascii="Arial" w:hAnsi="Arial" w:cs="Arial"/>
          <w:color w:val="000000" w:themeColor="text1"/>
          <w:sz w:val="24"/>
        </w:rPr>
        <w:fldChar w:fldCharType="end"/>
      </w:r>
      <w:r>
        <w:rPr>
          <w:rFonts w:ascii="Arial" w:hAnsi="Arial" w:cs="Arial"/>
          <w:color w:val="000000" w:themeColor="text1"/>
          <w:sz w:val="24"/>
        </w:rPr>
        <w:t xml:space="preserve"> </w:t>
      </w:r>
      <w:bookmarkStart w:id="239" w:name="_Hlk2858387"/>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的法条推荐方法模型结构图</w:t>
      </w:r>
      <w:bookmarkEnd w:id="238"/>
      <w:bookmarkEnd w:id="239"/>
    </w:p>
    <w:p w14:paraId="5E43769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在实现本模型训练时，采用的是变长的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网络。整个模型框架图如图</w:t>
      </w:r>
      <w:r>
        <w:rPr>
          <w:rFonts w:ascii="Arial" w:hAnsi="Arial" w:cs="Arial" w:hint="eastAsia"/>
          <w:color w:val="000000" w:themeColor="text1"/>
          <w:sz w:val="24"/>
        </w:rPr>
        <w:t>3.5</w:t>
      </w:r>
      <w:r>
        <w:rPr>
          <w:rFonts w:ascii="Arial" w:hAnsi="Arial" w:cs="Arial" w:hint="eastAsia"/>
          <w:color w:val="000000" w:themeColor="text1"/>
          <w:sz w:val="24"/>
        </w:rPr>
        <w:t>所示，对于模型结构而言，为了模型更快速收敛以及达到更好的学习效果，本实验在</w:t>
      </w:r>
      <w:r>
        <w:rPr>
          <w:rFonts w:ascii="Arial" w:hAnsi="Arial" w:cs="Arial" w:hint="eastAsia"/>
          <w:color w:val="000000" w:themeColor="text1"/>
          <w:sz w:val="24"/>
        </w:rPr>
        <w:t>Embedding</w:t>
      </w:r>
      <w:r>
        <w:rPr>
          <w:rFonts w:ascii="Arial" w:hAnsi="Arial" w:cs="Arial" w:hint="eastAsia"/>
          <w:color w:val="000000" w:themeColor="text1"/>
          <w:sz w:val="24"/>
        </w:rPr>
        <w:t>层的设计采用了动态词向量。即利用预先训练好的</w:t>
      </w:r>
      <w:r>
        <w:rPr>
          <w:rFonts w:ascii="Arial" w:hAnsi="Arial" w:cs="Arial"/>
          <w:color w:val="000000" w:themeColor="text1"/>
          <w:sz w:val="24"/>
        </w:rPr>
        <w:t>W</w:t>
      </w:r>
      <w:r>
        <w:rPr>
          <w:rFonts w:ascii="Arial" w:hAnsi="Arial" w:cs="Arial" w:hint="eastAsia"/>
          <w:color w:val="000000" w:themeColor="text1"/>
          <w:sz w:val="24"/>
        </w:rPr>
        <w:t>ord2vec</w:t>
      </w:r>
      <w:r>
        <w:rPr>
          <w:rFonts w:ascii="Arial" w:hAnsi="Arial" w:cs="Arial" w:hint="eastAsia"/>
          <w:color w:val="000000" w:themeColor="text1"/>
          <w:sz w:val="24"/>
        </w:rPr>
        <w:t>模型，去初始化</w:t>
      </w:r>
      <w:r>
        <w:rPr>
          <w:rFonts w:ascii="Arial" w:hAnsi="Arial" w:cs="Arial" w:hint="eastAsia"/>
          <w:color w:val="000000" w:themeColor="text1"/>
          <w:sz w:val="24"/>
        </w:rPr>
        <w:t>Embedding</w:t>
      </w:r>
      <w:r>
        <w:rPr>
          <w:rFonts w:ascii="Arial" w:hAnsi="Arial" w:cs="Arial" w:hint="eastAsia"/>
          <w:color w:val="000000" w:themeColor="text1"/>
          <w:sz w:val="24"/>
        </w:rPr>
        <w:t>层的词向量矩阵。输入的查明事实段内容，分词处理后，通过</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将中文词语转为向量，输入变长的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深度网络，得到最后一个时间步的输出向量即为</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V</m:t>
            </m:r>
          </m:e>
          <m:sub>
            <m:r>
              <w:rPr>
                <w:rFonts w:ascii="Cambria Math" w:hAnsi="Cambria Math" w:cs="Arial"/>
                <w:color w:val="000000" w:themeColor="text1"/>
                <w:sz w:val="24"/>
              </w:rPr>
              <m:t>last</m:t>
            </m:r>
          </m:sub>
        </m:sSub>
      </m:oMath>
      <w:r>
        <w:rPr>
          <w:rFonts w:ascii="Arial" w:hAnsi="Arial" w:cs="Arial" w:hint="eastAsia"/>
          <w:color w:val="000000" w:themeColor="text1"/>
          <w:sz w:val="24"/>
        </w:rPr>
        <w:t>。最后以</w:t>
      </w:r>
      <w:proofErr w:type="spellStart"/>
      <w:r>
        <w:rPr>
          <w:rFonts w:ascii="Arial" w:hAnsi="Arial" w:cs="Arial" w:hint="eastAsia"/>
          <w:color w:val="000000" w:themeColor="text1"/>
          <w:sz w:val="24"/>
        </w:rPr>
        <w:t>Vlast</w:t>
      </w:r>
      <w:proofErr w:type="spellEnd"/>
      <w:r>
        <w:rPr>
          <w:rFonts w:ascii="Arial" w:hAnsi="Arial" w:cs="Arial" w:hint="eastAsia"/>
          <w:color w:val="000000" w:themeColor="text1"/>
          <w:sz w:val="24"/>
        </w:rPr>
        <w:t>作为特征向量，进行多标签多分类，实现法条推荐任务。最后在进行法条推荐时，根据最后一层激活值排序，输出前</w:t>
      </w:r>
      <w:r>
        <w:rPr>
          <w:rFonts w:ascii="Arial" w:hAnsi="Arial" w:cs="Arial" w:hint="eastAsia"/>
          <w:color w:val="000000" w:themeColor="text1"/>
          <w:sz w:val="24"/>
        </w:rPr>
        <w:t>K</w:t>
      </w:r>
      <w:r>
        <w:rPr>
          <w:rFonts w:ascii="Arial" w:hAnsi="Arial" w:cs="Arial" w:hint="eastAsia"/>
          <w:color w:val="000000" w:themeColor="text1"/>
          <w:sz w:val="24"/>
        </w:rPr>
        <w:t>条法条作为推荐的法条。</w:t>
      </w:r>
    </w:p>
    <w:p w14:paraId="4A7EFAA3" w14:textId="77777777" w:rsidR="00715ACB" w:rsidRDefault="00F50A61">
      <w:pPr>
        <w:spacing w:line="360" w:lineRule="auto"/>
        <w:jc w:val="center"/>
        <w:rPr>
          <w:rFonts w:ascii="Arial" w:hAnsi="Arial" w:cs="Arial"/>
          <w:color w:val="000000" w:themeColor="text1"/>
          <w:sz w:val="24"/>
        </w:rPr>
      </w:pPr>
      <w:bookmarkStart w:id="240" w:name="_Toc3065774"/>
      <w:r>
        <w:rPr>
          <w:rFonts w:ascii="Arial" w:hAnsi="Arial" w:cs="Arial" w:hint="eastAsia"/>
          <w:color w:val="000000" w:themeColor="text1"/>
          <w:sz w:val="24"/>
        </w:rPr>
        <w:t>表</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6</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法条</w:t>
      </w:r>
      <w:r>
        <w:rPr>
          <w:rFonts w:ascii="Arial" w:hAnsi="Arial" w:cs="Arial" w:hint="eastAsia"/>
          <w:color w:val="000000" w:themeColor="text1"/>
          <w:sz w:val="24"/>
        </w:rPr>
        <w:t>label</w:t>
      </w:r>
      <w:r>
        <w:rPr>
          <w:rFonts w:ascii="Arial" w:hAnsi="Arial" w:cs="Arial" w:hint="eastAsia"/>
          <w:color w:val="000000" w:themeColor="text1"/>
          <w:sz w:val="24"/>
        </w:rPr>
        <w:t>经</w:t>
      </w:r>
      <w:r>
        <w:rPr>
          <w:rFonts w:ascii="Arial" w:hAnsi="Arial" w:cs="Arial" w:hint="eastAsia"/>
          <w:color w:val="000000" w:themeColor="text1"/>
          <w:sz w:val="24"/>
        </w:rPr>
        <w:t>one</w:t>
      </w:r>
      <w:r>
        <w:rPr>
          <w:rFonts w:ascii="Arial" w:hAnsi="Arial" w:cs="Arial"/>
          <w:color w:val="000000" w:themeColor="text1"/>
          <w:sz w:val="24"/>
        </w:rPr>
        <w:t>-</w:t>
      </w:r>
      <w:r>
        <w:rPr>
          <w:rFonts w:ascii="Arial" w:hAnsi="Arial" w:cs="Arial" w:hint="eastAsia"/>
          <w:color w:val="000000" w:themeColor="text1"/>
          <w:sz w:val="24"/>
        </w:rPr>
        <w:t>hot</w:t>
      </w:r>
      <w:r>
        <w:rPr>
          <w:rFonts w:ascii="Arial" w:hAnsi="Arial" w:cs="Arial" w:hint="eastAsia"/>
          <w:color w:val="000000" w:themeColor="text1"/>
          <w:sz w:val="24"/>
        </w:rPr>
        <w:t>处理前后对照表</w:t>
      </w:r>
      <w:bookmarkEnd w:id="240"/>
    </w:p>
    <w:tbl>
      <w:tblPr>
        <w:tblStyle w:val="af6"/>
        <w:tblW w:w="8296" w:type="dxa"/>
        <w:tblLayout w:type="fixed"/>
        <w:tblLook w:val="04A0" w:firstRow="1" w:lastRow="0" w:firstColumn="1" w:lastColumn="0" w:noHBand="0" w:noVBand="1"/>
      </w:tblPr>
      <w:tblGrid>
        <w:gridCol w:w="1271"/>
        <w:gridCol w:w="2835"/>
        <w:gridCol w:w="4190"/>
      </w:tblGrid>
      <w:tr w:rsidR="00715ACB" w14:paraId="161AC3A9" w14:textId="77777777">
        <w:tc>
          <w:tcPr>
            <w:tcW w:w="1271" w:type="dxa"/>
          </w:tcPr>
          <w:p w14:paraId="046228DE" w14:textId="77777777" w:rsidR="00715ACB" w:rsidRDefault="00F50A61">
            <w:pPr>
              <w:jc w:val="left"/>
              <w:rPr>
                <w:color w:val="000000" w:themeColor="text1"/>
              </w:rPr>
            </w:pPr>
            <w:r>
              <w:rPr>
                <w:rFonts w:hint="eastAsia"/>
                <w:color w:val="000000" w:themeColor="text1"/>
              </w:rPr>
              <w:t>案件</w:t>
            </w:r>
          </w:p>
        </w:tc>
        <w:tc>
          <w:tcPr>
            <w:tcW w:w="2835" w:type="dxa"/>
          </w:tcPr>
          <w:p w14:paraId="44C68478" w14:textId="77777777" w:rsidR="00715ACB" w:rsidRDefault="00F50A61">
            <w:pPr>
              <w:jc w:val="left"/>
              <w:rPr>
                <w:color w:val="000000" w:themeColor="text1"/>
              </w:rPr>
            </w:pPr>
            <w:r>
              <w:rPr>
                <w:rFonts w:hint="eastAsia"/>
                <w:color w:val="000000" w:themeColor="text1"/>
              </w:rPr>
              <w:t>法条</w:t>
            </w:r>
            <w:r>
              <w:rPr>
                <w:rFonts w:hint="eastAsia"/>
                <w:color w:val="000000" w:themeColor="text1"/>
              </w:rPr>
              <w:t>label</w:t>
            </w:r>
          </w:p>
        </w:tc>
        <w:tc>
          <w:tcPr>
            <w:tcW w:w="4190" w:type="dxa"/>
          </w:tcPr>
          <w:p w14:paraId="0ED4D5CD" w14:textId="77777777" w:rsidR="00715ACB" w:rsidRDefault="00F50A61">
            <w:pPr>
              <w:jc w:val="left"/>
              <w:rPr>
                <w:color w:val="000000" w:themeColor="text1"/>
              </w:rPr>
            </w:pPr>
            <w:r>
              <w:rPr>
                <w:rFonts w:hint="eastAsia"/>
                <w:color w:val="000000" w:themeColor="text1"/>
              </w:rPr>
              <w:t>one</w:t>
            </w:r>
            <w:r>
              <w:rPr>
                <w:color w:val="000000" w:themeColor="text1"/>
              </w:rPr>
              <w:t>-hot</w:t>
            </w:r>
            <w:r>
              <w:rPr>
                <w:rFonts w:hint="eastAsia"/>
                <w:color w:val="000000" w:themeColor="text1"/>
              </w:rPr>
              <w:t>编码结果</w:t>
            </w:r>
          </w:p>
        </w:tc>
      </w:tr>
      <w:tr w:rsidR="00715ACB" w14:paraId="1EA31455" w14:textId="77777777">
        <w:tc>
          <w:tcPr>
            <w:tcW w:w="1271" w:type="dxa"/>
          </w:tcPr>
          <w:p w14:paraId="1BD0E7FD" w14:textId="77777777" w:rsidR="00715ACB" w:rsidRDefault="00F50A61">
            <w:pPr>
              <w:jc w:val="left"/>
              <w:rPr>
                <w:color w:val="000000" w:themeColor="text1"/>
              </w:rPr>
            </w:pPr>
            <w:r>
              <w:rPr>
                <w:rFonts w:hint="eastAsia"/>
                <w:color w:val="000000" w:themeColor="text1"/>
              </w:rPr>
              <w:t>案件</w:t>
            </w:r>
            <w:r>
              <w:rPr>
                <w:rFonts w:hint="eastAsia"/>
                <w:color w:val="000000" w:themeColor="text1"/>
              </w:rPr>
              <w:t>1</w:t>
            </w:r>
          </w:p>
        </w:tc>
        <w:tc>
          <w:tcPr>
            <w:tcW w:w="2835" w:type="dxa"/>
          </w:tcPr>
          <w:p w14:paraId="3860943A" w14:textId="77777777" w:rsidR="00715ACB" w:rsidRDefault="00F50A61">
            <w:pPr>
              <w:jc w:val="left"/>
              <w:rPr>
                <w:color w:val="000000" w:themeColor="text1"/>
              </w:rPr>
            </w:pPr>
            <w:r>
              <w:rPr>
                <w:rFonts w:hint="eastAsia"/>
                <w:color w:val="000000" w:themeColor="text1"/>
              </w:rPr>
              <w:t>法条</w:t>
            </w:r>
            <w:r>
              <w:rPr>
                <w:rFonts w:hint="eastAsia"/>
                <w:color w:val="000000" w:themeColor="text1"/>
              </w:rPr>
              <w:t>1</w:t>
            </w:r>
            <w:r>
              <w:rPr>
                <w:rFonts w:hint="eastAsia"/>
                <w:color w:val="000000" w:themeColor="text1"/>
              </w:rPr>
              <w:t>，法条</w:t>
            </w:r>
            <w:r>
              <w:rPr>
                <w:rFonts w:hint="eastAsia"/>
                <w:color w:val="000000" w:themeColor="text1"/>
              </w:rPr>
              <w:t>3</w:t>
            </w:r>
          </w:p>
        </w:tc>
        <w:tc>
          <w:tcPr>
            <w:tcW w:w="4190" w:type="dxa"/>
          </w:tcPr>
          <w:p w14:paraId="6C233B33" w14:textId="77777777" w:rsidR="00715ACB" w:rsidRDefault="00F50A61">
            <w:pPr>
              <w:jc w:val="left"/>
              <w:rPr>
                <w:color w:val="000000" w:themeColor="text1"/>
              </w:rPr>
            </w:pPr>
            <w:r>
              <w:rPr>
                <w:rFonts w:hint="eastAsia"/>
                <w:color w:val="000000" w:themeColor="text1"/>
              </w:rPr>
              <w:t>[1,</w:t>
            </w:r>
            <w:r>
              <w:rPr>
                <w:color w:val="000000" w:themeColor="text1"/>
              </w:rPr>
              <w:t xml:space="preserve">0,1,0, … ,0] </w:t>
            </w:r>
            <w:r>
              <w:rPr>
                <w:rFonts w:hint="eastAsia"/>
                <w:color w:val="000000" w:themeColor="text1"/>
              </w:rPr>
              <w:t>（长度为</w:t>
            </w:r>
            <w:r>
              <w:rPr>
                <w:rFonts w:hint="eastAsia"/>
                <w:color w:val="000000" w:themeColor="text1"/>
              </w:rPr>
              <w:t>263</w:t>
            </w:r>
            <w:r>
              <w:rPr>
                <w:rFonts w:hint="eastAsia"/>
                <w:color w:val="000000" w:themeColor="text1"/>
              </w:rPr>
              <w:t>）</w:t>
            </w:r>
          </w:p>
        </w:tc>
      </w:tr>
      <w:tr w:rsidR="00715ACB" w14:paraId="55A07243" w14:textId="77777777">
        <w:tc>
          <w:tcPr>
            <w:tcW w:w="1271" w:type="dxa"/>
          </w:tcPr>
          <w:p w14:paraId="714FBDA5" w14:textId="77777777" w:rsidR="00715ACB" w:rsidRDefault="00F50A61">
            <w:pPr>
              <w:jc w:val="left"/>
              <w:rPr>
                <w:color w:val="000000" w:themeColor="text1"/>
              </w:rPr>
            </w:pPr>
            <w:r>
              <w:rPr>
                <w:rFonts w:hint="eastAsia"/>
                <w:color w:val="000000" w:themeColor="text1"/>
              </w:rPr>
              <w:t>案件</w:t>
            </w:r>
            <w:r>
              <w:rPr>
                <w:rFonts w:hint="eastAsia"/>
                <w:color w:val="000000" w:themeColor="text1"/>
              </w:rPr>
              <w:t>2</w:t>
            </w:r>
          </w:p>
        </w:tc>
        <w:tc>
          <w:tcPr>
            <w:tcW w:w="2835" w:type="dxa"/>
          </w:tcPr>
          <w:p w14:paraId="1B2B48B2" w14:textId="77777777" w:rsidR="00715ACB" w:rsidRDefault="00F50A61">
            <w:pPr>
              <w:jc w:val="left"/>
              <w:rPr>
                <w:color w:val="000000" w:themeColor="text1"/>
              </w:rPr>
            </w:pPr>
            <w:r>
              <w:rPr>
                <w:rFonts w:hint="eastAsia"/>
                <w:color w:val="000000" w:themeColor="text1"/>
              </w:rPr>
              <w:t>法条</w:t>
            </w:r>
            <w:r>
              <w:rPr>
                <w:rFonts w:hint="eastAsia"/>
                <w:color w:val="000000" w:themeColor="text1"/>
              </w:rPr>
              <w:t>1</w:t>
            </w:r>
            <w:r>
              <w:rPr>
                <w:rFonts w:hint="eastAsia"/>
                <w:color w:val="000000" w:themeColor="text1"/>
              </w:rPr>
              <w:t>，法条</w:t>
            </w:r>
            <w:r>
              <w:rPr>
                <w:rFonts w:hint="eastAsia"/>
                <w:color w:val="000000" w:themeColor="text1"/>
              </w:rPr>
              <w:t>2</w:t>
            </w:r>
            <w:r>
              <w:rPr>
                <w:rFonts w:hint="eastAsia"/>
                <w:color w:val="000000" w:themeColor="text1"/>
              </w:rPr>
              <w:t>，法条</w:t>
            </w:r>
            <w:r>
              <w:rPr>
                <w:rFonts w:hint="eastAsia"/>
                <w:color w:val="000000" w:themeColor="text1"/>
              </w:rPr>
              <w:t>4</w:t>
            </w:r>
          </w:p>
        </w:tc>
        <w:tc>
          <w:tcPr>
            <w:tcW w:w="4190" w:type="dxa"/>
          </w:tcPr>
          <w:p w14:paraId="6690A1EA" w14:textId="77777777" w:rsidR="00715ACB" w:rsidRDefault="00F50A61">
            <w:pPr>
              <w:jc w:val="left"/>
              <w:rPr>
                <w:color w:val="000000" w:themeColor="text1"/>
              </w:rPr>
            </w:pPr>
            <w:r>
              <w:rPr>
                <w:rFonts w:hint="eastAsia"/>
                <w:color w:val="000000" w:themeColor="text1"/>
              </w:rPr>
              <w:t>[1,</w:t>
            </w:r>
            <w:r>
              <w:rPr>
                <w:color w:val="000000" w:themeColor="text1"/>
              </w:rPr>
              <w:t>1,0,1, … ,0]</w:t>
            </w:r>
            <w:r>
              <w:rPr>
                <w:rFonts w:hint="eastAsia"/>
                <w:color w:val="000000" w:themeColor="text1"/>
              </w:rPr>
              <w:t xml:space="preserve"> </w:t>
            </w:r>
            <w:r>
              <w:rPr>
                <w:rFonts w:hint="eastAsia"/>
                <w:color w:val="000000" w:themeColor="text1"/>
              </w:rPr>
              <w:t>（长度为</w:t>
            </w:r>
            <w:r>
              <w:rPr>
                <w:rFonts w:hint="eastAsia"/>
                <w:color w:val="000000" w:themeColor="text1"/>
              </w:rPr>
              <w:t>263</w:t>
            </w:r>
            <w:r>
              <w:rPr>
                <w:rFonts w:hint="eastAsia"/>
                <w:color w:val="000000" w:themeColor="text1"/>
              </w:rPr>
              <w:t>）</w:t>
            </w:r>
          </w:p>
        </w:tc>
      </w:tr>
    </w:tbl>
    <w:p w14:paraId="074C4F88" w14:textId="00777575" w:rsidR="00715ACB" w:rsidRDefault="00F50A61" w:rsidP="000421B7">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本方法将法条推荐作为多标签多分类的任务，即对于每个法条而言是</w:t>
      </w:r>
      <w:r>
        <w:rPr>
          <w:rFonts w:ascii="Arial" w:hAnsi="Arial" w:cs="Arial" w:hint="eastAsia"/>
          <w:color w:val="000000" w:themeColor="text1"/>
          <w:sz w:val="24"/>
        </w:rPr>
        <w:t>0-1</w:t>
      </w:r>
      <w:r>
        <w:rPr>
          <w:rFonts w:ascii="Arial" w:hAnsi="Arial" w:cs="Arial" w:hint="eastAsia"/>
          <w:color w:val="000000" w:themeColor="text1"/>
          <w:sz w:val="24"/>
        </w:rPr>
        <w:t>分类问题。</w:t>
      </w:r>
      <w:r w:rsidR="000B7908">
        <w:rPr>
          <w:rFonts w:ascii="Arial" w:hAnsi="Arial" w:cs="Arial" w:hint="eastAsia"/>
          <w:color w:val="000000" w:themeColor="text1"/>
          <w:sz w:val="24"/>
        </w:rPr>
        <w:t>为了减少训练的复杂度，并尽量考虑标签关联性，进行多标签多分类时采用基于算法适用的方法。</w:t>
      </w:r>
      <w:r>
        <w:rPr>
          <w:rFonts w:ascii="Arial" w:hAnsi="Arial" w:cs="Arial" w:hint="eastAsia"/>
          <w:color w:val="000000" w:themeColor="text1"/>
          <w:sz w:val="24"/>
        </w:rPr>
        <w:t>假设法条全集中法条个数为</w:t>
      </w:r>
      <w:r>
        <w:rPr>
          <w:rFonts w:ascii="Arial" w:hAnsi="Arial" w:cs="Arial" w:hint="eastAsia"/>
          <w:color w:val="000000" w:themeColor="text1"/>
          <w:sz w:val="24"/>
        </w:rPr>
        <w:t>263</w:t>
      </w:r>
      <w:r>
        <w:rPr>
          <w:rFonts w:ascii="Arial" w:hAnsi="Arial" w:cs="Arial" w:hint="eastAsia"/>
          <w:color w:val="000000" w:themeColor="text1"/>
          <w:sz w:val="24"/>
        </w:rPr>
        <w:t>，</w:t>
      </w:r>
      <w:proofErr w:type="spellStart"/>
      <w:r>
        <w:rPr>
          <w:rFonts w:ascii="Arial" w:hAnsi="Arial" w:cs="Arial" w:hint="eastAsia"/>
          <w:color w:val="000000" w:themeColor="text1"/>
          <w:sz w:val="24"/>
        </w:rPr>
        <w:t>batch</w:t>
      </w:r>
      <w:r>
        <w:rPr>
          <w:rFonts w:ascii="Arial" w:hAnsi="Arial" w:cs="Arial"/>
          <w:color w:val="000000" w:themeColor="text1"/>
          <w:sz w:val="24"/>
        </w:rPr>
        <w:t>_</w:t>
      </w:r>
      <w:r>
        <w:rPr>
          <w:rFonts w:ascii="Arial" w:hAnsi="Arial" w:cs="Arial" w:hint="eastAsia"/>
          <w:color w:val="000000" w:themeColor="text1"/>
          <w:sz w:val="24"/>
        </w:rPr>
        <w:t>size</w:t>
      </w:r>
      <w:proofErr w:type="spellEnd"/>
      <w:r>
        <w:rPr>
          <w:rFonts w:ascii="Arial" w:hAnsi="Arial" w:cs="Arial" w:hint="eastAsia"/>
          <w:color w:val="000000" w:themeColor="text1"/>
          <w:sz w:val="24"/>
        </w:rPr>
        <w:t>为</w:t>
      </w:r>
      <w:r>
        <w:rPr>
          <w:rFonts w:ascii="Arial" w:hAnsi="Arial" w:cs="Arial" w:hint="eastAsia"/>
          <w:color w:val="000000" w:themeColor="text1"/>
          <w:sz w:val="24"/>
        </w:rPr>
        <w:t>128</w:t>
      </w:r>
      <w:r>
        <w:rPr>
          <w:rFonts w:ascii="Arial" w:hAnsi="Arial" w:cs="Arial" w:hint="eastAsia"/>
          <w:color w:val="000000" w:themeColor="text1"/>
          <w:sz w:val="24"/>
        </w:rPr>
        <w:t>，那么每篇裁判文书将按照如表</w:t>
      </w:r>
      <w:r>
        <w:rPr>
          <w:rFonts w:ascii="Arial" w:hAnsi="Arial" w:cs="Arial" w:hint="eastAsia"/>
          <w:color w:val="000000" w:themeColor="text1"/>
          <w:sz w:val="24"/>
        </w:rPr>
        <w:t>3.6</w:t>
      </w:r>
      <w:r>
        <w:rPr>
          <w:rFonts w:ascii="Arial" w:hAnsi="Arial" w:cs="Arial" w:hint="eastAsia"/>
          <w:color w:val="000000" w:themeColor="text1"/>
          <w:sz w:val="24"/>
        </w:rPr>
        <w:t>所示的方法进行</w:t>
      </w:r>
      <w:r>
        <w:rPr>
          <w:rFonts w:ascii="Arial" w:hAnsi="Arial" w:cs="Arial" w:hint="eastAsia"/>
          <w:color w:val="000000" w:themeColor="text1"/>
          <w:sz w:val="24"/>
        </w:rPr>
        <w:t>one</w:t>
      </w:r>
      <w:r>
        <w:rPr>
          <w:rFonts w:ascii="Arial" w:hAnsi="Arial" w:cs="Arial"/>
          <w:color w:val="000000" w:themeColor="text1"/>
          <w:sz w:val="24"/>
        </w:rPr>
        <w:t>-</w:t>
      </w:r>
      <w:r>
        <w:rPr>
          <w:rFonts w:ascii="Arial" w:hAnsi="Arial" w:cs="Arial" w:hint="eastAsia"/>
          <w:color w:val="000000" w:themeColor="text1"/>
          <w:sz w:val="24"/>
        </w:rPr>
        <w:t>hot</w:t>
      </w:r>
      <w:r>
        <w:rPr>
          <w:rFonts w:ascii="Arial" w:hAnsi="Arial" w:cs="Arial" w:hint="eastAsia"/>
          <w:color w:val="000000" w:themeColor="text1"/>
          <w:sz w:val="24"/>
        </w:rPr>
        <w:t>编码。由于每篇裁判</w:t>
      </w:r>
      <w:r>
        <w:rPr>
          <w:rFonts w:ascii="Arial" w:hAnsi="Arial" w:cs="Arial" w:hint="eastAsia"/>
          <w:color w:val="000000" w:themeColor="text1"/>
          <w:sz w:val="24"/>
        </w:rPr>
        <w:lastRenderedPageBreak/>
        <w:t>文书引用的法条数量远远小于标准法条全集总数，</w:t>
      </w:r>
      <w:r>
        <w:rPr>
          <w:rFonts w:ascii="Arial" w:hAnsi="Arial" w:cs="Arial"/>
          <w:color w:val="000000" w:themeColor="text1"/>
          <w:sz w:val="24"/>
        </w:rPr>
        <w:t>每个</w:t>
      </w:r>
      <w:r>
        <w:rPr>
          <w:rFonts w:ascii="Arial" w:hAnsi="Arial" w:cs="Arial" w:hint="eastAsia"/>
          <w:color w:val="000000" w:themeColor="text1"/>
          <w:sz w:val="24"/>
        </w:rPr>
        <w:t>batch</w:t>
      </w:r>
      <w:r>
        <w:rPr>
          <w:rFonts w:ascii="Arial" w:hAnsi="Arial" w:cs="Arial" w:hint="eastAsia"/>
          <w:color w:val="000000" w:themeColor="text1"/>
          <w:sz w:val="24"/>
        </w:rPr>
        <w:t>的</w:t>
      </w:r>
      <w:r>
        <w:rPr>
          <w:rFonts w:ascii="Arial" w:hAnsi="Arial" w:cs="Arial" w:hint="eastAsia"/>
          <w:color w:val="000000" w:themeColor="text1"/>
          <w:sz w:val="24"/>
        </w:rPr>
        <w:t>label</w:t>
      </w:r>
      <w:r>
        <w:rPr>
          <w:rFonts w:ascii="Arial" w:hAnsi="Arial" w:cs="Arial" w:hint="eastAsia"/>
          <w:color w:val="000000" w:themeColor="text1"/>
          <w:sz w:val="24"/>
        </w:rPr>
        <w:t>经</w:t>
      </w:r>
      <w:r>
        <w:rPr>
          <w:rFonts w:ascii="Arial" w:hAnsi="Arial" w:cs="Arial" w:hint="eastAsia"/>
          <w:color w:val="000000" w:themeColor="text1"/>
          <w:sz w:val="24"/>
        </w:rPr>
        <w:t>one-hot</w:t>
      </w:r>
      <w:r>
        <w:rPr>
          <w:rFonts w:ascii="Arial" w:hAnsi="Arial" w:cs="Arial" w:hint="eastAsia"/>
          <w:color w:val="000000" w:themeColor="text1"/>
          <w:sz w:val="24"/>
        </w:rPr>
        <w:t>编码后形成</w:t>
      </w:r>
      <w:r>
        <w:rPr>
          <w:rFonts w:ascii="Arial" w:hAnsi="Arial" w:cs="Arial" w:hint="eastAsia"/>
          <w:color w:val="000000" w:themeColor="text1"/>
          <w:sz w:val="24"/>
        </w:rPr>
        <w:t>[128,</w:t>
      </w:r>
      <w:r>
        <w:rPr>
          <w:rFonts w:ascii="Arial" w:hAnsi="Arial" w:cs="Arial"/>
          <w:color w:val="000000" w:themeColor="text1"/>
          <w:sz w:val="24"/>
        </w:rPr>
        <w:t xml:space="preserve"> </w:t>
      </w:r>
      <w:r>
        <w:rPr>
          <w:rFonts w:ascii="Arial" w:hAnsi="Arial" w:cs="Arial" w:hint="eastAsia"/>
          <w:color w:val="000000" w:themeColor="text1"/>
          <w:sz w:val="24"/>
        </w:rPr>
        <w:t>263</w:t>
      </w:r>
      <w:r>
        <w:rPr>
          <w:rFonts w:ascii="Arial" w:hAnsi="Arial" w:cs="Arial"/>
          <w:color w:val="000000" w:themeColor="text1"/>
          <w:sz w:val="24"/>
        </w:rPr>
        <w:t>]</w:t>
      </w:r>
      <w:r>
        <w:rPr>
          <w:rFonts w:ascii="Arial" w:hAnsi="Arial" w:cs="Arial" w:hint="eastAsia"/>
          <w:color w:val="000000" w:themeColor="text1"/>
          <w:sz w:val="24"/>
        </w:rPr>
        <w:t>的矩阵，矩阵中“</w:t>
      </w:r>
      <w:r>
        <w:rPr>
          <w:rFonts w:ascii="Arial" w:hAnsi="Arial" w:cs="Arial" w:hint="eastAsia"/>
          <w:color w:val="000000" w:themeColor="text1"/>
          <w:sz w:val="24"/>
        </w:rPr>
        <w:t>0</w:t>
      </w:r>
      <w:r>
        <w:rPr>
          <w:rFonts w:ascii="Arial" w:hAnsi="Arial" w:cs="Arial" w:hint="eastAsia"/>
          <w:color w:val="000000" w:themeColor="text1"/>
          <w:sz w:val="24"/>
        </w:rPr>
        <w:t>”与“</w:t>
      </w:r>
      <w:r>
        <w:rPr>
          <w:rFonts w:ascii="Arial" w:hAnsi="Arial" w:cs="Arial" w:hint="eastAsia"/>
          <w:color w:val="000000" w:themeColor="text1"/>
          <w:sz w:val="24"/>
        </w:rPr>
        <w:t>1</w:t>
      </w:r>
      <w:r>
        <w:rPr>
          <w:rFonts w:ascii="Arial" w:hAnsi="Arial" w:cs="Arial" w:hint="eastAsia"/>
          <w:color w:val="000000" w:themeColor="text1"/>
          <w:sz w:val="24"/>
        </w:rPr>
        <w:t>”的数量严重不平衡。根据</w:t>
      </w:r>
      <w:r>
        <w:rPr>
          <w:rFonts w:ascii="Arial" w:hAnsi="Arial" w:cs="Arial" w:hint="eastAsia"/>
          <w:color w:val="000000" w:themeColor="text1"/>
          <w:sz w:val="24"/>
        </w:rPr>
        <w:t>2.2</w:t>
      </w:r>
      <w:r>
        <w:rPr>
          <w:rFonts w:ascii="Arial" w:hAnsi="Arial" w:cs="Arial" w:hint="eastAsia"/>
          <w:color w:val="000000" w:themeColor="text1"/>
          <w:sz w:val="24"/>
        </w:rPr>
        <w:t>节对非均衡样本学习的介绍，本实验采用“再缩放”的思想来解决不均衡问题，主要通过设置一个正负样本权重</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来实现。该参数是一个超参数，需要通过在验证集合上的评估来选择最佳参数，具体选择方法将在</w:t>
      </w:r>
      <w:r>
        <w:rPr>
          <w:rFonts w:ascii="Arial" w:hAnsi="Arial" w:cs="Arial" w:hint="eastAsia"/>
          <w:color w:val="000000" w:themeColor="text1"/>
          <w:sz w:val="24"/>
        </w:rPr>
        <w:t>4.4</w:t>
      </w:r>
      <w:r>
        <w:rPr>
          <w:rFonts w:ascii="Arial" w:hAnsi="Arial" w:cs="Arial" w:hint="eastAsia"/>
          <w:color w:val="000000" w:themeColor="text1"/>
          <w:sz w:val="24"/>
        </w:rPr>
        <w:t>节中详细介绍。</w:t>
      </w:r>
    </w:p>
    <w:p w14:paraId="1593CA0F" w14:textId="77777777" w:rsidR="00715ACB" w:rsidRDefault="00F50A61">
      <w:pPr>
        <w:pStyle w:val="3"/>
      </w:pPr>
      <w:bookmarkStart w:id="241" w:name="_Toc3559753"/>
      <w:r>
        <w:rPr>
          <w:rFonts w:hint="eastAsia"/>
        </w:rPr>
        <w:t>3.4.3</w:t>
      </w:r>
      <w:r>
        <w:t xml:space="preserve"> </w:t>
      </w:r>
      <w:r>
        <w:rPr>
          <w:rFonts w:hint="eastAsia"/>
        </w:rPr>
        <w:t>代码实现</w:t>
      </w:r>
      <w:bookmarkEnd w:id="241"/>
    </w:p>
    <w:p w14:paraId="61BB5705" w14:textId="77777777" w:rsidR="00715ACB" w:rsidRDefault="00F50A61" w:rsidP="000421B7">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的法条推荐方法，模型主要创建代码如图</w:t>
      </w:r>
      <w:r>
        <w:rPr>
          <w:rFonts w:ascii="Arial" w:hAnsi="Arial" w:cs="Arial" w:hint="eastAsia"/>
          <w:color w:val="000000" w:themeColor="text1"/>
          <w:sz w:val="24"/>
        </w:rPr>
        <w:t>3.6</w:t>
      </w:r>
      <w:r>
        <w:rPr>
          <w:rFonts w:ascii="Arial" w:hAnsi="Arial" w:cs="Arial" w:hint="eastAsia"/>
          <w:color w:val="000000" w:themeColor="text1"/>
          <w:sz w:val="24"/>
        </w:rPr>
        <w:t>所示。对于整个模型，首先创建模型的占位符</w:t>
      </w:r>
      <w:r>
        <w:rPr>
          <w:rFonts w:ascii="Arial" w:hAnsi="Arial" w:cs="Arial" w:hint="eastAsia"/>
          <w:color w:val="000000" w:themeColor="text1"/>
          <w:sz w:val="24"/>
        </w:rPr>
        <w:t>placeholder</w:t>
      </w:r>
      <w:r>
        <w:rPr>
          <w:rFonts w:ascii="Arial" w:hAnsi="Arial" w:cs="Arial" w:hint="eastAsia"/>
          <w:color w:val="000000" w:themeColor="text1"/>
          <w:sz w:val="24"/>
        </w:rPr>
        <w:t>输入，包括</w:t>
      </w:r>
      <w:proofErr w:type="spellStart"/>
      <w:r>
        <w:rPr>
          <w:rFonts w:ascii="Arial" w:hAnsi="Arial" w:cs="Arial" w:hint="eastAsia"/>
          <w:color w:val="000000" w:themeColor="text1"/>
          <w:sz w:val="24"/>
        </w:rPr>
        <w:t>self</w:t>
      </w:r>
      <w:r>
        <w:rPr>
          <w:rFonts w:ascii="Arial" w:hAnsi="Arial" w:cs="Arial"/>
          <w:color w:val="000000" w:themeColor="text1"/>
          <w:sz w:val="24"/>
        </w:rPr>
        <w:t>.</w:t>
      </w:r>
      <w:r>
        <w:rPr>
          <w:rFonts w:ascii="Arial" w:hAnsi="Arial" w:cs="Arial" w:hint="eastAsia"/>
          <w:color w:val="000000" w:themeColor="text1"/>
          <w:sz w:val="24"/>
        </w:rPr>
        <w:t>inputs</w:t>
      </w:r>
      <w:proofErr w:type="spellEnd"/>
      <w:r>
        <w:rPr>
          <w:rFonts w:ascii="Arial" w:hAnsi="Arial" w:cs="Arial" w:hint="eastAsia"/>
          <w:color w:val="000000" w:themeColor="text1"/>
          <w:sz w:val="24"/>
        </w:rPr>
        <w:t>、</w:t>
      </w:r>
      <w:proofErr w:type="spellStart"/>
      <w:r>
        <w:rPr>
          <w:rFonts w:ascii="Arial" w:hAnsi="Arial" w:cs="Arial" w:hint="eastAsia"/>
          <w:color w:val="000000" w:themeColor="text1"/>
          <w:sz w:val="24"/>
        </w:rPr>
        <w:t>self.targets_y</w:t>
      </w:r>
      <w:proofErr w:type="spellEnd"/>
      <w:r>
        <w:rPr>
          <w:rFonts w:ascii="Arial" w:hAnsi="Arial" w:cs="Arial" w:hint="eastAsia"/>
          <w:color w:val="000000" w:themeColor="text1"/>
          <w:sz w:val="24"/>
        </w:rPr>
        <w:t>、</w:t>
      </w:r>
      <w:proofErr w:type="spellStart"/>
      <w:r>
        <w:rPr>
          <w:rFonts w:ascii="Arial" w:hAnsi="Arial" w:cs="Arial" w:hint="eastAsia"/>
          <w:color w:val="000000" w:themeColor="text1"/>
          <w:sz w:val="24"/>
        </w:rPr>
        <w:t>self.seq_lens</w:t>
      </w:r>
      <w:proofErr w:type="spellEnd"/>
      <w:r>
        <w:rPr>
          <w:rFonts w:ascii="Arial" w:hAnsi="Arial" w:cs="Arial" w:hint="eastAsia"/>
          <w:color w:val="000000" w:themeColor="text1"/>
          <w:sz w:val="24"/>
        </w:rPr>
        <w:t>、</w:t>
      </w:r>
      <w:proofErr w:type="spellStart"/>
      <w:r>
        <w:rPr>
          <w:rFonts w:ascii="Arial" w:hAnsi="Arial" w:cs="Arial" w:hint="eastAsia"/>
          <w:color w:val="000000" w:themeColor="text1"/>
          <w:sz w:val="24"/>
        </w:rPr>
        <w:t>self.dropout</w:t>
      </w:r>
      <w:proofErr w:type="spellEnd"/>
      <w:r>
        <w:rPr>
          <w:rFonts w:ascii="Arial" w:hAnsi="Arial" w:cs="Arial" w:hint="eastAsia"/>
          <w:color w:val="000000" w:themeColor="text1"/>
          <w:sz w:val="24"/>
        </w:rPr>
        <w:t>。其中的</w:t>
      </w:r>
      <w:r>
        <w:rPr>
          <w:rFonts w:ascii="Arial" w:hAnsi="Arial" w:cs="Arial" w:hint="eastAsia"/>
          <w:color w:val="000000" w:themeColor="text1"/>
          <w:sz w:val="24"/>
        </w:rPr>
        <w:t>inputs</w:t>
      </w:r>
      <w:r>
        <w:rPr>
          <w:rFonts w:ascii="Arial" w:hAnsi="Arial" w:cs="Arial" w:hint="eastAsia"/>
          <w:color w:val="000000" w:themeColor="text1"/>
          <w:sz w:val="24"/>
        </w:rPr>
        <w:t>需要提前转为字典中词对应的</w:t>
      </w:r>
      <w:r>
        <w:rPr>
          <w:rFonts w:ascii="Arial" w:hAnsi="Arial" w:cs="Arial" w:hint="eastAsia"/>
          <w:color w:val="000000" w:themeColor="text1"/>
          <w:sz w:val="24"/>
        </w:rPr>
        <w:t>id</w:t>
      </w:r>
      <w:r>
        <w:rPr>
          <w:rFonts w:ascii="Arial" w:hAnsi="Arial" w:cs="Arial" w:hint="eastAsia"/>
          <w:color w:val="000000" w:themeColor="text1"/>
          <w:sz w:val="24"/>
        </w:rPr>
        <w:t>，经模型的</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层转为向量后，输入变长循环神经网络</w:t>
      </w:r>
      <w:proofErr w:type="spellStart"/>
      <w:r>
        <w:rPr>
          <w:rFonts w:ascii="Arial" w:hAnsi="Arial" w:cs="Arial" w:hint="eastAsia"/>
          <w:color w:val="000000" w:themeColor="text1"/>
          <w:sz w:val="24"/>
        </w:rPr>
        <w:t>dynamic_rnn</w:t>
      </w:r>
      <w:proofErr w:type="spellEnd"/>
      <w:r>
        <w:rPr>
          <w:rFonts w:ascii="Arial" w:hAnsi="Arial" w:cs="Arial" w:hint="eastAsia"/>
          <w:color w:val="000000" w:themeColor="text1"/>
          <w:sz w:val="24"/>
        </w:rPr>
        <w:t>中，得到每个时间步的输出向量</w:t>
      </w:r>
      <w:proofErr w:type="spellStart"/>
      <w:r>
        <w:rPr>
          <w:rFonts w:ascii="Arial" w:hAnsi="Arial" w:cs="Arial" w:hint="eastAsia"/>
          <w:color w:val="000000" w:themeColor="text1"/>
          <w:sz w:val="24"/>
        </w:rPr>
        <w:t>all</w:t>
      </w:r>
      <w:r>
        <w:rPr>
          <w:rFonts w:ascii="Arial" w:hAnsi="Arial" w:cs="Arial"/>
          <w:color w:val="000000" w:themeColor="text1"/>
          <w:sz w:val="24"/>
        </w:rPr>
        <w:t>_</w:t>
      </w:r>
      <w:r>
        <w:rPr>
          <w:rFonts w:ascii="Arial" w:hAnsi="Arial" w:cs="Arial" w:hint="eastAsia"/>
          <w:color w:val="000000" w:themeColor="text1"/>
          <w:sz w:val="24"/>
        </w:rPr>
        <w:t>outputs</w:t>
      </w:r>
      <w:proofErr w:type="spellEnd"/>
      <w:r>
        <w:rPr>
          <w:rFonts w:ascii="Arial" w:hAnsi="Arial" w:cs="Arial" w:hint="eastAsia"/>
          <w:color w:val="000000" w:themeColor="text1"/>
          <w:sz w:val="24"/>
        </w:rPr>
        <w:t>以及网络最后的状态向量</w:t>
      </w:r>
      <w:r>
        <w:rPr>
          <w:rFonts w:ascii="Arial" w:hAnsi="Arial" w:cs="Arial" w:hint="eastAsia"/>
          <w:color w:val="000000" w:themeColor="text1"/>
          <w:sz w:val="24"/>
        </w:rPr>
        <w:t>state</w:t>
      </w:r>
      <w:r>
        <w:rPr>
          <w:rFonts w:ascii="Arial" w:hAnsi="Arial" w:cs="Arial" w:hint="eastAsia"/>
          <w:color w:val="000000" w:themeColor="text1"/>
          <w:sz w:val="24"/>
        </w:rPr>
        <w:t>。由于每个序列的长度不同，需要消除长度不同带来的影响得到</w:t>
      </w:r>
      <w:r>
        <w:rPr>
          <w:rFonts w:ascii="Arial" w:hAnsi="Arial" w:cs="Arial" w:hint="eastAsia"/>
          <w:color w:val="000000" w:themeColor="text1"/>
          <w:sz w:val="24"/>
        </w:rPr>
        <w:t>outputs</w:t>
      </w:r>
      <w:r>
        <w:rPr>
          <w:rFonts w:ascii="Arial" w:hAnsi="Arial" w:cs="Arial" w:hint="eastAsia"/>
          <w:color w:val="000000" w:themeColor="text1"/>
          <w:sz w:val="24"/>
        </w:rPr>
        <w:t>向量。在计算</w:t>
      </w:r>
      <w:r>
        <w:rPr>
          <w:rFonts w:ascii="Arial" w:hAnsi="Arial" w:cs="Arial" w:hint="eastAsia"/>
          <w:color w:val="000000" w:themeColor="text1"/>
          <w:sz w:val="24"/>
        </w:rPr>
        <w:t>loss</w:t>
      </w:r>
      <w:r>
        <w:rPr>
          <w:rFonts w:ascii="Arial" w:hAnsi="Arial" w:cs="Arial" w:hint="eastAsia"/>
          <w:color w:val="000000" w:themeColor="text1"/>
          <w:sz w:val="24"/>
        </w:rPr>
        <w:t>的时候，需要得到与</w:t>
      </w:r>
      <w:r>
        <w:rPr>
          <w:rFonts w:ascii="Arial" w:hAnsi="Arial" w:cs="Arial" w:hint="eastAsia"/>
          <w:color w:val="000000" w:themeColor="text1"/>
          <w:sz w:val="24"/>
        </w:rPr>
        <w:t>labels</w:t>
      </w:r>
      <w:r>
        <w:rPr>
          <w:rFonts w:ascii="Arial" w:hAnsi="Arial" w:cs="Arial" w:hint="eastAsia"/>
          <w:color w:val="000000" w:themeColor="text1"/>
          <w:sz w:val="24"/>
        </w:rPr>
        <w:t>相同维度的</w:t>
      </w:r>
      <w:r>
        <w:rPr>
          <w:rFonts w:ascii="Arial" w:hAnsi="Arial" w:cs="Arial" w:hint="eastAsia"/>
          <w:color w:val="000000" w:themeColor="text1"/>
          <w:sz w:val="24"/>
        </w:rPr>
        <w:t>logits</w:t>
      </w:r>
      <w:r>
        <w:rPr>
          <w:rFonts w:ascii="Arial" w:hAnsi="Arial" w:cs="Arial" w:hint="eastAsia"/>
          <w:color w:val="000000" w:themeColor="text1"/>
          <w:sz w:val="24"/>
        </w:rPr>
        <w:t>，所以需要将</w:t>
      </w:r>
      <w:r>
        <w:rPr>
          <w:rFonts w:ascii="Arial" w:hAnsi="Arial" w:cs="Arial" w:hint="eastAsia"/>
          <w:color w:val="000000" w:themeColor="text1"/>
          <w:sz w:val="24"/>
        </w:rPr>
        <w:t>outputs</w:t>
      </w:r>
      <w:r>
        <w:rPr>
          <w:rFonts w:ascii="Arial" w:hAnsi="Arial" w:cs="Arial" w:hint="eastAsia"/>
          <w:color w:val="000000" w:themeColor="text1"/>
          <w:sz w:val="24"/>
        </w:rPr>
        <w:t>向量通过全连接神经网络映射到与</w:t>
      </w:r>
      <w:r>
        <w:rPr>
          <w:rFonts w:ascii="Arial" w:hAnsi="Arial" w:cs="Arial" w:hint="eastAsia"/>
          <w:color w:val="000000" w:themeColor="text1"/>
          <w:sz w:val="24"/>
        </w:rPr>
        <w:t>labels</w:t>
      </w:r>
      <w:r>
        <w:rPr>
          <w:rFonts w:ascii="Arial" w:hAnsi="Arial" w:cs="Arial" w:hint="eastAsia"/>
          <w:color w:val="000000" w:themeColor="text1"/>
          <w:sz w:val="24"/>
        </w:rPr>
        <w:t>相同的维度，得到</w:t>
      </w:r>
      <w:r>
        <w:rPr>
          <w:rFonts w:ascii="Arial" w:hAnsi="Arial" w:cs="Arial" w:hint="eastAsia"/>
          <w:color w:val="000000" w:themeColor="text1"/>
          <w:sz w:val="24"/>
        </w:rPr>
        <w:t>logits</w:t>
      </w:r>
      <w:r>
        <w:rPr>
          <w:rFonts w:ascii="Arial" w:hAnsi="Arial" w:cs="Arial" w:hint="eastAsia"/>
          <w:color w:val="000000" w:themeColor="text1"/>
          <w:sz w:val="24"/>
        </w:rPr>
        <w:t>。</w:t>
      </w:r>
      <w:r>
        <w:rPr>
          <w:rFonts w:ascii="Arial" w:hAnsi="Arial" w:cs="Arial" w:hint="eastAsia"/>
          <w:color w:val="000000" w:themeColor="text1"/>
          <w:sz w:val="24"/>
        </w:rPr>
        <w:t>logits</w:t>
      </w:r>
      <w:r>
        <w:rPr>
          <w:rFonts w:ascii="Arial" w:hAnsi="Arial" w:cs="Arial" w:hint="eastAsia"/>
          <w:color w:val="000000" w:themeColor="text1"/>
          <w:sz w:val="24"/>
        </w:rPr>
        <w:t>中每个元素代表了法条被推荐的概率大小，在进行法条推荐时，可以根据</w:t>
      </w:r>
      <w:r>
        <w:rPr>
          <w:rFonts w:ascii="Arial" w:hAnsi="Arial" w:cs="Arial" w:hint="eastAsia"/>
          <w:color w:val="000000" w:themeColor="text1"/>
          <w:sz w:val="24"/>
        </w:rPr>
        <w:t>logits</w:t>
      </w:r>
      <w:r>
        <w:rPr>
          <w:rFonts w:ascii="Arial" w:hAnsi="Arial" w:cs="Arial" w:hint="eastAsia"/>
          <w:color w:val="000000" w:themeColor="text1"/>
          <w:sz w:val="24"/>
        </w:rPr>
        <w:t>向量中各个元素的大小，选择前</w:t>
      </w:r>
      <w:r>
        <w:rPr>
          <w:rFonts w:ascii="Arial" w:hAnsi="Arial" w:cs="Arial" w:hint="eastAsia"/>
          <w:color w:val="000000" w:themeColor="text1"/>
          <w:sz w:val="24"/>
        </w:rPr>
        <w:t>12</w:t>
      </w:r>
      <w:r>
        <w:rPr>
          <w:rFonts w:ascii="Arial" w:hAnsi="Arial" w:cs="Arial" w:hint="eastAsia"/>
          <w:color w:val="000000" w:themeColor="text1"/>
          <w:sz w:val="24"/>
        </w:rPr>
        <w:t>条进行推荐。最后</w:t>
      </w:r>
      <w:proofErr w:type="spellStart"/>
      <w:r w:rsidRPr="000421B7">
        <w:rPr>
          <w:rFonts w:ascii="Arial" w:hAnsi="Arial" w:cs="Arial" w:hint="eastAsia"/>
          <w:color w:val="000000" w:themeColor="text1"/>
          <w:sz w:val="24"/>
        </w:rPr>
        <w:t>tf.trainable_variables</w:t>
      </w:r>
      <w:proofErr w:type="spellEnd"/>
      <w:r w:rsidRPr="000421B7">
        <w:rPr>
          <w:rFonts w:ascii="Arial" w:hAnsi="Arial" w:cs="Arial" w:hint="eastAsia"/>
          <w:color w:val="000000" w:themeColor="text1"/>
          <w:sz w:val="24"/>
        </w:rPr>
        <w:t>()</w:t>
      </w:r>
      <w:r w:rsidRPr="000421B7">
        <w:rPr>
          <w:rFonts w:ascii="Arial" w:hAnsi="Arial" w:cs="Arial" w:hint="eastAsia"/>
          <w:color w:val="000000" w:themeColor="text1"/>
          <w:sz w:val="24"/>
        </w:rPr>
        <w:t>得到网络中所有需要更新的参数，优化器选择为</w:t>
      </w:r>
      <w:proofErr w:type="spellStart"/>
      <w:r w:rsidRPr="000421B7">
        <w:rPr>
          <w:rFonts w:ascii="Arial" w:hAnsi="Arial" w:cs="Arial" w:hint="eastAsia"/>
          <w:color w:val="000000" w:themeColor="text1"/>
          <w:sz w:val="24"/>
        </w:rPr>
        <w:t>AdamOptimizer</w:t>
      </w:r>
      <w:proofErr w:type="spellEnd"/>
      <w:r w:rsidRPr="000421B7">
        <w:rPr>
          <w:rFonts w:ascii="Arial" w:hAnsi="Arial" w:cs="Arial" w:hint="eastAsia"/>
          <w:color w:val="000000" w:themeColor="text1"/>
          <w:sz w:val="24"/>
        </w:rPr>
        <w:t>，</w:t>
      </w:r>
      <w:r>
        <w:rPr>
          <w:rFonts w:ascii="Arial" w:hAnsi="Arial" w:cs="Arial" w:hint="eastAsia"/>
          <w:color w:val="000000" w:themeColor="text1"/>
          <w:sz w:val="24"/>
        </w:rPr>
        <w:t>根据计算得到的</w:t>
      </w:r>
      <w:r>
        <w:rPr>
          <w:rFonts w:ascii="Arial" w:hAnsi="Arial" w:cs="Arial" w:hint="eastAsia"/>
          <w:color w:val="000000" w:themeColor="text1"/>
          <w:sz w:val="24"/>
        </w:rPr>
        <w:t>loss</w:t>
      </w:r>
      <w:r>
        <w:rPr>
          <w:rFonts w:ascii="Arial" w:hAnsi="Arial" w:cs="Arial" w:hint="eastAsia"/>
          <w:color w:val="000000" w:themeColor="text1"/>
          <w:sz w:val="24"/>
        </w:rPr>
        <w:t>对网络进行更新即可。</w:t>
      </w:r>
    </w:p>
    <w:tbl>
      <w:tblPr>
        <w:tblStyle w:val="af6"/>
        <w:tblW w:w="8296" w:type="dxa"/>
        <w:tblLayout w:type="fixed"/>
        <w:tblLook w:val="04A0" w:firstRow="1" w:lastRow="0" w:firstColumn="1" w:lastColumn="0" w:noHBand="0" w:noVBand="1"/>
      </w:tblPr>
      <w:tblGrid>
        <w:gridCol w:w="8296"/>
      </w:tblGrid>
      <w:tr w:rsidR="00715ACB" w14:paraId="265DC25A" w14:textId="77777777">
        <w:tc>
          <w:tcPr>
            <w:tcW w:w="8296" w:type="dxa"/>
          </w:tcPr>
          <w:p w14:paraId="6B065625" w14:textId="77777777" w:rsidR="00715ACB" w:rsidRDefault="00F50A61">
            <w:pPr>
              <w:pStyle w:val="HTML"/>
              <w:shd w:val="clear" w:color="auto" w:fill="FFFFFF"/>
              <w:jc w:val="both"/>
              <w:rPr>
                <w:rFonts w:ascii="Arial" w:hAnsi="Arial" w:cs="Arial"/>
                <w:color w:val="000000" w:themeColor="text1"/>
                <w:sz w:val="21"/>
                <w:szCs w:val="21"/>
              </w:rPr>
            </w:pPr>
            <w:r>
              <w:rPr>
                <w:rFonts w:ascii="Arial" w:hAnsi="Arial" w:cs="Arial" w:hint="eastAsia"/>
                <w:color w:val="000000" w:themeColor="text1"/>
                <w:sz w:val="21"/>
                <w:szCs w:val="21"/>
              </w:rPr>
              <w:t>def __</w:t>
            </w:r>
            <w:proofErr w:type="spellStart"/>
            <w:r>
              <w:rPr>
                <w:rFonts w:ascii="Arial" w:hAnsi="Arial" w:cs="Arial" w:hint="eastAsia"/>
                <w:color w:val="000000" w:themeColor="text1"/>
                <w:sz w:val="21"/>
                <w:szCs w:val="21"/>
              </w:rPr>
              <w:t>init</w:t>
            </w:r>
            <w:proofErr w:type="spellEnd"/>
            <w:r>
              <w:rPr>
                <w:rFonts w:ascii="Arial" w:hAnsi="Arial" w:cs="Arial" w:hint="eastAsia"/>
                <w:color w:val="000000" w:themeColor="text1"/>
                <w:sz w:val="21"/>
                <w:szCs w:val="21"/>
              </w:rPr>
              <w:t>__(</w:t>
            </w:r>
            <w:proofErr w:type="spellStart"/>
            <w:r>
              <w:rPr>
                <w:rFonts w:ascii="Arial" w:hAnsi="Arial" w:cs="Arial" w:hint="eastAsia"/>
                <w:color w:val="000000" w:themeColor="text1"/>
                <w:sz w:val="21"/>
                <w:szCs w:val="21"/>
              </w:rPr>
              <w:t>self,FLAGS,embedding_matrix</w:t>
            </w:r>
            <w:proofErr w:type="spellEnd"/>
            <w:r>
              <w:rPr>
                <w:rFonts w:ascii="Arial" w:hAnsi="Arial" w:cs="Arial" w:hint="eastAsia"/>
                <w:color w:val="000000" w:themeColor="text1"/>
                <w:sz w:val="21"/>
                <w:szCs w:val="21"/>
              </w:rPr>
              <w:t>):</w:t>
            </w:r>
          </w:p>
          <w:p w14:paraId="6D23C8E4"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设置</w:t>
            </w:r>
            <w:r>
              <w:rPr>
                <w:rFonts w:ascii="Arial" w:hAnsi="Arial" w:cs="Arial" w:hint="eastAsia"/>
                <w:color w:val="000000" w:themeColor="text1"/>
                <w:sz w:val="21"/>
                <w:szCs w:val="21"/>
              </w:rPr>
              <w:t>p</w:t>
            </w:r>
            <w:r>
              <w:rPr>
                <w:rFonts w:ascii="Arial" w:hAnsi="Arial" w:cs="Arial"/>
                <w:color w:val="000000" w:themeColor="text1"/>
                <w:sz w:val="21"/>
                <w:szCs w:val="21"/>
              </w:rPr>
              <w:t>laceholder</w:t>
            </w:r>
            <w:r>
              <w:rPr>
                <w:rFonts w:ascii="Arial" w:hAnsi="Arial" w:cs="Arial" w:hint="eastAsia"/>
                <w:color w:val="000000" w:themeColor="text1"/>
                <w:sz w:val="21"/>
                <w:szCs w:val="21"/>
              </w:rPr>
              <w:t>占位符，有</w:t>
            </w:r>
            <w:proofErr w:type="spellStart"/>
            <w:r>
              <w:rPr>
                <w:rFonts w:ascii="Arial" w:hAnsi="Arial" w:cs="Arial" w:hint="eastAsia"/>
                <w:color w:val="000000" w:themeColor="text1"/>
                <w:sz w:val="21"/>
                <w:szCs w:val="21"/>
              </w:rPr>
              <w:t>self</w:t>
            </w:r>
            <w:r>
              <w:rPr>
                <w:rFonts w:ascii="Arial" w:hAnsi="Arial" w:cs="Arial"/>
                <w:color w:val="000000" w:themeColor="text1"/>
                <w:sz w:val="21"/>
                <w:szCs w:val="21"/>
              </w:rPr>
              <w:t>.</w:t>
            </w:r>
            <w:r>
              <w:rPr>
                <w:rFonts w:ascii="Arial" w:hAnsi="Arial" w:cs="Arial" w:hint="eastAsia"/>
                <w:color w:val="000000" w:themeColor="text1"/>
                <w:sz w:val="21"/>
                <w:szCs w:val="21"/>
              </w:rPr>
              <w:t>inputs</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self.targets_y</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self.seq_lens</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self.dropout</w:t>
            </w:r>
            <w:proofErr w:type="spellEnd"/>
          </w:p>
          <w:p w14:paraId="10DED1FC"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self.global_step</w:t>
            </w:r>
            <w:proofErr w:type="spellEnd"/>
            <w:r>
              <w:rPr>
                <w:rFonts w:ascii="Arial" w:hAnsi="Arial" w:cs="Arial" w:hint="eastAsia"/>
                <w:color w:val="000000" w:themeColor="text1"/>
                <w:sz w:val="21"/>
                <w:szCs w:val="21"/>
              </w:rPr>
              <w:t xml:space="preserve"> = </w:t>
            </w:r>
            <w:proofErr w:type="spellStart"/>
            <w:r>
              <w:rPr>
                <w:rFonts w:ascii="Arial" w:hAnsi="Arial" w:cs="Arial" w:hint="eastAsia"/>
                <w:color w:val="000000" w:themeColor="text1"/>
                <w:sz w:val="21"/>
                <w:szCs w:val="21"/>
              </w:rPr>
              <w:t>tf.Variable</w:t>
            </w:r>
            <w:proofErr w:type="spellEnd"/>
            <w:r>
              <w:rPr>
                <w:rFonts w:ascii="Arial" w:hAnsi="Arial" w:cs="Arial" w:hint="eastAsia"/>
                <w:color w:val="000000" w:themeColor="text1"/>
                <w:sz w:val="21"/>
                <w:szCs w:val="21"/>
              </w:rPr>
              <w:t>(0, trainable=False)</w:t>
            </w:r>
          </w:p>
          <w:p w14:paraId="4F2A6D77"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 xml:space="preserve">with </w:t>
            </w:r>
            <w:proofErr w:type="spellStart"/>
            <w:r>
              <w:rPr>
                <w:rFonts w:ascii="Arial" w:hAnsi="Arial" w:cs="Arial" w:hint="eastAsia"/>
                <w:color w:val="000000" w:themeColor="text1"/>
                <w:sz w:val="21"/>
                <w:szCs w:val="21"/>
              </w:rPr>
              <w:t>tf.device</w:t>
            </w:r>
            <w:proofErr w:type="spellEnd"/>
            <w:r>
              <w:rPr>
                <w:rFonts w:ascii="Arial" w:hAnsi="Arial" w:cs="Arial" w:hint="eastAsia"/>
                <w:color w:val="000000" w:themeColor="text1"/>
                <w:sz w:val="21"/>
                <w:szCs w:val="21"/>
              </w:rPr>
              <w:t>('/cpu:0'),</w:t>
            </w:r>
            <w:proofErr w:type="spellStart"/>
            <w:r>
              <w:rPr>
                <w:rFonts w:ascii="Arial" w:hAnsi="Arial" w:cs="Arial" w:hint="eastAsia"/>
                <w:color w:val="000000" w:themeColor="text1"/>
                <w:sz w:val="21"/>
                <w:szCs w:val="21"/>
              </w:rPr>
              <w:t>tf.name_scope</w:t>
            </w:r>
            <w:proofErr w:type="spellEnd"/>
            <w:r>
              <w:rPr>
                <w:rFonts w:ascii="Arial" w:hAnsi="Arial" w:cs="Arial" w:hint="eastAsia"/>
                <w:color w:val="000000" w:themeColor="text1"/>
                <w:sz w:val="21"/>
                <w:szCs w:val="21"/>
              </w:rPr>
              <w:t>("embedding"):</w:t>
            </w:r>
          </w:p>
          <w:p w14:paraId="29B63B8F"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r>
              <w:rPr>
                <w:rFonts w:ascii="Arial" w:hAnsi="Arial" w:cs="Arial" w:hint="eastAsia"/>
                <w:color w:val="000000" w:themeColor="text1"/>
                <w:sz w:val="21"/>
                <w:szCs w:val="21"/>
              </w:rPr>
              <w:t>初始化</w:t>
            </w:r>
            <w:proofErr w:type="spellStart"/>
            <w:r>
              <w:rPr>
                <w:rFonts w:ascii="Arial" w:hAnsi="Arial" w:cs="Arial" w:hint="eastAsia"/>
                <w:color w:val="000000" w:themeColor="text1"/>
                <w:sz w:val="21"/>
                <w:szCs w:val="21"/>
              </w:rPr>
              <w:t>E</w:t>
            </w:r>
            <w:r>
              <w:rPr>
                <w:rFonts w:ascii="Arial" w:hAnsi="Arial" w:cs="Arial"/>
                <w:color w:val="000000" w:themeColor="text1"/>
                <w:sz w:val="21"/>
                <w:szCs w:val="21"/>
              </w:rPr>
              <w:t>mbeding</w:t>
            </w:r>
            <w:proofErr w:type="spellEnd"/>
            <w:r>
              <w:rPr>
                <w:rFonts w:ascii="Arial" w:hAnsi="Arial" w:cs="Arial" w:hint="eastAsia"/>
                <w:color w:val="000000" w:themeColor="text1"/>
                <w:sz w:val="21"/>
                <w:szCs w:val="21"/>
              </w:rPr>
              <w:t>矩阵</w:t>
            </w:r>
            <w:proofErr w:type="spellStart"/>
            <w:r>
              <w:rPr>
                <w:rFonts w:ascii="Arial" w:hAnsi="Arial" w:cs="Arial" w:hint="eastAsia"/>
                <w:color w:val="000000" w:themeColor="text1"/>
                <w:sz w:val="21"/>
                <w:szCs w:val="21"/>
              </w:rPr>
              <w:t>self.embedding</w:t>
            </w:r>
            <w:proofErr w:type="spellEnd"/>
          </w:p>
          <w:p w14:paraId="4F17A1CF"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r>
              <w:rPr>
                <w:rFonts w:ascii="Arial" w:hAnsi="Arial" w:cs="Arial" w:hint="eastAsia"/>
                <w:color w:val="000000" w:themeColor="text1"/>
                <w:sz w:val="21"/>
                <w:szCs w:val="21"/>
              </w:rPr>
              <w:t xml:space="preserve"> inputs=</w:t>
            </w:r>
            <w:proofErr w:type="spellStart"/>
            <w:r>
              <w:rPr>
                <w:rFonts w:ascii="Arial" w:hAnsi="Arial" w:cs="Arial" w:hint="eastAsia"/>
                <w:color w:val="000000" w:themeColor="text1"/>
                <w:sz w:val="21"/>
                <w:szCs w:val="21"/>
              </w:rPr>
              <w:t>tf.nn.embedding_lookup</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self.embedding,self.inputs_X</w:t>
            </w:r>
            <w:proofErr w:type="spellEnd"/>
            <w:r>
              <w:rPr>
                <w:rFonts w:ascii="Arial" w:hAnsi="Arial" w:cs="Arial" w:hint="eastAsia"/>
                <w:color w:val="000000" w:themeColor="text1"/>
                <w:sz w:val="21"/>
                <w:szCs w:val="21"/>
              </w:rPr>
              <w:t>)</w:t>
            </w:r>
          </w:p>
          <w:p w14:paraId="58A75944"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r>
              <w:rPr>
                <w:rFonts w:ascii="Arial" w:hAnsi="Arial" w:cs="Arial" w:hint="eastAsia"/>
                <w:color w:val="000000" w:themeColor="text1"/>
                <w:sz w:val="21"/>
                <w:szCs w:val="21"/>
              </w:rPr>
              <w:t>stacked_cell=tf.nn.rnn_cell.MultiRNNCell([self.rnn_cell(FLAGS,self.dropout) for _ in range(</w:t>
            </w:r>
            <w:proofErr w:type="spellStart"/>
            <w:r>
              <w:rPr>
                <w:rFonts w:ascii="Arial" w:hAnsi="Arial" w:cs="Arial" w:hint="eastAsia"/>
                <w:color w:val="000000" w:themeColor="text1"/>
                <w:sz w:val="21"/>
                <w:szCs w:val="21"/>
              </w:rPr>
              <w:t>FLAGS.num_layers</w:t>
            </w:r>
            <w:proofErr w:type="spellEnd"/>
            <w:r>
              <w:rPr>
                <w:rFonts w:ascii="Arial" w:hAnsi="Arial" w:cs="Arial" w:hint="eastAsia"/>
                <w:color w:val="000000" w:themeColor="text1"/>
                <w:sz w:val="21"/>
                <w:szCs w:val="21"/>
              </w:rPr>
              <w:t xml:space="preserve">)]) </w:t>
            </w:r>
          </w:p>
          <w:p w14:paraId="27186217"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all_outputs,state=tf.nn.dynamic_rnn(initial_state=initial_state,cell=stacked_cell,inputs=inputs,sequence_length=self.seq_lens,dtype=tf.float32)</w:t>
            </w:r>
          </w:p>
          <w:p w14:paraId="6D77E4C5"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outputs=</w:t>
            </w:r>
            <w:proofErr w:type="spellStart"/>
            <w:r>
              <w:rPr>
                <w:rFonts w:ascii="Arial" w:hAnsi="Arial" w:cs="Arial" w:hint="eastAsia"/>
                <w:color w:val="000000" w:themeColor="text1"/>
                <w:sz w:val="21"/>
                <w:szCs w:val="21"/>
              </w:rPr>
              <w:t>tf.reduce_sum</w:t>
            </w:r>
            <w:proofErr w:type="spellEnd"/>
            <w:r>
              <w:rPr>
                <w:rFonts w:ascii="Arial" w:hAnsi="Arial" w:cs="Arial" w:hint="eastAsia"/>
                <w:color w:val="000000" w:themeColor="text1"/>
                <w:sz w:val="21"/>
                <w:szCs w:val="21"/>
              </w:rPr>
              <w:t>(all_outputs,1)/</w:t>
            </w:r>
            <w:proofErr w:type="spellStart"/>
            <w:r>
              <w:rPr>
                <w:rFonts w:ascii="Arial" w:hAnsi="Arial" w:cs="Arial" w:hint="eastAsia"/>
                <w:color w:val="000000" w:themeColor="text1"/>
                <w:sz w:val="21"/>
                <w:szCs w:val="21"/>
              </w:rPr>
              <w:t>self.seq_lens</w:t>
            </w:r>
            <w:proofErr w:type="spellEnd"/>
            <w:r>
              <w:rPr>
                <w:rFonts w:ascii="Arial" w:hAnsi="Arial" w:cs="Arial" w:hint="eastAsia"/>
                <w:color w:val="000000" w:themeColor="text1"/>
                <w:sz w:val="21"/>
                <w:szCs w:val="21"/>
              </w:rPr>
              <w:t>[:,None]</w:t>
            </w:r>
          </w:p>
          <w:p w14:paraId="2B90404B"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w:t>
            </w:r>
            <w:r>
              <w:rPr>
                <w:rFonts w:ascii="Arial" w:hAnsi="Arial" w:cs="Arial" w:hint="eastAsia"/>
                <w:color w:val="000000" w:themeColor="text1"/>
                <w:sz w:val="21"/>
                <w:szCs w:val="21"/>
              </w:rPr>
              <w:t>将</w:t>
            </w:r>
            <w:r>
              <w:rPr>
                <w:rFonts w:ascii="Arial" w:hAnsi="Arial" w:cs="Arial" w:hint="eastAsia"/>
                <w:color w:val="000000" w:themeColor="text1"/>
                <w:sz w:val="21"/>
                <w:szCs w:val="21"/>
              </w:rPr>
              <w:t>outputs</w:t>
            </w:r>
            <w:r>
              <w:rPr>
                <w:rFonts w:ascii="Arial" w:hAnsi="Arial" w:cs="Arial" w:hint="eastAsia"/>
                <w:color w:val="000000" w:themeColor="text1"/>
                <w:sz w:val="21"/>
                <w:szCs w:val="21"/>
              </w:rPr>
              <w:t>经</w:t>
            </w:r>
            <w:r>
              <w:rPr>
                <w:rFonts w:ascii="Arial" w:hAnsi="Arial" w:cs="Arial" w:hint="eastAsia"/>
                <w:color w:val="000000" w:themeColor="text1"/>
                <w:sz w:val="21"/>
                <w:szCs w:val="21"/>
              </w:rPr>
              <w:t>dense</w:t>
            </w:r>
            <w:r>
              <w:rPr>
                <w:rFonts w:ascii="Arial" w:hAnsi="Arial" w:cs="Arial"/>
                <w:color w:val="000000" w:themeColor="text1"/>
                <w:sz w:val="21"/>
                <w:szCs w:val="21"/>
              </w:rPr>
              <w:t xml:space="preserve"> </w:t>
            </w:r>
            <w:r>
              <w:rPr>
                <w:rFonts w:ascii="Arial" w:hAnsi="Arial" w:cs="Arial" w:hint="eastAsia"/>
                <w:color w:val="000000" w:themeColor="text1"/>
                <w:sz w:val="21"/>
                <w:szCs w:val="21"/>
              </w:rPr>
              <w:t>layer</w:t>
            </w:r>
            <w:r>
              <w:rPr>
                <w:rFonts w:ascii="Arial" w:hAnsi="Arial" w:cs="Arial" w:hint="eastAsia"/>
                <w:color w:val="000000" w:themeColor="text1"/>
                <w:sz w:val="21"/>
                <w:szCs w:val="21"/>
              </w:rPr>
              <w:t>处理，得到</w:t>
            </w:r>
            <w:r>
              <w:rPr>
                <w:rFonts w:ascii="Arial" w:hAnsi="Arial" w:cs="Arial" w:hint="eastAsia"/>
                <w:color w:val="000000" w:themeColor="text1"/>
                <w:sz w:val="21"/>
                <w:szCs w:val="21"/>
              </w:rPr>
              <w:t>logits</w:t>
            </w:r>
          </w:p>
          <w:p w14:paraId="57FF5848"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self.predict</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tf.nn.top_k</w:t>
            </w:r>
            <w:proofErr w:type="spellEnd"/>
            <w:r>
              <w:rPr>
                <w:rFonts w:ascii="Arial" w:hAnsi="Arial" w:cs="Arial" w:hint="eastAsia"/>
                <w:color w:val="000000" w:themeColor="text1"/>
                <w:sz w:val="21"/>
                <w:szCs w:val="21"/>
              </w:rPr>
              <w:t>(logits,12,sorted=True)</w:t>
            </w:r>
          </w:p>
          <w:p w14:paraId="79EAB697"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self.loss</w:t>
            </w:r>
            <w:proofErr w:type="spellEnd"/>
            <w:r>
              <w:rPr>
                <w:rFonts w:ascii="Arial" w:hAnsi="Arial" w:cs="Arial" w:hint="eastAsia"/>
                <w:color w:val="000000" w:themeColor="text1"/>
                <w:sz w:val="21"/>
                <w:szCs w:val="21"/>
              </w:rPr>
              <w:t xml:space="preserve"> = </w:t>
            </w:r>
          </w:p>
          <w:p w14:paraId="3C6BC966"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lastRenderedPageBreak/>
              <w:t>tf.reduce_mean(tf.nn.weighted_cross_entropy_with_logits(self.targets_y,logits,FLAGS.pos_weight))</w:t>
            </w:r>
          </w:p>
          <w:p w14:paraId="0E1A225A"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 xml:space="preserve">self.lr = </w:t>
            </w:r>
            <w:proofErr w:type="spellStart"/>
            <w:r>
              <w:rPr>
                <w:rFonts w:ascii="Arial" w:hAnsi="Arial" w:cs="Arial" w:hint="eastAsia"/>
                <w:color w:val="000000" w:themeColor="text1"/>
                <w:sz w:val="21"/>
                <w:szCs w:val="21"/>
              </w:rPr>
              <w:t>tf.Variable</w:t>
            </w:r>
            <w:proofErr w:type="spellEnd"/>
            <w:r>
              <w:rPr>
                <w:rFonts w:ascii="Arial" w:hAnsi="Arial" w:cs="Arial" w:hint="eastAsia"/>
                <w:color w:val="000000" w:themeColor="text1"/>
                <w:sz w:val="21"/>
                <w:szCs w:val="21"/>
              </w:rPr>
              <w:t>(0.0, trainable=False)</w:t>
            </w:r>
          </w:p>
          <w:p w14:paraId="1BA49770"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trainable_vars</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tf.trainable_variables</w:t>
            </w:r>
            <w:proofErr w:type="spellEnd"/>
            <w:r>
              <w:rPr>
                <w:rFonts w:ascii="Arial" w:hAnsi="Arial" w:cs="Arial" w:hint="eastAsia"/>
                <w:color w:val="000000" w:themeColor="text1"/>
                <w:sz w:val="21"/>
                <w:szCs w:val="21"/>
              </w:rPr>
              <w:t>()</w:t>
            </w:r>
          </w:p>
          <w:p w14:paraId="145254C5"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optimizer=</w:t>
            </w:r>
            <w:proofErr w:type="spellStart"/>
            <w:r>
              <w:rPr>
                <w:rFonts w:ascii="Arial" w:hAnsi="Arial" w:cs="Arial" w:hint="eastAsia"/>
                <w:color w:val="000000" w:themeColor="text1"/>
                <w:sz w:val="21"/>
                <w:szCs w:val="21"/>
              </w:rPr>
              <w:t>tf.train.AdamOptimizer</w:t>
            </w:r>
            <w:proofErr w:type="spellEnd"/>
            <w:r>
              <w:rPr>
                <w:rFonts w:ascii="Arial" w:hAnsi="Arial" w:cs="Arial" w:hint="eastAsia"/>
                <w:color w:val="000000" w:themeColor="text1"/>
                <w:sz w:val="21"/>
                <w:szCs w:val="21"/>
              </w:rPr>
              <w:t>(self.lr)</w:t>
            </w:r>
          </w:p>
          <w:p w14:paraId="358ABC12"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优化器对网络参数进行更新</w:t>
            </w:r>
          </w:p>
        </w:tc>
      </w:tr>
    </w:tbl>
    <w:p w14:paraId="75F5B8EE" w14:textId="77777777" w:rsidR="00715ACB" w:rsidRDefault="00F50A61">
      <w:pPr>
        <w:spacing w:line="360" w:lineRule="auto"/>
        <w:jc w:val="center"/>
        <w:rPr>
          <w:rFonts w:ascii="Arial" w:hAnsi="Arial" w:cs="Arial"/>
          <w:color w:val="000000" w:themeColor="text1"/>
          <w:sz w:val="24"/>
        </w:rPr>
      </w:pPr>
      <w:bookmarkStart w:id="242" w:name="_Toc3067584"/>
      <w:r>
        <w:rPr>
          <w:rFonts w:ascii="Arial" w:hAnsi="Arial" w:cs="Arial" w:hint="eastAsia"/>
          <w:color w:val="000000" w:themeColor="text1"/>
          <w:sz w:val="24"/>
        </w:rPr>
        <w:lastRenderedPageBreak/>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6</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bookmarkStart w:id="243" w:name="_Hlk3044634"/>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的法条推荐方法模型</w:t>
      </w:r>
      <w:bookmarkEnd w:id="243"/>
      <w:r>
        <w:rPr>
          <w:rFonts w:ascii="Arial" w:hAnsi="Arial" w:cs="Arial" w:hint="eastAsia"/>
          <w:color w:val="000000" w:themeColor="text1"/>
          <w:sz w:val="24"/>
        </w:rPr>
        <w:t>构建代码</w:t>
      </w:r>
      <w:bookmarkEnd w:id="242"/>
    </w:p>
    <w:p w14:paraId="6EC4722D" w14:textId="77777777" w:rsidR="00715ACB" w:rsidRDefault="00F50A61" w:rsidP="000421B7">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模型的训练程序如图</w:t>
      </w:r>
      <w:r>
        <w:rPr>
          <w:rFonts w:ascii="Arial" w:hAnsi="Arial" w:cs="Arial" w:hint="eastAsia"/>
          <w:color w:val="000000" w:themeColor="text1"/>
          <w:sz w:val="24"/>
        </w:rPr>
        <w:t>3.7</w:t>
      </w:r>
      <w:r>
        <w:rPr>
          <w:rFonts w:ascii="Arial" w:hAnsi="Arial" w:cs="Arial" w:hint="eastAsia"/>
          <w:color w:val="000000" w:themeColor="text1"/>
          <w:sz w:val="24"/>
        </w:rPr>
        <w:t>所示，首先设置</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的使用方式，比如独占或是动态分配显存，本方法选择动态分配的方式。之后通过</w:t>
      </w:r>
      <w:proofErr w:type="spellStart"/>
      <w:r w:rsidRPr="000421B7">
        <w:rPr>
          <w:rFonts w:ascii="Arial" w:hAnsi="Arial" w:cs="Arial" w:hint="eastAsia"/>
          <w:color w:val="000000" w:themeColor="text1"/>
          <w:sz w:val="24"/>
        </w:rPr>
        <w:t>tf.Graph</w:t>
      </w:r>
      <w:proofErr w:type="spellEnd"/>
      <w:r w:rsidRPr="000421B7">
        <w:rPr>
          <w:rFonts w:ascii="Arial" w:hAnsi="Arial" w:cs="Arial" w:hint="eastAsia"/>
          <w:color w:val="000000" w:themeColor="text1"/>
          <w:sz w:val="24"/>
        </w:rPr>
        <w:t>()</w:t>
      </w:r>
      <w:r w:rsidRPr="000421B7">
        <w:rPr>
          <w:rFonts w:ascii="Arial" w:hAnsi="Arial" w:cs="Arial" w:hint="eastAsia"/>
          <w:color w:val="000000" w:themeColor="text1"/>
          <w:sz w:val="24"/>
        </w:rPr>
        <w:t>建立计算图，在计算图中创建模型结构。需要注意的时，实验是通过读取</w:t>
      </w:r>
      <w:proofErr w:type="spellStart"/>
      <w:r w:rsidRPr="000421B7">
        <w:rPr>
          <w:rFonts w:ascii="Arial" w:hAnsi="Arial" w:cs="Arial"/>
          <w:color w:val="000000" w:themeColor="text1"/>
          <w:sz w:val="24"/>
        </w:rPr>
        <w:t>T</w:t>
      </w:r>
      <w:r w:rsidRPr="000421B7">
        <w:rPr>
          <w:rFonts w:ascii="Arial" w:hAnsi="Arial" w:cs="Arial" w:hint="eastAsia"/>
          <w:color w:val="000000" w:themeColor="text1"/>
          <w:sz w:val="24"/>
        </w:rPr>
        <w:t>frecords</w:t>
      </w:r>
      <w:proofErr w:type="spellEnd"/>
      <w:r w:rsidRPr="000421B7">
        <w:rPr>
          <w:rFonts w:ascii="Arial" w:hAnsi="Arial" w:cs="Arial" w:hint="eastAsia"/>
          <w:color w:val="000000" w:themeColor="text1"/>
          <w:sz w:val="24"/>
        </w:rPr>
        <w:t>文件获取训练数据与测试数据的，并且为了减小训练时内存的消耗，通过</w:t>
      </w:r>
      <w:r w:rsidRPr="000421B7">
        <w:rPr>
          <w:rFonts w:ascii="Arial" w:hAnsi="Arial" w:cs="Arial" w:hint="eastAsia"/>
          <w:color w:val="000000" w:themeColor="text1"/>
          <w:sz w:val="24"/>
        </w:rPr>
        <w:t>inputs</w:t>
      </w:r>
      <w:r w:rsidRPr="000421B7">
        <w:rPr>
          <w:rFonts w:ascii="Arial" w:hAnsi="Arial" w:cs="Arial"/>
          <w:color w:val="000000" w:themeColor="text1"/>
          <w:sz w:val="24"/>
        </w:rPr>
        <w:t>()</w:t>
      </w:r>
      <w:r w:rsidRPr="000421B7">
        <w:rPr>
          <w:rFonts w:ascii="Arial" w:hAnsi="Arial" w:cs="Arial" w:hint="eastAsia"/>
          <w:color w:val="000000" w:themeColor="text1"/>
          <w:sz w:val="24"/>
        </w:rPr>
        <w:t>函数创建了两个数据读取线程，分别时读训练数据线程与读测试数据线程。线程将数据读入相关队列，而训练主线程则从队列中获取数据并用于训练。训练一定量数据后，需要执行模型验证，以避免模型过拟合。</w:t>
      </w:r>
    </w:p>
    <w:tbl>
      <w:tblPr>
        <w:tblStyle w:val="af6"/>
        <w:tblW w:w="8296" w:type="dxa"/>
        <w:tblLayout w:type="fixed"/>
        <w:tblLook w:val="04A0" w:firstRow="1" w:lastRow="0" w:firstColumn="1" w:lastColumn="0" w:noHBand="0" w:noVBand="1"/>
      </w:tblPr>
      <w:tblGrid>
        <w:gridCol w:w="8296"/>
      </w:tblGrid>
      <w:tr w:rsidR="00715ACB" w14:paraId="4A54DE76" w14:textId="77777777">
        <w:tc>
          <w:tcPr>
            <w:tcW w:w="8296" w:type="dxa"/>
          </w:tcPr>
          <w:p w14:paraId="015D21F6" w14:textId="77777777" w:rsidR="00715ACB" w:rsidRDefault="00F50A61">
            <w:pPr>
              <w:pStyle w:val="HTML"/>
              <w:shd w:val="clear" w:color="auto" w:fill="FFFFFF"/>
              <w:jc w:val="both"/>
              <w:rPr>
                <w:rFonts w:ascii="Arial" w:hAnsi="Arial" w:cs="Arial"/>
                <w:color w:val="000000" w:themeColor="text1"/>
                <w:sz w:val="21"/>
                <w:szCs w:val="21"/>
              </w:rPr>
            </w:pPr>
            <w:r>
              <w:rPr>
                <w:rFonts w:ascii="Arial" w:hAnsi="Arial" w:cs="Arial" w:hint="eastAsia"/>
                <w:color w:val="000000" w:themeColor="text1"/>
                <w:sz w:val="21"/>
                <w:szCs w:val="21"/>
              </w:rPr>
              <w:t>def train(</w:t>
            </w:r>
            <w:proofErr w:type="spellStart"/>
            <w:r>
              <w:rPr>
                <w:rFonts w:ascii="Arial" w:hAnsi="Arial" w:cs="Arial" w:hint="eastAsia"/>
                <w:color w:val="000000" w:themeColor="text1"/>
                <w:sz w:val="21"/>
                <w:szCs w:val="21"/>
              </w:rPr>
              <w:t>vocab_dict</w:t>
            </w:r>
            <w:proofErr w:type="spellEnd"/>
            <w:r>
              <w:rPr>
                <w:rFonts w:ascii="Arial" w:hAnsi="Arial" w:cs="Arial" w:hint="eastAsia"/>
                <w:color w:val="000000" w:themeColor="text1"/>
                <w:sz w:val="21"/>
                <w:szCs w:val="21"/>
              </w:rPr>
              <w:t>):</w:t>
            </w:r>
          </w:p>
          <w:p w14:paraId="6CEC8659" w14:textId="77777777" w:rsidR="00715ACB" w:rsidRDefault="00F50A61">
            <w:pPr>
              <w:pStyle w:val="HTML"/>
              <w:shd w:val="clear" w:color="auto" w:fill="FFFFFF"/>
              <w:jc w:val="both"/>
              <w:rPr>
                <w:rFonts w:ascii="Arial" w:hAnsi="Arial" w:cs="Arial"/>
                <w:color w:val="000000" w:themeColor="text1"/>
                <w:sz w:val="21"/>
                <w:szCs w:val="21"/>
              </w:rPr>
            </w:pPr>
            <w:r>
              <w:rPr>
                <w:rFonts w:ascii="Arial" w:hAnsi="Arial" w:cs="Arial" w:hint="eastAsia"/>
                <w:color w:val="000000" w:themeColor="text1"/>
                <w:sz w:val="21"/>
                <w:szCs w:val="21"/>
              </w:rPr>
              <w:t xml:space="preserve"> </w:t>
            </w:r>
            <w:r>
              <w:rPr>
                <w:rFonts w:ascii="Arial" w:hAnsi="Arial" w:cs="Arial"/>
                <w:color w:val="000000" w:themeColor="text1"/>
                <w:sz w:val="21"/>
                <w:szCs w:val="21"/>
              </w:rPr>
              <w:t xml:space="preserve">   </w:t>
            </w:r>
            <w:r>
              <w:rPr>
                <w:rFonts w:ascii="Arial" w:hAnsi="Arial" w:cs="Arial" w:hint="eastAsia"/>
                <w:color w:val="000000" w:themeColor="text1"/>
                <w:sz w:val="21"/>
                <w:szCs w:val="21"/>
              </w:rPr>
              <w:t>设置</w:t>
            </w:r>
            <w:r>
              <w:rPr>
                <w:rFonts w:ascii="Arial" w:hAnsi="Arial" w:cs="Arial" w:hint="eastAsia"/>
                <w:color w:val="000000" w:themeColor="text1"/>
                <w:sz w:val="21"/>
                <w:szCs w:val="21"/>
              </w:rPr>
              <w:t>G</w:t>
            </w:r>
            <w:r>
              <w:rPr>
                <w:rFonts w:ascii="Arial" w:hAnsi="Arial" w:cs="Arial"/>
                <w:color w:val="000000" w:themeColor="text1"/>
                <w:sz w:val="21"/>
                <w:szCs w:val="21"/>
              </w:rPr>
              <w:t>PU</w:t>
            </w:r>
            <w:r>
              <w:rPr>
                <w:rFonts w:ascii="Arial" w:hAnsi="Arial" w:cs="Arial" w:hint="eastAsia"/>
                <w:color w:val="000000" w:themeColor="text1"/>
                <w:sz w:val="21"/>
                <w:szCs w:val="21"/>
              </w:rPr>
              <w:t>的适用方式</w:t>
            </w:r>
          </w:p>
          <w:p w14:paraId="48EAF613" w14:textId="77777777" w:rsidR="00715ACB" w:rsidRDefault="00F50A61">
            <w:pPr>
              <w:pStyle w:val="HTML"/>
              <w:shd w:val="clear" w:color="auto" w:fill="FFFFFF"/>
              <w:ind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embedding_matrix</w:t>
            </w:r>
            <w:proofErr w:type="spellEnd"/>
            <w:r>
              <w:rPr>
                <w:rFonts w:ascii="Arial" w:hAnsi="Arial" w:cs="Arial" w:hint="eastAsia"/>
                <w:color w:val="000000" w:themeColor="text1"/>
                <w:sz w:val="21"/>
                <w:szCs w:val="21"/>
              </w:rPr>
              <w:t xml:space="preserve"> = </w:t>
            </w:r>
            <w:proofErr w:type="spellStart"/>
            <w:r>
              <w:rPr>
                <w:rFonts w:ascii="Arial" w:hAnsi="Arial" w:cs="Arial" w:hint="eastAsia"/>
                <w:color w:val="000000" w:themeColor="text1"/>
                <w:sz w:val="21"/>
                <w:szCs w:val="21"/>
              </w:rPr>
              <w:t>get_EmbeddingMatrix</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vocab_dict</w:t>
            </w:r>
            <w:proofErr w:type="spellEnd"/>
            <w:r>
              <w:rPr>
                <w:rFonts w:ascii="Arial" w:hAnsi="Arial" w:cs="Arial" w:hint="eastAsia"/>
                <w:color w:val="000000" w:themeColor="text1"/>
                <w:sz w:val="21"/>
                <w:szCs w:val="21"/>
              </w:rPr>
              <w:t>)</w:t>
            </w:r>
          </w:p>
          <w:p w14:paraId="78EF11F0" w14:textId="77777777" w:rsidR="00715ACB" w:rsidRDefault="00F50A61">
            <w:pPr>
              <w:pStyle w:val="HTML"/>
              <w:shd w:val="clear" w:color="auto" w:fill="FFFFFF"/>
              <w:ind w:firstLine="420"/>
              <w:jc w:val="both"/>
              <w:rPr>
                <w:rFonts w:ascii="Arial" w:hAnsi="Arial" w:cs="Arial"/>
                <w:color w:val="000000" w:themeColor="text1"/>
                <w:sz w:val="21"/>
                <w:szCs w:val="21"/>
              </w:rPr>
            </w:pPr>
            <w:r>
              <w:rPr>
                <w:rFonts w:ascii="Arial" w:hAnsi="Arial" w:cs="Arial" w:hint="eastAsia"/>
                <w:color w:val="000000" w:themeColor="text1"/>
                <w:sz w:val="21"/>
                <w:szCs w:val="21"/>
              </w:rPr>
              <w:t>#</w:t>
            </w:r>
            <w:r>
              <w:rPr>
                <w:rFonts w:ascii="Arial" w:hAnsi="Arial" w:cs="Arial" w:hint="eastAsia"/>
                <w:color w:val="000000" w:themeColor="text1"/>
                <w:sz w:val="21"/>
                <w:szCs w:val="21"/>
              </w:rPr>
              <w:t>根据</w:t>
            </w:r>
            <w:r>
              <w:rPr>
                <w:rFonts w:ascii="Arial" w:hAnsi="Arial" w:cs="Arial" w:hint="eastAsia"/>
                <w:color w:val="000000" w:themeColor="text1"/>
                <w:sz w:val="21"/>
                <w:szCs w:val="21"/>
              </w:rPr>
              <w:t>W</w:t>
            </w:r>
            <w:r>
              <w:rPr>
                <w:rFonts w:ascii="Arial" w:hAnsi="Arial" w:cs="Arial"/>
                <w:color w:val="000000" w:themeColor="text1"/>
                <w:sz w:val="21"/>
                <w:szCs w:val="21"/>
              </w:rPr>
              <w:t>ord2vec</w:t>
            </w:r>
            <w:r>
              <w:rPr>
                <w:rFonts w:ascii="Arial" w:hAnsi="Arial" w:cs="Arial" w:hint="eastAsia"/>
                <w:color w:val="000000" w:themeColor="text1"/>
                <w:sz w:val="21"/>
                <w:szCs w:val="21"/>
              </w:rPr>
              <w:t>得到</w:t>
            </w:r>
            <w:proofErr w:type="spellStart"/>
            <w:r>
              <w:rPr>
                <w:rFonts w:ascii="Arial" w:hAnsi="Arial" w:cs="Arial" w:hint="eastAsia"/>
                <w:color w:val="000000" w:themeColor="text1"/>
                <w:sz w:val="21"/>
                <w:szCs w:val="21"/>
              </w:rPr>
              <w:t>embedding_matrix</w:t>
            </w:r>
            <w:proofErr w:type="spellEnd"/>
            <w:r>
              <w:rPr>
                <w:rFonts w:ascii="Arial" w:hAnsi="Arial" w:cs="Arial" w:hint="eastAsia"/>
                <w:color w:val="000000" w:themeColor="text1"/>
                <w:sz w:val="21"/>
                <w:szCs w:val="21"/>
              </w:rPr>
              <w:t>，用于初始化深度网络的</w:t>
            </w:r>
            <w:r>
              <w:rPr>
                <w:rFonts w:ascii="Arial" w:hAnsi="Arial" w:cs="Arial" w:hint="eastAsia"/>
                <w:color w:val="000000" w:themeColor="text1"/>
                <w:sz w:val="21"/>
                <w:szCs w:val="21"/>
              </w:rPr>
              <w:t>Embedding</w:t>
            </w:r>
            <w:r>
              <w:rPr>
                <w:rFonts w:ascii="Arial" w:hAnsi="Arial" w:cs="Arial" w:hint="eastAsia"/>
                <w:color w:val="000000" w:themeColor="text1"/>
                <w:sz w:val="21"/>
                <w:szCs w:val="21"/>
              </w:rPr>
              <w:t>层</w:t>
            </w:r>
          </w:p>
          <w:p w14:paraId="069018A1" w14:textId="77777777" w:rsidR="00715ACB" w:rsidRDefault="00F50A61">
            <w:pPr>
              <w:pStyle w:val="HTML"/>
              <w:shd w:val="clear" w:color="auto" w:fill="FFFFFF"/>
              <w:ind w:firstLine="420"/>
              <w:jc w:val="both"/>
              <w:rPr>
                <w:rFonts w:ascii="Arial" w:hAnsi="Arial" w:cs="Arial"/>
                <w:color w:val="000000" w:themeColor="text1"/>
                <w:sz w:val="21"/>
                <w:szCs w:val="21"/>
              </w:rPr>
            </w:pPr>
            <w:r>
              <w:rPr>
                <w:rFonts w:ascii="Arial" w:hAnsi="Arial" w:cs="Arial" w:hint="eastAsia"/>
                <w:color w:val="000000" w:themeColor="text1"/>
                <w:sz w:val="21"/>
                <w:szCs w:val="21"/>
              </w:rPr>
              <w:t xml:space="preserve">with </w:t>
            </w:r>
            <w:proofErr w:type="spellStart"/>
            <w:r>
              <w:rPr>
                <w:rFonts w:ascii="Arial" w:hAnsi="Arial" w:cs="Arial" w:hint="eastAsia"/>
                <w:color w:val="000000" w:themeColor="text1"/>
                <w:sz w:val="21"/>
                <w:szCs w:val="21"/>
              </w:rPr>
              <w:t>tf.Graph</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as_default</w:t>
            </w:r>
            <w:proofErr w:type="spellEnd"/>
            <w:r>
              <w:rPr>
                <w:rFonts w:ascii="Arial" w:hAnsi="Arial" w:cs="Arial" w:hint="eastAsia"/>
                <w:color w:val="000000" w:themeColor="text1"/>
                <w:sz w:val="21"/>
                <w:szCs w:val="21"/>
              </w:rPr>
              <w:t xml:space="preserve">(), </w:t>
            </w:r>
            <w:proofErr w:type="spellStart"/>
            <w:r>
              <w:rPr>
                <w:rFonts w:ascii="Arial" w:hAnsi="Arial" w:cs="Arial" w:hint="eastAsia"/>
                <w:color w:val="000000" w:themeColor="text1"/>
                <w:sz w:val="21"/>
                <w:szCs w:val="21"/>
              </w:rPr>
              <w:t>tf.Session</w:t>
            </w:r>
            <w:proofErr w:type="spellEnd"/>
            <w:r>
              <w:rPr>
                <w:rFonts w:ascii="Arial" w:hAnsi="Arial" w:cs="Arial" w:hint="eastAsia"/>
                <w:color w:val="000000" w:themeColor="text1"/>
                <w:sz w:val="21"/>
                <w:szCs w:val="21"/>
              </w:rPr>
              <w:t>(config=</w:t>
            </w:r>
            <w:proofErr w:type="spellStart"/>
            <w:r>
              <w:rPr>
                <w:rFonts w:ascii="Arial" w:hAnsi="Arial" w:cs="Arial" w:hint="eastAsia"/>
                <w:color w:val="000000" w:themeColor="text1"/>
                <w:sz w:val="21"/>
                <w:szCs w:val="21"/>
              </w:rPr>
              <w:t>gpuConfig</w:t>
            </w:r>
            <w:proofErr w:type="spellEnd"/>
            <w:r>
              <w:rPr>
                <w:rFonts w:ascii="Arial" w:hAnsi="Arial" w:cs="Arial" w:hint="eastAsia"/>
                <w:color w:val="000000" w:themeColor="text1"/>
                <w:sz w:val="21"/>
                <w:szCs w:val="21"/>
              </w:rPr>
              <w:t xml:space="preserve">) as </w:t>
            </w:r>
            <w:proofErr w:type="spellStart"/>
            <w:r>
              <w:rPr>
                <w:rFonts w:ascii="Arial" w:hAnsi="Arial" w:cs="Arial" w:hint="eastAsia"/>
                <w:color w:val="000000" w:themeColor="text1"/>
                <w:sz w:val="21"/>
                <w:szCs w:val="21"/>
              </w:rPr>
              <w:t>sess</w:t>
            </w:r>
            <w:proofErr w:type="spellEnd"/>
            <w:r>
              <w:rPr>
                <w:rFonts w:ascii="Arial" w:hAnsi="Arial" w:cs="Arial" w:hint="eastAsia"/>
                <w:color w:val="000000" w:themeColor="text1"/>
                <w:sz w:val="21"/>
                <w:szCs w:val="21"/>
              </w:rPr>
              <w:t>:</w:t>
            </w:r>
          </w:p>
          <w:p w14:paraId="610D9674"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train_fact</w:t>
            </w:r>
            <w:proofErr w:type="spellEnd"/>
            <w:r>
              <w:rPr>
                <w:rFonts w:ascii="Arial" w:hAnsi="Arial" w:cs="Arial" w:hint="eastAsia"/>
                <w:color w:val="000000" w:themeColor="text1"/>
                <w:sz w:val="21"/>
                <w:szCs w:val="21"/>
              </w:rPr>
              <w:t xml:space="preserve">, </w:t>
            </w:r>
            <w:proofErr w:type="spellStart"/>
            <w:r>
              <w:rPr>
                <w:rFonts w:ascii="Arial" w:hAnsi="Arial" w:cs="Arial" w:hint="eastAsia"/>
                <w:color w:val="000000" w:themeColor="text1"/>
                <w:sz w:val="21"/>
                <w:szCs w:val="21"/>
              </w:rPr>
              <w:t>train_laws</w:t>
            </w:r>
            <w:proofErr w:type="spellEnd"/>
            <w:r>
              <w:rPr>
                <w:rFonts w:ascii="Arial" w:hAnsi="Arial" w:cs="Arial" w:hint="eastAsia"/>
                <w:color w:val="000000" w:themeColor="text1"/>
                <w:sz w:val="21"/>
                <w:szCs w:val="21"/>
              </w:rPr>
              <w:t xml:space="preserve"> = </w:t>
            </w:r>
          </w:p>
          <w:p w14:paraId="6151C24C" w14:textId="77777777" w:rsidR="00715ACB" w:rsidRDefault="00F50A61">
            <w:pPr>
              <w:pStyle w:val="HTML"/>
              <w:shd w:val="clear" w:color="auto" w:fill="FFFFFF"/>
              <w:ind w:firstLineChars="600" w:firstLine="1260"/>
              <w:jc w:val="both"/>
              <w:rPr>
                <w:rFonts w:ascii="Arial" w:hAnsi="Arial" w:cs="Arial"/>
                <w:color w:val="000000" w:themeColor="text1"/>
                <w:sz w:val="21"/>
                <w:szCs w:val="21"/>
              </w:rPr>
            </w:pPr>
            <w:r>
              <w:rPr>
                <w:rFonts w:ascii="Arial" w:hAnsi="Arial" w:cs="Arial" w:hint="eastAsia"/>
                <w:color w:val="000000" w:themeColor="text1"/>
                <w:sz w:val="21"/>
                <w:szCs w:val="21"/>
              </w:rPr>
              <w:t>inputs(</w:t>
            </w:r>
            <w:proofErr w:type="spellStart"/>
            <w:r>
              <w:rPr>
                <w:rFonts w:ascii="Arial" w:hAnsi="Arial" w:cs="Arial" w:hint="eastAsia"/>
                <w:color w:val="000000" w:themeColor="text1"/>
                <w:sz w:val="21"/>
                <w:szCs w:val="21"/>
              </w:rPr>
              <w:t>FLAGS.input_traindata</w:t>
            </w:r>
            <w:proofErr w:type="spellEnd"/>
            <w:r>
              <w:rPr>
                <w:rFonts w:ascii="Arial" w:hAnsi="Arial" w:cs="Arial" w:hint="eastAsia"/>
                <w:color w:val="000000" w:themeColor="text1"/>
                <w:sz w:val="21"/>
                <w:szCs w:val="21"/>
              </w:rPr>
              <w:t xml:space="preserve">, </w:t>
            </w:r>
            <w:proofErr w:type="spellStart"/>
            <w:r>
              <w:rPr>
                <w:rFonts w:ascii="Arial" w:hAnsi="Arial" w:cs="Arial" w:hint="eastAsia"/>
                <w:color w:val="000000" w:themeColor="text1"/>
                <w:sz w:val="21"/>
                <w:szCs w:val="21"/>
              </w:rPr>
              <w:t>FLAGS.batch_size,FLAGS.num_classes</w:t>
            </w:r>
            <w:proofErr w:type="spellEnd"/>
            <w:r>
              <w:rPr>
                <w:rFonts w:ascii="Arial" w:hAnsi="Arial" w:cs="Arial" w:hint="eastAsia"/>
                <w:color w:val="000000" w:themeColor="text1"/>
                <w:sz w:val="21"/>
                <w:szCs w:val="21"/>
              </w:rPr>
              <w:t>)</w:t>
            </w:r>
          </w:p>
          <w:p w14:paraId="1897B581"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valid_fact,valid_laws</w:t>
            </w:r>
            <w:proofErr w:type="spellEnd"/>
            <w:r>
              <w:rPr>
                <w:rFonts w:ascii="Arial" w:hAnsi="Arial" w:cs="Arial" w:hint="eastAsia"/>
                <w:color w:val="000000" w:themeColor="text1"/>
                <w:sz w:val="21"/>
                <w:szCs w:val="21"/>
              </w:rPr>
              <w:t>=</w:t>
            </w:r>
          </w:p>
          <w:p w14:paraId="0F1ACBD1" w14:textId="77777777" w:rsidR="00715ACB" w:rsidRDefault="00F50A61">
            <w:pPr>
              <w:pStyle w:val="HTML"/>
              <w:shd w:val="clear" w:color="auto" w:fill="FFFFFF"/>
              <w:ind w:firstLineChars="600" w:firstLine="1260"/>
              <w:jc w:val="both"/>
              <w:rPr>
                <w:rFonts w:ascii="Arial" w:hAnsi="Arial" w:cs="Arial"/>
                <w:color w:val="000000" w:themeColor="text1"/>
                <w:sz w:val="21"/>
                <w:szCs w:val="21"/>
              </w:rPr>
            </w:pPr>
            <w:r>
              <w:rPr>
                <w:rFonts w:ascii="Arial" w:hAnsi="Arial" w:cs="Arial" w:hint="eastAsia"/>
                <w:color w:val="000000" w:themeColor="text1"/>
                <w:sz w:val="21"/>
                <w:szCs w:val="21"/>
              </w:rPr>
              <w:t>inputs(</w:t>
            </w:r>
            <w:proofErr w:type="spellStart"/>
            <w:r>
              <w:rPr>
                <w:rFonts w:ascii="Arial" w:hAnsi="Arial" w:cs="Arial" w:hint="eastAsia"/>
                <w:color w:val="000000" w:themeColor="text1"/>
                <w:sz w:val="21"/>
                <w:szCs w:val="21"/>
              </w:rPr>
              <w:t>FLAGS.input_validdata,FLAGS.batch_size,FLAGS.num_classes</w:t>
            </w:r>
            <w:proofErr w:type="spellEnd"/>
            <w:r>
              <w:rPr>
                <w:rFonts w:ascii="Arial" w:hAnsi="Arial" w:cs="Arial" w:hint="eastAsia"/>
                <w:color w:val="000000" w:themeColor="text1"/>
                <w:sz w:val="21"/>
                <w:szCs w:val="21"/>
              </w:rPr>
              <w:t>)</w:t>
            </w:r>
          </w:p>
          <w:p w14:paraId="1209BC03"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r>
              <w:rPr>
                <w:rFonts w:ascii="Arial" w:hAnsi="Arial" w:cs="Arial" w:hint="eastAsia"/>
                <w:color w:val="000000" w:themeColor="text1"/>
                <w:sz w:val="21"/>
                <w:szCs w:val="21"/>
              </w:rPr>
              <w:t>model =</w:t>
            </w:r>
            <w:proofErr w:type="spellStart"/>
            <w:r>
              <w:rPr>
                <w:rFonts w:ascii="Arial" w:hAnsi="Arial" w:cs="Arial" w:hint="eastAsia"/>
                <w:color w:val="000000" w:themeColor="text1"/>
                <w:sz w:val="21"/>
                <w:szCs w:val="21"/>
              </w:rPr>
              <w:t>create_model</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sess,FLAGS,embedding_matrix</w:t>
            </w:r>
            <w:proofErr w:type="spellEnd"/>
            <w:r>
              <w:rPr>
                <w:rFonts w:ascii="Arial" w:hAnsi="Arial" w:cs="Arial" w:hint="eastAsia"/>
                <w:color w:val="000000" w:themeColor="text1"/>
                <w:sz w:val="21"/>
                <w:szCs w:val="21"/>
              </w:rPr>
              <w:t>)</w:t>
            </w:r>
          </w:p>
          <w:p w14:paraId="1A7E8394"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coord</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tf.train.Coordinator</w:t>
            </w:r>
            <w:proofErr w:type="spellEnd"/>
            <w:r>
              <w:rPr>
                <w:rFonts w:ascii="Arial" w:hAnsi="Arial" w:cs="Arial" w:hint="eastAsia"/>
                <w:color w:val="000000" w:themeColor="text1"/>
                <w:sz w:val="21"/>
                <w:szCs w:val="21"/>
              </w:rPr>
              <w:t>()</w:t>
            </w:r>
          </w:p>
          <w:p w14:paraId="028A78FF" w14:textId="77777777" w:rsidR="00715ACB" w:rsidRDefault="00F50A61">
            <w:pPr>
              <w:pStyle w:val="HTML"/>
              <w:shd w:val="clear" w:color="auto" w:fill="FFFFFF"/>
              <w:ind w:firstLineChars="400" w:firstLine="840"/>
              <w:jc w:val="both"/>
              <w:rPr>
                <w:rFonts w:ascii="Arial" w:hAnsi="Arial" w:cs="Arial"/>
                <w:color w:val="000000" w:themeColor="text1"/>
                <w:sz w:val="21"/>
                <w:szCs w:val="21"/>
              </w:rPr>
            </w:pPr>
            <w:r>
              <w:rPr>
                <w:rFonts w:ascii="Arial" w:hAnsi="Arial" w:cs="Arial" w:hint="eastAsia"/>
                <w:color w:val="000000" w:themeColor="text1"/>
                <w:sz w:val="21"/>
                <w:szCs w:val="21"/>
              </w:rPr>
              <w:t>threads=</w:t>
            </w:r>
            <w:proofErr w:type="spellStart"/>
            <w:r>
              <w:rPr>
                <w:rFonts w:ascii="Arial" w:hAnsi="Arial" w:cs="Arial" w:hint="eastAsia"/>
                <w:color w:val="000000" w:themeColor="text1"/>
                <w:sz w:val="21"/>
                <w:szCs w:val="21"/>
              </w:rPr>
              <w:t>tf.train.start_queue_runners</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coord</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coord</w:t>
            </w:r>
            <w:proofErr w:type="spellEnd"/>
            <w:r>
              <w:rPr>
                <w:rFonts w:ascii="Arial" w:hAnsi="Arial" w:cs="Arial" w:hint="eastAsia"/>
                <w:color w:val="000000" w:themeColor="text1"/>
                <w:sz w:val="21"/>
                <w:szCs w:val="21"/>
              </w:rPr>
              <w:t>)</w:t>
            </w:r>
          </w:p>
          <w:p w14:paraId="155072E8" w14:textId="77777777" w:rsidR="00715ACB" w:rsidRDefault="00F50A61">
            <w:pPr>
              <w:pStyle w:val="HTML"/>
              <w:shd w:val="clear" w:color="auto" w:fill="FFFFFF"/>
              <w:ind w:leftChars="100" w:left="420" w:hangingChars="100" w:hanging="210"/>
              <w:jc w:val="both"/>
              <w:rPr>
                <w:rFonts w:ascii="Arial" w:hAnsi="Arial" w:cs="Arial"/>
                <w:color w:val="000000" w:themeColor="text1"/>
                <w:sz w:val="21"/>
                <w:szCs w:val="21"/>
              </w:rPr>
            </w:pPr>
            <w:r>
              <w:rPr>
                <w:rFonts w:ascii="Arial" w:hAnsi="Arial" w:cs="Arial" w:hint="eastAsia"/>
                <w:color w:val="000000" w:themeColor="text1"/>
                <w:sz w:val="21"/>
                <w:szCs w:val="21"/>
              </w:rPr>
              <w:t xml:space="preserve"> </w:t>
            </w:r>
            <w:r>
              <w:rPr>
                <w:rFonts w:ascii="Arial" w:hAnsi="Arial" w:cs="Arial"/>
                <w:color w:val="000000" w:themeColor="text1"/>
                <w:sz w:val="21"/>
                <w:szCs w:val="21"/>
              </w:rPr>
              <w:t xml:space="preserve">     </w:t>
            </w:r>
            <w:r>
              <w:rPr>
                <w:rFonts w:ascii="Arial" w:hAnsi="Arial" w:cs="Arial" w:hint="eastAsia"/>
                <w:color w:val="000000" w:themeColor="text1"/>
                <w:sz w:val="21"/>
                <w:szCs w:val="21"/>
              </w:rPr>
              <w:t>从训练数据存储线程中获取数据训练模型，每训练一定数量数据再从测试数据线程中读取数据并验证模型，避免过拟合</w:t>
            </w:r>
          </w:p>
        </w:tc>
      </w:tr>
    </w:tbl>
    <w:p w14:paraId="34E73DD8" w14:textId="77777777" w:rsidR="00715ACB" w:rsidRDefault="00F50A61">
      <w:pPr>
        <w:spacing w:line="360" w:lineRule="auto"/>
        <w:jc w:val="center"/>
        <w:rPr>
          <w:rFonts w:ascii="Arial" w:hAnsi="Arial" w:cs="Arial"/>
          <w:color w:val="000000" w:themeColor="text1"/>
          <w:sz w:val="24"/>
        </w:rPr>
      </w:pPr>
      <w:bookmarkStart w:id="244" w:name="_Toc3067585"/>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7</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的法条推荐方法模型训练代码</w:t>
      </w:r>
      <w:bookmarkEnd w:id="244"/>
    </w:p>
    <w:p w14:paraId="263C4D4E" w14:textId="77777777" w:rsidR="00715ACB" w:rsidRDefault="00F50A61">
      <w:pPr>
        <w:pStyle w:val="2"/>
      </w:pPr>
      <w:bookmarkStart w:id="245" w:name="_Toc3559754"/>
      <w:r>
        <w:rPr>
          <w:rFonts w:hint="eastAsia"/>
        </w:rPr>
        <w:t>3.5</w:t>
      </w:r>
      <w:r>
        <w:t xml:space="preserve"> </w:t>
      </w:r>
      <w:r>
        <w:rPr>
          <w:rFonts w:hint="eastAsia"/>
        </w:rPr>
        <w:t>基于</w:t>
      </w:r>
      <w:r>
        <w:rPr>
          <w:rFonts w:hint="eastAsia"/>
        </w:rPr>
        <w:t>L</w:t>
      </w:r>
      <w:r>
        <w:t>DA-LSTM</w:t>
      </w:r>
      <w:r>
        <w:rPr>
          <w:rFonts w:hint="eastAsia"/>
        </w:rPr>
        <w:t>的法条推荐方法</w:t>
      </w:r>
      <w:bookmarkEnd w:id="245"/>
    </w:p>
    <w:p w14:paraId="726E67E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司法审判过程中，如果以文书主题作为约束，那么引用法条必定与主题有较强的关联关系。所以，本实验额外加入主题向量作为先验知识，仍基于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来训练法条推荐模型。该方法核心思想通过</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主题模型计算出查明事实段的主题向量，将主题向量作为先验知识，输入到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深度网络中训练。其中，结合先验知识的方法是需要解决的核心问题，接下来将详细介绍基于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w:t>
      </w:r>
      <w:r>
        <w:rPr>
          <w:rFonts w:ascii="Arial" w:hAnsi="Arial" w:cs="Arial" w:hint="eastAsia"/>
          <w:color w:val="000000" w:themeColor="text1"/>
          <w:sz w:val="24"/>
        </w:rPr>
        <w:lastRenderedPageBreak/>
        <w:t>法条推荐方法。</w:t>
      </w:r>
    </w:p>
    <w:p w14:paraId="1094D619" w14:textId="77777777" w:rsidR="00715ACB" w:rsidRDefault="00F50A61">
      <w:pPr>
        <w:pStyle w:val="3"/>
      </w:pPr>
      <w:bookmarkStart w:id="246" w:name="_Toc3559755"/>
      <w:r>
        <w:rPr>
          <w:rFonts w:hint="eastAsia"/>
        </w:rPr>
        <w:t>3.5.1</w:t>
      </w:r>
      <w:r>
        <w:t xml:space="preserve"> </w:t>
      </w:r>
      <w:r>
        <w:rPr>
          <w:rFonts w:hint="eastAsia"/>
        </w:rPr>
        <w:t>具体流程图</w:t>
      </w:r>
      <w:bookmarkEnd w:id="246"/>
    </w:p>
    <w:p w14:paraId="38E6342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由于加入先验知识可以提供更多信息，对法条推荐任务有着重大的意义。所以本实验在训练</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模型的时候，额外引入了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主题向量。其具体流程如图</w:t>
      </w:r>
      <w:r>
        <w:rPr>
          <w:rFonts w:ascii="Arial" w:hAnsi="Arial" w:cs="Arial" w:hint="eastAsia"/>
          <w:color w:val="000000" w:themeColor="text1"/>
          <w:sz w:val="24"/>
        </w:rPr>
        <w:t>3.8</w:t>
      </w:r>
      <w:r>
        <w:rPr>
          <w:rFonts w:ascii="Arial" w:hAnsi="Arial" w:cs="Arial" w:hint="eastAsia"/>
          <w:color w:val="000000" w:themeColor="text1"/>
          <w:sz w:val="24"/>
        </w:rPr>
        <w:t>所示，其主要步骤包括：</w:t>
      </w:r>
    </w:p>
    <w:p w14:paraId="726BA969" w14:textId="77777777" w:rsidR="00715ACB" w:rsidRDefault="00714277">
      <w:pPr>
        <w:jc w:val="center"/>
        <w:rPr>
          <w:color w:val="000000" w:themeColor="text1"/>
        </w:rPr>
      </w:pPr>
      <w:r>
        <w:rPr>
          <w:color w:val="000000" w:themeColor="text1"/>
        </w:rPr>
        <w:pict w14:anchorId="67C4E2CA">
          <v:shape id="_x0000_i1039" type="#_x0000_t75" style="width:415.1pt;height:295.5pt">
            <v:imagedata r:id="rId41" o:title=""/>
          </v:shape>
        </w:pict>
      </w:r>
    </w:p>
    <w:p w14:paraId="55DF8DD0" w14:textId="77777777" w:rsidR="00715ACB" w:rsidRDefault="00F50A61">
      <w:pPr>
        <w:spacing w:line="360" w:lineRule="auto"/>
        <w:jc w:val="center"/>
        <w:rPr>
          <w:color w:val="000000" w:themeColor="text1"/>
        </w:rPr>
      </w:pPr>
      <w:bookmarkStart w:id="247" w:name="_Toc3067586"/>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8</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的法条推荐方法流程图</w:t>
      </w:r>
      <w:bookmarkEnd w:id="247"/>
    </w:p>
    <w:p w14:paraId="7C504F8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）按照</w:t>
      </w:r>
      <w:r>
        <w:rPr>
          <w:rFonts w:ascii="Arial" w:hAnsi="Arial" w:cs="Arial" w:hint="eastAsia"/>
          <w:color w:val="000000" w:themeColor="text1"/>
          <w:sz w:val="24"/>
        </w:rPr>
        <w:t>3.3</w:t>
      </w:r>
      <w:r>
        <w:rPr>
          <w:rFonts w:ascii="Arial" w:hAnsi="Arial" w:cs="Arial" w:hint="eastAsia"/>
          <w:color w:val="000000" w:themeColor="text1"/>
          <w:sz w:val="24"/>
        </w:rPr>
        <w:t>节所阐述的方法对裁判文书数据集进行预处理，得到标准化数据的</w:t>
      </w:r>
      <w:proofErr w:type="spellStart"/>
      <w:r>
        <w:rPr>
          <w:rFonts w:ascii="Arial" w:hAnsi="Arial" w:cs="Arial" w:hint="eastAsia"/>
          <w:color w:val="000000" w:themeColor="text1"/>
          <w:sz w:val="24"/>
        </w:rPr>
        <w:t>Tfrecords</w:t>
      </w:r>
      <w:proofErr w:type="spellEnd"/>
      <w:r>
        <w:rPr>
          <w:rFonts w:ascii="Arial" w:hAnsi="Arial" w:cs="Arial" w:hint="eastAsia"/>
          <w:color w:val="000000" w:themeColor="text1"/>
          <w:sz w:val="24"/>
        </w:rPr>
        <w:t>文件。同样地，由于语料库中的数据有规律的排序，模型训练前需要将数据乱序处理。</w:t>
      </w:r>
    </w:p>
    <w:p w14:paraId="3009097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）从</w:t>
      </w:r>
      <w:proofErr w:type="spellStart"/>
      <w:r>
        <w:rPr>
          <w:rFonts w:ascii="Arial" w:hAnsi="Arial" w:cs="Arial" w:hint="eastAsia"/>
          <w:color w:val="000000" w:themeColor="text1"/>
          <w:sz w:val="24"/>
        </w:rPr>
        <w:t>Tfrecords</w:t>
      </w:r>
      <w:proofErr w:type="spellEnd"/>
      <w:r>
        <w:rPr>
          <w:rFonts w:ascii="Arial" w:hAnsi="Arial" w:cs="Arial" w:hint="eastAsia"/>
          <w:color w:val="000000" w:themeColor="text1"/>
          <w:sz w:val="24"/>
        </w:rPr>
        <w:t>文件读取数据，训练基于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的法条推荐模型。再训练阶段需要定期对验证集中数据进行验证，以避免过拟合。</w:t>
      </w:r>
    </w:p>
    <w:p w14:paraId="65BD4FC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3</w:t>
      </w:r>
      <w:r>
        <w:rPr>
          <w:rFonts w:ascii="Arial" w:hAnsi="Arial" w:cs="Arial" w:hint="eastAsia"/>
          <w:color w:val="000000" w:themeColor="text1"/>
          <w:sz w:val="24"/>
        </w:rPr>
        <w:t>）对用户输入的案件基本情况进行分词以及去除专用停用词。</w:t>
      </w:r>
    </w:p>
    <w:p w14:paraId="2AAA89E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4</w:t>
      </w:r>
      <w:r>
        <w:rPr>
          <w:rFonts w:ascii="Arial" w:hAnsi="Arial" w:cs="Arial" w:hint="eastAsia"/>
          <w:color w:val="000000" w:themeColor="text1"/>
          <w:sz w:val="24"/>
        </w:rPr>
        <w:t>）从检查点文件恢复模型，将分词结果输入模型，输出推荐法条。</w:t>
      </w:r>
    </w:p>
    <w:p w14:paraId="6B79C32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接下来</w:t>
      </w:r>
      <w:r>
        <w:rPr>
          <w:rFonts w:ascii="Arial" w:hAnsi="Arial" w:cs="Arial" w:hint="eastAsia"/>
          <w:color w:val="000000" w:themeColor="text1"/>
          <w:sz w:val="24"/>
        </w:rPr>
        <w:t>3.5.2</w:t>
      </w:r>
      <w:r>
        <w:rPr>
          <w:rFonts w:ascii="Arial" w:hAnsi="Arial" w:cs="Arial" w:hint="eastAsia"/>
          <w:color w:val="000000" w:themeColor="text1"/>
          <w:sz w:val="24"/>
        </w:rPr>
        <w:t>节将详细介绍本实验的模型结构以及训练方法。</w:t>
      </w:r>
    </w:p>
    <w:p w14:paraId="39418823" w14:textId="77777777" w:rsidR="00715ACB" w:rsidRDefault="00F50A61">
      <w:pPr>
        <w:pStyle w:val="3"/>
      </w:pPr>
      <w:bookmarkStart w:id="248" w:name="_Toc3559756"/>
      <w:r>
        <w:rPr>
          <w:rFonts w:hint="eastAsia"/>
        </w:rPr>
        <w:lastRenderedPageBreak/>
        <w:t>3.5.2</w:t>
      </w:r>
      <w:r>
        <w:t xml:space="preserve"> </w:t>
      </w:r>
      <w:r>
        <w:rPr>
          <w:rFonts w:hint="eastAsia"/>
        </w:rPr>
        <w:t>模型结构及训练</w:t>
      </w:r>
      <w:bookmarkEnd w:id="248"/>
    </w:p>
    <w:p w14:paraId="22108B0C" w14:textId="2C22FD2C"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同样以</w:t>
      </w:r>
      <w:r>
        <w:rPr>
          <w:rFonts w:ascii="Arial" w:hAnsi="Arial" w:cs="Arial" w:hint="eastAsia"/>
          <w:color w:val="000000" w:themeColor="text1"/>
          <w:sz w:val="24"/>
        </w:rPr>
        <w:t>8</w:t>
      </w: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的比例，按照分层抽样的方法将数据拆分为训练集</w:t>
      </w:r>
      <w:proofErr w:type="spellStart"/>
      <w:r>
        <w:rPr>
          <w:rFonts w:ascii="Arial" w:hAnsi="Arial" w:cs="Arial" w:hint="eastAsia"/>
          <w:color w:val="000000" w:themeColor="text1"/>
          <w:sz w:val="24"/>
        </w:rPr>
        <w:t>D</w:t>
      </w:r>
      <w:r>
        <w:rPr>
          <w:rFonts w:ascii="Arial" w:hAnsi="Arial" w:cs="Arial"/>
          <w:color w:val="000000" w:themeColor="text1"/>
          <w:sz w:val="24"/>
        </w:rPr>
        <w:t>train</w:t>
      </w:r>
      <w:proofErr w:type="spellEnd"/>
      <w:r>
        <w:rPr>
          <w:rFonts w:ascii="Arial" w:hAnsi="Arial" w:cs="Arial" w:hint="eastAsia"/>
          <w:color w:val="000000" w:themeColor="text1"/>
          <w:sz w:val="24"/>
        </w:rPr>
        <w:t>与测试集</w:t>
      </w:r>
      <w:proofErr w:type="spellStart"/>
      <w:r>
        <w:rPr>
          <w:rFonts w:ascii="Arial" w:hAnsi="Arial" w:cs="Arial" w:hint="eastAsia"/>
          <w:color w:val="000000" w:themeColor="text1"/>
          <w:sz w:val="24"/>
        </w:rPr>
        <w:t>D</w:t>
      </w:r>
      <w:r>
        <w:rPr>
          <w:rFonts w:ascii="Arial" w:hAnsi="Arial" w:cs="Arial"/>
          <w:color w:val="000000" w:themeColor="text1"/>
          <w:sz w:val="24"/>
        </w:rPr>
        <w:t>test</w:t>
      </w:r>
      <w:proofErr w:type="spellEnd"/>
      <w:r>
        <w:rPr>
          <w:rFonts w:ascii="Arial" w:hAnsi="Arial" w:cs="Arial" w:hint="eastAsia"/>
          <w:color w:val="000000" w:themeColor="text1"/>
          <w:sz w:val="24"/>
        </w:rPr>
        <w:t>，所用方法和目的与</w:t>
      </w:r>
      <w:r>
        <w:rPr>
          <w:rFonts w:ascii="Arial" w:hAnsi="Arial" w:cs="Arial" w:hint="eastAsia"/>
          <w:color w:val="000000" w:themeColor="text1"/>
          <w:sz w:val="24"/>
        </w:rPr>
        <w:t>3.4</w:t>
      </w:r>
      <w:r>
        <w:rPr>
          <w:rFonts w:ascii="Arial" w:hAnsi="Arial" w:cs="Arial" w:hint="eastAsia"/>
          <w:color w:val="000000" w:themeColor="text1"/>
          <w:sz w:val="24"/>
        </w:rPr>
        <w:t>节相同。为了减少训练时所消耗的内存，仍然预先将训练集</w:t>
      </w:r>
      <w:proofErr w:type="spellStart"/>
      <w:r>
        <w:rPr>
          <w:rFonts w:ascii="Arial" w:hAnsi="Arial" w:cs="Arial" w:hint="eastAsia"/>
          <w:color w:val="000000" w:themeColor="text1"/>
          <w:sz w:val="24"/>
        </w:rPr>
        <w:t>D</w:t>
      </w:r>
      <w:r>
        <w:rPr>
          <w:rFonts w:ascii="Arial" w:hAnsi="Arial" w:cs="Arial"/>
          <w:color w:val="000000" w:themeColor="text1"/>
          <w:sz w:val="24"/>
        </w:rPr>
        <w:t>train</w:t>
      </w:r>
      <w:proofErr w:type="spellEnd"/>
      <w:r>
        <w:rPr>
          <w:rFonts w:ascii="Arial" w:hAnsi="Arial" w:cs="Arial" w:hint="eastAsia"/>
          <w:color w:val="000000" w:themeColor="text1"/>
          <w:sz w:val="24"/>
        </w:rPr>
        <w:t>与测试集</w:t>
      </w:r>
      <w:proofErr w:type="spellStart"/>
      <w:r>
        <w:rPr>
          <w:rFonts w:ascii="Arial" w:hAnsi="Arial" w:cs="Arial" w:hint="eastAsia"/>
          <w:color w:val="000000" w:themeColor="text1"/>
          <w:sz w:val="24"/>
        </w:rPr>
        <w:t>D</w:t>
      </w:r>
      <w:r>
        <w:rPr>
          <w:rFonts w:ascii="Arial" w:hAnsi="Arial" w:cs="Arial"/>
          <w:color w:val="000000" w:themeColor="text1"/>
          <w:sz w:val="24"/>
        </w:rPr>
        <w:t>test</w:t>
      </w:r>
      <w:proofErr w:type="spellEnd"/>
      <w:r>
        <w:rPr>
          <w:rFonts w:ascii="Arial" w:hAnsi="Arial" w:cs="Arial" w:hint="eastAsia"/>
          <w:color w:val="000000" w:themeColor="text1"/>
          <w:sz w:val="24"/>
        </w:rPr>
        <w:t>转为</w:t>
      </w:r>
      <w:proofErr w:type="spellStart"/>
      <w:r>
        <w:rPr>
          <w:rFonts w:ascii="Arial" w:hAnsi="Arial" w:cs="Arial" w:hint="eastAsia"/>
          <w:color w:val="000000" w:themeColor="text1"/>
          <w:sz w:val="24"/>
        </w:rPr>
        <w:t>T</w:t>
      </w:r>
      <w:r>
        <w:rPr>
          <w:rFonts w:ascii="Arial" w:hAnsi="Arial" w:cs="Arial"/>
          <w:color w:val="000000" w:themeColor="text1"/>
          <w:sz w:val="24"/>
        </w:rPr>
        <w:t>frecords</w:t>
      </w:r>
      <w:proofErr w:type="spellEnd"/>
      <w:r>
        <w:rPr>
          <w:rFonts w:ascii="Arial" w:hAnsi="Arial" w:cs="Arial" w:hint="eastAsia"/>
          <w:color w:val="000000" w:themeColor="text1"/>
          <w:sz w:val="24"/>
        </w:rPr>
        <w:t>的文件格式，同时实验对于处理不定长输入序列仍然采用动态</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的方法。该实验的关键在于设计一种有效的方法将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先验知识引入</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深度网络中，接下来将详细介绍。模型结构如图</w:t>
      </w:r>
      <w:r>
        <w:rPr>
          <w:rFonts w:ascii="Arial" w:hAnsi="Arial" w:cs="Arial" w:hint="eastAsia"/>
          <w:color w:val="000000" w:themeColor="text1"/>
          <w:sz w:val="24"/>
        </w:rPr>
        <w:t>3.9</w:t>
      </w:r>
      <w:r>
        <w:rPr>
          <w:rFonts w:ascii="Arial" w:hAnsi="Arial" w:cs="Arial" w:hint="eastAsia"/>
          <w:color w:val="000000" w:themeColor="text1"/>
          <w:sz w:val="24"/>
        </w:rPr>
        <w:t>所示，为了更快的收敛以及更高的准确率，</w:t>
      </w:r>
      <w:r>
        <w:rPr>
          <w:rFonts w:ascii="Arial" w:hAnsi="Arial" w:cs="Arial" w:hint="eastAsia"/>
          <w:color w:val="000000" w:themeColor="text1"/>
          <w:sz w:val="24"/>
        </w:rPr>
        <w:t>Embedding</w:t>
      </w:r>
      <w:r>
        <w:rPr>
          <w:rFonts w:ascii="Arial" w:hAnsi="Arial" w:cs="Arial" w:hint="eastAsia"/>
          <w:color w:val="000000" w:themeColor="text1"/>
          <w:sz w:val="24"/>
        </w:rPr>
        <w:t>层采用预训练好的</w:t>
      </w:r>
      <w:r>
        <w:rPr>
          <w:rFonts w:ascii="Arial" w:hAnsi="Arial" w:cs="Arial"/>
          <w:color w:val="000000" w:themeColor="text1"/>
          <w:sz w:val="24"/>
        </w:rPr>
        <w:t>W</w:t>
      </w:r>
      <w:r>
        <w:rPr>
          <w:rFonts w:ascii="Arial" w:hAnsi="Arial" w:cs="Arial" w:hint="eastAsia"/>
          <w:color w:val="000000" w:themeColor="text1"/>
          <w:sz w:val="24"/>
        </w:rPr>
        <w:t>ord2vec</w:t>
      </w:r>
      <w:r>
        <w:rPr>
          <w:rFonts w:ascii="Arial" w:hAnsi="Arial" w:cs="Arial" w:hint="eastAsia"/>
          <w:color w:val="000000" w:themeColor="text1"/>
          <w:sz w:val="24"/>
        </w:rPr>
        <w:t>模型来初始化。</w:t>
      </w:r>
      <w:r w:rsidR="00FC280B">
        <w:rPr>
          <w:rFonts w:ascii="Arial" w:hAnsi="Arial" w:cs="Arial" w:hint="eastAsia"/>
          <w:color w:val="000000" w:themeColor="text1"/>
          <w:sz w:val="24"/>
        </w:rPr>
        <w:t>首先</w:t>
      </w:r>
      <w:r>
        <w:rPr>
          <w:rFonts w:ascii="Arial" w:hAnsi="Arial" w:cs="Arial" w:hint="eastAsia"/>
          <w:color w:val="000000" w:themeColor="text1"/>
          <w:sz w:val="24"/>
        </w:rPr>
        <w:t>输入案件的基本情况，分词</w:t>
      </w:r>
      <w:r w:rsidR="00FC280B">
        <w:rPr>
          <w:rFonts w:ascii="Arial" w:hAnsi="Arial" w:cs="Arial" w:hint="eastAsia"/>
          <w:color w:val="000000" w:themeColor="text1"/>
          <w:sz w:val="24"/>
        </w:rPr>
        <w:t>结果</w:t>
      </w:r>
      <w:r>
        <w:rPr>
          <w:rFonts w:ascii="Arial" w:hAnsi="Arial" w:cs="Arial" w:hint="eastAsia"/>
          <w:color w:val="000000" w:themeColor="text1"/>
          <w:sz w:val="24"/>
        </w:rPr>
        <w:t>经过</w:t>
      </w:r>
      <w:r>
        <w:rPr>
          <w:rFonts w:ascii="Arial" w:hAnsi="Arial" w:cs="Arial" w:hint="eastAsia"/>
          <w:color w:val="000000" w:themeColor="text1"/>
          <w:sz w:val="24"/>
        </w:rPr>
        <w:t>Embedding</w:t>
      </w:r>
      <w:r>
        <w:rPr>
          <w:rFonts w:ascii="Arial" w:hAnsi="Arial" w:cs="Arial" w:hint="eastAsia"/>
          <w:color w:val="000000" w:themeColor="text1"/>
          <w:sz w:val="24"/>
        </w:rPr>
        <w:t>层</w:t>
      </w:r>
      <w:r w:rsidR="00FC280B">
        <w:rPr>
          <w:rFonts w:ascii="Arial" w:hAnsi="Arial" w:cs="Arial" w:hint="eastAsia"/>
          <w:color w:val="000000" w:themeColor="text1"/>
          <w:sz w:val="24"/>
        </w:rPr>
        <w:t>转为向量表示后</w:t>
      </w:r>
      <w:r>
        <w:rPr>
          <w:rFonts w:ascii="Arial" w:hAnsi="Arial" w:cs="Arial" w:hint="eastAsia"/>
          <w:color w:val="000000" w:themeColor="text1"/>
          <w:sz w:val="24"/>
        </w:rPr>
        <w:t>，再输入到变长深度网络</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中训练，接下来详细介绍</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主题向量的引入。</w:t>
      </w:r>
    </w:p>
    <w:p w14:paraId="6FB30726" w14:textId="5681DE4E" w:rsidR="00715ACB" w:rsidRDefault="0076424B">
      <w:pPr>
        <w:jc w:val="center"/>
        <w:rPr>
          <w:color w:val="000000" w:themeColor="text1"/>
        </w:rPr>
      </w:pPr>
      <w:r>
        <w:object w:dxaOrig="8148" w:dyaOrig="8316" w14:anchorId="4B59FE69">
          <v:shape id="_x0000_i1040" type="#_x0000_t75" style="width:407.6pt;height:415.1pt" o:ole="">
            <v:imagedata r:id="rId42" o:title=""/>
          </v:shape>
          <o:OLEObject Type="Embed" ProgID="Visio.Drawing.15" ShapeID="_x0000_i1040" DrawAspect="Content" ObjectID="_1614494576" r:id="rId43"/>
        </w:object>
      </w:r>
    </w:p>
    <w:p w14:paraId="457B1C13" w14:textId="77777777" w:rsidR="00715ACB" w:rsidRDefault="00F50A61">
      <w:pPr>
        <w:spacing w:line="360" w:lineRule="auto"/>
        <w:jc w:val="center"/>
        <w:rPr>
          <w:rFonts w:ascii="Arial" w:hAnsi="Arial" w:cs="Arial"/>
          <w:color w:val="000000" w:themeColor="text1"/>
          <w:sz w:val="24"/>
        </w:rPr>
      </w:pPr>
      <w:bookmarkStart w:id="249" w:name="_Toc3067587"/>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9</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的法条推荐方法模型结构图</w:t>
      </w:r>
      <w:bookmarkEnd w:id="249"/>
    </w:p>
    <w:p w14:paraId="5E252662" w14:textId="7A891CC0" w:rsidR="00FC280B" w:rsidRDefault="00626833" w:rsidP="00FC280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记主题向量为</w:t>
      </w:r>
      <w:proofErr w:type="spellStart"/>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_vector</w:t>
      </w:r>
      <w:proofErr w:type="spellEnd"/>
      <w:r>
        <w:rPr>
          <w:rFonts w:ascii="Arial" w:hAnsi="Arial" w:cs="Arial" w:hint="eastAsia"/>
          <w:color w:val="000000" w:themeColor="text1"/>
          <w:sz w:val="24"/>
        </w:rPr>
        <w:t>，编码器每个时间步的</w:t>
      </w:r>
      <w:r w:rsidR="00FC280B">
        <w:rPr>
          <w:rFonts w:ascii="Arial" w:hAnsi="Arial" w:cs="Arial" w:hint="eastAsia"/>
          <w:color w:val="000000" w:themeColor="text1"/>
          <w:sz w:val="24"/>
        </w:rPr>
        <w:t>隐层</w:t>
      </w:r>
      <w:r>
        <w:rPr>
          <w:rFonts w:ascii="Arial" w:hAnsi="Arial" w:cs="Arial" w:hint="eastAsia"/>
          <w:color w:val="000000" w:themeColor="text1"/>
          <w:sz w:val="24"/>
        </w:rPr>
        <w:t>输出向量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Pr>
          <w:rFonts w:ascii="Arial" w:hAnsi="Arial" w:cs="Arial" w:hint="eastAsia"/>
          <w:color w:val="000000" w:themeColor="text1"/>
          <w:sz w:val="24"/>
        </w:rPr>
        <w:t>，</w:t>
      </w:r>
      <w:r w:rsidR="00FC280B">
        <w:rPr>
          <w:rFonts w:ascii="Arial" w:hAnsi="Arial" w:cs="Arial" w:hint="eastAsia"/>
          <w:color w:val="000000" w:themeColor="text1"/>
          <w:sz w:val="24"/>
        </w:rPr>
        <w:t>并</w:t>
      </w:r>
      <w:r>
        <w:rPr>
          <w:rFonts w:ascii="Arial" w:hAnsi="Arial" w:cs="Arial" w:hint="eastAsia"/>
          <w:color w:val="000000" w:themeColor="text1"/>
          <w:sz w:val="24"/>
        </w:rPr>
        <w:t>假设编码器</w:t>
      </w:r>
      <w:r w:rsidR="00FC280B">
        <w:rPr>
          <w:rFonts w:ascii="Arial" w:hAnsi="Arial" w:cs="Arial" w:hint="eastAsia"/>
          <w:color w:val="000000" w:themeColor="text1"/>
          <w:sz w:val="24"/>
        </w:rPr>
        <w:t>一共</w:t>
      </w:r>
      <w:r>
        <w:rPr>
          <w:rFonts w:ascii="Arial" w:hAnsi="Arial" w:cs="Arial" w:hint="eastAsia"/>
          <w:color w:val="000000" w:themeColor="text1"/>
          <w:sz w:val="24"/>
        </w:rPr>
        <w:t>延展</w:t>
      </w:r>
      <w:r>
        <w:rPr>
          <w:rFonts w:ascii="Arial" w:hAnsi="Arial" w:cs="Arial" w:hint="eastAsia"/>
          <w:color w:val="000000" w:themeColor="text1"/>
          <w:sz w:val="24"/>
        </w:rPr>
        <w:t>S</w:t>
      </w:r>
      <w:r>
        <w:rPr>
          <w:rFonts w:ascii="Arial" w:hAnsi="Arial" w:cs="Arial" w:hint="eastAsia"/>
          <w:color w:val="000000" w:themeColor="text1"/>
          <w:sz w:val="24"/>
        </w:rPr>
        <w:t>个时间步。</w:t>
      </w:r>
      <w:r w:rsidR="00F50A61">
        <w:rPr>
          <w:rFonts w:ascii="Arial" w:hAnsi="Arial" w:cs="Arial" w:hint="eastAsia"/>
          <w:color w:val="000000" w:themeColor="text1"/>
          <w:sz w:val="24"/>
        </w:rPr>
        <w:t>案件基本情况通过</w:t>
      </w:r>
      <w:r w:rsidR="00F50A61">
        <w:rPr>
          <w:rFonts w:ascii="Arial" w:hAnsi="Arial" w:cs="Arial" w:hint="eastAsia"/>
          <w:color w:val="000000" w:themeColor="text1"/>
          <w:sz w:val="24"/>
        </w:rPr>
        <w:t>L</w:t>
      </w:r>
      <w:r w:rsidR="00F50A61">
        <w:rPr>
          <w:rFonts w:ascii="Arial" w:hAnsi="Arial" w:cs="Arial"/>
          <w:color w:val="000000" w:themeColor="text1"/>
          <w:sz w:val="24"/>
        </w:rPr>
        <w:t>DA</w:t>
      </w:r>
      <w:r w:rsidR="00F50A61">
        <w:rPr>
          <w:rFonts w:ascii="Arial" w:hAnsi="Arial" w:cs="Arial" w:hint="eastAsia"/>
          <w:color w:val="000000" w:themeColor="text1"/>
          <w:sz w:val="24"/>
        </w:rPr>
        <w:t>模型作用，得到主题向量</w:t>
      </w:r>
      <w:proofErr w:type="spellStart"/>
      <w:r w:rsidR="00FC280B">
        <w:rPr>
          <w:rFonts w:ascii="Arial" w:hAnsi="Arial" w:cs="Arial" w:hint="eastAsia"/>
          <w:color w:val="000000" w:themeColor="text1"/>
          <w:sz w:val="24"/>
        </w:rPr>
        <w:t>L</w:t>
      </w:r>
      <w:r w:rsidR="00FC280B">
        <w:rPr>
          <w:rFonts w:ascii="Arial" w:hAnsi="Arial" w:cs="Arial"/>
          <w:color w:val="000000" w:themeColor="text1"/>
          <w:sz w:val="24"/>
        </w:rPr>
        <w:t>DA</w:t>
      </w:r>
      <w:r w:rsidR="00FC280B">
        <w:rPr>
          <w:rFonts w:ascii="Arial" w:hAnsi="Arial" w:cs="Arial" w:hint="eastAsia"/>
          <w:color w:val="000000" w:themeColor="text1"/>
          <w:sz w:val="24"/>
        </w:rPr>
        <w:t>_vector</w:t>
      </w:r>
      <w:proofErr w:type="spellEnd"/>
      <w:r w:rsidR="00F50A61">
        <w:rPr>
          <w:rFonts w:ascii="Arial" w:hAnsi="Arial" w:cs="Arial" w:hint="eastAsia"/>
          <w:color w:val="000000" w:themeColor="text1"/>
          <w:sz w:val="24"/>
        </w:rPr>
        <w:t>。将主题向量通过一层全连接神经网络映射到深度网络的学习空间，得到向量</w:t>
      </w:r>
      <w:proofErr w:type="spellStart"/>
      <w:r w:rsidR="00F50A61">
        <w:rPr>
          <w:rFonts w:ascii="Arial" w:hAnsi="Arial" w:cs="Arial" w:hint="eastAsia"/>
          <w:color w:val="000000" w:themeColor="text1"/>
          <w:sz w:val="24"/>
        </w:rPr>
        <w:t>querynew</w:t>
      </w:r>
      <w:proofErr w:type="spellEnd"/>
      <w:r w:rsidR="00F50A61">
        <w:rPr>
          <w:rFonts w:ascii="Arial" w:hAnsi="Arial" w:cs="Arial" w:hint="eastAsia"/>
          <w:color w:val="000000" w:themeColor="text1"/>
          <w:sz w:val="24"/>
        </w:rPr>
        <w:t>。将</w:t>
      </w:r>
      <w:proofErr w:type="spellStart"/>
      <w:r w:rsidR="00F50A61">
        <w:rPr>
          <w:rFonts w:ascii="Arial" w:hAnsi="Arial" w:cs="Arial" w:hint="eastAsia"/>
          <w:color w:val="000000" w:themeColor="text1"/>
          <w:sz w:val="24"/>
        </w:rPr>
        <w:t>querynew</w:t>
      </w:r>
      <w:proofErr w:type="spellEnd"/>
      <w:r w:rsidR="00F50A61">
        <w:rPr>
          <w:rFonts w:ascii="Arial" w:hAnsi="Arial" w:cs="Arial" w:hint="eastAsia"/>
          <w:color w:val="000000" w:themeColor="text1"/>
          <w:sz w:val="24"/>
        </w:rPr>
        <w:t>作为</w:t>
      </w:r>
      <w:r w:rsidR="00F50A61">
        <w:rPr>
          <w:rFonts w:ascii="Arial" w:hAnsi="Arial" w:cs="Arial" w:hint="eastAsia"/>
          <w:color w:val="000000" w:themeColor="text1"/>
          <w:sz w:val="24"/>
        </w:rPr>
        <w:t>A</w:t>
      </w:r>
      <w:r w:rsidR="00F50A61">
        <w:rPr>
          <w:rFonts w:ascii="Arial" w:hAnsi="Arial" w:cs="Arial"/>
          <w:color w:val="000000" w:themeColor="text1"/>
          <w:sz w:val="24"/>
        </w:rPr>
        <w:t>ttention</w:t>
      </w:r>
      <w:r w:rsidR="00F50A61">
        <w:rPr>
          <w:rFonts w:ascii="Arial" w:hAnsi="Arial" w:cs="Arial" w:hint="eastAsia"/>
          <w:color w:val="000000" w:themeColor="text1"/>
          <w:sz w:val="24"/>
        </w:rPr>
        <w:t>机制中的</w:t>
      </w:r>
      <w:r w:rsidR="00F50A61">
        <w:rPr>
          <w:rFonts w:ascii="Arial" w:hAnsi="Arial" w:cs="Arial" w:hint="eastAsia"/>
          <w:color w:val="000000" w:themeColor="text1"/>
          <w:sz w:val="24"/>
        </w:rPr>
        <w:t>query</w:t>
      </w:r>
      <w:r w:rsidR="00F50A61">
        <w:rPr>
          <w:rFonts w:ascii="Arial" w:hAnsi="Arial" w:cs="Arial" w:hint="eastAsia"/>
          <w:color w:val="000000" w:themeColor="text1"/>
          <w:sz w:val="24"/>
        </w:rPr>
        <w:t>向量，</w:t>
      </w:r>
      <m:oMath>
        <m:sSub>
          <m:sSubPr>
            <m:ctrlPr>
              <w:rPr>
                <w:rFonts w:ascii="Cambria Math" w:hAnsi="Cambria Math" w:cs="Arial"/>
                <w:color w:val="000000" w:themeColor="text1"/>
                <w:sz w:val="24"/>
              </w:rPr>
            </m:ctrlPr>
          </m:sSubPr>
          <m:e>
            <m:acc>
              <m:accPr>
                <m:chr m:val="̅"/>
                <m:ctrlPr>
                  <w:rPr>
                    <w:rFonts w:ascii="Cambria Math" w:hAnsi="Cambria Math" w:cs="Arial"/>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oMath>
      <w:r w:rsidR="00FC280B">
        <w:rPr>
          <w:rFonts w:ascii="Arial" w:hAnsi="Arial" w:cs="Arial" w:hint="eastAsia"/>
          <w:color w:val="000000" w:themeColor="text1"/>
          <w:sz w:val="24"/>
        </w:rPr>
        <w:t>组成的矩阵</w:t>
      </w:r>
      <w:r w:rsidR="00F50A61">
        <w:rPr>
          <w:rFonts w:ascii="Arial" w:hAnsi="Arial" w:cs="Arial" w:hint="eastAsia"/>
          <w:color w:val="000000" w:themeColor="text1"/>
          <w:sz w:val="24"/>
        </w:rPr>
        <w:t>作为</w:t>
      </w:r>
      <w:r w:rsidR="00F50A61">
        <w:rPr>
          <w:rFonts w:ascii="Arial" w:hAnsi="Arial" w:cs="Arial"/>
          <w:color w:val="000000" w:themeColor="text1"/>
          <w:sz w:val="24"/>
        </w:rPr>
        <w:t>K</w:t>
      </w:r>
      <w:r w:rsidR="00F50A61">
        <w:rPr>
          <w:rFonts w:ascii="Arial" w:hAnsi="Arial" w:cs="Arial" w:hint="eastAsia"/>
          <w:color w:val="000000" w:themeColor="text1"/>
          <w:sz w:val="24"/>
        </w:rPr>
        <w:t>与</w:t>
      </w:r>
      <w:r w:rsidR="00F50A61">
        <w:rPr>
          <w:rFonts w:ascii="Arial" w:hAnsi="Arial" w:cs="Arial" w:hint="eastAsia"/>
          <w:color w:val="000000" w:themeColor="text1"/>
          <w:sz w:val="24"/>
        </w:rPr>
        <w:t>V</w:t>
      </w:r>
      <w:r w:rsidR="00F50A61">
        <w:rPr>
          <w:rFonts w:ascii="Arial" w:hAnsi="Arial" w:cs="Arial" w:hint="eastAsia"/>
          <w:color w:val="000000" w:themeColor="text1"/>
          <w:sz w:val="24"/>
        </w:rPr>
        <w:t>，根据</w:t>
      </w:r>
      <w:r w:rsidR="00F50A61">
        <w:rPr>
          <w:rFonts w:ascii="Arial" w:hAnsi="Arial" w:cs="Arial" w:hint="eastAsia"/>
          <w:color w:val="000000" w:themeColor="text1"/>
          <w:sz w:val="24"/>
        </w:rPr>
        <w:t>2.5.2</w:t>
      </w:r>
      <w:r w:rsidR="00F50A61">
        <w:rPr>
          <w:rFonts w:ascii="Arial" w:hAnsi="Arial" w:cs="Arial" w:hint="eastAsia"/>
          <w:color w:val="000000" w:themeColor="text1"/>
          <w:sz w:val="24"/>
        </w:rPr>
        <w:t>节介绍的</w:t>
      </w:r>
      <w:r w:rsidR="00F50A61">
        <w:rPr>
          <w:rFonts w:ascii="Arial" w:hAnsi="Arial" w:cs="Arial" w:hint="eastAsia"/>
          <w:color w:val="000000" w:themeColor="text1"/>
          <w:sz w:val="24"/>
        </w:rPr>
        <w:t>A</w:t>
      </w:r>
      <w:r w:rsidR="00F50A61">
        <w:rPr>
          <w:rFonts w:ascii="Arial" w:hAnsi="Arial" w:cs="Arial"/>
          <w:color w:val="000000" w:themeColor="text1"/>
          <w:sz w:val="24"/>
        </w:rPr>
        <w:t>ttention</w:t>
      </w:r>
      <w:r w:rsidR="00F50A61">
        <w:rPr>
          <w:rFonts w:ascii="Arial" w:hAnsi="Arial" w:cs="Arial" w:hint="eastAsia"/>
          <w:color w:val="000000" w:themeColor="text1"/>
          <w:sz w:val="24"/>
        </w:rPr>
        <w:t>机制，计算</w:t>
      </w:r>
      <w:r w:rsidR="00FC280B">
        <w:rPr>
          <w:rFonts w:ascii="Arial" w:hAnsi="Arial" w:cs="Arial" w:hint="eastAsia"/>
          <w:color w:val="000000" w:themeColor="text1"/>
          <w:sz w:val="24"/>
        </w:rPr>
        <w:t>出</w:t>
      </w:r>
      <w:r w:rsidR="00F50A61">
        <w:rPr>
          <w:rFonts w:ascii="Arial" w:hAnsi="Arial" w:cs="Arial" w:hint="eastAsia"/>
          <w:color w:val="000000" w:themeColor="text1"/>
          <w:sz w:val="24"/>
        </w:rPr>
        <w:t>注意力</w:t>
      </w:r>
      <w:r w:rsidR="00FC280B">
        <w:rPr>
          <w:rFonts w:ascii="Arial" w:hAnsi="Arial" w:cs="Arial" w:hint="eastAsia"/>
          <w:color w:val="000000" w:themeColor="text1"/>
          <w:sz w:val="24"/>
        </w:rPr>
        <w:t>权重</w:t>
      </w:r>
      <w:r w:rsidR="00FC280B">
        <w:rPr>
          <w:rFonts w:ascii="Arial" w:hAnsi="Arial" w:cs="Arial" w:hint="eastAsia"/>
          <w:color w:val="000000" w:themeColor="text1"/>
          <w:sz w:val="24"/>
        </w:rPr>
        <w:t>attention</w:t>
      </w:r>
      <w:r w:rsidR="00FC280B">
        <w:rPr>
          <w:rFonts w:ascii="Arial" w:hAnsi="Arial" w:cs="Arial"/>
          <w:color w:val="000000" w:themeColor="text1"/>
          <w:sz w:val="24"/>
        </w:rPr>
        <w:t xml:space="preserve"> </w:t>
      </w:r>
      <w:r w:rsidR="00FC280B">
        <w:rPr>
          <w:rFonts w:ascii="Arial" w:hAnsi="Arial" w:cs="Arial" w:hint="eastAsia"/>
          <w:color w:val="000000" w:themeColor="text1"/>
          <w:sz w:val="24"/>
        </w:rPr>
        <w:t>weights</w:t>
      </w:r>
      <w:r w:rsidR="00FC280B">
        <w:rPr>
          <w:rFonts w:ascii="Arial" w:hAnsi="Arial" w:cs="Arial" w:hint="eastAsia"/>
          <w:color w:val="000000" w:themeColor="text1"/>
          <w:sz w:val="24"/>
        </w:rPr>
        <w:t>如</w:t>
      </w:r>
      <w:r w:rsidR="008A64D0">
        <w:rPr>
          <w:rFonts w:ascii="Arial" w:hAnsi="Arial" w:cs="Arial"/>
          <w:color w:val="000000" w:themeColor="text1"/>
          <w:sz w:val="24"/>
        </w:rPr>
        <w:fldChar w:fldCharType="begin"/>
      </w:r>
      <w:r w:rsidR="008A64D0">
        <w:rPr>
          <w:rFonts w:ascii="Arial" w:hAnsi="Arial" w:cs="Arial"/>
          <w:color w:val="000000" w:themeColor="text1"/>
          <w:sz w:val="24"/>
        </w:rPr>
        <w:instrText xml:space="preserve"> </w:instrText>
      </w:r>
      <w:r w:rsidR="008A64D0">
        <w:rPr>
          <w:rFonts w:ascii="Arial" w:hAnsi="Arial" w:cs="Arial" w:hint="eastAsia"/>
          <w:color w:val="000000" w:themeColor="text1"/>
          <w:sz w:val="24"/>
        </w:rPr>
        <w:instrText>REF _Ref3462063 \h</w:instrText>
      </w:r>
      <w:r w:rsidR="008A64D0">
        <w:rPr>
          <w:rFonts w:ascii="Arial" w:hAnsi="Arial" w:cs="Arial"/>
          <w:color w:val="000000" w:themeColor="text1"/>
          <w:sz w:val="24"/>
        </w:rPr>
        <w:instrText xml:space="preserve"> </w:instrText>
      </w:r>
      <w:r w:rsidR="008A64D0">
        <w:rPr>
          <w:rFonts w:ascii="Arial" w:hAnsi="Arial" w:cs="Arial"/>
          <w:color w:val="000000" w:themeColor="text1"/>
          <w:sz w:val="24"/>
        </w:rPr>
      </w:r>
      <w:r w:rsidR="008A64D0">
        <w:rPr>
          <w:rFonts w:ascii="Arial" w:hAnsi="Arial" w:cs="Arial"/>
          <w:color w:val="000000" w:themeColor="text1"/>
          <w:sz w:val="24"/>
        </w:rPr>
        <w:fldChar w:fldCharType="separate"/>
      </w:r>
      <w:r w:rsidR="008A64D0" w:rsidRPr="008A64D0">
        <w:rPr>
          <w:rFonts w:ascii="Arial" w:hAnsi="Arial" w:cs="Arial" w:hint="eastAsia"/>
          <w:color w:val="000000" w:themeColor="text1"/>
          <w:sz w:val="24"/>
        </w:rPr>
        <w:t>公式（</w:t>
      </w:r>
      <w:r w:rsidR="008A64D0" w:rsidRPr="008A64D0">
        <w:rPr>
          <w:rFonts w:ascii="Arial" w:hAnsi="Arial" w:cs="Arial" w:hint="eastAsia"/>
          <w:color w:val="000000" w:themeColor="text1"/>
          <w:sz w:val="24"/>
        </w:rPr>
        <w:t xml:space="preserve">3. </w:t>
      </w:r>
      <w:r w:rsidR="008A64D0" w:rsidRPr="008A64D0">
        <w:rPr>
          <w:rFonts w:ascii="Arial" w:hAnsi="Arial" w:cs="Arial"/>
          <w:color w:val="000000" w:themeColor="text1"/>
          <w:sz w:val="24"/>
        </w:rPr>
        <w:t>1</w:t>
      </w:r>
      <w:r w:rsidR="008A64D0" w:rsidRPr="008A64D0">
        <w:rPr>
          <w:rFonts w:ascii="Arial" w:hAnsi="Arial" w:cs="Arial" w:hint="eastAsia"/>
          <w:color w:val="000000" w:themeColor="text1"/>
          <w:sz w:val="24"/>
        </w:rPr>
        <w:t>）</w:t>
      </w:r>
      <w:r w:rsidR="008A64D0">
        <w:rPr>
          <w:rFonts w:ascii="Arial" w:hAnsi="Arial" w:cs="Arial"/>
          <w:color w:val="000000" w:themeColor="text1"/>
          <w:sz w:val="24"/>
        </w:rPr>
        <w:fldChar w:fldCharType="end"/>
      </w:r>
      <w:r w:rsidR="00FC280B">
        <w:rPr>
          <w:rFonts w:ascii="Arial" w:hAnsi="Arial" w:cs="Arial" w:hint="eastAsia"/>
          <w:color w:val="000000" w:themeColor="text1"/>
          <w:sz w:val="24"/>
        </w:rPr>
        <w:t>所示：</w:t>
      </w:r>
    </w:p>
    <w:p w14:paraId="73143490" w14:textId="2145B992" w:rsidR="00FC280B" w:rsidRPr="008A64D0" w:rsidRDefault="00DE0E61" w:rsidP="00FC280B">
      <w:pPr>
        <w:tabs>
          <w:tab w:val="center" w:pos="4156"/>
          <w:tab w:val="right" w:pos="10110"/>
        </w:tabs>
        <w:spacing w:line="360" w:lineRule="auto"/>
        <w:jc w:val="left"/>
        <w:rPr>
          <w:rFonts w:ascii="Cambria Math" w:hAnsi="Cambria Math" w:cs="Arial"/>
          <w:i/>
          <w:iCs/>
          <w:color w:val="000000" w:themeColor="text1"/>
          <w:sz w:val="24"/>
        </w:rPr>
      </w:pPr>
      <m:oMathPara>
        <m:oMath>
          <m:sSub>
            <m:sSubPr>
              <m:ctrlPr>
                <w:rPr>
                  <w:rFonts w:ascii="Cambria Math" w:hAnsi="Cambria Math" w:cs="Arial"/>
                  <w:i/>
                  <w:iCs/>
                  <w:color w:val="000000" w:themeColor="text1"/>
                  <w:sz w:val="24"/>
                </w:rPr>
              </m:ctrlPr>
            </m:sSubPr>
            <m:e>
              <m:r>
                <w:rPr>
                  <w:rFonts w:ascii="Cambria Math" w:hAnsi="Cambria Math" w:cs="Arial"/>
                  <w:color w:val="000000" w:themeColor="text1"/>
                  <w:sz w:val="24"/>
                </w:rPr>
                <m:t>α</m:t>
              </m:r>
            </m:e>
            <m:sub>
              <m:r>
                <w:rPr>
                  <w:rFonts w:ascii="Cambria Math" w:hAnsi="Cambria Math" w:cs="Arial"/>
                  <w:color w:val="000000" w:themeColor="text1"/>
                  <w:sz w:val="24"/>
                </w:rPr>
                <m:t>ts</m:t>
              </m:r>
            </m:sub>
          </m:sSub>
          <m:r>
            <w:rPr>
              <w:rFonts w:ascii="Cambria Math" w:hAnsi="Cambria Math" w:cs="Arial"/>
              <w:color w:val="000000" w:themeColor="text1"/>
              <w:sz w:val="24"/>
            </w:rPr>
            <m:t>=</m:t>
          </m:r>
          <m:f>
            <m:fPr>
              <m:ctrlPr>
                <w:rPr>
                  <w:rFonts w:ascii="Cambria Math" w:hAnsi="Cambria Math" w:cs="Arial"/>
                  <w:i/>
                  <w:iCs/>
                  <w:color w:val="000000" w:themeColor="text1"/>
                  <w:sz w:val="24"/>
                </w:rPr>
              </m:ctrlPr>
            </m:fPr>
            <m:num>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exp</m:t>
                  </m:r>
                </m:fName>
                <m:e>
                  <m:d>
                    <m:dPr>
                      <m:ctrlPr>
                        <w:rPr>
                          <w:rFonts w:ascii="Cambria Math" w:hAnsi="Cambria Math" w:cs="Arial"/>
                          <w:i/>
                          <w:iCs/>
                          <w:color w:val="000000" w:themeColor="text1"/>
                          <w:sz w:val="24"/>
                        </w:rPr>
                      </m:ctrlPr>
                    </m:dPr>
                    <m:e>
                      <m:r>
                        <w:rPr>
                          <w:rFonts w:ascii="Cambria Math" w:hAnsi="Cambria Math" w:cs="Arial" w:hint="eastAsia"/>
                          <w:color w:val="000000" w:themeColor="text1"/>
                          <w:sz w:val="24"/>
                        </w:rPr>
                        <m:t>score</m:t>
                      </m:r>
                      <m:d>
                        <m:dPr>
                          <m:ctrlPr>
                            <w:rPr>
                              <w:rFonts w:ascii="Cambria Math" w:hAnsi="Cambria Math" w:cs="Arial"/>
                              <w:i/>
                              <w:iCs/>
                              <w:color w:val="000000" w:themeColor="text1"/>
                              <w:sz w:val="24"/>
                            </w:rPr>
                          </m:ctrlPr>
                        </m:dPr>
                        <m:e>
                          <m:r>
                            <w:rPr>
                              <w:rFonts w:ascii="Cambria Math" w:hAnsi="Cambria Math" w:cs="Arial" w:hint="eastAsia"/>
                              <w:color w:val="000000" w:themeColor="text1"/>
                              <w:sz w:val="24"/>
                            </w:rPr>
                            <m:t>querynew</m:t>
                          </m:r>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r>
                                <w:rPr>
                                  <w:rFonts w:ascii="Cambria Math" w:hAnsi="Cambria Math" w:cs="Arial"/>
                                  <w:color w:val="000000" w:themeColor="text1"/>
                                  <w:sz w:val="24"/>
                                </w:rPr>
                                <m:t>s</m:t>
                              </m:r>
                            </m:sub>
                          </m:sSub>
                        </m:e>
                      </m:d>
                    </m:e>
                  </m:d>
                </m:e>
              </m:func>
            </m:num>
            <m:den>
              <m:nary>
                <m:naryPr>
                  <m:chr m:val="∑"/>
                  <m:limLoc m:val="undOvr"/>
                  <m:grow m:val="1"/>
                  <m:ctrlPr>
                    <w:rPr>
                      <w:rFonts w:ascii="Cambria Math" w:hAnsi="Cambria Math" w:cs="Arial"/>
                      <w:i/>
                      <w:iCs/>
                      <w:color w:val="000000" w:themeColor="text1"/>
                      <w:sz w:val="24"/>
                    </w:rPr>
                  </m:ctrlPr>
                </m:naryPr>
                <m:sub>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r>
                    <w:rPr>
                      <w:rFonts w:ascii="Cambria Math" w:hAnsi="Cambria Math" w:cs="Arial"/>
                      <w:color w:val="000000" w:themeColor="text1"/>
                      <w:sz w:val="24"/>
                    </w:rPr>
                    <m:t>=1</m:t>
                  </m:r>
                </m:sub>
                <m:sup>
                  <m:r>
                    <w:rPr>
                      <w:rFonts w:ascii="Cambria Math" w:hAnsi="Cambria Math" w:cs="Arial"/>
                      <w:color w:val="000000" w:themeColor="text1"/>
                      <w:sz w:val="24"/>
                    </w:rPr>
                    <m:t>S</m:t>
                  </m:r>
                </m:sup>
                <m:e>
                  <m:func>
                    <m:funcPr>
                      <m:ctrlPr>
                        <w:rPr>
                          <w:rFonts w:ascii="Cambria Math" w:hAnsi="Cambria Math" w:cs="Arial"/>
                          <w:i/>
                          <w:iCs/>
                          <w:color w:val="000000" w:themeColor="text1"/>
                          <w:sz w:val="24"/>
                        </w:rPr>
                      </m:ctrlPr>
                    </m:funcPr>
                    <m:fName>
                      <m:r>
                        <w:rPr>
                          <w:rFonts w:ascii="Cambria Math" w:hAnsi="Cambria Math" w:cs="Arial"/>
                          <w:color w:val="000000" w:themeColor="text1"/>
                          <w:sz w:val="24"/>
                        </w:rPr>
                        <m:t>exp</m:t>
                      </m:r>
                    </m:fName>
                    <m:e>
                      <m:d>
                        <m:dPr>
                          <m:ctrlPr>
                            <w:rPr>
                              <w:rFonts w:ascii="Cambria Math" w:hAnsi="Cambria Math" w:cs="Arial"/>
                              <w:i/>
                              <w:iCs/>
                              <w:color w:val="000000" w:themeColor="text1"/>
                              <w:sz w:val="24"/>
                            </w:rPr>
                          </m:ctrlPr>
                        </m:dPr>
                        <m:e>
                          <m:r>
                            <w:rPr>
                              <w:rFonts w:ascii="Cambria Math" w:hAnsi="Cambria Math" w:cs="Arial" w:hint="eastAsia"/>
                              <w:color w:val="000000" w:themeColor="text1"/>
                              <w:sz w:val="24"/>
                            </w:rPr>
                            <m:t>score</m:t>
                          </m:r>
                          <m:d>
                            <m:dPr>
                              <m:ctrlPr>
                                <w:rPr>
                                  <w:rFonts w:ascii="Cambria Math" w:hAnsi="Cambria Math" w:cs="Arial"/>
                                  <w:i/>
                                  <w:iCs/>
                                  <w:color w:val="000000" w:themeColor="text1"/>
                                  <w:sz w:val="24"/>
                                </w:rPr>
                              </m:ctrlPr>
                            </m:dPr>
                            <m:e>
                              <m:r>
                                <w:rPr>
                                  <w:rFonts w:ascii="Cambria Math" w:hAnsi="Cambria Math" w:cs="Arial" w:hint="eastAsia"/>
                                  <w:color w:val="000000" w:themeColor="text1"/>
                                  <w:sz w:val="24"/>
                                </w:rPr>
                                <m:t>querynew</m:t>
                              </m:r>
                              <m:r>
                                <w:rPr>
                                  <w:rFonts w:ascii="Cambria Math" w:hAnsi="Cambria Math" w:cs="Arial"/>
                                  <w:color w:val="000000" w:themeColor="text1"/>
                                  <w:sz w:val="24"/>
                                </w:rPr>
                                <m:t>,</m:t>
                              </m:r>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sub>
                              </m:sSub>
                            </m:e>
                          </m:d>
                        </m:e>
                      </m:d>
                    </m:e>
                  </m:func>
                </m:e>
              </m:nary>
            </m:den>
          </m:f>
        </m:oMath>
      </m:oMathPara>
    </w:p>
    <w:p w14:paraId="0AECEA0A" w14:textId="300C4B4C" w:rsidR="008A64D0" w:rsidRPr="008A64D0" w:rsidRDefault="008A64D0" w:rsidP="008A64D0">
      <w:pPr>
        <w:spacing w:line="360" w:lineRule="auto"/>
        <w:ind w:firstLineChars="200" w:firstLine="480"/>
        <w:jc w:val="right"/>
        <w:rPr>
          <w:rFonts w:ascii="Arial" w:hAnsi="Arial" w:cs="Arial"/>
          <w:color w:val="000000" w:themeColor="text1"/>
          <w:sz w:val="24"/>
        </w:rPr>
      </w:pPr>
      <w:bookmarkStart w:id="250" w:name="_Ref3462063"/>
      <w:r w:rsidRPr="008A64D0">
        <w:rPr>
          <w:rFonts w:ascii="Arial" w:hAnsi="Arial" w:cs="Arial" w:hint="eastAsia"/>
          <w:color w:val="000000" w:themeColor="text1"/>
          <w:sz w:val="24"/>
        </w:rPr>
        <w:t>公式（</w:t>
      </w:r>
      <w:r w:rsidRPr="008A64D0">
        <w:rPr>
          <w:rFonts w:ascii="Arial" w:hAnsi="Arial" w:cs="Arial" w:hint="eastAsia"/>
          <w:color w:val="000000" w:themeColor="text1"/>
          <w:sz w:val="24"/>
        </w:rPr>
        <w:t xml:space="preserve">3. </w:t>
      </w:r>
      <w:r w:rsidRPr="008A64D0">
        <w:rPr>
          <w:rFonts w:ascii="Arial" w:hAnsi="Arial" w:cs="Arial"/>
          <w:color w:val="000000" w:themeColor="text1"/>
          <w:sz w:val="24"/>
        </w:rPr>
        <w:fldChar w:fldCharType="begin"/>
      </w:r>
      <w:r w:rsidRPr="008A64D0">
        <w:rPr>
          <w:rFonts w:ascii="Arial" w:hAnsi="Arial" w:cs="Arial"/>
          <w:color w:val="000000" w:themeColor="text1"/>
          <w:sz w:val="24"/>
        </w:rPr>
        <w:instrText xml:space="preserve"> </w:instrText>
      </w:r>
      <w:r w:rsidRPr="008A64D0">
        <w:rPr>
          <w:rFonts w:ascii="Arial" w:hAnsi="Arial" w:cs="Arial" w:hint="eastAsia"/>
          <w:color w:val="000000" w:themeColor="text1"/>
          <w:sz w:val="24"/>
        </w:rPr>
        <w:instrText xml:space="preserve">SEQ </w:instrText>
      </w:r>
      <w:r w:rsidRPr="008A64D0">
        <w:rPr>
          <w:rFonts w:ascii="Arial" w:hAnsi="Arial" w:cs="Arial" w:hint="eastAsia"/>
          <w:color w:val="000000" w:themeColor="text1"/>
          <w:sz w:val="24"/>
        </w:rPr>
        <w:instrText>公式（</w:instrText>
      </w:r>
      <w:r w:rsidRPr="008A64D0">
        <w:rPr>
          <w:rFonts w:ascii="Arial" w:hAnsi="Arial" w:cs="Arial" w:hint="eastAsia"/>
          <w:color w:val="000000" w:themeColor="text1"/>
          <w:sz w:val="24"/>
        </w:rPr>
        <w:instrText>3. \* ARABIC</w:instrText>
      </w:r>
      <w:r w:rsidRPr="008A64D0">
        <w:rPr>
          <w:rFonts w:ascii="Arial" w:hAnsi="Arial" w:cs="Arial"/>
          <w:color w:val="000000" w:themeColor="text1"/>
          <w:sz w:val="24"/>
        </w:rPr>
        <w:instrText xml:space="preserve"> </w:instrText>
      </w:r>
      <w:r w:rsidRPr="008A64D0">
        <w:rPr>
          <w:rFonts w:ascii="Arial" w:hAnsi="Arial" w:cs="Arial"/>
          <w:color w:val="000000" w:themeColor="text1"/>
          <w:sz w:val="24"/>
        </w:rPr>
        <w:fldChar w:fldCharType="separate"/>
      </w:r>
      <w:r w:rsidRPr="008A64D0">
        <w:rPr>
          <w:rFonts w:ascii="Arial" w:hAnsi="Arial" w:cs="Arial"/>
          <w:color w:val="000000" w:themeColor="text1"/>
          <w:sz w:val="24"/>
        </w:rPr>
        <w:t>1</w:t>
      </w:r>
      <w:r w:rsidRPr="008A64D0">
        <w:rPr>
          <w:rFonts w:ascii="Arial" w:hAnsi="Arial" w:cs="Arial"/>
          <w:color w:val="000000" w:themeColor="text1"/>
          <w:sz w:val="24"/>
        </w:rPr>
        <w:fldChar w:fldCharType="end"/>
      </w:r>
      <w:r w:rsidRPr="008A64D0">
        <w:rPr>
          <w:rFonts w:ascii="Arial" w:hAnsi="Arial" w:cs="Arial" w:hint="eastAsia"/>
          <w:color w:val="000000" w:themeColor="text1"/>
          <w:sz w:val="24"/>
        </w:rPr>
        <w:t>）</w:t>
      </w:r>
      <w:bookmarkEnd w:id="250"/>
    </w:p>
    <w:p w14:paraId="6292E86C" w14:textId="74B803B0" w:rsidR="00FC280B" w:rsidRPr="00FC280B" w:rsidRDefault="00E206F4" w:rsidP="00FC280B">
      <w:pPr>
        <w:spacing w:line="360" w:lineRule="auto"/>
        <w:ind w:firstLineChars="200" w:firstLine="480"/>
        <w:rPr>
          <w:rFonts w:ascii="Arial" w:hAnsi="Arial" w:cs="Arial"/>
          <w:color w:val="000000" w:themeColor="text1"/>
          <w:sz w:val="24"/>
        </w:rPr>
      </w:pPr>
      <w:r w:rsidRPr="00E206F4">
        <w:rPr>
          <w:rFonts w:ascii="Arial" w:hAnsi="Arial" w:cs="Arial" w:hint="eastAsia"/>
          <w:color w:val="000000" w:themeColor="text1"/>
          <w:sz w:val="24"/>
        </w:rPr>
        <w:t>其中</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α</m:t>
            </m:r>
          </m:e>
          <m:sub>
            <m:r>
              <w:rPr>
                <w:rFonts w:ascii="Cambria Math" w:hAnsi="Cambria Math" w:cs="Arial"/>
                <w:color w:val="000000" w:themeColor="text1"/>
                <w:sz w:val="24"/>
              </w:rPr>
              <m:t>ts</m:t>
            </m:r>
          </m:sub>
        </m:sSub>
      </m:oMath>
      <w:r w:rsidRPr="00E206F4">
        <w:rPr>
          <w:rFonts w:ascii="Arial" w:hAnsi="Arial" w:cs="Arial" w:hint="eastAsia"/>
          <w:color w:val="000000" w:themeColor="text1"/>
          <w:sz w:val="24"/>
        </w:rPr>
        <w:t>表示编码器第</w:t>
      </w:r>
      <w:r w:rsidRPr="00E206F4">
        <w:rPr>
          <w:rFonts w:ascii="Arial" w:hAnsi="Arial" w:cs="Arial" w:hint="eastAsia"/>
          <w:color w:val="000000" w:themeColor="text1"/>
          <w:sz w:val="24"/>
        </w:rPr>
        <w:t>s</w:t>
      </w:r>
      <w:r w:rsidRPr="00E206F4">
        <w:rPr>
          <w:rFonts w:ascii="Arial" w:hAnsi="Arial" w:cs="Arial" w:hint="eastAsia"/>
          <w:color w:val="000000" w:themeColor="text1"/>
          <w:sz w:val="24"/>
        </w:rPr>
        <w:t>个时间步的注意力权重。然后</w:t>
      </w:r>
      <w:r w:rsidR="00FC280B">
        <w:rPr>
          <w:rFonts w:ascii="Arial" w:hAnsi="Arial" w:cs="Arial" w:hint="eastAsia"/>
          <w:color w:val="000000" w:themeColor="text1"/>
          <w:sz w:val="24"/>
        </w:rPr>
        <w:t>计算出</w:t>
      </w:r>
      <w:r w:rsidR="0076424B">
        <w:rPr>
          <w:rFonts w:ascii="Arial" w:hAnsi="Arial" w:cs="Arial" w:hint="eastAsia"/>
          <w:color w:val="000000" w:themeColor="text1"/>
          <w:sz w:val="24"/>
        </w:rPr>
        <w:t>注意力向量</w:t>
      </w:r>
      <w:r w:rsidR="0076424B">
        <w:rPr>
          <w:rFonts w:ascii="Arial" w:hAnsi="Arial" w:cs="Arial" w:hint="eastAsia"/>
          <w:color w:val="000000" w:themeColor="text1"/>
          <w:sz w:val="24"/>
        </w:rPr>
        <w:t>attention</w:t>
      </w:r>
      <w:r w:rsidR="0076424B">
        <w:rPr>
          <w:rFonts w:ascii="Arial" w:hAnsi="Arial" w:cs="Arial"/>
          <w:color w:val="000000" w:themeColor="text1"/>
          <w:sz w:val="24"/>
        </w:rPr>
        <w:t xml:space="preserve"> </w:t>
      </w:r>
      <w:r w:rsidR="00FC280B">
        <w:rPr>
          <w:rFonts w:ascii="Arial" w:hAnsi="Arial" w:cs="Arial" w:hint="eastAsia"/>
          <w:color w:val="000000" w:themeColor="text1"/>
          <w:sz w:val="24"/>
        </w:rPr>
        <w:t>vector</w:t>
      </w:r>
      <w:r w:rsidR="00FC280B">
        <w:rPr>
          <w:rFonts w:ascii="Arial" w:hAnsi="Arial" w:cs="Arial" w:hint="eastAsia"/>
          <w:color w:val="000000" w:themeColor="text1"/>
          <w:sz w:val="24"/>
        </w:rPr>
        <w:t>如</w:t>
      </w:r>
      <w:r w:rsidR="008A64D0">
        <w:rPr>
          <w:rFonts w:ascii="Arial" w:hAnsi="Arial" w:cs="Arial"/>
          <w:color w:val="000000" w:themeColor="text1"/>
          <w:sz w:val="24"/>
        </w:rPr>
        <w:fldChar w:fldCharType="begin"/>
      </w:r>
      <w:r w:rsidR="008A64D0">
        <w:rPr>
          <w:rFonts w:ascii="Arial" w:hAnsi="Arial" w:cs="Arial"/>
          <w:color w:val="000000" w:themeColor="text1"/>
          <w:sz w:val="24"/>
        </w:rPr>
        <w:instrText xml:space="preserve"> </w:instrText>
      </w:r>
      <w:r w:rsidR="008A64D0">
        <w:rPr>
          <w:rFonts w:ascii="Arial" w:hAnsi="Arial" w:cs="Arial" w:hint="eastAsia"/>
          <w:color w:val="000000" w:themeColor="text1"/>
          <w:sz w:val="24"/>
        </w:rPr>
        <w:instrText>REF _Ref3462070 \h</w:instrText>
      </w:r>
      <w:r w:rsidR="008A64D0">
        <w:rPr>
          <w:rFonts w:ascii="Arial" w:hAnsi="Arial" w:cs="Arial"/>
          <w:color w:val="000000" w:themeColor="text1"/>
          <w:sz w:val="24"/>
        </w:rPr>
        <w:instrText xml:space="preserve"> </w:instrText>
      </w:r>
      <w:r>
        <w:rPr>
          <w:rFonts w:ascii="Arial" w:hAnsi="Arial" w:cs="Arial"/>
          <w:color w:val="000000" w:themeColor="text1"/>
          <w:sz w:val="24"/>
        </w:rPr>
        <w:instrText xml:space="preserve"> \* MERGEFORMAT </w:instrText>
      </w:r>
      <w:r w:rsidR="008A64D0">
        <w:rPr>
          <w:rFonts w:ascii="Arial" w:hAnsi="Arial" w:cs="Arial"/>
          <w:color w:val="000000" w:themeColor="text1"/>
          <w:sz w:val="24"/>
        </w:rPr>
      </w:r>
      <w:r w:rsidR="008A64D0">
        <w:rPr>
          <w:rFonts w:ascii="Arial" w:hAnsi="Arial" w:cs="Arial"/>
          <w:color w:val="000000" w:themeColor="text1"/>
          <w:sz w:val="24"/>
        </w:rPr>
        <w:fldChar w:fldCharType="separate"/>
      </w:r>
      <w:r w:rsidR="008A64D0" w:rsidRPr="008A64D0">
        <w:rPr>
          <w:rFonts w:ascii="Arial" w:hAnsi="Arial" w:cs="Arial" w:hint="eastAsia"/>
          <w:color w:val="000000" w:themeColor="text1"/>
          <w:sz w:val="24"/>
        </w:rPr>
        <w:t>公式（</w:t>
      </w:r>
      <w:r w:rsidR="008A64D0" w:rsidRPr="008A64D0">
        <w:rPr>
          <w:rFonts w:ascii="Arial" w:hAnsi="Arial" w:cs="Arial" w:hint="eastAsia"/>
          <w:color w:val="000000" w:themeColor="text1"/>
          <w:sz w:val="24"/>
        </w:rPr>
        <w:t xml:space="preserve">3. </w:t>
      </w:r>
      <w:r w:rsidR="008A64D0" w:rsidRPr="008A64D0">
        <w:rPr>
          <w:rFonts w:ascii="Arial" w:hAnsi="Arial" w:cs="Arial"/>
          <w:color w:val="000000" w:themeColor="text1"/>
          <w:sz w:val="24"/>
        </w:rPr>
        <w:t>2</w:t>
      </w:r>
      <w:r w:rsidR="008A64D0" w:rsidRPr="008A64D0">
        <w:rPr>
          <w:rFonts w:ascii="Arial" w:hAnsi="Arial" w:cs="Arial" w:hint="eastAsia"/>
          <w:color w:val="000000" w:themeColor="text1"/>
          <w:sz w:val="24"/>
        </w:rPr>
        <w:t>）</w:t>
      </w:r>
      <w:r w:rsidR="008A64D0">
        <w:rPr>
          <w:rFonts w:ascii="Arial" w:hAnsi="Arial" w:cs="Arial"/>
          <w:color w:val="000000" w:themeColor="text1"/>
          <w:sz w:val="24"/>
        </w:rPr>
        <w:fldChar w:fldCharType="end"/>
      </w:r>
      <w:r w:rsidR="00FC280B">
        <w:rPr>
          <w:rFonts w:ascii="Arial" w:hAnsi="Arial" w:cs="Arial" w:hint="eastAsia"/>
          <w:color w:val="000000" w:themeColor="text1"/>
          <w:sz w:val="24"/>
        </w:rPr>
        <w:t>所示</w:t>
      </w:r>
      <w:r w:rsidR="008A64D0">
        <w:rPr>
          <w:rFonts w:ascii="Arial" w:hAnsi="Arial" w:cs="Arial" w:hint="eastAsia"/>
          <w:color w:val="000000" w:themeColor="text1"/>
          <w:sz w:val="24"/>
        </w:rPr>
        <w:t>：</w:t>
      </w:r>
    </w:p>
    <w:p w14:paraId="41E1F4C1" w14:textId="4D8236CE" w:rsidR="00FC280B" w:rsidRPr="008A64D0" w:rsidRDefault="008A64D0" w:rsidP="008A64D0">
      <w:pPr>
        <w:tabs>
          <w:tab w:val="center" w:pos="4156"/>
          <w:tab w:val="right" w:pos="10110"/>
        </w:tabs>
        <w:spacing w:line="360" w:lineRule="auto"/>
        <w:jc w:val="left"/>
        <w:rPr>
          <w:rFonts w:ascii="Arial" w:hAnsi="Arial" w:cs="Arial"/>
          <w:iCs/>
          <w:color w:val="000000" w:themeColor="text1"/>
          <w:sz w:val="24"/>
        </w:rPr>
      </w:pPr>
      <m:oMathPara>
        <m:oMath>
          <m:r>
            <w:rPr>
              <w:rFonts w:ascii="Cambria Math" w:hAnsi="Cambria Math" w:cs="Arial" w:hint="eastAsia"/>
              <w:color w:val="000000" w:themeColor="text1"/>
              <w:sz w:val="24"/>
            </w:rPr>
            <m:t>context</m:t>
          </m:r>
          <m:r>
            <w:rPr>
              <w:rFonts w:ascii="Cambria Math" w:hAnsi="Cambria Math" w:cs="Arial"/>
              <w:color w:val="000000" w:themeColor="text1"/>
              <w:sz w:val="24"/>
            </w:rPr>
            <m:t xml:space="preserve"> vector=</m:t>
          </m:r>
          <m:nary>
            <m:naryPr>
              <m:chr m:val="∑"/>
              <m:limLoc m:val="undOvr"/>
              <m:grow m:val="1"/>
              <m:supHide m:val="1"/>
              <m:ctrlPr>
                <w:rPr>
                  <w:rFonts w:ascii="Cambria Math" w:hAnsi="Cambria Math" w:cs="Arial"/>
                  <w:i/>
                  <w:iCs/>
                  <w:color w:val="000000" w:themeColor="text1"/>
                  <w:sz w:val="24"/>
                </w:rPr>
              </m:ctrlPr>
            </m:naryPr>
            <m:sub>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sub>
            <m:sup/>
            <m:e>
              <m:sSub>
                <m:sSubPr>
                  <m:ctrlPr>
                    <w:rPr>
                      <w:rFonts w:ascii="Cambria Math" w:hAnsi="Cambria Math" w:cs="Arial"/>
                      <w:i/>
                      <w:iCs/>
                      <w:color w:val="000000" w:themeColor="text1"/>
                      <w:sz w:val="24"/>
                    </w:rPr>
                  </m:ctrlPr>
                </m:sSubPr>
                <m:e>
                  <m:r>
                    <w:rPr>
                      <w:rFonts w:ascii="Cambria Math" w:hAnsi="Cambria Math" w:cs="Arial"/>
                      <w:color w:val="000000" w:themeColor="text1"/>
                      <w:sz w:val="24"/>
                    </w:rPr>
                    <m:t>α</m:t>
                  </m:r>
                </m:e>
                <m:sub>
                  <m:r>
                    <w:rPr>
                      <w:rFonts w:ascii="Cambria Math" w:hAnsi="Cambria Math" w:cs="Arial"/>
                      <w:color w:val="000000" w:themeColor="text1"/>
                      <w:sz w:val="24"/>
                    </w:rPr>
                    <m:t>t</m:t>
                  </m:r>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sub>
              </m:sSub>
            </m:e>
          </m:nary>
          <m:sSub>
            <m:sSubPr>
              <m:ctrlPr>
                <w:rPr>
                  <w:rFonts w:ascii="Cambria Math" w:hAnsi="Cambria Math" w:cs="Arial"/>
                  <w:i/>
                  <w:iCs/>
                  <w:color w:val="000000" w:themeColor="text1"/>
                  <w:sz w:val="24"/>
                </w:rPr>
              </m:ctrlPr>
            </m:sSubPr>
            <m:e>
              <m:acc>
                <m:accPr>
                  <m:chr m:val="̅"/>
                  <m:ctrlPr>
                    <w:rPr>
                      <w:rFonts w:ascii="Cambria Math" w:hAnsi="Cambria Math" w:cs="Arial"/>
                      <w:i/>
                      <w:iCs/>
                      <w:color w:val="000000" w:themeColor="text1"/>
                      <w:sz w:val="24"/>
                    </w:rPr>
                  </m:ctrlPr>
                </m:accPr>
                <m:e>
                  <m:r>
                    <w:rPr>
                      <w:rFonts w:ascii="Cambria Math" w:hAnsi="Cambria Math" w:cs="Arial"/>
                      <w:color w:val="000000" w:themeColor="text1"/>
                      <w:sz w:val="24"/>
                    </w:rPr>
                    <m:t>h</m:t>
                  </m:r>
                </m:e>
              </m:acc>
            </m:e>
            <m:sub>
              <m:sSup>
                <m:sSupPr>
                  <m:ctrlPr>
                    <w:rPr>
                      <w:rFonts w:ascii="Cambria Math" w:hAnsi="Cambria Math" w:cs="Arial"/>
                      <w:i/>
                      <w:iCs/>
                      <w:color w:val="000000" w:themeColor="text1"/>
                      <w:sz w:val="24"/>
                    </w:rPr>
                  </m:ctrlPr>
                </m:sSupPr>
                <m:e>
                  <m:r>
                    <w:rPr>
                      <w:rFonts w:ascii="Cambria Math" w:hAnsi="Cambria Math" w:cs="Arial"/>
                      <w:color w:val="000000" w:themeColor="text1"/>
                      <w:sz w:val="24"/>
                    </w:rPr>
                    <m:t>s</m:t>
                  </m:r>
                </m:e>
                <m:sup>
                  <m:r>
                    <w:rPr>
                      <w:rFonts w:ascii="Cambria Math" w:hAnsi="Cambria Math" w:cs="Arial"/>
                      <w:color w:val="000000" w:themeColor="text1"/>
                      <w:sz w:val="24"/>
                    </w:rPr>
                    <m:t>'</m:t>
                  </m:r>
                </m:sup>
              </m:sSup>
            </m:sub>
          </m:sSub>
        </m:oMath>
      </m:oMathPara>
    </w:p>
    <w:p w14:paraId="70D7C8F8" w14:textId="1D28513E" w:rsidR="008A64D0" w:rsidRPr="008A64D0" w:rsidRDefault="008A64D0" w:rsidP="008A64D0">
      <w:pPr>
        <w:spacing w:line="360" w:lineRule="auto"/>
        <w:ind w:firstLineChars="200" w:firstLine="480"/>
        <w:jc w:val="right"/>
        <w:rPr>
          <w:rFonts w:ascii="Arial" w:hAnsi="Arial" w:cs="Arial"/>
          <w:color w:val="000000" w:themeColor="text1"/>
          <w:sz w:val="24"/>
        </w:rPr>
      </w:pPr>
      <w:bookmarkStart w:id="251" w:name="_Ref3462070"/>
      <w:r w:rsidRPr="008A64D0">
        <w:rPr>
          <w:rFonts w:ascii="Arial" w:hAnsi="Arial" w:cs="Arial" w:hint="eastAsia"/>
          <w:color w:val="000000" w:themeColor="text1"/>
          <w:sz w:val="24"/>
        </w:rPr>
        <w:t>公式（</w:t>
      </w:r>
      <w:r w:rsidRPr="008A64D0">
        <w:rPr>
          <w:rFonts w:ascii="Arial" w:hAnsi="Arial" w:cs="Arial" w:hint="eastAsia"/>
          <w:color w:val="000000" w:themeColor="text1"/>
          <w:sz w:val="24"/>
        </w:rPr>
        <w:t xml:space="preserve">3. </w:t>
      </w:r>
      <w:r w:rsidRPr="008A64D0">
        <w:rPr>
          <w:rFonts w:ascii="Arial" w:hAnsi="Arial" w:cs="Arial"/>
          <w:color w:val="000000" w:themeColor="text1"/>
          <w:sz w:val="24"/>
        </w:rPr>
        <w:fldChar w:fldCharType="begin"/>
      </w:r>
      <w:r w:rsidRPr="008A64D0">
        <w:rPr>
          <w:rFonts w:ascii="Arial" w:hAnsi="Arial" w:cs="Arial"/>
          <w:color w:val="000000" w:themeColor="text1"/>
          <w:sz w:val="24"/>
        </w:rPr>
        <w:instrText xml:space="preserve"> </w:instrText>
      </w:r>
      <w:r w:rsidRPr="008A64D0">
        <w:rPr>
          <w:rFonts w:ascii="Arial" w:hAnsi="Arial" w:cs="Arial" w:hint="eastAsia"/>
          <w:color w:val="000000" w:themeColor="text1"/>
          <w:sz w:val="24"/>
        </w:rPr>
        <w:instrText xml:space="preserve">SEQ </w:instrText>
      </w:r>
      <w:r w:rsidRPr="008A64D0">
        <w:rPr>
          <w:rFonts w:ascii="Arial" w:hAnsi="Arial" w:cs="Arial" w:hint="eastAsia"/>
          <w:color w:val="000000" w:themeColor="text1"/>
          <w:sz w:val="24"/>
        </w:rPr>
        <w:instrText>公式（</w:instrText>
      </w:r>
      <w:r w:rsidRPr="008A64D0">
        <w:rPr>
          <w:rFonts w:ascii="Arial" w:hAnsi="Arial" w:cs="Arial" w:hint="eastAsia"/>
          <w:color w:val="000000" w:themeColor="text1"/>
          <w:sz w:val="24"/>
        </w:rPr>
        <w:instrText>3. \* ARABIC</w:instrText>
      </w:r>
      <w:r w:rsidRPr="008A64D0">
        <w:rPr>
          <w:rFonts w:ascii="Arial" w:hAnsi="Arial" w:cs="Arial"/>
          <w:color w:val="000000" w:themeColor="text1"/>
          <w:sz w:val="24"/>
        </w:rPr>
        <w:instrText xml:space="preserve"> </w:instrText>
      </w:r>
      <w:r w:rsidRPr="008A64D0">
        <w:rPr>
          <w:rFonts w:ascii="Arial" w:hAnsi="Arial" w:cs="Arial"/>
          <w:color w:val="000000" w:themeColor="text1"/>
          <w:sz w:val="24"/>
        </w:rPr>
        <w:fldChar w:fldCharType="separate"/>
      </w:r>
      <w:r w:rsidRPr="008A64D0">
        <w:rPr>
          <w:rFonts w:ascii="Arial" w:hAnsi="Arial" w:cs="Arial"/>
          <w:color w:val="000000" w:themeColor="text1"/>
          <w:sz w:val="24"/>
        </w:rPr>
        <w:t>2</w:t>
      </w:r>
      <w:r w:rsidRPr="008A64D0">
        <w:rPr>
          <w:rFonts w:ascii="Arial" w:hAnsi="Arial" w:cs="Arial"/>
          <w:color w:val="000000" w:themeColor="text1"/>
          <w:sz w:val="24"/>
        </w:rPr>
        <w:fldChar w:fldCharType="end"/>
      </w:r>
      <w:r w:rsidRPr="008A64D0">
        <w:rPr>
          <w:rFonts w:ascii="Arial" w:hAnsi="Arial" w:cs="Arial" w:hint="eastAsia"/>
          <w:color w:val="000000" w:themeColor="text1"/>
          <w:sz w:val="24"/>
        </w:rPr>
        <w:t>）</w:t>
      </w:r>
      <w:bookmarkEnd w:id="251"/>
    </w:p>
    <w:p w14:paraId="1EF0D082" w14:textId="72E14696" w:rsidR="00715ACB" w:rsidRDefault="00F50A61" w:rsidP="00FC280B">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在得到</w:t>
      </w:r>
      <w:r w:rsidR="0076424B">
        <w:rPr>
          <w:rFonts w:ascii="Arial" w:hAnsi="Arial" w:cs="Arial" w:hint="eastAsia"/>
          <w:color w:val="000000" w:themeColor="text1"/>
          <w:sz w:val="24"/>
        </w:rPr>
        <w:t>注意力向量</w:t>
      </w:r>
      <w:r w:rsidR="0076424B">
        <w:rPr>
          <w:rFonts w:ascii="Arial" w:hAnsi="Arial" w:cs="Arial" w:hint="eastAsia"/>
          <w:color w:val="000000" w:themeColor="text1"/>
          <w:sz w:val="24"/>
        </w:rPr>
        <w:t>attention</w:t>
      </w:r>
      <w:r w:rsidR="0076424B">
        <w:rPr>
          <w:rFonts w:ascii="Arial" w:hAnsi="Arial" w:cs="Arial"/>
          <w:color w:val="000000" w:themeColor="text1"/>
          <w:sz w:val="24"/>
        </w:rPr>
        <w:t xml:space="preserve"> </w:t>
      </w:r>
      <w:r w:rsidR="0076424B">
        <w:rPr>
          <w:rFonts w:ascii="Arial" w:hAnsi="Arial" w:cs="Arial" w:hint="eastAsia"/>
          <w:color w:val="000000" w:themeColor="text1"/>
          <w:sz w:val="24"/>
        </w:rPr>
        <w:t>vector</w:t>
      </w:r>
      <w:r>
        <w:rPr>
          <w:rFonts w:ascii="Arial" w:hAnsi="Arial" w:cs="Arial" w:hint="eastAsia"/>
          <w:color w:val="000000" w:themeColor="text1"/>
          <w:sz w:val="24"/>
        </w:rPr>
        <w:t>后，基于该向量进行多标签多分类。与</w:t>
      </w:r>
      <w:r>
        <w:rPr>
          <w:rFonts w:ascii="Arial" w:hAnsi="Arial" w:cs="Arial" w:hint="eastAsia"/>
          <w:color w:val="000000" w:themeColor="text1"/>
          <w:sz w:val="24"/>
        </w:rPr>
        <w:t>3.4.2</w:t>
      </w:r>
      <w:r>
        <w:rPr>
          <w:rFonts w:ascii="Arial" w:hAnsi="Arial" w:cs="Arial" w:hint="eastAsia"/>
          <w:color w:val="000000" w:themeColor="text1"/>
          <w:sz w:val="24"/>
        </w:rPr>
        <w:t>节相同，该过程是一个非均衡情况下的多标签多分类学习，需要调整正负样本的权重。最后在进行法条推荐时，根据最后一层激活值排序，输出前</w:t>
      </w:r>
      <w:r>
        <w:rPr>
          <w:rFonts w:ascii="Arial" w:hAnsi="Arial" w:cs="Arial" w:hint="eastAsia"/>
          <w:color w:val="000000" w:themeColor="text1"/>
          <w:sz w:val="24"/>
        </w:rPr>
        <w:t>K</w:t>
      </w:r>
      <w:r>
        <w:rPr>
          <w:rFonts w:ascii="Arial" w:hAnsi="Arial" w:cs="Arial" w:hint="eastAsia"/>
          <w:color w:val="000000" w:themeColor="text1"/>
          <w:sz w:val="24"/>
        </w:rPr>
        <w:t>条法条作为推荐的法条。</w:t>
      </w:r>
    </w:p>
    <w:p w14:paraId="177BC94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需要注意的是，如图</w:t>
      </w:r>
      <w:r>
        <w:rPr>
          <w:rFonts w:ascii="Arial" w:hAnsi="Arial" w:cs="Arial" w:hint="eastAsia"/>
          <w:color w:val="000000" w:themeColor="text1"/>
          <w:sz w:val="24"/>
        </w:rPr>
        <w:t>3.9</w:t>
      </w:r>
      <w:r>
        <w:rPr>
          <w:rFonts w:ascii="Arial" w:hAnsi="Arial" w:cs="Arial" w:hint="eastAsia"/>
          <w:color w:val="000000" w:themeColor="text1"/>
          <w:sz w:val="24"/>
        </w:rPr>
        <w:t>所示将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主题向量映射到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深度网络空间后，再计算注意力向量。其理由如下：该模型结构存在两个子空间，</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深度网络空间与</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主题向量空间，记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深度网络空间为“空间</w:t>
      </w:r>
      <w:r>
        <w:rPr>
          <w:rFonts w:ascii="Arial" w:hAnsi="Arial" w:cs="Arial" w:hint="eastAsia"/>
          <w:color w:val="000000" w:themeColor="text1"/>
          <w:sz w:val="24"/>
        </w:rPr>
        <w:t>1</w:t>
      </w:r>
      <w:r>
        <w:rPr>
          <w:rFonts w:ascii="Arial" w:hAnsi="Arial" w:cs="Arial" w:hint="eastAsia"/>
          <w:color w:val="000000" w:themeColor="text1"/>
          <w:sz w:val="24"/>
        </w:rPr>
        <w:t>”，记</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主题向量空间为“空间</w:t>
      </w:r>
      <w:r>
        <w:rPr>
          <w:rFonts w:ascii="Arial" w:hAnsi="Arial" w:cs="Arial" w:hint="eastAsia"/>
          <w:color w:val="000000" w:themeColor="text1"/>
          <w:sz w:val="24"/>
        </w:rPr>
        <w:t>2</w:t>
      </w:r>
      <w:r>
        <w:rPr>
          <w:rFonts w:ascii="Arial" w:hAnsi="Arial" w:cs="Arial" w:hint="eastAsia"/>
          <w:color w:val="000000" w:themeColor="text1"/>
          <w:sz w:val="24"/>
        </w:rPr>
        <w:t>”。首先，如果“空间</w:t>
      </w:r>
      <w:r>
        <w:rPr>
          <w:rFonts w:ascii="Arial" w:hAnsi="Arial" w:cs="Arial" w:hint="eastAsia"/>
          <w:color w:val="000000" w:themeColor="text1"/>
          <w:sz w:val="24"/>
        </w:rPr>
        <w:t>1</w:t>
      </w:r>
      <w:r>
        <w:rPr>
          <w:rFonts w:ascii="Arial" w:hAnsi="Arial" w:cs="Arial" w:hint="eastAsia"/>
          <w:color w:val="000000" w:themeColor="text1"/>
          <w:sz w:val="24"/>
        </w:rPr>
        <w:t>”和“空间</w:t>
      </w:r>
      <w:r>
        <w:rPr>
          <w:rFonts w:ascii="Arial" w:hAnsi="Arial" w:cs="Arial" w:hint="eastAsia"/>
          <w:color w:val="000000" w:themeColor="text1"/>
          <w:sz w:val="24"/>
        </w:rPr>
        <w:t>2</w:t>
      </w:r>
      <w:r>
        <w:rPr>
          <w:rFonts w:ascii="Arial" w:hAnsi="Arial" w:cs="Arial" w:hint="eastAsia"/>
          <w:color w:val="000000" w:themeColor="text1"/>
          <w:sz w:val="24"/>
        </w:rPr>
        <w:t>”的维度不同，是不能计算注意力向量的。其次，即使“空间</w:t>
      </w:r>
      <w:r>
        <w:rPr>
          <w:rFonts w:ascii="Arial" w:hAnsi="Arial" w:cs="Arial" w:hint="eastAsia"/>
          <w:color w:val="000000" w:themeColor="text1"/>
          <w:sz w:val="24"/>
        </w:rPr>
        <w:t>1</w:t>
      </w:r>
      <w:r>
        <w:rPr>
          <w:rFonts w:ascii="Arial" w:hAnsi="Arial" w:cs="Arial" w:hint="eastAsia"/>
          <w:color w:val="000000" w:themeColor="text1"/>
          <w:sz w:val="24"/>
        </w:rPr>
        <w:t>”和“空间</w:t>
      </w:r>
      <w:r>
        <w:rPr>
          <w:rFonts w:ascii="Arial" w:hAnsi="Arial" w:cs="Arial" w:hint="eastAsia"/>
          <w:color w:val="000000" w:themeColor="text1"/>
          <w:sz w:val="24"/>
        </w:rPr>
        <w:t>2</w:t>
      </w:r>
      <w:r>
        <w:rPr>
          <w:rFonts w:ascii="Arial" w:hAnsi="Arial" w:cs="Arial" w:hint="eastAsia"/>
          <w:color w:val="000000" w:themeColor="text1"/>
          <w:sz w:val="24"/>
        </w:rPr>
        <w:t>”的维度相同，每个维度所代表的含义也不同，进行</w:t>
      </w:r>
      <w:r>
        <w:rPr>
          <w:rFonts w:ascii="Arial" w:hAnsi="Arial" w:cs="Arial" w:hint="eastAsia"/>
          <w:color w:val="000000" w:themeColor="text1"/>
          <w:sz w:val="24"/>
        </w:rPr>
        <w:t>attention</w:t>
      </w:r>
      <w:r>
        <w:rPr>
          <w:rFonts w:ascii="Arial" w:hAnsi="Arial" w:cs="Arial" w:hint="eastAsia"/>
          <w:color w:val="000000" w:themeColor="text1"/>
          <w:sz w:val="24"/>
        </w:rPr>
        <w:t>计算是没有意义的。而</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只是作为预训练的模型，实际训练的主要在学习</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深度网络空间。所以需要将主题向量通过一层全连接神经网络映射到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深度网络空间，再计算注意力向量。</w:t>
      </w:r>
    </w:p>
    <w:p w14:paraId="02E51ED5" w14:textId="77777777" w:rsidR="00715ACB" w:rsidRDefault="00F50A61">
      <w:pPr>
        <w:pStyle w:val="3"/>
      </w:pPr>
      <w:bookmarkStart w:id="252" w:name="_Toc3559757"/>
      <w:r>
        <w:rPr>
          <w:rFonts w:hint="eastAsia"/>
        </w:rPr>
        <w:lastRenderedPageBreak/>
        <w:t>3.5.3</w:t>
      </w:r>
      <w:r>
        <w:t xml:space="preserve"> </w:t>
      </w:r>
      <w:r>
        <w:rPr>
          <w:rFonts w:hint="eastAsia"/>
        </w:rPr>
        <w:t>代码实现</w:t>
      </w:r>
      <w:bookmarkEnd w:id="252"/>
    </w:p>
    <w:p w14:paraId="2ADC7EC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3.10</w:t>
      </w:r>
      <w:r>
        <w:rPr>
          <w:rFonts w:ascii="Arial" w:hAnsi="Arial" w:cs="Arial" w:hint="eastAsia"/>
          <w:color w:val="000000" w:themeColor="text1"/>
          <w:sz w:val="24"/>
        </w:rPr>
        <w:t>所示为</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主要代码实现，为了将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主题向量映射到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深度网络空间，通过矩阵变化得到映射后的向量</w:t>
      </w:r>
      <w:proofErr w:type="spellStart"/>
      <w:r>
        <w:rPr>
          <w:rFonts w:ascii="Arial" w:hAnsi="Arial" w:cs="Arial" w:hint="eastAsia"/>
          <w:color w:val="000000" w:themeColor="text1"/>
          <w:sz w:val="24"/>
        </w:rPr>
        <w:t>u_omega</w:t>
      </w:r>
      <w:proofErr w:type="spellEnd"/>
      <w:r>
        <w:rPr>
          <w:rFonts w:ascii="Arial" w:hAnsi="Arial" w:cs="Arial" w:hint="eastAsia"/>
          <w:color w:val="000000" w:themeColor="text1"/>
          <w:sz w:val="24"/>
        </w:rPr>
        <w:t>，将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每个时间步的隐层输出向量与</w:t>
      </w:r>
      <w:proofErr w:type="spellStart"/>
      <w:r>
        <w:rPr>
          <w:rFonts w:ascii="Arial" w:hAnsi="Arial" w:cs="Arial" w:hint="eastAsia"/>
          <w:color w:val="000000" w:themeColor="text1"/>
          <w:sz w:val="24"/>
        </w:rPr>
        <w:t>u_omega</w:t>
      </w:r>
      <w:proofErr w:type="spellEnd"/>
      <w:r>
        <w:rPr>
          <w:rFonts w:ascii="Arial" w:hAnsi="Arial" w:cs="Arial" w:hint="eastAsia"/>
          <w:color w:val="000000" w:themeColor="text1"/>
          <w:sz w:val="24"/>
        </w:rPr>
        <w:t>进行</w:t>
      </w:r>
      <w:r>
        <w:rPr>
          <w:rFonts w:ascii="Arial" w:hAnsi="Arial" w:cs="Arial" w:hint="eastAsia"/>
          <w:color w:val="000000" w:themeColor="text1"/>
          <w:sz w:val="24"/>
        </w:rPr>
        <w:t>attention</w:t>
      </w:r>
      <w:r>
        <w:rPr>
          <w:rFonts w:ascii="Arial" w:hAnsi="Arial" w:cs="Arial" w:hint="eastAsia"/>
          <w:color w:val="000000" w:themeColor="text1"/>
          <w:sz w:val="24"/>
        </w:rPr>
        <w:t>计算，相关原理参考</w:t>
      </w:r>
      <w:r>
        <w:rPr>
          <w:rFonts w:ascii="Arial" w:hAnsi="Arial" w:cs="Arial" w:hint="eastAsia"/>
          <w:color w:val="000000" w:themeColor="text1"/>
          <w:sz w:val="24"/>
        </w:rPr>
        <w:t>2.5.2</w:t>
      </w:r>
      <w:r>
        <w:rPr>
          <w:rFonts w:ascii="Arial" w:hAnsi="Arial" w:cs="Arial" w:hint="eastAsia"/>
          <w:color w:val="000000" w:themeColor="text1"/>
          <w:sz w:val="24"/>
        </w:rPr>
        <w:t>节，得到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每个时间步的注意力权重。通过每个时间步注意力权重与对应隐层向量可以计算出注意力向量，最后基于注意力向量进行多标签多分类。</w:t>
      </w:r>
    </w:p>
    <w:tbl>
      <w:tblPr>
        <w:tblStyle w:val="af6"/>
        <w:tblW w:w="8296" w:type="dxa"/>
        <w:tblLayout w:type="fixed"/>
        <w:tblLook w:val="04A0" w:firstRow="1" w:lastRow="0" w:firstColumn="1" w:lastColumn="0" w:noHBand="0" w:noVBand="1"/>
      </w:tblPr>
      <w:tblGrid>
        <w:gridCol w:w="8296"/>
      </w:tblGrid>
      <w:tr w:rsidR="00715ACB" w14:paraId="24DE7EE1" w14:textId="77777777">
        <w:tc>
          <w:tcPr>
            <w:tcW w:w="8296" w:type="dxa"/>
          </w:tcPr>
          <w:p w14:paraId="67F8C1B5" w14:textId="77777777" w:rsidR="00715ACB" w:rsidRDefault="00F50A61">
            <w:pPr>
              <w:pStyle w:val="HTML"/>
              <w:shd w:val="clear" w:color="auto" w:fill="FFFFFF"/>
              <w:jc w:val="both"/>
              <w:rPr>
                <w:rFonts w:ascii="Arial" w:hAnsi="Arial" w:cs="Arial"/>
                <w:color w:val="000000" w:themeColor="text1"/>
                <w:sz w:val="21"/>
                <w:szCs w:val="21"/>
              </w:rPr>
            </w:pPr>
            <w:r>
              <w:rPr>
                <w:rFonts w:ascii="Arial" w:hAnsi="Arial" w:cs="Arial" w:hint="eastAsia"/>
                <w:color w:val="000000" w:themeColor="text1"/>
                <w:sz w:val="21"/>
                <w:szCs w:val="21"/>
              </w:rPr>
              <w:t xml:space="preserve">import </w:t>
            </w:r>
            <w:proofErr w:type="spellStart"/>
            <w:r>
              <w:rPr>
                <w:rFonts w:ascii="Arial" w:hAnsi="Arial" w:cs="Arial" w:hint="eastAsia"/>
                <w:color w:val="000000" w:themeColor="text1"/>
                <w:sz w:val="21"/>
                <w:szCs w:val="21"/>
              </w:rPr>
              <w:t>tensorflow</w:t>
            </w:r>
            <w:proofErr w:type="spellEnd"/>
            <w:r>
              <w:rPr>
                <w:rFonts w:ascii="Arial" w:hAnsi="Arial" w:cs="Arial" w:hint="eastAsia"/>
                <w:color w:val="000000" w:themeColor="text1"/>
                <w:sz w:val="21"/>
                <w:szCs w:val="21"/>
              </w:rPr>
              <w:t xml:space="preserve"> as </w:t>
            </w:r>
            <w:proofErr w:type="spellStart"/>
            <w:r>
              <w:rPr>
                <w:rFonts w:ascii="Arial" w:hAnsi="Arial" w:cs="Arial" w:hint="eastAsia"/>
                <w:color w:val="000000" w:themeColor="text1"/>
                <w:sz w:val="21"/>
                <w:szCs w:val="21"/>
              </w:rPr>
              <w:t>tf</w:t>
            </w:r>
            <w:proofErr w:type="spellEnd"/>
          </w:p>
          <w:p w14:paraId="4D2C21AF" w14:textId="77777777" w:rsidR="00715ACB" w:rsidRDefault="00F50A61">
            <w:pPr>
              <w:pStyle w:val="HTML"/>
              <w:shd w:val="clear" w:color="auto" w:fill="FFFFFF"/>
              <w:jc w:val="both"/>
              <w:rPr>
                <w:rFonts w:ascii="Arial" w:hAnsi="Arial" w:cs="Arial"/>
                <w:color w:val="000000" w:themeColor="text1"/>
                <w:sz w:val="21"/>
                <w:szCs w:val="21"/>
              </w:rPr>
            </w:pPr>
            <w:r>
              <w:rPr>
                <w:rFonts w:ascii="Arial" w:hAnsi="Arial" w:cs="Arial" w:hint="eastAsia"/>
                <w:color w:val="000000" w:themeColor="text1"/>
                <w:sz w:val="21"/>
                <w:szCs w:val="21"/>
              </w:rPr>
              <w:t>def attention(</w:t>
            </w:r>
            <w:proofErr w:type="spellStart"/>
            <w:r>
              <w:rPr>
                <w:rFonts w:ascii="Arial" w:hAnsi="Arial" w:cs="Arial" w:hint="eastAsia"/>
                <w:color w:val="000000" w:themeColor="text1"/>
                <w:sz w:val="21"/>
                <w:szCs w:val="21"/>
              </w:rPr>
              <w:t>inputs,attention_size,topic_vector,time_major</w:t>
            </w:r>
            <w:proofErr w:type="spellEnd"/>
            <w:r>
              <w:rPr>
                <w:rFonts w:ascii="Arial" w:hAnsi="Arial" w:cs="Arial" w:hint="eastAsia"/>
                <w:color w:val="000000" w:themeColor="text1"/>
                <w:sz w:val="21"/>
                <w:szCs w:val="21"/>
              </w:rPr>
              <w:t>=False):</w:t>
            </w:r>
          </w:p>
          <w:p w14:paraId="311503C0" w14:textId="77777777" w:rsidR="00715ACB" w:rsidRDefault="00F50A61">
            <w:pPr>
              <w:pStyle w:val="HTML"/>
              <w:shd w:val="clear" w:color="auto" w:fill="FFFFFF"/>
              <w:ind w:firstLine="420"/>
              <w:jc w:val="both"/>
              <w:rPr>
                <w:rFonts w:ascii="Arial" w:hAnsi="Arial" w:cs="Arial"/>
                <w:color w:val="000000" w:themeColor="text1"/>
                <w:sz w:val="21"/>
                <w:szCs w:val="21"/>
              </w:rPr>
            </w:pPr>
            <w:r>
              <w:rPr>
                <w:rFonts w:ascii="Arial" w:hAnsi="Arial" w:cs="Arial" w:hint="eastAsia"/>
                <w:color w:val="000000" w:themeColor="text1"/>
                <w:sz w:val="21"/>
                <w:szCs w:val="21"/>
              </w:rPr>
              <w:t>inputs=</w:t>
            </w:r>
            <w:proofErr w:type="spellStart"/>
            <w:r>
              <w:rPr>
                <w:rFonts w:ascii="Arial" w:hAnsi="Arial" w:cs="Arial" w:hint="eastAsia"/>
                <w:color w:val="000000" w:themeColor="text1"/>
                <w:sz w:val="21"/>
                <w:szCs w:val="21"/>
              </w:rPr>
              <w:t>tf.array_ops.transpose</w:t>
            </w:r>
            <w:proofErr w:type="spellEnd"/>
            <w:r>
              <w:rPr>
                <w:rFonts w:ascii="Arial" w:hAnsi="Arial" w:cs="Arial" w:hint="eastAsia"/>
                <w:color w:val="000000" w:themeColor="text1"/>
                <w:sz w:val="21"/>
                <w:szCs w:val="21"/>
              </w:rPr>
              <w:t>(inputs,[1,0,2])</w:t>
            </w:r>
          </w:p>
          <w:p w14:paraId="0E3DBA0A"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batch_size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inputs.shape</w:t>
            </w:r>
            <w:proofErr w:type="spellEnd"/>
            <w:r>
              <w:rPr>
                <w:rFonts w:ascii="Arial" w:hAnsi="Arial" w:cs="Arial" w:hint="eastAsia"/>
                <w:color w:val="000000" w:themeColor="text1"/>
                <w:sz w:val="21"/>
                <w:szCs w:val="21"/>
              </w:rPr>
              <w:t>[0].value</w:t>
            </w:r>
          </w:p>
          <w:p w14:paraId="7116CA93" w14:textId="77777777" w:rsidR="00715ACB" w:rsidRDefault="00F50A61">
            <w:pPr>
              <w:pStyle w:val="HTML"/>
              <w:shd w:val="clear" w:color="auto" w:fill="FFFFFF"/>
              <w:ind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hidden_size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inputs.shape</w:t>
            </w:r>
            <w:proofErr w:type="spellEnd"/>
            <w:r>
              <w:rPr>
                <w:rFonts w:ascii="Arial" w:hAnsi="Arial" w:cs="Arial" w:hint="eastAsia"/>
                <w:color w:val="000000" w:themeColor="text1"/>
                <w:sz w:val="21"/>
                <w:szCs w:val="21"/>
              </w:rPr>
              <w:t>[2].value</w:t>
            </w:r>
          </w:p>
          <w:p w14:paraId="12666B68" w14:textId="77777777" w:rsidR="00715ACB" w:rsidRDefault="00F50A61">
            <w:pPr>
              <w:pStyle w:val="HTML"/>
              <w:shd w:val="clear" w:color="auto" w:fill="FFFFFF"/>
              <w:ind w:firstLine="420"/>
              <w:jc w:val="both"/>
              <w:rPr>
                <w:rFonts w:ascii="Arial" w:hAnsi="Arial" w:cs="Arial"/>
                <w:color w:val="000000" w:themeColor="text1"/>
                <w:sz w:val="21"/>
                <w:szCs w:val="21"/>
              </w:rPr>
            </w:pPr>
            <w:r>
              <w:rPr>
                <w:rFonts w:ascii="Arial" w:hAnsi="Arial" w:cs="Arial" w:hint="eastAsia"/>
                <w:color w:val="000000" w:themeColor="text1"/>
                <w:sz w:val="21"/>
                <w:szCs w:val="21"/>
              </w:rPr>
              <w:t xml:space="preserve">with </w:t>
            </w:r>
            <w:proofErr w:type="spellStart"/>
            <w:r>
              <w:rPr>
                <w:rFonts w:ascii="Arial" w:hAnsi="Arial" w:cs="Arial" w:hint="eastAsia"/>
                <w:color w:val="000000" w:themeColor="text1"/>
                <w:sz w:val="21"/>
                <w:szCs w:val="21"/>
              </w:rPr>
              <w:t>tf.variable_scope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attention_W</w:t>
            </w:r>
            <w:proofErr w:type="spellEnd"/>
            <w:r>
              <w:rPr>
                <w:rFonts w:ascii="Arial" w:hAnsi="Arial" w:cs="Arial" w:hint="eastAsia"/>
                <w:color w:val="000000" w:themeColor="text1"/>
                <w:sz w:val="21"/>
                <w:szCs w:val="21"/>
              </w:rPr>
              <w:t>"):</w:t>
            </w:r>
          </w:p>
          <w:p w14:paraId="7E332DF3" w14:textId="77777777" w:rsidR="00715ACB" w:rsidRDefault="00F50A61">
            <w:pPr>
              <w:pStyle w:val="HTML"/>
              <w:shd w:val="clear" w:color="auto" w:fill="FFFFFF"/>
              <w:ind w:firstLineChars="450" w:firstLine="945"/>
              <w:jc w:val="both"/>
              <w:rPr>
                <w:rFonts w:ascii="Arial" w:hAnsi="Arial" w:cs="Arial"/>
                <w:color w:val="000000" w:themeColor="text1"/>
                <w:sz w:val="21"/>
                <w:szCs w:val="21"/>
              </w:rPr>
            </w:pPr>
            <w:r>
              <w:rPr>
                <w:rFonts w:ascii="Arial" w:hAnsi="Arial" w:cs="Arial" w:hint="eastAsia"/>
                <w:color w:val="000000" w:themeColor="text1"/>
                <w:sz w:val="21"/>
                <w:szCs w:val="21"/>
              </w:rPr>
              <w:t>w_omega=tf.get_variable("w_omega",[attention_size,hidden_size],initializer=tf.glorot_normal_initializer())</w:t>
            </w:r>
          </w:p>
          <w:p w14:paraId="0C76B3D3"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u_omega</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tf.tensordot</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topic_vector,w_omega,axes</w:t>
            </w:r>
            <w:proofErr w:type="spellEnd"/>
            <w:r>
              <w:rPr>
                <w:rFonts w:ascii="Arial" w:hAnsi="Arial" w:cs="Arial" w:hint="eastAsia"/>
                <w:color w:val="000000" w:themeColor="text1"/>
                <w:sz w:val="21"/>
                <w:szCs w:val="21"/>
              </w:rPr>
              <w:t>=1)</w:t>
            </w:r>
          </w:p>
          <w:p w14:paraId="40DD5289"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u_omega</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tf.reshape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u_omega</w:t>
            </w:r>
            <w:proofErr w:type="spellEnd"/>
            <w:r>
              <w:rPr>
                <w:rFonts w:ascii="Arial" w:hAnsi="Arial" w:cs="Arial" w:hint="eastAsia"/>
                <w:color w:val="000000" w:themeColor="text1"/>
                <w:sz w:val="21"/>
                <w:szCs w:val="21"/>
              </w:rPr>
              <w:t>,[batch_size,-1])</w:t>
            </w:r>
          </w:p>
          <w:p w14:paraId="05B4240B"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vu=</w:t>
            </w:r>
            <w:proofErr w:type="spellStart"/>
            <w:r>
              <w:rPr>
                <w:rFonts w:ascii="Arial" w:hAnsi="Arial" w:cs="Arial" w:hint="eastAsia"/>
                <w:color w:val="000000" w:themeColor="text1"/>
                <w:sz w:val="21"/>
                <w:szCs w:val="21"/>
              </w:rPr>
              <w:t>tf.matmul</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inputs,tf.expand_dims</w:t>
            </w:r>
            <w:proofErr w:type="spellEnd"/>
            <w:r>
              <w:rPr>
                <w:rFonts w:ascii="Arial" w:hAnsi="Arial" w:cs="Arial" w:hint="eastAsia"/>
                <w:color w:val="000000" w:themeColor="text1"/>
                <w:sz w:val="21"/>
                <w:szCs w:val="21"/>
              </w:rPr>
              <w:t>(u_omega,-1))</w:t>
            </w:r>
          </w:p>
          <w:p w14:paraId="6AD77E67"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vu=</w:t>
            </w:r>
            <w:proofErr w:type="spellStart"/>
            <w:r>
              <w:rPr>
                <w:rFonts w:ascii="Arial" w:hAnsi="Arial" w:cs="Arial" w:hint="eastAsia"/>
                <w:color w:val="000000" w:themeColor="text1"/>
                <w:sz w:val="21"/>
                <w:szCs w:val="21"/>
              </w:rPr>
              <w:t>tf.reshape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tf.squeeze</w:t>
            </w:r>
            <w:proofErr w:type="spellEnd"/>
            <w:r>
              <w:rPr>
                <w:rFonts w:ascii="Arial" w:hAnsi="Arial" w:cs="Arial" w:hint="eastAsia"/>
                <w:color w:val="000000" w:themeColor="text1"/>
                <w:sz w:val="21"/>
                <w:szCs w:val="21"/>
              </w:rPr>
              <w:t>(vu),[batch_size,-1])</w:t>
            </w:r>
          </w:p>
          <w:p w14:paraId="68192F66"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alphas=</w:t>
            </w:r>
            <w:proofErr w:type="spellStart"/>
            <w:r>
              <w:rPr>
                <w:rFonts w:ascii="Arial" w:hAnsi="Arial" w:cs="Arial" w:hint="eastAsia"/>
                <w:color w:val="000000" w:themeColor="text1"/>
                <w:sz w:val="21"/>
                <w:szCs w:val="21"/>
              </w:rPr>
              <w:t>tf.nn.softmax</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vu,name</w:t>
            </w:r>
            <w:proofErr w:type="spellEnd"/>
            <w:r>
              <w:rPr>
                <w:rFonts w:ascii="Arial" w:hAnsi="Arial" w:cs="Arial" w:hint="eastAsia"/>
                <w:color w:val="000000" w:themeColor="text1"/>
                <w:sz w:val="21"/>
                <w:szCs w:val="21"/>
              </w:rPr>
              <w:t>='alphas')</w:t>
            </w:r>
          </w:p>
          <w:p w14:paraId="293C512B"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output=</w:t>
            </w:r>
            <w:proofErr w:type="spellStart"/>
            <w:r>
              <w:rPr>
                <w:rFonts w:ascii="Arial" w:hAnsi="Arial" w:cs="Arial" w:hint="eastAsia"/>
                <w:color w:val="000000" w:themeColor="text1"/>
                <w:sz w:val="21"/>
                <w:szCs w:val="21"/>
              </w:rPr>
              <w:t>tf.reduce_sum</w:t>
            </w:r>
            <w:proofErr w:type="spellEnd"/>
            <w:r>
              <w:rPr>
                <w:rFonts w:ascii="Arial" w:hAnsi="Arial" w:cs="Arial" w:hint="eastAsia"/>
                <w:color w:val="000000" w:themeColor="text1"/>
                <w:sz w:val="21"/>
                <w:szCs w:val="21"/>
              </w:rPr>
              <w:t>(inputs*</w:t>
            </w:r>
            <w:proofErr w:type="spellStart"/>
            <w:r>
              <w:rPr>
                <w:rFonts w:ascii="Arial" w:hAnsi="Arial" w:cs="Arial" w:hint="eastAsia"/>
                <w:color w:val="000000" w:themeColor="text1"/>
                <w:sz w:val="21"/>
                <w:szCs w:val="21"/>
              </w:rPr>
              <w:t>tf.expand_dims</w:t>
            </w:r>
            <w:proofErr w:type="spellEnd"/>
            <w:r>
              <w:rPr>
                <w:rFonts w:ascii="Arial" w:hAnsi="Arial" w:cs="Arial" w:hint="eastAsia"/>
                <w:color w:val="000000" w:themeColor="text1"/>
                <w:sz w:val="21"/>
                <w:szCs w:val="21"/>
              </w:rPr>
              <w:t>(alphas,-1),1)</w:t>
            </w:r>
          </w:p>
          <w:p w14:paraId="0A02B4CB"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return output</w:t>
            </w:r>
          </w:p>
        </w:tc>
      </w:tr>
    </w:tbl>
    <w:p w14:paraId="06B63AE2" w14:textId="77777777" w:rsidR="00715ACB" w:rsidRDefault="00F50A61">
      <w:pPr>
        <w:spacing w:line="360" w:lineRule="auto"/>
        <w:jc w:val="center"/>
        <w:rPr>
          <w:rFonts w:ascii="Arial" w:hAnsi="Arial" w:cs="Arial"/>
          <w:color w:val="000000" w:themeColor="text1"/>
          <w:sz w:val="24"/>
        </w:rPr>
      </w:pPr>
      <w:bookmarkStart w:id="253" w:name="_Toc3067588"/>
      <w:r>
        <w:rPr>
          <w:rFonts w:ascii="Arial" w:hAnsi="Arial" w:cs="Arial" w:hint="eastAsia"/>
          <w:color w:val="000000" w:themeColor="text1"/>
          <w:sz w:val="24"/>
        </w:rPr>
        <w:t>图</w:t>
      </w:r>
      <w:r>
        <w:rPr>
          <w:rFonts w:ascii="Arial" w:hAnsi="Arial" w:cs="Arial" w:hint="eastAsia"/>
          <w:color w:val="000000" w:themeColor="text1"/>
          <w:sz w:val="24"/>
        </w:rPr>
        <w:t xml:space="preserve">3.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3.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10</w:t>
      </w:r>
      <w:r>
        <w:rPr>
          <w:rFonts w:ascii="Arial" w:hAnsi="Arial" w:cs="Arial"/>
          <w:color w:val="000000" w:themeColor="text1"/>
          <w:sz w:val="24"/>
        </w:rPr>
        <w:fldChar w:fldCharType="end"/>
      </w:r>
      <w:r>
        <w:rPr>
          <w:rFonts w:ascii="Arial" w:hAnsi="Arial" w:cs="Arial"/>
          <w:color w:val="000000" w:themeColor="text1"/>
          <w:sz w:val="24"/>
        </w:rPr>
        <w:t xml:space="preserve"> A</w:t>
      </w:r>
      <w:r>
        <w:rPr>
          <w:rFonts w:ascii="Arial" w:hAnsi="Arial" w:cs="Arial" w:hint="eastAsia"/>
          <w:color w:val="000000" w:themeColor="text1"/>
          <w:sz w:val="24"/>
        </w:rPr>
        <w:t>ttention</w:t>
      </w:r>
      <w:r>
        <w:rPr>
          <w:rFonts w:ascii="Arial" w:hAnsi="Arial" w:cs="Arial" w:hint="eastAsia"/>
          <w:color w:val="000000" w:themeColor="text1"/>
          <w:sz w:val="24"/>
        </w:rPr>
        <w:t>代码实现</w:t>
      </w:r>
      <w:bookmarkEnd w:id="253"/>
    </w:p>
    <w:p w14:paraId="17FDABF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对于模型训练，其过程与基于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的法条推荐方法类似。首先建立两个数据线程，训练主程序从线程中获取数据并进行验证。不同的是，基于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的法条推荐方法需要额外通过</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主题模型，计算出</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主题向量，并通过</w:t>
      </w:r>
      <w:r>
        <w:rPr>
          <w:rFonts w:ascii="Arial" w:hAnsi="Arial" w:cs="Arial" w:hint="eastAsia"/>
          <w:color w:val="000000" w:themeColor="text1"/>
          <w:sz w:val="24"/>
        </w:rPr>
        <w:t>Attention</w:t>
      </w:r>
      <w:r>
        <w:rPr>
          <w:rFonts w:ascii="Arial" w:hAnsi="Arial" w:cs="Arial" w:hint="eastAsia"/>
          <w:color w:val="000000" w:themeColor="text1"/>
          <w:sz w:val="24"/>
        </w:rPr>
        <w:t>机制输入到模型中计算，其需要的计算资源将大大增加。因此，该方法在</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使用的设置上，选择独占</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，避免显存溢出。</w:t>
      </w:r>
    </w:p>
    <w:p w14:paraId="79BB27F3" w14:textId="77777777" w:rsidR="00715ACB" w:rsidRDefault="00F50A61">
      <w:pPr>
        <w:pStyle w:val="2"/>
      </w:pPr>
      <w:bookmarkStart w:id="254" w:name="_Toc3559758"/>
      <w:r>
        <w:rPr>
          <w:rFonts w:hint="eastAsia"/>
        </w:rPr>
        <w:t>3.6</w:t>
      </w:r>
      <w:r>
        <w:t xml:space="preserve"> </w:t>
      </w:r>
      <w:r>
        <w:rPr>
          <w:rFonts w:hint="eastAsia"/>
        </w:rPr>
        <w:t>本章小结</w:t>
      </w:r>
      <w:bookmarkEnd w:id="254"/>
    </w:p>
    <w:p w14:paraId="1BF893D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本章详细介绍了基于深度学习的法条推荐方法。在</w:t>
      </w:r>
      <w:r>
        <w:rPr>
          <w:rFonts w:ascii="Arial" w:hAnsi="Arial" w:cs="Arial" w:hint="eastAsia"/>
          <w:color w:val="000000" w:themeColor="text1"/>
          <w:sz w:val="24"/>
        </w:rPr>
        <w:t>3.1</w:t>
      </w:r>
      <w:r>
        <w:rPr>
          <w:rFonts w:ascii="Arial" w:hAnsi="Arial" w:cs="Arial" w:hint="eastAsia"/>
          <w:color w:val="000000" w:themeColor="text1"/>
          <w:sz w:val="24"/>
        </w:rPr>
        <w:t>节中对法条推荐问题以及裁判文书特点进行了分析。</w:t>
      </w:r>
      <w:r>
        <w:rPr>
          <w:rFonts w:ascii="Arial" w:hAnsi="Arial" w:cs="Arial" w:hint="eastAsia"/>
          <w:color w:val="000000" w:themeColor="text1"/>
          <w:sz w:val="24"/>
        </w:rPr>
        <w:t>3.2</w:t>
      </w:r>
      <w:r>
        <w:rPr>
          <w:rFonts w:ascii="Arial" w:hAnsi="Arial" w:cs="Arial" w:hint="eastAsia"/>
          <w:color w:val="000000" w:themeColor="text1"/>
          <w:sz w:val="24"/>
        </w:rPr>
        <w:t>节介绍法条推荐系统的总流程。在</w:t>
      </w:r>
      <w:r>
        <w:rPr>
          <w:rFonts w:ascii="Arial" w:hAnsi="Arial" w:cs="Arial" w:hint="eastAsia"/>
          <w:color w:val="000000" w:themeColor="text1"/>
          <w:sz w:val="24"/>
        </w:rPr>
        <w:t>3.3</w:t>
      </w:r>
      <w:r>
        <w:rPr>
          <w:rFonts w:ascii="Arial" w:hAnsi="Arial" w:cs="Arial" w:hint="eastAsia"/>
          <w:color w:val="000000" w:themeColor="text1"/>
          <w:sz w:val="24"/>
        </w:rPr>
        <w:t>节中介绍了裁判文书预处理方法，其中包括了信息读取、数据标准化以及分词去停用词等。在</w:t>
      </w:r>
      <w:r>
        <w:rPr>
          <w:rFonts w:ascii="Arial" w:hAnsi="Arial" w:cs="Arial" w:hint="eastAsia"/>
          <w:color w:val="000000" w:themeColor="text1"/>
          <w:sz w:val="24"/>
        </w:rPr>
        <w:t>3.4</w:t>
      </w:r>
      <w:r>
        <w:rPr>
          <w:rFonts w:ascii="Arial" w:hAnsi="Arial" w:cs="Arial" w:hint="eastAsia"/>
          <w:color w:val="000000" w:themeColor="text1"/>
          <w:sz w:val="24"/>
        </w:rPr>
        <w:t>节与</w:t>
      </w:r>
      <w:r>
        <w:rPr>
          <w:rFonts w:ascii="Arial" w:hAnsi="Arial" w:cs="Arial" w:hint="eastAsia"/>
          <w:color w:val="000000" w:themeColor="text1"/>
          <w:sz w:val="24"/>
        </w:rPr>
        <w:t>3.5</w:t>
      </w:r>
      <w:r>
        <w:rPr>
          <w:rFonts w:ascii="Arial" w:hAnsi="Arial" w:cs="Arial" w:hint="eastAsia"/>
          <w:color w:val="000000" w:themeColor="text1"/>
          <w:sz w:val="24"/>
        </w:rPr>
        <w:t>节分别介绍了两种基于深度学习的法条推荐方法，分别是</w:t>
      </w:r>
      <w:r>
        <w:rPr>
          <w:rFonts w:ascii="Arial" w:hAnsi="Arial" w:cs="Arial" w:hint="eastAsia"/>
          <w:color w:val="000000" w:themeColor="text1"/>
          <w:sz w:val="24"/>
        </w:rPr>
        <w:lastRenderedPageBreak/>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的法条推荐方法与基于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的法条推荐方法，并对两种方法的流程以及模型框架进行了详细介绍。</w:t>
      </w:r>
    </w:p>
    <w:p w14:paraId="34E8C46F" w14:textId="77777777" w:rsidR="00715ACB" w:rsidRDefault="00715ACB">
      <w:pPr>
        <w:pStyle w:val="1"/>
        <w:jc w:val="center"/>
        <w:rPr>
          <w:rFonts w:ascii="黑体" w:eastAsia="黑体"/>
        </w:rPr>
        <w:sectPr w:rsidR="00715ACB">
          <w:headerReference w:type="default" r:id="rId44"/>
          <w:type w:val="continuous"/>
          <w:pgSz w:w="11906" w:h="16838"/>
          <w:pgMar w:top="1440" w:right="1800" w:bottom="1440" w:left="1800" w:header="851" w:footer="992" w:gutter="0"/>
          <w:cols w:space="425"/>
          <w:docGrid w:type="lines" w:linePitch="312"/>
        </w:sectPr>
      </w:pPr>
    </w:p>
    <w:p w14:paraId="60C4A333" w14:textId="77777777" w:rsidR="00715ACB" w:rsidRDefault="00F50A61">
      <w:pPr>
        <w:pStyle w:val="1"/>
        <w:jc w:val="center"/>
        <w:rPr>
          <w:rFonts w:ascii="黑体" w:eastAsia="黑体"/>
        </w:rPr>
      </w:pPr>
      <w:r>
        <w:rPr>
          <w:rFonts w:ascii="黑体" w:eastAsia="黑体" w:hint="eastAsia"/>
        </w:rPr>
        <w:br w:type="page"/>
      </w:r>
      <w:bookmarkStart w:id="255" w:name="_Toc136106996"/>
      <w:bookmarkStart w:id="256" w:name="_Toc3559759"/>
      <w:r>
        <w:rPr>
          <w:rFonts w:ascii="黑体" w:eastAsia="黑体" w:hint="eastAsia"/>
        </w:rPr>
        <w:lastRenderedPageBreak/>
        <w:t xml:space="preserve">第四章  </w:t>
      </w:r>
      <w:bookmarkEnd w:id="255"/>
      <w:r>
        <w:rPr>
          <w:rFonts w:ascii="黑体" w:eastAsia="黑体" w:hint="eastAsia"/>
        </w:rPr>
        <w:t>实验分析</w:t>
      </w:r>
      <w:bookmarkEnd w:id="256"/>
    </w:p>
    <w:p w14:paraId="72B5C34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本章主要描述基于深度学习的法条推荐方法的实验过程与结果分析。</w:t>
      </w:r>
      <w:r>
        <w:rPr>
          <w:rFonts w:ascii="Arial" w:hAnsi="Arial" w:cs="Arial" w:hint="eastAsia"/>
          <w:color w:val="000000" w:themeColor="text1"/>
          <w:sz w:val="24"/>
        </w:rPr>
        <w:t>4.1</w:t>
      </w:r>
      <w:r>
        <w:rPr>
          <w:rFonts w:ascii="Arial" w:hAnsi="Arial" w:cs="Arial" w:hint="eastAsia"/>
          <w:color w:val="000000" w:themeColor="text1"/>
          <w:sz w:val="24"/>
        </w:rPr>
        <w:t>节主要介绍裁判文书数据集；</w:t>
      </w:r>
      <w:r>
        <w:rPr>
          <w:rFonts w:ascii="Arial" w:hAnsi="Arial" w:cs="Arial" w:hint="eastAsia"/>
          <w:color w:val="000000" w:themeColor="text1"/>
          <w:sz w:val="24"/>
        </w:rPr>
        <w:t>4.2</w:t>
      </w:r>
      <w:r>
        <w:rPr>
          <w:rFonts w:ascii="Arial" w:hAnsi="Arial" w:cs="Arial" w:hint="eastAsia"/>
          <w:color w:val="000000" w:themeColor="text1"/>
          <w:sz w:val="24"/>
        </w:rPr>
        <w:t>节主要介绍法条推荐模型的多项评估标准；</w:t>
      </w:r>
      <w:r>
        <w:rPr>
          <w:rFonts w:ascii="Arial" w:hAnsi="Arial" w:cs="Arial" w:hint="eastAsia"/>
          <w:color w:val="000000" w:themeColor="text1"/>
          <w:sz w:val="24"/>
        </w:rPr>
        <w:t>4.3</w:t>
      </w:r>
      <w:r>
        <w:rPr>
          <w:rFonts w:ascii="Arial" w:hAnsi="Arial" w:cs="Arial" w:hint="eastAsia"/>
          <w:color w:val="000000" w:themeColor="text1"/>
          <w:sz w:val="24"/>
        </w:rPr>
        <w:t>节主要介绍预训练</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主题模型与</w:t>
      </w:r>
      <w:r>
        <w:rPr>
          <w:rFonts w:ascii="Arial" w:hAnsi="Arial" w:cs="Arial" w:hint="eastAsia"/>
          <w:color w:val="000000" w:themeColor="text1"/>
          <w:sz w:val="24"/>
        </w:rPr>
        <w:t>Word2vec</w:t>
      </w:r>
      <w:r>
        <w:rPr>
          <w:rFonts w:ascii="Arial" w:hAnsi="Arial" w:cs="Arial" w:hint="eastAsia"/>
          <w:color w:val="000000" w:themeColor="text1"/>
          <w:sz w:val="24"/>
        </w:rPr>
        <w:t>模型的方法；</w:t>
      </w:r>
      <w:r>
        <w:rPr>
          <w:rFonts w:ascii="Arial" w:hAnsi="Arial" w:cs="Arial" w:hint="eastAsia"/>
          <w:color w:val="000000" w:themeColor="text1"/>
          <w:sz w:val="24"/>
        </w:rPr>
        <w:t>4.4</w:t>
      </w:r>
      <w:r>
        <w:rPr>
          <w:rFonts w:ascii="Arial" w:hAnsi="Arial" w:cs="Arial" w:hint="eastAsia"/>
          <w:color w:val="000000" w:themeColor="text1"/>
          <w:sz w:val="24"/>
        </w:rPr>
        <w:t>节对法条推荐模型的超参数进行介绍与分析；</w:t>
      </w:r>
      <w:r>
        <w:rPr>
          <w:rFonts w:ascii="Arial" w:hAnsi="Arial" w:cs="Arial" w:hint="eastAsia"/>
          <w:color w:val="000000" w:themeColor="text1"/>
          <w:sz w:val="24"/>
        </w:rPr>
        <w:t>4.5</w:t>
      </w:r>
      <w:r>
        <w:rPr>
          <w:rFonts w:ascii="Arial" w:hAnsi="Arial" w:cs="Arial" w:hint="eastAsia"/>
          <w:color w:val="000000" w:themeColor="text1"/>
          <w:sz w:val="24"/>
        </w:rPr>
        <w:t>节展示了多组对比实验，并对实验结果进行分析；</w:t>
      </w:r>
      <w:r>
        <w:rPr>
          <w:rFonts w:ascii="Arial" w:hAnsi="Arial" w:cs="Arial" w:hint="eastAsia"/>
          <w:color w:val="000000" w:themeColor="text1"/>
          <w:sz w:val="24"/>
        </w:rPr>
        <w:t>4.6</w:t>
      </w:r>
      <w:r>
        <w:rPr>
          <w:rFonts w:ascii="Arial" w:hAnsi="Arial" w:cs="Arial" w:hint="eastAsia"/>
          <w:color w:val="000000" w:themeColor="text1"/>
          <w:sz w:val="24"/>
        </w:rPr>
        <w:t>节对两种法条推荐方法的优缺点进行了分析。</w:t>
      </w:r>
    </w:p>
    <w:p w14:paraId="421250C4" w14:textId="77777777" w:rsidR="00715ACB" w:rsidRDefault="00F50A61">
      <w:pPr>
        <w:pStyle w:val="2"/>
      </w:pPr>
      <w:bookmarkStart w:id="257" w:name="_Toc136106997"/>
      <w:bookmarkStart w:id="258" w:name="_Toc3559760"/>
      <w:r>
        <w:t>4.1</w:t>
      </w:r>
      <w:r>
        <w:rPr>
          <w:rFonts w:hint="eastAsia"/>
        </w:rPr>
        <w:t xml:space="preserve"> </w:t>
      </w:r>
      <w:bookmarkEnd w:id="257"/>
      <w:r>
        <w:t>数据集</w:t>
      </w:r>
      <w:bookmarkEnd w:id="258"/>
    </w:p>
    <w:p w14:paraId="53B14957"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裁判文书种类繁多，为了能泛化法条推荐系统功能，本文选取了以下六个案由的文书，分别是：离婚纠纷、不当得利纠纷、劳动合同纠纷、承揽合同纠纷、机动车交通事故责任纠纷以及民间借贷纠纷。通过法条标准化后，过滤引用频次小于</w:t>
      </w:r>
      <w:r>
        <w:rPr>
          <w:rFonts w:ascii="Arial" w:hAnsi="Arial" w:cs="Arial" w:hint="eastAsia"/>
          <w:color w:val="000000" w:themeColor="text1"/>
          <w:sz w:val="24"/>
        </w:rPr>
        <w:t>50</w:t>
      </w:r>
      <w:r>
        <w:rPr>
          <w:rFonts w:ascii="Arial" w:hAnsi="Arial" w:cs="Arial" w:hint="eastAsia"/>
          <w:color w:val="000000" w:themeColor="text1"/>
          <w:sz w:val="24"/>
        </w:rPr>
        <w:t>的法条后，裁判文书数据集共引用</w:t>
      </w:r>
      <w:r>
        <w:rPr>
          <w:rFonts w:ascii="Arial" w:hAnsi="Arial" w:cs="Arial" w:hint="eastAsia"/>
          <w:color w:val="000000" w:themeColor="text1"/>
          <w:sz w:val="24"/>
        </w:rPr>
        <w:t>263</w:t>
      </w:r>
      <w:r>
        <w:rPr>
          <w:rFonts w:ascii="Arial" w:hAnsi="Arial" w:cs="Arial" w:hint="eastAsia"/>
          <w:color w:val="000000" w:themeColor="text1"/>
          <w:sz w:val="24"/>
        </w:rPr>
        <w:t>条不同的法条。各个案由所包括的文书以及引用法条如表</w:t>
      </w:r>
      <w:r>
        <w:rPr>
          <w:rFonts w:ascii="Arial" w:hAnsi="Arial" w:cs="Arial" w:hint="eastAsia"/>
          <w:color w:val="000000" w:themeColor="text1"/>
          <w:sz w:val="24"/>
        </w:rPr>
        <w:t>4.1</w:t>
      </w:r>
      <w:r>
        <w:rPr>
          <w:rFonts w:ascii="Arial" w:hAnsi="Arial" w:cs="Arial" w:hint="eastAsia"/>
          <w:color w:val="000000" w:themeColor="text1"/>
          <w:sz w:val="24"/>
        </w:rPr>
        <w:t>所示：</w:t>
      </w:r>
    </w:p>
    <w:p w14:paraId="53577C26" w14:textId="77777777" w:rsidR="00715ACB" w:rsidRDefault="00F50A61">
      <w:pPr>
        <w:spacing w:line="360" w:lineRule="auto"/>
        <w:jc w:val="center"/>
        <w:rPr>
          <w:rFonts w:ascii="Arial" w:hAnsi="Arial" w:cs="Arial"/>
          <w:color w:val="000000" w:themeColor="text1"/>
          <w:sz w:val="24"/>
        </w:rPr>
      </w:pPr>
      <w:bookmarkStart w:id="259" w:name="_Toc3067601"/>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裁判文书数据集统计表</w:t>
      </w:r>
      <w:bookmarkEnd w:id="259"/>
    </w:p>
    <w:tbl>
      <w:tblPr>
        <w:tblStyle w:val="af6"/>
        <w:tblW w:w="7650" w:type="dxa"/>
        <w:jc w:val="center"/>
        <w:tblLayout w:type="fixed"/>
        <w:tblLook w:val="04A0" w:firstRow="1" w:lastRow="0" w:firstColumn="1" w:lastColumn="0" w:noHBand="0" w:noVBand="1"/>
      </w:tblPr>
      <w:tblGrid>
        <w:gridCol w:w="2074"/>
        <w:gridCol w:w="1749"/>
        <w:gridCol w:w="1842"/>
        <w:gridCol w:w="1985"/>
      </w:tblGrid>
      <w:tr w:rsidR="00715ACB" w14:paraId="06861AF1" w14:textId="77777777">
        <w:trPr>
          <w:jc w:val="center"/>
        </w:trPr>
        <w:tc>
          <w:tcPr>
            <w:tcW w:w="2074" w:type="dxa"/>
          </w:tcPr>
          <w:p w14:paraId="5E42AD12" w14:textId="77777777" w:rsidR="00715ACB" w:rsidRDefault="00F50A61">
            <w:pPr>
              <w:jc w:val="left"/>
              <w:rPr>
                <w:color w:val="000000" w:themeColor="text1"/>
              </w:rPr>
            </w:pPr>
            <w:r>
              <w:rPr>
                <w:rFonts w:hint="eastAsia"/>
                <w:color w:val="000000" w:themeColor="text1"/>
              </w:rPr>
              <w:t>案由名称</w:t>
            </w:r>
          </w:p>
        </w:tc>
        <w:tc>
          <w:tcPr>
            <w:tcW w:w="1749" w:type="dxa"/>
          </w:tcPr>
          <w:p w14:paraId="3EF681A0" w14:textId="77777777" w:rsidR="00715ACB" w:rsidRDefault="00F50A61">
            <w:pPr>
              <w:jc w:val="left"/>
              <w:rPr>
                <w:color w:val="000000" w:themeColor="text1"/>
              </w:rPr>
            </w:pPr>
            <w:r>
              <w:rPr>
                <w:rFonts w:hint="eastAsia"/>
                <w:color w:val="000000" w:themeColor="text1"/>
              </w:rPr>
              <w:t>裁判文书总数</w:t>
            </w:r>
          </w:p>
        </w:tc>
        <w:tc>
          <w:tcPr>
            <w:tcW w:w="1842" w:type="dxa"/>
          </w:tcPr>
          <w:p w14:paraId="11D7BB28" w14:textId="77777777" w:rsidR="00715ACB" w:rsidRDefault="00F50A61">
            <w:pPr>
              <w:jc w:val="left"/>
              <w:rPr>
                <w:color w:val="000000" w:themeColor="text1"/>
              </w:rPr>
            </w:pPr>
            <w:r>
              <w:rPr>
                <w:rFonts w:hint="eastAsia"/>
                <w:color w:val="000000" w:themeColor="text1"/>
              </w:rPr>
              <w:t>平均引用法条数</w:t>
            </w:r>
          </w:p>
        </w:tc>
        <w:tc>
          <w:tcPr>
            <w:tcW w:w="1985" w:type="dxa"/>
          </w:tcPr>
          <w:p w14:paraId="1C33B3D1" w14:textId="77777777" w:rsidR="00715ACB" w:rsidRDefault="00F50A61">
            <w:pPr>
              <w:jc w:val="left"/>
              <w:rPr>
                <w:color w:val="000000" w:themeColor="text1"/>
              </w:rPr>
            </w:pPr>
            <w:r>
              <w:rPr>
                <w:rFonts w:hint="eastAsia"/>
                <w:color w:val="000000" w:themeColor="text1"/>
              </w:rPr>
              <w:t>标准引用法条总数</w:t>
            </w:r>
          </w:p>
        </w:tc>
      </w:tr>
      <w:tr w:rsidR="00715ACB" w14:paraId="4B11C836" w14:textId="77777777">
        <w:trPr>
          <w:jc w:val="center"/>
        </w:trPr>
        <w:tc>
          <w:tcPr>
            <w:tcW w:w="2074" w:type="dxa"/>
          </w:tcPr>
          <w:p w14:paraId="61C44400" w14:textId="77777777" w:rsidR="00715ACB" w:rsidRDefault="00F50A61">
            <w:pPr>
              <w:jc w:val="left"/>
              <w:rPr>
                <w:color w:val="000000" w:themeColor="text1"/>
              </w:rPr>
            </w:pPr>
            <w:r>
              <w:rPr>
                <w:rFonts w:hint="eastAsia"/>
                <w:color w:val="000000" w:themeColor="text1"/>
              </w:rPr>
              <w:t>劳动合同纠纷</w:t>
            </w:r>
          </w:p>
        </w:tc>
        <w:tc>
          <w:tcPr>
            <w:tcW w:w="1749" w:type="dxa"/>
          </w:tcPr>
          <w:p w14:paraId="41719389" w14:textId="77777777" w:rsidR="00715ACB" w:rsidRDefault="00F50A61">
            <w:pPr>
              <w:jc w:val="left"/>
              <w:rPr>
                <w:color w:val="000000" w:themeColor="text1"/>
              </w:rPr>
            </w:pPr>
            <w:r>
              <w:rPr>
                <w:rFonts w:hint="eastAsia"/>
                <w:color w:val="000000" w:themeColor="text1"/>
              </w:rPr>
              <w:t>10521</w:t>
            </w:r>
          </w:p>
        </w:tc>
        <w:tc>
          <w:tcPr>
            <w:tcW w:w="1842" w:type="dxa"/>
          </w:tcPr>
          <w:p w14:paraId="3D35B8F3" w14:textId="77777777" w:rsidR="00715ACB" w:rsidRDefault="00F50A61">
            <w:pPr>
              <w:jc w:val="left"/>
              <w:rPr>
                <w:color w:val="000000" w:themeColor="text1"/>
              </w:rPr>
            </w:pPr>
            <w:r>
              <w:rPr>
                <w:rFonts w:hint="eastAsia"/>
                <w:color w:val="000000" w:themeColor="text1"/>
              </w:rPr>
              <w:t>4.3</w:t>
            </w:r>
          </w:p>
        </w:tc>
        <w:tc>
          <w:tcPr>
            <w:tcW w:w="1985" w:type="dxa"/>
          </w:tcPr>
          <w:p w14:paraId="5105155F" w14:textId="77777777" w:rsidR="00715ACB" w:rsidRDefault="00F50A61">
            <w:pPr>
              <w:jc w:val="left"/>
              <w:rPr>
                <w:color w:val="000000" w:themeColor="text1"/>
              </w:rPr>
            </w:pPr>
            <w:r>
              <w:rPr>
                <w:rFonts w:hint="eastAsia"/>
                <w:color w:val="000000" w:themeColor="text1"/>
              </w:rPr>
              <w:t>90</w:t>
            </w:r>
          </w:p>
        </w:tc>
      </w:tr>
      <w:tr w:rsidR="00715ACB" w14:paraId="7A759945" w14:textId="77777777">
        <w:trPr>
          <w:jc w:val="center"/>
        </w:trPr>
        <w:tc>
          <w:tcPr>
            <w:tcW w:w="2074" w:type="dxa"/>
          </w:tcPr>
          <w:p w14:paraId="043A8C46" w14:textId="77777777" w:rsidR="00715ACB" w:rsidRDefault="00F50A61">
            <w:pPr>
              <w:jc w:val="left"/>
              <w:rPr>
                <w:color w:val="000000" w:themeColor="text1"/>
              </w:rPr>
            </w:pPr>
            <w:r>
              <w:rPr>
                <w:rFonts w:hint="eastAsia"/>
                <w:color w:val="000000" w:themeColor="text1"/>
              </w:rPr>
              <w:t>民间借贷纠纷</w:t>
            </w:r>
          </w:p>
        </w:tc>
        <w:tc>
          <w:tcPr>
            <w:tcW w:w="1749" w:type="dxa"/>
          </w:tcPr>
          <w:p w14:paraId="552405F0" w14:textId="77777777" w:rsidR="00715ACB" w:rsidRDefault="00F50A61">
            <w:pPr>
              <w:jc w:val="left"/>
              <w:rPr>
                <w:color w:val="000000" w:themeColor="text1"/>
              </w:rPr>
            </w:pPr>
            <w:r>
              <w:rPr>
                <w:rFonts w:hint="eastAsia"/>
                <w:color w:val="000000" w:themeColor="text1"/>
              </w:rPr>
              <w:t>11629</w:t>
            </w:r>
          </w:p>
        </w:tc>
        <w:tc>
          <w:tcPr>
            <w:tcW w:w="1842" w:type="dxa"/>
          </w:tcPr>
          <w:p w14:paraId="62049DFB" w14:textId="77777777" w:rsidR="00715ACB" w:rsidRDefault="00F50A61">
            <w:pPr>
              <w:jc w:val="left"/>
              <w:rPr>
                <w:color w:val="000000" w:themeColor="text1"/>
              </w:rPr>
            </w:pPr>
            <w:r>
              <w:rPr>
                <w:rFonts w:hint="eastAsia"/>
                <w:color w:val="000000" w:themeColor="text1"/>
              </w:rPr>
              <w:t>4.9</w:t>
            </w:r>
          </w:p>
        </w:tc>
        <w:tc>
          <w:tcPr>
            <w:tcW w:w="1985" w:type="dxa"/>
          </w:tcPr>
          <w:p w14:paraId="662D7F32" w14:textId="77777777" w:rsidR="00715ACB" w:rsidRDefault="00F50A61">
            <w:pPr>
              <w:jc w:val="left"/>
              <w:rPr>
                <w:color w:val="000000" w:themeColor="text1"/>
              </w:rPr>
            </w:pPr>
            <w:r>
              <w:rPr>
                <w:rFonts w:hint="eastAsia"/>
                <w:color w:val="000000" w:themeColor="text1"/>
              </w:rPr>
              <w:t>42</w:t>
            </w:r>
          </w:p>
        </w:tc>
      </w:tr>
      <w:tr w:rsidR="00715ACB" w14:paraId="261BC78A" w14:textId="77777777">
        <w:trPr>
          <w:jc w:val="center"/>
        </w:trPr>
        <w:tc>
          <w:tcPr>
            <w:tcW w:w="2074" w:type="dxa"/>
          </w:tcPr>
          <w:p w14:paraId="0C85F2CA" w14:textId="77777777" w:rsidR="00715ACB" w:rsidRDefault="00F50A61">
            <w:pPr>
              <w:jc w:val="left"/>
              <w:rPr>
                <w:color w:val="000000" w:themeColor="text1"/>
              </w:rPr>
            </w:pPr>
            <w:r>
              <w:rPr>
                <w:rFonts w:hint="eastAsia"/>
                <w:color w:val="000000" w:themeColor="text1"/>
              </w:rPr>
              <w:t>承揽合同纠纷</w:t>
            </w:r>
          </w:p>
        </w:tc>
        <w:tc>
          <w:tcPr>
            <w:tcW w:w="1749" w:type="dxa"/>
          </w:tcPr>
          <w:p w14:paraId="09BFF9A4" w14:textId="77777777" w:rsidR="00715ACB" w:rsidRDefault="00F50A61">
            <w:pPr>
              <w:jc w:val="left"/>
              <w:rPr>
                <w:color w:val="000000" w:themeColor="text1"/>
              </w:rPr>
            </w:pPr>
            <w:r>
              <w:rPr>
                <w:rFonts w:hint="eastAsia"/>
                <w:color w:val="000000" w:themeColor="text1"/>
              </w:rPr>
              <w:t>12153</w:t>
            </w:r>
          </w:p>
        </w:tc>
        <w:tc>
          <w:tcPr>
            <w:tcW w:w="1842" w:type="dxa"/>
          </w:tcPr>
          <w:p w14:paraId="24D8BC48" w14:textId="77777777" w:rsidR="00715ACB" w:rsidRDefault="00F50A61">
            <w:pPr>
              <w:jc w:val="left"/>
              <w:rPr>
                <w:color w:val="000000" w:themeColor="text1"/>
              </w:rPr>
            </w:pPr>
            <w:r>
              <w:rPr>
                <w:rFonts w:hint="eastAsia"/>
                <w:color w:val="000000" w:themeColor="text1"/>
              </w:rPr>
              <w:t>4.1</w:t>
            </w:r>
          </w:p>
        </w:tc>
        <w:tc>
          <w:tcPr>
            <w:tcW w:w="1985" w:type="dxa"/>
          </w:tcPr>
          <w:p w14:paraId="29BBD65F" w14:textId="77777777" w:rsidR="00715ACB" w:rsidRDefault="00F50A61">
            <w:pPr>
              <w:jc w:val="left"/>
              <w:rPr>
                <w:color w:val="000000" w:themeColor="text1"/>
              </w:rPr>
            </w:pPr>
            <w:r>
              <w:rPr>
                <w:rFonts w:hint="eastAsia"/>
                <w:color w:val="000000" w:themeColor="text1"/>
              </w:rPr>
              <w:t>52</w:t>
            </w:r>
          </w:p>
        </w:tc>
      </w:tr>
      <w:tr w:rsidR="00715ACB" w14:paraId="67EEF352" w14:textId="77777777">
        <w:trPr>
          <w:jc w:val="center"/>
        </w:trPr>
        <w:tc>
          <w:tcPr>
            <w:tcW w:w="2074" w:type="dxa"/>
          </w:tcPr>
          <w:p w14:paraId="12C2C87C" w14:textId="77777777" w:rsidR="00715ACB" w:rsidRDefault="00F50A61">
            <w:pPr>
              <w:jc w:val="left"/>
              <w:rPr>
                <w:color w:val="000000" w:themeColor="text1"/>
              </w:rPr>
            </w:pPr>
            <w:r>
              <w:rPr>
                <w:rFonts w:hint="eastAsia"/>
                <w:color w:val="000000" w:themeColor="text1"/>
              </w:rPr>
              <w:t>离婚纠纷</w:t>
            </w:r>
          </w:p>
        </w:tc>
        <w:tc>
          <w:tcPr>
            <w:tcW w:w="1749" w:type="dxa"/>
          </w:tcPr>
          <w:p w14:paraId="5591FE3C" w14:textId="77777777" w:rsidR="00715ACB" w:rsidRDefault="00F50A61">
            <w:pPr>
              <w:jc w:val="left"/>
              <w:rPr>
                <w:color w:val="000000" w:themeColor="text1"/>
              </w:rPr>
            </w:pPr>
            <w:r>
              <w:rPr>
                <w:rFonts w:hint="eastAsia"/>
                <w:color w:val="000000" w:themeColor="text1"/>
              </w:rPr>
              <w:t>12625</w:t>
            </w:r>
          </w:p>
        </w:tc>
        <w:tc>
          <w:tcPr>
            <w:tcW w:w="1842" w:type="dxa"/>
          </w:tcPr>
          <w:p w14:paraId="5CD31EAF" w14:textId="77777777" w:rsidR="00715ACB" w:rsidRDefault="00F50A61">
            <w:pPr>
              <w:jc w:val="left"/>
              <w:rPr>
                <w:color w:val="000000" w:themeColor="text1"/>
              </w:rPr>
            </w:pPr>
            <w:r>
              <w:rPr>
                <w:rFonts w:hint="eastAsia"/>
                <w:color w:val="000000" w:themeColor="text1"/>
              </w:rPr>
              <w:t>3.2</w:t>
            </w:r>
          </w:p>
        </w:tc>
        <w:tc>
          <w:tcPr>
            <w:tcW w:w="1985" w:type="dxa"/>
          </w:tcPr>
          <w:p w14:paraId="2A4D0614" w14:textId="77777777" w:rsidR="00715ACB" w:rsidRDefault="00F50A61">
            <w:pPr>
              <w:jc w:val="left"/>
              <w:rPr>
                <w:color w:val="000000" w:themeColor="text1"/>
              </w:rPr>
            </w:pPr>
            <w:r>
              <w:rPr>
                <w:rFonts w:hint="eastAsia"/>
                <w:color w:val="000000" w:themeColor="text1"/>
              </w:rPr>
              <w:t>19</w:t>
            </w:r>
          </w:p>
        </w:tc>
      </w:tr>
      <w:tr w:rsidR="00715ACB" w14:paraId="4F91811B" w14:textId="77777777">
        <w:trPr>
          <w:jc w:val="center"/>
        </w:trPr>
        <w:tc>
          <w:tcPr>
            <w:tcW w:w="2074" w:type="dxa"/>
          </w:tcPr>
          <w:p w14:paraId="54F98A9F" w14:textId="77777777" w:rsidR="00715ACB" w:rsidRDefault="00F50A61">
            <w:pPr>
              <w:jc w:val="left"/>
              <w:rPr>
                <w:color w:val="000000" w:themeColor="text1"/>
              </w:rPr>
            </w:pPr>
            <w:r>
              <w:rPr>
                <w:rFonts w:hint="eastAsia"/>
                <w:color w:val="000000" w:themeColor="text1"/>
              </w:rPr>
              <w:t>机动车交通事故</w:t>
            </w:r>
          </w:p>
          <w:p w14:paraId="0447DCF1" w14:textId="77777777" w:rsidR="00715ACB" w:rsidRDefault="00F50A61">
            <w:pPr>
              <w:jc w:val="left"/>
              <w:rPr>
                <w:color w:val="000000" w:themeColor="text1"/>
              </w:rPr>
            </w:pPr>
            <w:r>
              <w:rPr>
                <w:rFonts w:hint="eastAsia"/>
                <w:color w:val="000000" w:themeColor="text1"/>
              </w:rPr>
              <w:t>责任纠纷</w:t>
            </w:r>
          </w:p>
        </w:tc>
        <w:tc>
          <w:tcPr>
            <w:tcW w:w="1749" w:type="dxa"/>
          </w:tcPr>
          <w:p w14:paraId="53F3C199" w14:textId="77777777" w:rsidR="00715ACB" w:rsidRDefault="00F50A61">
            <w:pPr>
              <w:jc w:val="left"/>
              <w:rPr>
                <w:color w:val="000000" w:themeColor="text1"/>
              </w:rPr>
            </w:pPr>
            <w:r>
              <w:rPr>
                <w:rFonts w:hint="eastAsia"/>
                <w:color w:val="000000" w:themeColor="text1"/>
              </w:rPr>
              <w:t>12287</w:t>
            </w:r>
          </w:p>
        </w:tc>
        <w:tc>
          <w:tcPr>
            <w:tcW w:w="1842" w:type="dxa"/>
          </w:tcPr>
          <w:p w14:paraId="4956DF53" w14:textId="77777777" w:rsidR="00715ACB" w:rsidRDefault="00F50A61">
            <w:pPr>
              <w:jc w:val="left"/>
              <w:rPr>
                <w:color w:val="000000" w:themeColor="text1"/>
              </w:rPr>
            </w:pPr>
            <w:r>
              <w:rPr>
                <w:rFonts w:hint="eastAsia"/>
                <w:color w:val="000000" w:themeColor="text1"/>
              </w:rPr>
              <w:t>10.1</w:t>
            </w:r>
          </w:p>
        </w:tc>
        <w:tc>
          <w:tcPr>
            <w:tcW w:w="1985" w:type="dxa"/>
          </w:tcPr>
          <w:p w14:paraId="24C25DB4" w14:textId="77777777" w:rsidR="00715ACB" w:rsidRDefault="00F50A61">
            <w:pPr>
              <w:jc w:val="left"/>
              <w:rPr>
                <w:color w:val="000000" w:themeColor="text1"/>
              </w:rPr>
            </w:pPr>
            <w:r>
              <w:rPr>
                <w:rFonts w:hint="eastAsia"/>
                <w:color w:val="000000" w:themeColor="text1"/>
              </w:rPr>
              <w:t>80</w:t>
            </w:r>
          </w:p>
        </w:tc>
      </w:tr>
      <w:tr w:rsidR="00715ACB" w14:paraId="40644F7F" w14:textId="77777777">
        <w:trPr>
          <w:jc w:val="center"/>
        </w:trPr>
        <w:tc>
          <w:tcPr>
            <w:tcW w:w="2074" w:type="dxa"/>
          </w:tcPr>
          <w:p w14:paraId="1C12C3ED" w14:textId="77777777" w:rsidR="00715ACB" w:rsidRDefault="00F50A61">
            <w:pPr>
              <w:jc w:val="left"/>
              <w:rPr>
                <w:color w:val="000000" w:themeColor="text1"/>
              </w:rPr>
            </w:pPr>
            <w:r>
              <w:rPr>
                <w:rFonts w:hint="eastAsia"/>
                <w:color w:val="000000" w:themeColor="text1"/>
              </w:rPr>
              <w:t>不当得利纠纷</w:t>
            </w:r>
          </w:p>
        </w:tc>
        <w:tc>
          <w:tcPr>
            <w:tcW w:w="1749" w:type="dxa"/>
          </w:tcPr>
          <w:p w14:paraId="16F309C8" w14:textId="77777777" w:rsidR="00715ACB" w:rsidRDefault="00F50A61">
            <w:pPr>
              <w:jc w:val="left"/>
              <w:rPr>
                <w:color w:val="000000" w:themeColor="text1"/>
              </w:rPr>
            </w:pPr>
            <w:r>
              <w:rPr>
                <w:rFonts w:hint="eastAsia"/>
                <w:color w:val="000000" w:themeColor="text1"/>
              </w:rPr>
              <w:t>9191</w:t>
            </w:r>
          </w:p>
        </w:tc>
        <w:tc>
          <w:tcPr>
            <w:tcW w:w="1842" w:type="dxa"/>
          </w:tcPr>
          <w:p w14:paraId="04CAF75B" w14:textId="77777777" w:rsidR="00715ACB" w:rsidRDefault="00F50A61">
            <w:pPr>
              <w:jc w:val="left"/>
              <w:rPr>
                <w:color w:val="000000" w:themeColor="text1"/>
              </w:rPr>
            </w:pPr>
            <w:r>
              <w:rPr>
                <w:rFonts w:hint="eastAsia"/>
                <w:color w:val="000000" w:themeColor="text1"/>
              </w:rPr>
              <w:t>2.7</w:t>
            </w:r>
          </w:p>
        </w:tc>
        <w:tc>
          <w:tcPr>
            <w:tcW w:w="1985" w:type="dxa"/>
          </w:tcPr>
          <w:p w14:paraId="79800C49" w14:textId="77777777" w:rsidR="00715ACB" w:rsidRDefault="00F50A61">
            <w:pPr>
              <w:jc w:val="left"/>
              <w:rPr>
                <w:color w:val="000000" w:themeColor="text1"/>
              </w:rPr>
            </w:pPr>
            <w:r>
              <w:rPr>
                <w:rFonts w:hint="eastAsia"/>
                <w:color w:val="000000" w:themeColor="text1"/>
              </w:rPr>
              <w:t>24</w:t>
            </w:r>
          </w:p>
        </w:tc>
      </w:tr>
    </w:tbl>
    <w:p w14:paraId="634A8218" w14:textId="46F05ED9"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根据每个案由下所有裁判文书引用的法条数目</w:t>
      </w:r>
      <w:r>
        <w:rPr>
          <w:rFonts w:ascii="Arial" w:hAnsi="Arial" w:cs="Arial" w:hint="eastAsia"/>
          <w:color w:val="000000" w:themeColor="text1"/>
          <w:sz w:val="24"/>
        </w:rPr>
        <w:t>N</w:t>
      </w:r>
      <w:r>
        <w:rPr>
          <w:rFonts w:ascii="Arial" w:hAnsi="Arial" w:cs="Arial" w:hint="eastAsia"/>
          <w:color w:val="000000" w:themeColor="text1"/>
          <w:sz w:val="24"/>
        </w:rPr>
        <w:t>，其中包括不规范法条，以及该案由下的裁判文书数</w:t>
      </w:r>
      <w:r>
        <w:rPr>
          <w:rFonts w:ascii="Arial" w:hAnsi="Arial" w:cs="Arial" w:hint="eastAsia"/>
          <w:color w:val="000000" w:themeColor="text1"/>
          <w:sz w:val="24"/>
        </w:rPr>
        <w:t>n</w:t>
      </w:r>
      <w:r>
        <w:rPr>
          <w:rFonts w:ascii="Arial" w:hAnsi="Arial" w:cs="Arial" w:hint="eastAsia"/>
          <w:color w:val="000000" w:themeColor="text1"/>
          <w:sz w:val="24"/>
        </w:rPr>
        <w:t>，计算得到平均引用法条数</w:t>
      </w:r>
      <w:r w:rsidR="005D3697">
        <w:rPr>
          <w:rFonts w:ascii="Arial" w:hAnsi="Arial" w:cs="Arial" w:hint="eastAsia"/>
          <w:color w:val="000000" w:themeColor="text1"/>
          <w:sz w:val="24"/>
        </w:rPr>
        <w:t>如</w:t>
      </w:r>
      <w:r w:rsidR="005D3697">
        <w:rPr>
          <w:rFonts w:ascii="Arial" w:hAnsi="Arial" w:cs="Arial"/>
          <w:color w:val="000000" w:themeColor="text1"/>
          <w:sz w:val="24"/>
        </w:rPr>
        <w:fldChar w:fldCharType="begin"/>
      </w:r>
      <w:r w:rsidR="005D3697">
        <w:rPr>
          <w:rFonts w:ascii="Arial" w:hAnsi="Arial" w:cs="Arial"/>
          <w:color w:val="000000" w:themeColor="text1"/>
          <w:sz w:val="24"/>
        </w:rPr>
        <w:instrText xml:space="preserve"> </w:instrText>
      </w:r>
      <w:r w:rsidR="005D3697">
        <w:rPr>
          <w:rFonts w:ascii="Arial" w:hAnsi="Arial" w:cs="Arial" w:hint="eastAsia"/>
          <w:color w:val="000000" w:themeColor="text1"/>
          <w:sz w:val="24"/>
        </w:rPr>
        <w:instrText>REF _Ref3460080 \h</w:instrText>
      </w:r>
      <w:r w:rsidR="005D3697">
        <w:rPr>
          <w:rFonts w:ascii="Arial" w:hAnsi="Arial" w:cs="Arial"/>
          <w:color w:val="000000" w:themeColor="text1"/>
          <w:sz w:val="24"/>
        </w:rPr>
        <w:instrText xml:space="preserve"> </w:instrText>
      </w:r>
      <w:r w:rsidR="005D3697">
        <w:rPr>
          <w:rFonts w:ascii="Arial" w:hAnsi="Arial" w:cs="Arial"/>
          <w:color w:val="000000" w:themeColor="text1"/>
          <w:sz w:val="24"/>
        </w:rPr>
      </w:r>
      <w:r w:rsidR="005D3697">
        <w:rPr>
          <w:rFonts w:ascii="Arial" w:hAnsi="Arial" w:cs="Arial"/>
          <w:color w:val="000000" w:themeColor="text1"/>
          <w:sz w:val="24"/>
        </w:rPr>
        <w:fldChar w:fldCharType="separate"/>
      </w:r>
      <w:r w:rsidR="005D3697" w:rsidRPr="005D3697">
        <w:rPr>
          <w:rFonts w:ascii="Arial" w:hAnsi="Arial" w:cs="Arial" w:hint="eastAsia"/>
          <w:color w:val="000000" w:themeColor="text1"/>
          <w:sz w:val="24"/>
        </w:rPr>
        <w:t>公式（</w:t>
      </w:r>
      <w:r w:rsidR="005D3697" w:rsidRPr="005D3697">
        <w:rPr>
          <w:rFonts w:ascii="Arial" w:hAnsi="Arial" w:cs="Arial" w:hint="eastAsia"/>
          <w:color w:val="000000" w:themeColor="text1"/>
          <w:sz w:val="24"/>
        </w:rPr>
        <w:t xml:space="preserve">4. </w:t>
      </w:r>
      <w:r w:rsidR="005D3697" w:rsidRPr="005D3697">
        <w:rPr>
          <w:rFonts w:ascii="Arial" w:hAnsi="Arial" w:cs="Arial"/>
          <w:color w:val="000000" w:themeColor="text1"/>
          <w:sz w:val="24"/>
        </w:rPr>
        <w:t>1</w:t>
      </w:r>
      <w:r w:rsidR="005D3697" w:rsidRPr="005D3697">
        <w:rPr>
          <w:rFonts w:ascii="Arial" w:hAnsi="Arial" w:cs="Arial" w:hint="eastAsia"/>
          <w:color w:val="000000" w:themeColor="text1"/>
          <w:sz w:val="24"/>
        </w:rPr>
        <w:t>）</w:t>
      </w:r>
      <w:r w:rsidR="005D3697">
        <w:rPr>
          <w:rFonts w:ascii="Arial" w:hAnsi="Arial" w:cs="Arial"/>
          <w:color w:val="000000" w:themeColor="text1"/>
          <w:sz w:val="24"/>
        </w:rPr>
        <w:fldChar w:fldCharType="end"/>
      </w:r>
      <w:r w:rsidR="005D3697">
        <w:rPr>
          <w:rFonts w:ascii="Arial" w:hAnsi="Arial" w:cs="Arial" w:hint="eastAsia"/>
          <w:color w:val="000000" w:themeColor="text1"/>
          <w:sz w:val="24"/>
        </w:rPr>
        <w:t>所示</w:t>
      </w:r>
      <w:r>
        <w:rPr>
          <w:rFonts w:ascii="Arial" w:hAnsi="Arial" w:cs="Arial" w:hint="eastAsia"/>
          <w:color w:val="000000" w:themeColor="text1"/>
          <w:sz w:val="24"/>
        </w:rPr>
        <w:t>：</w:t>
      </w:r>
    </w:p>
    <w:p w14:paraId="0FD82D40" w14:textId="77777777" w:rsidR="005D3697"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hint="eastAsia"/>
              <w:color w:val="000000" w:themeColor="text1"/>
              <w:sz w:val="24"/>
            </w:rPr>
            <m:t>平均引用法条数</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r>
                <w:rPr>
                  <w:rFonts w:ascii="Cambria Math" w:hAnsi="Cambria Math" w:cs="Arial"/>
                  <w:color w:val="000000" w:themeColor="text1"/>
                  <w:sz w:val="24"/>
                </w:rPr>
                <m:t>N</m:t>
              </m:r>
            </m:num>
            <m:den>
              <m:r>
                <w:rPr>
                  <w:rFonts w:ascii="Cambria Math" w:hAnsi="Cambria Math" w:cs="Arial" w:hint="eastAsia"/>
                  <w:color w:val="000000" w:themeColor="text1"/>
                  <w:sz w:val="24"/>
                </w:rPr>
                <m:t>n</m:t>
              </m:r>
            </m:den>
          </m:f>
        </m:oMath>
      </m:oMathPara>
    </w:p>
    <w:p w14:paraId="3C6DAD15" w14:textId="017395A7" w:rsidR="00715ACB" w:rsidRDefault="00162CF4" w:rsidP="005D3697">
      <w:pPr>
        <w:tabs>
          <w:tab w:val="center" w:pos="4156"/>
          <w:tab w:val="right" w:pos="10110"/>
        </w:tabs>
        <w:spacing w:line="360" w:lineRule="auto"/>
        <w:jc w:val="right"/>
        <w:rPr>
          <w:rFonts w:ascii="Arial" w:hAnsi="Arial" w:cs="Arial"/>
          <w:color w:val="000000" w:themeColor="text1"/>
          <w:sz w:val="24"/>
        </w:rPr>
      </w:pPr>
      <w:bookmarkStart w:id="260" w:name="_Ref3460080"/>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005D3697" w:rsidRPr="005D3697">
        <w:rPr>
          <w:rFonts w:ascii="Arial" w:hAnsi="Arial" w:cs="Arial"/>
          <w:color w:val="000000" w:themeColor="text1"/>
          <w:sz w:val="24"/>
        </w:rPr>
        <w:t>1</w:t>
      </w:r>
      <w:r w:rsidRPr="005D3697">
        <w:rPr>
          <w:rFonts w:ascii="Arial" w:hAnsi="Arial" w:cs="Arial"/>
          <w:color w:val="000000" w:themeColor="text1"/>
          <w:sz w:val="24"/>
        </w:rPr>
        <w:fldChar w:fldCharType="end"/>
      </w:r>
      <w:r w:rsidR="005D3697" w:rsidRPr="005D3697">
        <w:rPr>
          <w:rFonts w:ascii="Arial" w:hAnsi="Arial" w:cs="Arial" w:hint="eastAsia"/>
          <w:color w:val="000000" w:themeColor="text1"/>
          <w:sz w:val="24"/>
        </w:rPr>
        <w:t>）</w:t>
      </w:r>
      <w:bookmarkEnd w:id="260"/>
    </w:p>
    <w:p w14:paraId="6C9B8DBC" w14:textId="77777777" w:rsidR="00715ACB" w:rsidRDefault="00F50A61" w:rsidP="004031C7">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另外，统计标准引用法条总数时，按照</w:t>
      </w:r>
      <w:r>
        <w:rPr>
          <w:rFonts w:ascii="Arial" w:hAnsi="Arial" w:cs="Arial" w:hint="eastAsia"/>
          <w:color w:val="000000" w:themeColor="text1"/>
          <w:sz w:val="24"/>
        </w:rPr>
        <w:t>3.3.2</w:t>
      </w:r>
      <w:r>
        <w:rPr>
          <w:rFonts w:ascii="Arial" w:hAnsi="Arial" w:cs="Arial" w:hint="eastAsia"/>
          <w:color w:val="000000" w:themeColor="text1"/>
          <w:sz w:val="24"/>
        </w:rPr>
        <w:t>节所述，过滤掉引用频次小于</w:t>
      </w:r>
      <w:r>
        <w:rPr>
          <w:rFonts w:ascii="Arial" w:hAnsi="Arial" w:cs="Arial" w:hint="eastAsia"/>
          <w:color w:val="000000" w:themeColor="text1"/>
          <w:sz w:val="24"/>
        </w:rPr>
        <w:t>50</w:t>
      </w:r>
      <w:r>
        <w:rPr>
          <w:rFonts w:ascii="Arial" w:hAnsi="Arial" w:cs="Arial" w:hint="eastAsia"/>
          <w:color w:val="000000" w:themeColor="text1"/>
          <w:sz w:val="24"/>
        </w:rPr>
        <w:t>、将数字转为中文、去除特殊字符等步骤得到。其次，因为“诉讼”法相关法条与案件基本情况描述联系不大，所以在统计时去除了“诉讼法”相关法条。需要注意的是，由于各案由间引用的法条会有重合，导致表</w:t>
      </w:r>
      <w:r>
        <w:rPr>
          <w:rFonts w:ascii="Arial" w:hAnsi="Arial" w:cs="Arial" w:hint="eastAsia"/>
          <w:color w:val="000000" w:themeColor="text1"/>
          <w:sz w:val="24"/>
        </w:rPr>
        <w:t>4.1</w:t>
      </w:r>
      <w:r>
        <w:rPr>
          <w:rFonts w:ascii="Arial" w:hAnsi="Arial" w:cs="Arial" w:hint="eastAsia"/>
          <w:color w:val="000000" w:themeColor="text1"/>
          <w:sz w:val="24"/>
        </w:rPr>
        <w:t>中六个案由标准引</w:t>
      </w:r>
      <w:r>
        <w:rPr>
          <w:rFonts w:ascii="Arial" w:hAnsi="Arial" w:cs="Arial" w:hint="eastAsia"/>
          <w:color w:val="000000" w:themeColor="text1"/>
          <w:sz w:val="24"/>
        </w:rPr>
        <w:lastRenderedPageBreak/>
        <w:t>用法条总数和为</w:t>
      </w:r>
      <w:r>
        <w:rPr>
          <w:rFonts w:ascii="Arial" w:hAnsi="Arial" w:cs="Arial" w:hint="eastAsia"/>
          <w:color w:val="000000" w:themeColor="text1"/>
          <w:sz w:val="24"/>
        </w:rPr>
        <w:t>307</w:t>
      </w:r>
      <m:oMath>
        <m:r>
          <m:rPr>
            <m:sty m:val="p"/>
          </m:rPr>
          <w:rPr>
            <w:rFonts w:ascii="Cambria Math" w:hAnsi="Cambria Math" w:cs="Arial"/>
            <w:color w:val="000000" w:themeColor="text1"/>
            <w:sz w:val="24"/>
          </w:rPr>
          <m:t>≠</m:t>
        </m:r>
      </m:oMath>
      <w:r>
        <w:rPr>
          <w:rFonts w:ascii="Arial" w:hAnsi="Arial" w:cs="Arial" w:hint="eastAsia"/>
          <w:color w:val="000000" w:themeColor="text1"/>
          <w:sz w:val="24"/>
        </w:rPr>
        <w:t>263</w:t>
      </w:r>
      <w:r>
        <w:rPr>
          <w:rFonts w:ascii="Arial" w:hAnsi="Arial" w:cs="Arial" w:hint="eastAsia"/>
          <w:color w:val="000000" w:themeColor="text1"/>
          <w:sz w:val="24"/>
        </w:rPr>
        <w:t>。</w:t>
      </w:r>
    </w:p>
    <w:p w14:paraId="2699534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对于此数据集中的文书，通过</w:t>
      </w:r>
      <w:r>
        <w:rPr>
          <w:rFonts w:ascii="Arial" w:hAnsi="Arial" w:cs="Arial"/>
          <w:color w:val="000000" w:themeColor="text1"/>
          <w:sz w:val="24"/>
        </w:rPr>
        <w:t>XML</w:t>
      </w:r>
      <w:r>
        <w:rPr>
          <w:rFonts w:ascii="Arial" w:hAnsi="Arial" w:cs="Arial" w:hint="eastAsia"/>
          <w:color w:val="000000" w:themeColor="text1"/>
          <w:sz w:val="24"/>
        </w:rPr>
        <w:t>文档读取技术获得每一篇文书的唯一标识、查明事实段、案由以及引用法律法条等信息，将这些信息作为训练语料训练法条推荐模型。接下来介绍对上述数据集的划分，以分层抽样的方式切分为训练集与测试集。</w:t>
      </w:r>
    </w:p>
    <w:p w14:paraId="631D309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为了能较好的切分数据集以及评估模型性能，本文将数据集合按照</w:t>
      </w:r>
      <w:r>
        <w:rPr>
          <w:rFonts w:ascii="Arial" w:hAnsi="Arial" w:cs="Arial" w:hint="eastAsia"/>
          <w:color w:val="000000" w:themeColor="text1"/>
          <w:sz w:val="24"/>
        </w:rPr>
        <w:t>8</w:t>
      </w:r>
      <w:r>
        <w:rPr>
          <w:rFonts w:ascii="Arial" w:hAnsi="Arial" w:cs="Arial"/>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的比例切分为训练集和测试集。需要注意的是，划分时按照分层抽样的原理进行切分，使得每种案由的文书在训练集和测试集中的比例都相当。其中训练集用于训练法条推荐模型，而测试集用于评估法条推荐模型以及用于模型参数调优。数据切分按照表</w:t>
      </w:r>
      <w:r>
        <w:rPr>
          <w:rFonts w:ascii="Arial" w:hAnsi="Arial" w:cs="Arial" w:hint="eastAsia"/>
          <w:color w:val="000000" w:themeColor="text1"/>
          <w:sz w:val="24"/>
        </w:rPr>
        <w:t>4.2</w:t>
      </w:r>
      <w:r>
        <w:rPr>
          <w:rFonts w:ascii="Arial" w:hAnsi="Arial" w:cs="Arial" w:hint="eastAsia"/>
          <w:color w:val="000000" w:themeColor="text1"/>
          <w:sz w:val="24"/>
        </w:rPr>
        <w:t>所示进行。</w:t>
      </w:r>
    </w:p>
    <w:p w14:paraId="71DE3AF1" w14:textId="77777777" w:rsidR="00715ACB" w:rsidRDefault="00F50A61">
      <w:pPr>
        <w:spacing w:line="360" w:lineRule="auto"/>
        <w:jc w:val="center"/>
        <w:rPr>
          <w:rFonts w:ascii="Arial" w:hAnsi="Arial" w:cs="Arial"/>
          <w:color w:val="000000" w:themeColor="text1"/>
          <w:sz w:val="24"/>
        </w:rPr>
      </w:pPr>
      <w:bookmarkStart w:id="261" w:name="_Toc3067602"/>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2</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切分训练集与测试集对照表</w:t>
      </w:r>
      <w:bookmarkEnd w:id="261"/>
    </w:p>
    <w:tbl>
      <w:tblPr>
        <w:tblStyle w:val="af6"/>
        <w:tblW w:w="6941" w:type="dxa"/>
        <w:jc w:val="center"/>
        <w:tblLayout w:type="fixed"/>
        <w:tblLook w:val="04A0" w:firstRow="1" w:lastRow="0" w:firstColumn="1" w:lastColumn="0" w:noHBand="0" w:noVBand="1"/>
      </w:tblPr>
      <w:tblGrid>
        <w:gridCol w:w="2074"/>
        <w:gridCol w:w="1607"/>
        <w:gridCol w:w="1701"/>
        <w:gridCol w:w="1559"/>
      </w:tblGrid>
      <w:tr w:rsidR="00715ACB" w14:paraId="4C89A22E" w14:textId="77777777">
        <w:trPr>
          <w:jc w:val="center"/>
        </w:trPr>
        <w:tc>
          <w:tcPr>
            <w:tcW w:w="2074" w:type="dxa"/>
          </w:tcPr>
          <w:p w14:paraId="758815D3" w14:textId="77777777" w:rsidR="00715ACB" w:rsidRDefault="00F50A61">
            <w:pPr>
              <w:jc w:val="left"/>
              <w:rPr>
                <w:color w:val="000000" w:themeColor="text1"/>
              </w:rPr>
            </w:pPr>
            <w:r>
              <w:rPr>
                <w:rFonts w:hint="eastAsia"/>
                <w:color w:val="000000" w:themeColor="text1"/>
              </w:rPr>
              <w:t>案由</w:t>
            </w:r>
          </w:p>
        </w:tc>
        <w:tc>
          <w:tcPr>
            <w:tcW w:w="1607" w:type="dxa"/>
          </w:tcPr>
          <w:p w14:paraId="00BA3D9C" w14:textId="77777777" w:rsidR="00715ACB" w:rsidRDefault="00F50A61">
            <w:pPr>
              <w:jc w:val="left"/>
              <w:rPr>
                <w:color w:val="000000" w:themeColor="text1"/>
              </w:rPr>
            </w:pPr>
            <w:r>
              <w:rPr>
                <w:rFonts w:hint="eastAsia"/>
                <w:color w:val="000000" w:themeColor="text1"/>
              </w:rPr>
              <w:t>文书总数</w:t>
            </w:r>
          </w:p>
        </w:tc>
        <w:tc>
          <w:tcPr>
            <w:tcW w:w="1701" w:type="dxa"/>
          </w:tcPr>
          <w:p w14:paraId="03DA4A30" w14:textId="77777777" w:rsidR="00715ACB" w:rsidRDefault="00F50A61">
            <w:pPr>
              <w:jc w:val="left"/>
              <w:rPr>
                <w:color w:val="000000" w:themeColor="text1"/>
              </w:rPr>
            </w:pPr>
            <w:r>
              <w:rPr>
                <w:rFonts w:hint="eastAsia"/>
                <w:color w:val="000000" w:themeColor="text1"/>
              </w:rPr>
              <w:t>训练集</w:t>
            </w:r>
          </w:p>
        </w:tc>
        <w:tc>
          <w:tcPr>
            <w:tcW w:w="1559" w:type="dxa"/>
          </w:tcPr>
          <w:p w14:paraId="685CD5F9" w14:textId="77777777" w:rsidR="00715ACB" w:rsidRDefault="00F50A61">
            <w:pPr>
              <w:jc w:val="left"/>
              <w:rPr>
                <w:color w:val="000000" w:themeColor="text1"/>
              </w:rPr>
            </w:pPr>
            <w:r>
              <w:rPr>
                <w:rFonts w:hint="eastAsia"/>
                <w:color w:val="000000" w:themeColor="text1"/>
              </w:rPr>
              <w:t>测试集</w:t>
            </w:r>
          </w:p>
        </w:tc>
      </w:tr>
      <w:tr w:rsidR="00715ACB" w14:paraId="38403125" w14:textId="77777777">
        <w:trPr>
          <w:jc w:val="center"/>
        </w:trPr>
        <w:tc>
          <w:tcPr>
            <w:tcW w:w="2074" w:type="dxa"/>
          </w:tcPr>
          <w:p w14:paraId="571FAECD" w14:textId="77777777" w:rsidR="00715ACB" w:rsidRDefault="00F50A61">
            <w:pPr>
              <w:jc w:val="left"/>
              <w:rPr>
                <w:color w:val="000000" w:themeColor="text1"/>
              </w:rPr>
            </w:pPr>
            <w:r>
              <w:rPr>
                <w:rFonts w:hint="eastAsia"/>
                <w:color w:val="000000" w:themeColor="text1"/>
              </w:rPr>
              <w:t>离婚纠纷</w:t>
            </w:r>
          </w:p>
        </w:tc>
        <w:tc>
          <w:tcPr>
            <w:tcW w:w="1607" w:type="dxa"/>
          </w:tcPr>
          <w:p w14:paraId="7581E47B" w14:textId="77777777" w:rsidR="00715ACB" w:rsidRDefault="00F50A61">
            <w:pPr>
              <w:jc w:val="left"/>
              <w:rPr>
                <w:color w:val="000000" w:themeColor="text1"/>
              </w:rPr>
            </w:pPr>
            <w:r>
              <w:rPr>
                <w:rFonts w:hint="eastAsia"/>
                <w:color w:val="000000" w:themeColor="text1"/>
              </w:rPr>
              <w:t>12625</w:t>
            </w:r>
          </w:p>
        </w:tc>
        <w:tc>
          <w:tcPr>
            <w:tcW w:w="1701" w:type="dxa"/>
          </w:tcPr>
          <w:p w14:paraId="1327461C" w14:textId="77777777" w:rsidR="00715ACB" w:rsidRDefault="00F50A61">
            <w:pPr>
              <w:jc w:val="left"/>
              <w:rPr>
                <w:color w:val="000000" w:themeColor="text1"/>
              </w:rPr>
            </w:pPr>
            <w:r>
              <w:rPr>
                <w:rFonts w:hint="eastAsia"/>
                <w:color w:val="000000" w:themeColor="text1"/>
              </w:rPr>
              <w:t>10100</w:t>
            </w:r>
          </w:p>
        </w:tc>
        <w:tc>
          <w:tcPr>
            <w:tcW w:w="1559" w:type="dxa"/>
          </w:tcPr>
          <w:p w14:paraId="64B96AB9" w14:textId="77777777" w:rsidR="00715ACB" w:rsidRDefault="00F50A61">
            <w:pPr>
              <w:jc w:val="left"/>
              <w:rPr>
                <w:color w:val="000000" w:themeColor="text1"/>
              </w:rPr>
            </w:pPr>
            <w:r>
              <w:rPr>
                <w:rFonts w:hint="eastAsia"/>
                <w:color w:val="000000" w:themeColor="text1"/>
              </w:rPr>
              <w:t>2525</w:t>
            </w:r>
          </w:p>
        </w:tc>
      </w:tr>
      <w:tr w:rsidR="00715ACB" w14:paraId="68184307" w14:textId="77777777">
        <w:trPr>
          <w:jc w:val="center"/>
        </w:trPr>
        <w:tc>
          <w:tcPr>
            <w:tcW w:w="2074" w:type="dxa"/>
          </w:tcPr>
          <w:p w14:paraId="11AA2E8A" w14:textId="77777777" w:rsidR="00715ACB" w:rsidRDefault="00F50A61">
            <w:pPr>
              <w:jc w:val="left"/>
              <w:rPr>
                <w:color w:val="000000" w:themeColor="text1"/>
              </w:rPr>
            </w:pPr>
            <w:r>
              <w:rPr>
                <w:rFonts w:hint="eastAsia"/>
                <w:color w:val="000000" w:themeColor="text1"/>
              </w:rPr>
              <w:t>民间借贷纠纷</w:t>
            </w:r>
          </w:p>
        </w:tc>
        <w:tc>
          <w:tcPr>
            <w:tcW w:w="1607" w:type="dxa"/>
          </w:tcPr>
          <w:p w14:paraId="48C80C4B" w14:textId="77777777" w:rsidR="00715ACB" w:rsidRDefault="00F50A61">
            <w:pPr>
              <w:jc w:val="left"/>
              <w:rPr>
                <w:color w:val="000000" w:themeColor="text1"/>
              </w:rPr>
            </w:pPr>
            <w:r>
              <w:rPr>
                <w:rFonts w:hint="eastAsia"/>
                <w:color w:val="000000" w:themeColor="text1"/>
              </w:rPr>
              <w:t>11629</w:t>
            </w:r>
          </w:p>
        </w:tc>
        <w:tc>
          <w:tcPr>
            <w:tcW w:w="1701" w:type="dxa"/>
          </w:tcPr>
          <w:p w14:paraId="3D8C80DF" w14:textId="77777777" w:rsidR="00715ACB" w:rsidRDefault="00F50A61">
            <w:pPr>
              <w:jc w:val="left"/>
              <w:rPr>
                <w:color w:val="000000" w:themeColor="text1"/>
              </w:rPr>
            </w:pPr>
            <w:r>
              <w:rPr>
                <w:rFonts w:hint="eastAsia"/>
                <w:color w:val="000000" w:themeColor="text1"/>
              </w:rPr>
              <w:t>9300</w:t>
            </w:r>
          </w:p>
        </w:tc>
        <w:tc>
          <w:tcPr>
            <w:tcW w:w="1559" w:type="dxa"/>
          </w:tcPr>
          <w:p w14:paraId="5238CCDE" w14:textId="77777777" w:rsidR="00715ACB" w:rsidRDefault="00F50A61">
            <w:pPr>
              <w:jc w:val="left"/>
              <w:rPr>
                <w:color w:val="000000" w:themeColor="text1"/>
              </w:rPr>
            </w:pPr>
            <w:r>
              <w:rPr>
                <w:rFonts w:hint="eastAsia"/>
                <w:color w:val="000000" w:themeColor="text1"/>
              </w:rPr>
              <w:t>2329</w:t>
            </w:r>
          </w:p>
        </w:tc>
      </w:tr>
      <w:tr w:rsidR="00715ACB" w14:paraId="423DB210" w14:textId="77777777">
        <w:trPr>
          <w:jc w:val="center"/>
        </w:trPr>
        <w:tc>
          <w:tcPr>
            <w:tcW w:w="2074" w:type="dxa"/>
          </w:tcPr>
          <w:p w14:paraId="05D05058" w14:textId="77777777" w:rsidR="00715ACB" w:rsidRDefault="00F50A61">
            <w:pPr>
              <w:jc w:val="left"/>
              <w:rPr>
                <w:color w:val="000000" w:themeColor="text1"/>
              </w:rPr>
            </w:pPr>
            <w:r>
              <w:rPr>
                <w:rFonts w:hint="eastAsia"/>
                <w:color w:val="000000" w:themeColor="text1"/>
              </w:rPr>
              <w:t>承揽合同纠纷</w:t>
            </w:r>
          </w:p>
        </w:tc>
        <w:tc>
          <w:tcPr>
            <w:tcW w:w="1607" w:type="dxa"/>
          </w:tcPr>
          <w:p w14:paraId="23A6E98E" w14:textId="77777777" w:rsidR="00715ACB" w:rsidRDefault="00F50A61">
            <w:pPr>
              <w:jc w:val="left"/>
              <w:rPr>
                <w:color w:val="000000" w:themeColor="text1"/>
              </w:rPr>
            </w:pPr>
            <w:r>
              <w:rPr>
                <w:rFonts w:hint="eastAsia"/>
                <w:color w:val="000000" w:themeColor="text1"/>
              </w:rPr>
              <w:t>12153</w:t>
            </w:r>
          </w:p>
        </w:tc>
        <w:tc>
          <w:tcPr>
            <w:tcW w:w="1701" w:type="dxa"/>
          </w:tcPr>
          <w:p w14:paraId="555ABF28" w14:textId="77777777" w:rsidR="00715ACB" w:rsidRDefault="00F50A61">
            <w:pPr>
              <w:jc w:val="left"/>
              <w:rPr>
                <w:color w:val="000000" w:themeColor="text1"/>
              </w:rPr>
            </w:pPr>
            <w:r>
              <w:rPr>
                <w:rFonts w:hint="eastAsia"/>
                <w:color w:val="000000" w:themeColor="text1"/>
              </w:rPr>
              <w:t>9720</w:t>
            </w:r>
          </w:p>
        </w:tc>
        <w:tc>
          <w:tcPr>
            <w:tcW w:w="1559" w:type="dxa"/>
          </w:tcPr>
          <w:p w14:paraId="156441D1" w14:textId="77777777" w:rsidR="00715ACB" w:rsidRDefault="00F50A61">
            <w:pPr>
              <w:jc w:val="left"/>
              <w:rPr>
                <w:color w:val="000000" w:themeColor="text1"/>
              </w:rPr>
            </w:pPr>
            <w:r>
              <w:rPr>
                <w:rFonts w:hint="eastAsia"/>
                <w:color w:val="000000" w:themeColor="text1"/>
              </w:rPr>
              <w:t>2433</w:t>
            </w:r>
          </w:p>
        </w:tc>
      </w:tr>
      <w:tr w:rsidR="00715ACB" w14:paraId="182D91CF" w14:textId="77777777">
        <w:trPr>
          <w:jc w:val="center"/>
        </w:trPr>
        <w:tc>
          <w:tcPr>
            <w:tcW w:w="2074" w:type="dxa"/>
          </w:tcPr>
          <w:p w14:paraId="53E4E00F" w14:textId="77777777" w:rsidR="00715ACB" w:rsidRDefault="00F50A61">
            <w:pPr>
              <w:jc w:val="left"/>
              <w:rPr>
                <w:color w:val="000000" w:themeColor="text1"/>
              </w:rPr>
            </w:pPr>
            <w:r>
              <w:rPr>
                <w:rFonts w:hint="eastAsia"/>
                <w:color w:val="000000" w:themeColor="text1"/>
              </w:rPr>
              <w:t>不当得利纠纷</w:t>
            </w:r>
          </w:p>
        </w:tc>
        <w:tc>
          <w:tcPr>
            <w:tcW w:w="1607" w:type="dxa"/>
          </w:tcPr>
          <w:p w14:paraId="0E748DE6" w14:textId="77777777" w:rsidR="00715ACB" w:rsidRDefault="00F50A61">
            <w:pPr>
              <w:jc w:val="left"/>
              <w:rPr>
                <w:color w:val="000000" w:themeColor="text1"/>
              </w:rPr>
            </w:pPr>
            <w:r>
              <w:rPr>
                <w:rFonts w:hint="eastAsia"/>
                <w:color w:val="000000" w:themeColor="text1"/>
              </w:rPr>
              <w:t>9191</w:t>
            </w:r>
          </w:p>
        </w:tc>
        <w:tc>
          <w:tcPr>
            <w:tcW w:w="1701" w:type="dxa"/>
          </w:tcPr>
          <w:p w14:paraId="287459FE" w14:textId="77777777" w:rsidR="00715ACB" w:rsidRDefault="00F50A61">
            <w:pPr>
              <w:jc w:val="left"/>
              <w:rPr>
                <w:color w:val="000000" w:themeColor="text1"/>
              </w:rPr>
            </w:pPr>
            <w:r>
              <w:rPr>
                <w:rFonts w:hint="eastAsia"/>
                <w:color w:val="000000" w:themeColor="text1"/>
              </w:rPr>
              <w:t>7350</w:t>
            </w:r>
          </w:p>
        </w:tc>
        <w:tc>
          <w:tcPr>
            <w:tcW w:w="1559" w:type="dxa"/>
          </w:tcPr>
          <w:p w14:paraId="12AD29E9" w14:textId="77777777" w:rsidR="00715ACB" w:rsidRDefault="00F50A61">
            <w:pPr>
              <w:jc w:val="left"/>
              <w:rPr>
                <w:color w:val="000000" w:themeColor="text1"/>
              </w:rPr>
            </w:pPr>
            <w:r>
              <w:rPr>
                <w:rFonts w:hint="eastAsia"/>
                <w:color w:val="000000" w:themeColor="text1"/>
              </w:rPr>
              <w:t>1841</w:t>
            </w:r>
          </w:p>
        </w:tc>
      </w:tr>
      <w:tr w:rsidR="00715ACB" w14:paraId="11CC248D" w14:textId="77777777">
        <w:trPr>
          <w:jc w:val="center"/>
        </w:trPr>
        <w:tc>
          <w:tcPr>
            <w:tcW w:w="2074" w:type="dxa"/>
          </w:tcPr>
          <w:p w14:paraId="273F7496" w14:textId="77777777" w:rsidR="00715ACB" w:rsidRDefault="00F50A61">
            <w:pPr>
              <w:jc w:val="left"/>
              <w:rPr>
                <w:color w:val="000000" w:themeColor="text1"/>
              </w:rPr>
            </w:pPr>
            <w:r>
              <w:rPr>
                <w:rFonts w:hint="eastAsia"/>
                <w:color w:val="000000" w:themeColor="text1"/>
              </w:rPr>
              <w:t>机动车交通事故</w:t>
            </w:r>
          </w:p>
          <w:p w14:paraId="486875C9" w14:textId="77777777" w:rsidR="00715ACB" w:rsidRDefault="00F50A61">
            <w:pPr>
              <w:jc w:val="left"/>
              <w:rPr>
                <w:color w:val="000000" w:themeColor="text1"/>
              </w:rPr>
            </w:pPr>
            <w:r>
              <w:rPr>
                <w:rFonts w:hint="eastAsia"/>
                <w:color w:val="000000" w:themeColor="text1"/>
              </w:rPr>
              <w:t>责任纠纷</w:t>
            </w:r>
          </w:p>
        </w:tc>
        <w:tc>
          <w:tcPr>
            <w:tcW w:w="1607" w:type="dxa"/>
          </w:tcPr>
          <w:p w14:paraId="6A7B6AF2" w14:textId="77777777" w:rsidR="00715ACB" w:rsidRDefault="00F50A61">
            <w:pPr>
              <w:jc w:val="left"/>
              <w:rPr>
                <w:color w:val="000000" w:themeColor="text1"/>
              </w:rPr>
            </w:pPr>
            <w:r>
              <w:rPr>
                <w:rFonts w:hint="eastAsia"/>
                <w:color w:val="000000" w:themeColor="text1"/>
              </w:rPr>
              <w:t>12287</w:t>
            </w:r>
          </w:p>
        </w:tc>
        <w:tc>
          <w:tcPr>
            <w:tcW w:w="1701" w:type="dxa"/>
          </w:tcPr>
          <w:p w14:paraId="1BC2B855" w14:textId="77777777" w:rsidR="00715ACB" w:rsidRDefault="00F50A61">
            <w:pPr>
              <w:jc w:val="left"/>
              <w:rPr>
                <w:color w:val="000000" w:themeColor="text1"/>
              </w:rPr>
            </w:pPr>
            <w:r>
              <w:rPr>
                <w:rFonts w:hint="eastAsia"/>
                <w:color w:val="000000" w:themeColor="text1"/>
              </w:rPr>
              <w:t>9830</w:t>
            </w:r>
          </w:p>
        </w:tc>
        <w:tc>
          <w:tcPr>
            <w:tcW w:w="1559" w:type="dxa"/>
          </w:tcPr>
          <w:p w14:paraId="1826565E" w14:textId="77777777" w:rsidR="00715ACB" w:rsidRDefault="00F50A61">
            <w:pPr>
              <w:jc w:val="left"/>
              <w:rPr>
                <w:color w:val="000000" w:themeColor="text1"/>
              </w:rPr>
            </w:pPr>
            <w:r>
              <w:rPr>
                <w:rFonts w:hint="eastAsia"/>
                <w:color w:val="000000" w:themeColor="text1"/>
              </w:rPr>
              <w:t>2457</w:t>
            </w:r>
          </w:p>
        </w:tc>
      </w:tr>
      <w:tr w:rsidR="00715ACB" w14:paraId="25C96605" w14:textId="77777777">
        <w:trPr>
          <w:jc w:val="center"/>
        </w:trPr>
        <w:tc>
          <w:tcPr>
            <w:tcW w:w="2074" w:type="dxa"/>
          </w:tcPr>
          <w:p w14:paraId="5FA2E4E0" w14:textId="77777777" w:rsidR="00715ACB" w:rsidRDefault="00F50A61">
            <w:pPr>
              <w:jc w:val="left"/>
              <w:rPr>
                <w:color w:val="000000" w:themeColor="text1"/>
              </w:rPr>
            </w:pPr>
            <w:r>
              <w:rPr>
                <w:rFonts w:hint="eastAsia"/>
                <w:color w:val="000000" w:themeColor="text1"/>
              </w:rPr>
              <w:t>劳动合同纠纷</w:t>
            </w:r>
          </w:p>
        </w:tc>
        <w:tc>
          <w:tcPr>
            <w:tcW w:w="1607" w:type="dxa"/>
          </w:tcPr>
          <w:p w14:paraId="0733534C" w14:textId="77777777" w:rsidR="00715ACB" w:rsidRDefault="00F50A61">
            <w:pPr>
              <w:jc w:val="left"/>
              <w:rPr>
                <w:color w:val="000000" w:themeColor="text1"/>
              </w:rPr>
            </w:pPr>
            <w:r>
              <w:rPr>
                <w:rFonts w:hint="eastAsia"/>
                <w:color w:val="000000" w:themeColor="text1"/>
              </w:rPr>
              <w:t>10521</w:t>
            </w:r>
          </w:p>
        </w:tc>
        <w:tc>
          <w:tcPr>
            <w:tcW w:w="1701" w:type="dxa"/>
          </w:tcPr>
          <w:p w14:paraId="570F4FFE" w14:textId="77777777" w:rsidR="00715ACB" w:rsidRDefault="00F50A61">
            <w:pPr>
              <w:jc w:val="left"/>
              <w:rPr>
                <w:color w:val="000000" w:themeColor="text1"/>
              </w:rPr>
            </w:pPr>
            <w:r>
              <w:rPr>
                <w:rFonts w:hint="eastAsia"/>
                <w:color w:val="000000" w:themeColor="text1"/>
              </w:rPr>
              <w:t>8145</w:t>
            </w:r>
          </w:p>
        </w:tc>
        <w:tc>
          <w:tcPr>
            <w:tcW w:w="1559" w:type="dxa"/>
          </w:tcPr>
          <w:p w14:paraId="017CA4C2" w14:textId="77777777" w:rsidR="00715ACB" w:rsidRDefault="00F50A61">
            <w:pPr>
              <w:jc w:val="left"/>
              <w:rPr>
                <w:color w:val="000000" w:themeColor="text1"/>
              </w:rPr>
            </w:pPr>
            <w:r>
              <w:rPr>
                <w:rFonts w:hint="eastAsia"/>
                <w:color w:val="000000" w:themeColor="text1"/>
              </w:rPr>
              <w:t>2376</w:t>
            </w:r>
          </w:p>
        </w:tc>
      </w:tr>
    </w:tbl>
    <w:p w14:paraId="3A5B827E" w14:textId="77777777" w:rsidR="00715ACB" w:rsidRDefault="00F50A61">
      <w:pPr>
        <w:pStyle w:val="2"/>
      </w:pPr>
      <w:bookmarkStart w:id="262" w:name="_Toc3559761"/>
      <w:r>
        <w:rPr>
          <w:rFonts w:hint="eastAsia"/>
        </w:rPr>
        <w:t>4.2</w:t>
      </w:r>
      <w:r>
        <w:t xml:space="preserve"> </w:t>
      </w:r>
      <w:r>
        <w:rPr>
          <w:rFonts w:hint="eastAsia"/>
        </w:rPr>
        <w:t>评估标准</w:t>
      </w:r>
      <w:bookmarkEnd w:id="262"/>
    </w:p>
    <w:p w14:paraId="63A9F55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color w:val="000000" w:themeColor="text1"/>
          <w:sz w:val="24"/>
        </w:rPr>
        <w:t>经统计，所有文书的平均引用法条次数为</w:t>
      </w:r>
      <w:r>
        <w:rPr>
          <w:rFonts w:ascii="Arial" w:hAnsi="Arial" w:cs="Arial" w:hint="eastAsia"/>
          <w:color w:val="000000" w:themeColor="text1"/>
          <w:sz w:val="24"/>
        </w:rPr>
        <w:t>4.8</w:t>
      </w:r>
      <w:r>
        <w:rPr>
          <w:rFonts w:ascii="Arial" w:hAnsi="Arial" w:cs="Arial" w:hint="eastAsia"/>
          <w:color w:val="000000" w:themeColor="text1"/>
          <w:sz w:val="24"/>
        </w:rPr>
        <w:t>次，本文将从推荐</w:t>
      </w:r>
      <m:oMath>
        <m:r>
          <m:rPr>
            <m:sty m:val="p"/>
          </m:rPr>
          <w:rPr>
            <w:rFonts w:ascii="Cambria Math" w:hAnsi="Cambria Math" w:cs="Arial"/>
            <w:color w:val="000000" w:themeColor="text1"/>
            <w:sz w:val="24"/>
          </w:rPr>
          <m:t>K=8, 12, 16, 20</m:t>
        </m:r>
      </m:oMath>
      <w:r>
        <w:rPr>
          <w:rFonts w:ascii="Arial" w:hAnsi="Arial" w:cs="Arial" w:hint="eastAsia"/>
          <w:color w:val="000000" w:themeColor="text1"/>
          <w:sz w:val="24"/>
        </w:rPr>
        <w:t>条进行评估。对于推荐系统而言，通常采用召回率（</w:t>
      </w:r>
      <w:r>
        <w:rPr>
          <w:rFonts w:ascii="Arial" w:hAnsi="Arial" w:cs="Arial" w:hint="eastAsia"/>
          <w:color w:val="000000" w:themeColor="text1"/>
          <w:sz w:val="24"/>
        </w:rPr>
        <w:t>Recall</w:t>
      </w:r>
      <w:r>
        <w:rPr>
          <w:rFonts w:ascii="Arial" w:hAnsi="Arial" w:cs="Arial" w:hint="eastAsia"/>
          <w:color w:val="000000" w:themeColor="text1"/>
          <w:sz w:val="24"/>
        </w:rPr>
        <w:t>）与准确率</w:t>
      </w:r>
      <w:r>
        <w:rPr>
          <w:rFonts w:ascii="Arial" w:hAnsi="Arial" w:cs="Arial" w:hint="eastAsia"/>
          <w:color w:val="000000" w:themeColor="text1"/>
          <w:sz w:val="24"/>
        </w:rPr>
        <w:t>(</w:t>
      </w:r>
      <w:r>
        <w:rPr>
          <w:rFonts w:ascii="Arial" w:hAnsi="Arial" w:cs="Arial"/>
          <w:color w:val="000000" w:themeColor="text1"/>
          <w:sz w:val="24"/>
        </w:rPr>
        <w:t>P</w:t>
      </w:r>
      <w:r>
        <w:rPr>
          <w:rFonts w:ascii="Arial" w:hAnsi="Arial" w:cs="Arial" w:hint="eastAsia"/>
          <w:color w:val="000000" w:themeColor="text1"/>
          <w:sz w:val="24"/>
        </w:rPr>
        <w:t>recision</w:t>
      </w:r>
      <w:r>
        <w:rPr>
          <w:rFonts w:ascii="Arial" w:hAnsi="Arial" w:cs="Arial"/>
          <w:color w:val="000000" w:themeColor="text1"/>
          <w:sz w:val="24"/>
        </w:rPr>
        <w:t>)</w:t>
      </w:r>
      <w:r>
        <w:rPr>
          <w:rFonts w:ascii="Arial" w:hAnsi="Arial" w:cs="Arial" w:hint="eastAsia"/>
          <w:color w:val="000000" w:themeColor="text1"/>
          <w:sz w:val="24"/>
        </w:rPr>
        <w:t>作为评估标准。以二分类为例，其混淆矩阵如表</w:t>
      </w:r>
      <w:r>
        <w:rPr>
          <w:rFonts w:ascii="Arial" w:hAnsi="Arial" w:cs="Arial" w:hint="eastAsia"/>
          <w:color w:val="000000" w:themeColor="text1"/>
          <w:sz w:val="24"/>
        </w:rPr>
        <w:t>4.3</w:t>
      </w:r>
      <w:r>
        <w:rPr>
          <w:rFonts w:ascii="Arial" w:hAnsi="Arial" w:cs="Arial" w:hint="eastAsia"/>
          <w:color w:val="000000" w:themeColor="text1"/>
          <w:sz w:val="24"/>
        </w:rPr>
        <w:t>所示，其中</w:t>
      </w:r>
      <w:r>
        <w:rPr>
          <w:rFonts w:ascii="Arial" w:hAnsi="Arial" w:cs="Arial" w:hint="eastAsia"/>
          <w:color w:val="000000" w:themeColor="text1"/>
          <w:sz w:val="24"/>
        </w:rPr>
        <w:t>T</w:t>
      </w:r>
      <w:r>
        <w:rPr>
          <w:rFonts w:ascii="Arial" w:hAnsi="Arial" w:cs="Arial"/>
          <w:color w:val="000000" w:themeColor="text1"/>
          <w:sz w:val="24"/>
        </w:rPr>
        <w:t>P</w:t>
      </w:r>
      <w:r>
        <w:rPr>
          <w:rFonts w:ascii="Arial" w:hAnsi="Arial" w:cs="Arial" w:hint="eastAsia"/>
          <w:color w:val="000000" w:themeColor="text1"/>
          <w:sz w:val="24"/>
        </w:rPr>
        <w:t>为预测结果为“正”并且真实标记也为“正”的样本数量；</w:t>
      </w:r>
      <w:r>
        <w:rPr>
          <w:rFonts w:ascii="Arial" w:hAnsi="Arial" w:cs="Arial" w:hint="eastAsia"/>
          <w:color w:val="000000" w:themeColor="text1"/>
          <w:sz w:val="24"/>
        </w:rPr>
        <w:t>F</w:t>
      </w:r>
      <w:r>
        <w:rPr>
          <w:rFonts w:ascii="Arial" w:hAnsi="Arial" w:cs="Arial"/>
          <w:color w:val="000000" w:themeColor="text1"/>
          <w:sz w:val="24"/>
        </w:rPr>
        <w:t>P</w:t>
      </w:r>
      <w:r>
        <w:rPr>
          <w:rFonts w:ascii="Arial" w:hAnsi="Arial" w:cs="Arial" w:hint="eastAsia"/>
          <w:color w:val="000000" w:themeColor="text1"/>
          <w:sz w:val="24"/>
        </w:rPr>
        <w:t>为预测结果为“正”但真实标记为“负”的样本的数量；</w:t>
      </w:r>
      <w:r>
        <w:rPr>
          <w:rFonts w:ascii="Arial" w:hAnsi="Arial" w:cs="Arial" w:hint="eastAsia"/>
          <w:color w:val="000000" w:themeColor="text1"/>
          <w:sz w:val="24"/>
        </w:rPr>
        <w:t>F</w:t>
      </w:r>
      <w:r>
        <w:rPr>
          <w:rFonts w:ascii="Arial" w:hAnsi="Arial" w:cs="Arial"/>
          <w:color w:val="000000" w:themeColor="text1"/>
          <w:sz w:val="24"/>
        </w:rPr>
        <w:t>N</w:t>
      </w:r>
      <w:r>
        <w:rPr>
          <w:rFonts w:ascii="Arial" w:hAnsi="Arial" w:cs="Arial" w:hint="eastAsia"/>
          <w:color w:val="000000" w:themeColor="text1"/>
          <w:sz w:val="24"/>
        </w:rPr>
        <w:t>为预测结果为“负”但真实标记为“正”的样本数量；</w:t>
      </w:r>
      <w:r>
        <w:rPr>
          <w:rFonts w:ascii="Arial" w:hAnsi="Arial" w:cs="Arial" w:hint="eastAsia"/>
          <w:color w:val="000000" w:themeColor="text1"/>
          <w:sz w:val="24"/>
        </w:rPr>
        <w:t>T</w:t>
      </w:r>
      <w:r>
        <w:rPr>
          <w:rFonts w:ascii="Arial" w:hAnsi="Arial" w:cs="Arial"/>
          <w:color w:val="000000" w:themeColor="text1"/>
          <w:sz w:val="24"/>
        </w:rPr>
        <w:t>N</w:t>
      </w:r>
      <w:r>
        <w:rPr>
          <w:rFonts w:ascii="Arial" w:hAnsi="Arial" w:cs="Arial" w:hint="eastAsia"/>
          <w:color w:val="000000" w:themeColor="text1"/>
          <w:sz w:val="24"/>
        </w:rPr>
        <w:t>为预测结果为“负”且真实标记也为“负”的数量。</w:t>
      </w:r>
    </w:p>
    <w:p w14:paraId="0A364A20" w14:textId="77777777" w:rsidR="00715ACB" w:rsidRDefault="00F50A61">
      <w:pPr>
        <w:spacing w:line="360" w:lineRule="auto"/>
        <w:jc w:val="center"/>
        <w:rPr>
          <w:rFonts w:ascii="Arial" w:hAnsi="Arial" w:cs="Arial"/>
          <w:color w:val="000000" w:themeColor="text1"/>
          <w:sz w:val="24"/>
        </w:rPr>
      </w:pPr>
      <w:bookmarkStart w:id="263" w:name="_Toc3067603"/>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3</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混淆矩阵</w:t>
      </w:r>
      <w:bookmarkEnd w:id="263"/>
    </w:p>
    <w:tbl>
      <w:tblPr>
        <w:tblStyle w:val="af6"/>
        <w:tblW w:w="5103" w:type="dxa"/>
        <w:tblInd w:w="2122" w:type="dxa"/>
        <w:tblLayout w:type="fixed"/>
        <w:tblLook w:val="04A0" w:firstRow="1" w:lastRow="0" w:firstColumn="1" w:lastColumn="0" w:noHBand="0" w:noVBand="1"/>
      </w:tblPr>
      <w:tblGrid>
        <w:gridCol w:w="1984"/>
        <w:gridCol w:w="1424"/>
        <w:gridCol w:w="1695"/>
      </w:tblGrid>
      <w:tr w:rsidR="00715ACB" w14:paraId="6290D295" w14:textId="77777777">
        <w:tc>
          <w:tcPr>
            <w:tcW w:w="1984" w:type="dxa"/>
            <w:tcBorders>
              <w:tl2br w:val="single" w:sz="4" w:space="0" w:color="auto"/>
            </w:tcBorders>
          </w:tcPr>
          <w:p w14:paraId="5FC66B97" w14:textId="77777777" w:rsidR="00715ACB" w:rsidRDefault="00F50A61">
            <w:pPr>
              <w:jc w:val="left"/>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预测</w:t>
            </w:r>
          </w:p>
          <w:p w14:paraId="5A1A6203" w14:textId="77777777" w:rsidR="00715ACB" w:rsidRDefault="00F50A61">
            <w:pPr>
              <w:jc w:val="left"/>
              <w:rPr>
                <w:color w:val="000000" w:themeColor="text1"/>
              </w:rPr>
            </w:pPr>
            <w:r>
              <w:rPr>
                <w:rFonts w:hint="eastAsia"/>
                <w:color w:val="000000" w:themeColor="text1"/>
              </w:rPr>
              <w:t>真实</w:t>
            </w:r>
          </w:p>
        </w:tc>
        <w:tc>
          <w:tcPr>
            <w:tcW w:w="1424" w:type="dxa"/>
          </w:tcPr>
          <w:p w14:paraId="412EE4FB" w14:textId="77777777" w:rsidR="00715ACB" w:rsidRDefault="00F50A61">
            <w:pPr>
              <w:jc w:val="left"/>
              <w:rPr>
                <w:color w:val="000000" w:themeColor="text1"/>
              </w:rPr>
            </w:pPr>
            <w:r>
              <w:rPr>
                <w:rFonts w:hint="eastAsia"/>
                <w:color w:val="000000" w:themeColor="text1"/>
              </w:rPr>
              <w:t>正</w:t>
            </w:r>
          </w:p>
        </w:tc>
        <w:tc>
          <w:tcPr>
            <w:tcW w:w="1695" w:type="dxa"/>
          </w:tcPr>
          <w:p w14:paraId="3F134D7F" w14:textId="77777777" w:rsidR="00715ACB" w:rsidRDefault="00F50A61">
            <w:pPr>
              <w:jc w:val="left"/>
              <w:rPr>
                <w:color w:val="000000" w:themeColor="text1"/>
              </w:rPr>
            </w:pPr>
            <w:r>
              <w:rPr>
                <w:rFonts w:hint="eastAsia"/>
                <w:color w:val="000000" w:themeColor="text1"/>
              </w:rPr>
              <w:t>负</w:t>
            </w:r>
          </w:p>
        </w:tc>
      </w:tr>
      <w:tr w:rsidR="00715ACB" w14:paraId="46937179" w14:textId="77777777">
        <w:tc>
          <w:tcPr>
            <w:tcW w:w="1984" w:type="dxa"/>
          </w:tcPr>
          <w:p w14:paraId="68EB88F9" w14:textId="77777777" w:rsidR="00715ACB" w:rsidRDefault="00F50A61">
            <w:pPr>
              <w:jc w:val="left"/>
              <w:rPr>
                <w:color w:val="000000" w:themeColor="text1"/>
              </w:rPr>
            </w:pPr>
            <w:r>
              <w:rPr>
                <w:rFonts w:hint="eastAsia"/>
                <w:color w:val="000000" w:themeColor="text1"/>
              </w:rPr>
              <w:t>正</w:t>
            </w:r>
          </w:p>
        </w:tc>
        <w:tc>
          <w:tcPr>
            <w:tcW w:w="1424" w:type="dxa"/>
          </w:tcPr>
          <w:p w14:paraId="2EF2B969" w14:textId="77777777" w:rsidR="00715ACB" w:rsidRDefault="00F50A61">
            <w:pPr>
              <w:jc w:val="left"/>
              <w:rPr>
                <w:color w:val="000000" w:themeColor="text1"/>
              </w:rPr>
            </w:pPr>
            <w:r>
              <w:rPr>
                <w:color w:val="000000" w:themeColor="text1"/>
              </w:rPr>
              <w:t>TP</w:t>
            </w:r>
          </w:p>
        </w:tc>
        <w:tc>
          <w:tcPr>
            <w:tcW w:w="1695" w:type="dxa"/>
          </w:tcPr>
          <w:p w14:paraId="30BFBBC6" w14:textId="77777777" w:rsidR="00715ACB" w:rsidRDefault="00F50A61">
            <w:pPr>
              <w:jc w:val="left"/>
              <w:rPr>
                <w:color w:val="000000" w:themeColor="text1"/>
              </w:rPr>
            </w:pPr>
            <w:r>
              <w:rPr>
                <w:rFonts w:hint="eastAsia"/>
                <w:color w:val="000000" w:themeColor="text1"/>
              </w:rPr>
              <w:t>F</w:t>
            </w:r>
            <w:r>
              <w:rPr>
                <w:color w:val="000000" w:themeColor="text1"/>
              </w:rPr>
              <w:t>N</w:t>
            </w:r>
          </w:p>
        </w:tc>
      </w:tr>
      <w:tr w:rsidR="00715ACB" w14:paraId="622CE24B" w14:textId="77777777">
        <w:tc>
          <w:tcPr>
            <w:tcW w:w="1984" w:type="dxa"/>
          </w:tcPr>
          <w:p w14:paraId="217500EE" w14:textId="77777777" w:rsidR="00715ACB" w:rsidRDefault="00F50A61">
            <w:pPr>
              <w:jc w:val="left"/>
              <w:rPr>
                <w:color w:val="000000" w:themeColor="text1"/>
              </w:rPr>
            </w:pPr>
            <w:r>
              <w:rPr>
                <w:rFonts w:hint="eastAsia"/>
                <w:color w:val="000000" w:themeColor="text1"/>
              </w:rPr>
              <w:t>负</w:t>
            </w:r>
          </w:p>
        </w:tc>
        <w:tc>
          <w:tcPr>
            <w:tcW w:w="1424" w:type="dxa"/>
          </w:tcPr>
          <w:p w14:paraId="20B1795D" w14:textId="77777777" w:rsidR="00715ACB" w:rsidRDefault="00F50A61">
            <w:pPr>
              <w:jc w:val="left"/>
              <w:rPr>
                <w:color w:val="000000" w:themeColor="text1"/>
              </w:rPr>
            </w:pPr>
            <w:r>
              <w:rPr>
                <w:rFonts w:hint="eastAsia"/>
                <w:color w:val="000000" w:themeColor="text1"/>
              </w:rPr>
              <w:t>F</w:t>
            </w:r>
            <w:r>
              <w:rPr>
                <w:color w:val="000000" w:themeColor="text1"/>
              </w:rPr>
              <w:t>P</w:t>
            </w:r>
          </w:p>
        </w:tc>
        <w:tc>
          <w:tcPr>
            <w:tcW w:w="1695" w:type="dxa"/>
          </w:tcPr>
          <w:p w14:paraId="5389A286" w14:textId="77777777" w:rsidR="00715ACB" w:rsidRDefault="00F50A61">
            <w:pPr>
              <w:jc w:val="left"/>
              <w:rPr>
                <w:color w:val="000000" w:themeColor="text1"/>
              </w:rPr>
            </w:pPr>
            <w:r>
              <w:rPr>
                <w:rFonts w:hint="eastAsia"/>
                <w:color w:val="000000" w:themeColor="text1"/>
              </w:rPr>
              <w:t>T</w:t>
            </w:r>
            <w:r>
              <w:rPr>
                <w:color w:val="000000" w:themeColor="text1"/>
              </w:rPr>
              <w:t>N</w:t>
            </w:r>
          </w:p>
        </w:tc>
      </w:tr>
    </w:tbl>
    <w:p w14:paraId="6EF23B7F" w14:textId="349C64D2" w:rsidR="00715ACB" w:rsidRDefault="00F50A61">
      <w:pPr>
        <w:spacing w:line="360" w:lineRule="auto"/>
        <w:ind w:firstLine="420"/>
        <w:rPr>
          <w:rFonts w:ascii="Arial" w:hAnsi="Arial" w:cs="Arial"/>
          <w:color w:val="000000" w:themeColor="text1"/>
          <w:sz w:val="24"/>
        </w:rPr>
      </w:pPr>
      <w:r>
        <w:rPr>
          <w:rFonts w:ascii="Arial" w:hAnsi="Arial" w:cs="Arial" w:hint="eastAsia"/>
          <w:color w:val="000000" w:themeColor="text1"/>
          <w:sz w:val="24"/>
        </w:rPr>
        <w:t>准确率</w:t>
      </w:r>
      <w:r w:rsidR="005D3697">
        <w:rPr>
          <w:rFonts w:ascii="Arial" w:hAnsi="Arial" w:cs="Arial" w:hint="eastAsia"/>
          <w:color w:val="000000" w:themeColor="text1"/>
          <w:sz w:val="24"/>
        </w:rPr>
        <w:t>如</w:t>
      </w:r>
      <w:r w:rsidR="005D3697">
        <w:rPr>
          <w:rFonts w:ascii="Arial" w:hAnsi="Arial" w:cs="Arial"/>
          <w:color w:val="000000" w:themeColor="text1"/>
          <w:sz w:val="24"/>
        </w:rPr>
        <w:fldChar w:fldCharType="begin"/>
      </w:r>
      <w:r w:rsidR="005D3697">
        <w:rPr>
          <w:rFonts w:ascii="Arial" w:hAnsi="Arial" w:cs="Arial"/>
          <w:color w:val="000000" w:themeColor="text1"/>
          <w:sz w:val="24"/>
        </w:rPr>
        <w:instrText xml:space="preserve"> </w:instrText>
      </w:r>
      <w:r w:rsidR="005D3697">
        <w:rPr>
          <w:rFonts w:ascii="Arial" w:hAnsi="Arial" w:cs="Arial" w:hint="eastAsia"/>
          <w:color w:val="000000" w:themeColor="text1"/>
          <w:sz w:val="24"/>
        </w:rPr>
        <w:instrText>REF _Ref3460492 \h</w:instrText>
      </w:r>
      <w:r w:rsidR="005D3697">
        <w:rPr>
          <w:rFonts w:ascii="Arial" w:hAnsi="Arial" w:cs="Arial"/>
          <w:color w:val="000000" w:themeColor="text1"/>
          <w:sz w:val="24"/>
        </w:rPr>
        <w:instrText xml:space="preserve"> </w:instrText>
      </w:r>
      <w:r w:rsidR="005D3697">
        <w:rPr>
          <w:rFonts w:ascii="Arial" w:hAnsi="Arial" w:cs="Arial"/>
          <w:color w:val="000000" w:themeColor="text1"/>
          <w:sz w:val="24"/>
        </w:rPr>
      </w:r>
      <w:r w:rsidR="005D3697">
        <w:rPr>
          <w:rFonts w:ascii="Arial" w:hAnsi="Arial" w:cs="Arial"/>
          <w:color w:val="000000" w:themeColor="text1"/>
          <w:sz w:val="24"/>
        </w:rPr>
        <w:fldChar w:fldCharType="separate"/>
      </w:r>
      <w:r w:rsidR="005D3697" w:rsidRPr="005D3697">
        <w:rPr>
          <w:rFonts w:ascii="Arial" w:hAnsi="Arial" w:cs="Arial" w:hint="eastAsia"/>
          <w:color w:val="000000" w:themeColor="text1"/>
          <w:sz w:val="24"/>
        </w:rPr>
        <w:t>公式（</w:t>
      </w:r>
      <w:r w:rsidR="005D3697" w:rsidRPr="005D3697">
        <w:rPr>
          <w:rFonts w:ascii="Arial" w:hAnsi="Arial" w:cs="Arial" w:hint="eastAsia"/>
          <w:color w:val="000000" w:themeColor="text1"/>
          <w:sz w:val="24"/>
        </w:rPr>
        <w:t xml:space="preserve">4. </w:t>
      </w:r>
      <w:r w:rsidR="005D3697" w:rsidRPr="005D3697">
        <w:rPr>
          <w:rFonts w:ascii="Arial" w:hAnsi="Arial" w:cs="Arial"/>
          <w:color w:val="000000" w:themeColor="text1"/>
          <w:sz w:val="24"/>
        </w:rPr>
        <w:t>2</w:t>
      </w:r>
      <w:r w:rsidR="005D3697" w:rsidRPr="005D3697">
        <w:rPr>
          <w:rFonts w:ascii="Arial" w:hAnsi="Arial" w:cs="Arial" w:hint="eastAsia"/>
          <w:color w:val="000000" w:themeColor="text1"/>
          <w:sz w:val="24"/>
        </w:rPr>
        <w:t>）</w:t>
      </w:r>
      <w:r w:rsidR="005D3697">
        <w:rPr>
          <w:rFonts w:ascii="Arial" w:hAnsi="Arial" w:cs="Arial"/>
          <w:color w:val="000000" w:themeColor="text1"/>
          <w:sz w:val="24"/>
        </w:rPr>
        <w:fldChar w:fldCharType="end"/>
      </w:r>
      <w:r w:rsidR="005D3697">
        <w:rPr>
          <w:rFonts w:ascii="Arial" w:hAnsi="Arial" w:cs="Arial" w:hint="eastAsia"/>
          <w:color w:val="000000" w:themeColor="text1"/>
          <w:sz w:val="24"/>
        </w:rPr>
        <w:t>所示</w:t>
      </w:r>
      <w:r>
        <w:rPr>
          <w:rFonts w:ascii="Arial" w:hAnsi="Arial" w:cs="Arial" w:hint="eastAsia"/>
          <w:color w:val="000000" w:themeColor="text1"/>
          <w:sz w:val="24"/>
        </w:rPr>
        <w:t>：</w:t>
      </w:r>
    </w:p>
    <w:p w14:paraId="32870400" w14:textId="77777777" w:rsidR="005D3697"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w:lastRenderedPageBreak/>
            <m:t>P</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r>
                <w:rPr>
                  <w:rFonts w:ascii="Cambria Math" w:hAnsi="Cambria Math" w:cs="Arial"/>
                  <w:color w:val="000000" w:themeColor="text1"/>
                  <w:sz w:val="24"/>
                </w:rPr>
                <m:t>TP</m:t>
              </m:r>
            </m:num>
            <m:den>
              <m:r>
                <w:rPr>
                  <w:rFonts w:ascii="Cambria Math" w:hAnsi="Cambria Math" w:cs="Arial"/>
                  <w:color w:val="000000" w:themeColor="text1"/>
                  <w:sz w:val="24"/>
                </w:rPr>
                <m:t>TP</m:t>
              </m:r>
              <m:r>
                <m:rPr>
                  <m:sty m:val="p"/>
                </m:rPr>
                <w:rPr>
                  <w:rFonts w:ascii="Cambria Math" w:hAnsi="Cambria Math" w:cs="Arial"/>
                  <w:color w:val="000000" w:themeColor="text1"/>
                  <w:sz w:val="24"/>
                </w:rPr>
                <m:t>+</m:t>
              </m:r>
              <m:r>
                <w:rPr>
                  <w:rFonts w:ascii="Cambria Math" w:hAnsi="Cambria Math" w:cs="Arial"/>
                  <w:color w:val="000000" w:themeColor="text1"/>
                  <w:sz w:val="24"/>
                </w:rPr>
                <m:t>FP</m:t>
              </m:r>
            </m:den>
          </m:f>
        </m:oMath>
      </m:oMathPara>
    </w:p>
    <w:p w14:paraId="5DE178B0" w14:textId="5A81B854" w:rsidR="00715ACB" w:rsidRDefault="005D3697" w:rsidP="005D3697">
      <w:pPr>
        <w:tabs>
          <w:tab w:val="center" w:pos="4156"/>
          <w:tab w:val="right" w:pos="10110"/>
        </w:tabs>
        <w:spacing w:line="360" w:lineRule="auto"/>
        <w:jc w:val="right"/>
        <w:rPr>
          <w:rFonts w:ascii="Arial" w:hAnsi="Arial" w:cs="Arial"/>
          <w:color w:val="000000" w:themeColor="text1"/>
          <w:sz w:val="24"/>
        </w:rPr>
      </w:pPr>
      <w:bookmarkStart w:id="264" w:name="_Ref3460492"/>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2</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64"/>
    </w:p>
    <w:p w14:paraId="2CB1C02E" w14:textId="762A34AE"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召回率</w:t>
      </w:r>
      <w:r w:rsidR="005D3697">
        <w:rPr>
          <w:rFonts w:ascii="Arial" w:hAnsi="Arial" w:cs="Arial" w:hint="eastAsia"/>
          <w:color w:val="000000" w:themeColor="text1"/>
          <w:sz w:val="24"/>
        </w:rPr>
        <w:t>如</w:t>
      </w:r>
      <w:r w:rsidR="005D3697">
        <w:rPr>
          <w:rFonts w:ascii="Arial" w:hAnsi="Arial" w:cs="Arial"/>
          <w:color w:val="000000" w:themeColor="text1"/>
          <w:sz w:val="24"/>
        </w:rPr>
        <w:fldChar w:fldCharType="begin"/>
      </w:r>
      <w:r w:rsidR="005D3697">
        <w:rPr>
          <w:rFonts w:ascii="Arial" w:hAnsi="Arial" w:cs="Arial"/>
          <w:color w:val="000000" w:themeColor="text1"/>
          <w:sz w:val="24"/>
        </w:rPr>
        <w:instrText xml:space="preserve"> </w:instrText>
      </w:r>
      <w:r w:rsidR="005D3697">
        <w:rPr>
          <w:rFonts w:ascii="Arial" w:hAnsi="Arial" w:cs="Arial" w:hint="eastAsia"/>
          <w:color w:val="000000" w:themeColor="text1"/>
          <w:sz w:val="24"/>
        </w:rPr>
        <w:instrText>REF _Ref3460497 \h</w:instrText>
      </w:r>
      <w:r w:rsidR="005D3697">
        <w:rPr>
          <w:rFonts w:ascii="Arial" w:hAnsi="Arial" w:cs="Arial"/>
          <w:color w:val="000000" w:themeColor="text1"/>
          <w:sz w:val="24"/>
        </w:rPr>
        <w:instrText xml:space="preserve"> </w:instrText>
      </w:r>
      <w:r w:rsidR="005D3697">
        <w:rPr>
          <w:rFonts w:ascii="Arial" w:hAnsi="Arial" w:cs="Arial"/>
          <w:color w:val="000000" w:themeColor="text1"/>
          <w:sz w:val="24"/>
        </w:rPr>
      </w:r>
      <w:r w:rsidR="005D3697">
        <w:rPr>
          <w:rFonts w:ascii="Arial" w:hAnsi="Arial" w:cs="Arial"/>
          <w:color w:val="000000" w:themeColor="text1"/>
          <w:sz w:val="24"/>
        </w:rPr>
        <w:fldChar w:fldCharType="separate"/>
      </w:r>
      <w:r w:rsidR="005D3697" w:rsidRPr="005D3697">
        <w:rPr>
          <w:rFonts w:ascii="Arial" w:hAnsi="Arial" w:cs="Arial" w:hint="eastAsia"/>
          <w:color w:val="000000" w:themeColor="text1"/>
          <w:sz w:val="24"/>
        </w:rPr>
        <w:t>公式（</w:t>
      </w:r>
      <w:r w:rsidR="005D3697" w:rsidRPr="005D3697">
        <w:rPr>
          <w:rFonts w:ascii="Arial" w:hAnsi="Arial" w:cs="Arial" w:hint="eastAsia"/>
          <w:color w:val="000000" w:themeColor="text1"/>
          <w:sz w:val="24"/>
        </w:rPr>
        <w:t xml:space="preserve">4. </w:t>
      </w:r>
      <w:r w:rsidR="005D3697" w:rsidRPr="005D3697">
        <w:rPr>
          <w:rFonts w:ascii="Arial" w:hAnsi="Arial" w:cs="Arial"/>
          <w:color w:val="000000" w:themeColor="text1"/>
          <w:sz w:val="24"/>
        </w:rPr>
        <w:t>3</w:t>
      </w:r>
      <w:r w:rsidR="005D3697" w:rsidRPr="005D3697">
        <w:rPr>
          <w:rFonts w:ascii="Arial" w:hAnsi="Arial" w:cs="Arial" w:hint="eastAsia"/>
          <w:color w:val="000000" w:themeColor="text1"/>
          <w:sz w:val="24"/>
        </w:rPr>
        <w:t>）</w:t>
      </w:r>
      <w:r w:rsidR="005D3697">
        <w:rPr>
          <w:rFonts w:ascii="Arial" w:hAnsi="Arial" w:cs="Arial"/>
          <w:color w:val="000000" w:themeColor="text1"/>
          <w:sz w:val="24"/>
        </w:rPr>
        <w:fldChar w:fldCharType="end"/>
      </w:r>
      <w:r w:rsidR="005D3697">
        <w:rPr>
          <w:rFonts w:ascii="Arial" w:hAnsi="Arial" w:cs="Arial" w:hint="eastAsia"/>
          <w:color w:val="000000" w:themeColor="text1"/>
          <w:sz w:val="24"/>
        </w:rPr>
        <w:t>所示</w:t>
      </w:r>
      <w:r>
        <w:rPr>
          <w:rFonts w:ascii="Arial" w:hAnsi="Arial" w:cs="Arial" w:hint="eastAsia"/>
          <w:color w:val="000000" w:themeColor="text1"/>
          <w:sz w:val="24"/>
        </w:rPr>
        <w:t>：</w:t>
      </w:r>
    </w:p>
    <w:p w14:paraId="6FD90968" w14:textId="77777777" w:rsidR="005D3697"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m:t>R</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r>
                <w:rPr>
                  <w:rFonts w:ascii="Cambria Math" w:hAnsi="Cambria Math" w:cs="Arial"/>
                  <w:color w:val="000000" w:themeColor="text1"/>
                  <w:sz w:val="24"/>
                </w:rPr>
                <m:t>TP</m:t>
              </m:r>
            </m:num>
            <m:den>
              <m:r>
                <w:rPr>
                  <w:rFonts w:ascii="Cambria Math" w:hAnsi="Cambria Math" w:cs="Arial"/>
                  <w:color w:val="000000" w:themeColor="text1"/>
                  <w:sz w:val="24"/>
                </w:rPr>
                <m:t>TP</m:t>
              </m:r>
              <m:r>
                <m:rPr>
                  <m:sty m:val="p"/>
                </m:rPr>
                <w:rPr>
                  <w:rFonts w:ascii="Cambria Math" w:hAnsi="Cambria Math" w:cs="Arial"/>
                  <w:color w:val="000000" w:themeColor="text1"/>
                  <w:sz w:val="24"/>
                </w:rPr>
                <m:t>+</m:t>
              </m:r>
              <m:r>
                <w:rPr>
                  <w:rFonts w:ascii="Cambria Math" w:hAnsi="Cambria Math" w:cs="Arial"/>
                  <w:color w:val="000000" w:themeColor="text1"/>
                  <w:sz w:val="24"/>
                </w:rPr>
                <m:t>FN</m:t>
              </m:r>
            </m:den>
          </m:f>
        </m:oMath>
      </m:oMathPara>
    </w:p>
    <w:p w14:paraId="3A266F31" w14:textId="4281864D" w:rsidR="00715ACB" w:rsidRDefault="005D3697" w:rsidP="005D3697">
      <w:pPr>
        <w:tabs>
          <w:tab w:val="center" w:pos="4156"/>
          <w:tab w:val="right" w:pos="10110"/>
        </w:tabs>
        <w:spacing w:line="360" w:lineRule="auto"/>
        <w:jc w:val="right"/>
        <w:rPr>
          <w:rFonts w:ascii="Arial" w:hAnsi="Arial" w:cs="Arial"/>
          <w:color w:val="000000" w:themeColor="text1"/>
          <w:sz w:val="24"/>
        </w:rPr>
      </w:pPr>
      <w:bookmarkStart w:id="265" w:name="_Ref3460497"/>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3</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65"/>
    </w:p>
    <w:p w14:paraId="4EE115B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准确率体现了所有预测结果中实际预测正确的比例，召回率体现了所有真实结果中预测正确的比例。由于本文将法条推荐当作多分类问题处理，所以可用多分类问题的评估方法来评估法条推荐模型。对于多分类任务，可以转化为用二分类问题评估。假设进行</w:t>
      </w:r>
      <w:r>
        <w:rPr>
          <w:rFonts w:ascii="Arial" w:hAnsi="Arial" w:cs="Arial" w:hint="eastAsia"/>
          <w:color w:val="000000" w:themeColor="text1"/>
          <w:sz w:val="24"/>
        </w:rPr>
        <w:t>n</w:t>
      </w:r>
      <w:r>
        <w:rPr>
          <w:rFonts w:ascii="Arial" w:hAnsi="Arial" w:cs="Arial" w:hint="eastAsia"/>
          <w:color w:val="000000" w:themeColor="text1"/>
          <w:sz w:val="24"/>
        </w:rPr>
        <w:t>分类任务，采用一对多方式可以拆分为</w:t>
      </w:r>
      <w:r>
        <w:rPr>
          <w:rFonts w:ascii="Arial" w:hAnsi="Arial" w:cs="Arial" w:hint="eastAsia"/>
          <w:color w:val="000000" w:themeColor="text1"/>
          <w:sz w:val="24"/>
        </w:rPr>
        <w:t>n</w:t>
      </w:r>
      <w:r>
        <w:rPr>
          <w:rFonts w:ascii="Arial" w:hAnsi="Arial" w:cs="Arial" w:hint="eastAsia"/>
          <w:color w:val="000000" w:themeColor="text1"/>
          <w:sz w:val="24"/>
        </w:rPr>
        <w:t>个二分类评估，如表</w:t>
      </w:r>
      <w:r>
        <w:rPr>
          <w:rFonts w:ascii="Arial" w:hAnsi="Arial" w:cs="Arial" w:hint="eastAsia"/>
          <w:color w:val="000000" w:themeColor="text1"/>
          <w:sz w:val="24"/>
        </w:rPr>
        <w:t>4.4</w:t>
      </w:r>
      <w:r>
        <w:rPr>
          <w:rFonts w:ascii="Arial" w:hAnsi="Arial" w:cs="Arial" w:hint="eastAsia"/>
          <w:color w:val="000000" w:themeColor="text1"/>
          <w:sz w:val="24"/>
        </w:rPr>
        <w:t>所示。</w:t>
      </w:r>
    </w:p>
    <w:p w14:paraId="2C0B145A" w14:textId="77777777" w:rsidR="00715ACB" w:rsidRDefault="00F50A61">
      <w:pPr>
        <w:spacing w:line="360" w:lineRule="auto"/>
        <w:jc w:val="center"/>
        <w:rPr>
          <w:rFonts w:ascii="Arial" w:hAnsi="Arial" w:cs="Arial"/>
          <w:color w:val="000000" w:themeColor="text1"/>
          <w:sz w:val="24"/>
        </w:rPr>
      </w:pPr>
      <w:bookmarkStart w:id="266" w:name="_Toc3067604"/>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4</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多分类问题分解为二分类对照表</w:t>
      </w:r>
      <w:bookmarkEnd w:id="266"/>
    </w:p>
    <w:tbl>
      <w:tblPr>
        <w:tblStyle w:val="af6"/>
        <w:tblW w:w="7924" w:type="dxa"/>
        <w:tblInd w:w="372" w:type="dxa"/>
        <w:tblLayout w:type="fixed"/>
        <w:tblLook w:val="04A0" w:firstRow="1" w:lastRow="0" w:firstColumn="1" w:lastColumn="0" w:noHBand="0" w:noVBand="1"/>
      </w:tblPr>
      <w:tblGrid>
        <w:gridCol w:w="2636"/>
        <w:gridCol w:w="2636"/>
        <w:gridCol w:w="2652"/>
      </w:tblGrid>
      <w:tr w:rsidR="00715ACB" w14:paraId="4B26C369" w14:textId="77777777">
        <w:tc>
          <w:tcPr>
            <w:tcW w:w="2636" w:type="dxa"/>
          </w:tcPr>
          <w:p w14:paraId="401898BD" w14:textId="77777777" w:rsidR="00715ACB" w:rsidRDefault="00F50A61">
            <w:pPr>
              <w:jc w:val="left"/>
              <w:rPr>
                <w:color w:val="000000" w:themeColor="text1"/>
              </w:rPr>
            </w:pPr>
            <w:r>
              <w:rPr>
                <w:rFonts w:hint="eastAsia"/>
                <w:color w:val="000000" w:themeColor="text1"/>
              </w:rPr>
              <w:t>二分类器</w:t>
            </w:r>
          </w:p>
        </w:tc>
        <w:tc>
          <w:tcPr>
            <w:tcW w:w="2636" w:type="dxa"/>
          </w:tcPr>
          <w:p w14:paraId="0AA84E8C" w14:textId="77777777" w:rsidR="00715ACB" w:rsidRDefault="00F50A61">
            <w:pPr>
              <w:jc w:val="left"/>
              <w:rPr>
                <w:color w:val="000000" w:themeColor="text1"/>
              </w:rPr>
            </w:pPr>
            <w:r>
              <w:rPr>
                <w:rFonts w:hint="eastAsia"/>
                <w:color w:val="000000" w:themeColor="text1"/>
              </w:rPr>
              <w:t>正类类别</w:t>
            </w:r>
          </w:p>
        </w:tc>
        <w:tc>
          <w:tcPr>
            <w:tcW w:w="2652" w:type="dxa"/>
          </w:tcPr>
          <w:p w14:paraId="75DA1A10" w14:textId="77777777" w:rsidR="00715ACB" w:rsidRDefault="00F50A61">
            <w:pPr>
              <w:jc w:val="left"/>
              <w:rPr>
                <w:color w:val="000000" w:themeColor="text1"/>
              </w:rPr>
            </w:pPr>
            <w:r>
              <w:rPr>
                <w:rFonts w:hint="eastAsia"/>
                <w:color w:val="000000" w:themeColor="text1"/>
              </w:rPr>
              <w:t>负类类别</w:t>
            </w:r>
          </w:p>
        </w:tc>
      </w:tr>
      <w:tr w:rsidR="00715ACB" w14:paraId="5FACEB7D" w14:textId="77777777">
        <w:tc>
          <w:tcPr>
            <w:tcW w:w="2636" w:type="dxa"/>
          </w:tcPr>
          <w:p w14:paraId="292366B1" w14:textId="77777777" w:rsidR="00715ACB" w:rsidRDefault="00F50A61">
            <w:pPr>
              <w:jc w:val="left"/>
              <w:rPr>
                <w:color w:val="000000" w:themeColor="text1"/>
              </w:rPr>
            </w:pPr>
            <w:r>
              <w:rPr>
                <w:rFonts w:hint="eastAsia"/>
                <w:color w:val="000000" w:themeColor="text1"/>
              </w:rPr>
              <w:t>第</w:t>
            </w:r>
            <w:r>
              <w:rPr>
                <w:rFonts w:hint="eastAsia"/>
                <w:color w:val="000000" w:themeColor="text1"/>
              </w:rPr>
              <w:t>1</w:t>
            </w:r>
            <w:r>
              <w:rPr>
                <w:rFonts w:hint="eastAsia"/>
                <w:color w:val="000000" w:themeColor="text1"/>
              </w:rPr>
              <w:t>个</w:t>
            </w:r>
          </w:p>
        </w:tc>
        <w:tc>
          <w:tcPr>
            <w:tcW w:w="2636" w:type="dxa"/>
          </w:tcPr>
          <w:p w14:paraId="4E275C15" w14:textId="77777777" w:rsidR="00715ACB" w:rsidRDefault="00F50A61">
            <w:pPr>
              <w:jc w:val="left"/>
              <w:rPr>
                <w:color w:val="000000" w:themeColor="text1"/>
              </w:rPr>
            </w:pPr>
            <w:r>
              <w:rPr>
                <w:rFonts w:hint="eastAsia"/>
                <w:color w:val="000000" w:themeColor="text1"/>
              </w:rPr>
              <w:t>1</w:t>
            </w:r>
          </w:p>
        </w:tc>
        <w:tc>
          <w:tcPr>
            <w:tcW w:w="2652" w:type="dxa"/>
          </w:tcPr>
          <w:p w14:paraId="57046BEB" w14:textId="77777777" w:rsidR="00715ACB" w:rsidRDefault="00F50A61">
            <w:pPr>
              <w:jc w:val="left"/>
              <w:rPr>
                <w:color w:val="000000" w:themeColor="text1"/>
              </w:rPr>
            </w:pPr>
            <w:r>
              <w:rPr>
                <w:rFonts w:hint="eastAsia"/>
                <w:color w:val="000000" w:themeColor="text1"/>
              </w:rPr>
              <w:t>2,</w:t>
            </w:r>
            <w:r>
              <w:rPr>
                <w:color w:val="000000" w:themeColor="text1"/>
              </w:rPr>
              <w:t xml:space="preserve"> 3, …, </w:t>
            </w:r>
            <w:r>
              <w:rPr>
                <w:rFonts w:hint="eastAsia"/>
                <w:color w:val="000000" w:themeColor="text1"/>
              </w:rPr>
              <w:t>n</w:t>
            </w:r>
          </w:p>
        </w:tc>
      </w:tr>
      <w:tr w:rsidR="00715ACB" w14:paraId="61552489" w14:textId="77777777">
        <w:tc>
          <w:tcPr>
            <w:tcW w:w="2636" w:type="dxa"/>
          </w:tcPr>
          <w:p w14:paraId="07D30171" w14:textId="77777777" w:rsidR="00715ACB" w:rsidRDefault="00F50A61">
            <w:pPr>
              <w:jc w:val="left"/>
              <w:rPr>
                <w:color w:val="000000" w:themeColor="text1"/>
              </w:rPr>
            </w:pPr>
            <w:r>
              <w:rPr>
                <w:rFonts w:hint="eastAsia"/>
                <w:color w:val="000000" w:themeColor="text1"/>
              </w:rPr>
              <w:t>第</w:t>
            </w:r>
            <w:r>
              <w:rPr>
                <w:rFonts w:hint="eastAsia"/>
                <w:color w:val="000000" w:themeColor="text1"/>
              </w:rPr>
              <w:t>2</w:t>
            </w:r>
            <w:r>
              <w:rPr>
                <w:rFonts w:hint="eastAsia"/>
                <w:color w:val="000000" w:themeColor="text1"/>
              </w:rPr>
              <w:t>个</w:t>
            </w:r>
          </w:p>
        </w:tc>
        <w:tc>
          <w:tcPr>
            <w:tcW w:w="2636" w:type="dxa"/>
          </w:tcPr>
          <w:p w14:paraId="44EAF629" w14:textId="77777777" w:rsidR="00715ACB" w:rsidRDefault="00F50A61">
            <w:pPr>
              <w:jc w:val="left"/>
              <w:rPr>
                <w:color w:val="000000" w:themeColor="text1"/>
              </w:rPr>
            </w:pPr>
            <w:r>
              <w:rPr>
                <w:rFonts w:hint="eastAsia"/>
                <w:color w:val="000000" w:themeColor="text1"/>
              </w:rPr>
              <w:t>2</w:t>
            </w:r>
          </w:p>
        </w:tc>
        <w:tc>
          <w:tcPr>
            <w:tcW w:w="2652" w:type="dxa"/>
          </w:tcPr>
          <w:p w14:paraId="04F25FE2" w14:textId="77777777" w:rsidR="00715ACB" w:rsidRDefault="00F50A61">
            <w:pPr>
              <w:jc w:val="left"/>
              <w:rPr>
                <w:color w:val="000000" w:themeColor="text1"/>
              </w:rPr>
            </w:pPr>
            <w:r>
              <w:rPr>
                <w:rFonts w:hint="eastAsia"/>
                <w:color w:val="000000" w:themeColor="text1"/>
              </w:rPr>
              <w:t>1,</w:t>
            </w:r>
            <w:r>
              <w:rPr>
                <w:color w:val="000000" w:themeColor="text1"/>
              </w:rPr>
              <w:t xml:space="preserve"> 3, …, </w:t>
            </w:r>
            <w:r>
              <w:rPr>
                <w:rFonts w:hint="eastAsia"/>
                <w:color w:val="000000" w:themeColor="text1"/>
              </w:rPr>
              <w:t>n</w:t>
            </w:r>
          </w:p>
        </w:tc>
      </w:tr>
      <w:tr w:rsidR="00715ACB" w14:paraId="1264D920" w14:textId="77777777">
        <w:tc>
          <w:tcPr>
            <w:tcW w:w="2636" w:type="dxa"/>
          </w:tcPr>
          <w:p w14:paraId="1A6787E5" w14:textId="77777777" w:rsidR="00715ACB" w:rsidRDefault="00F50A61">
            <w:pPr>
              <w:jc w:val="left"/>
              <w:rPr>
                <w:color w:val="000000" w:themeColor="text1"/>
              </w:rPr>
            </w:pPr>
            <w:r>
              <w:rPr>
                <w:color w:val="000000" w:themeColor="text1"/>
              </w:rPr>
              <w:t>…</w:t>
            </w:r>
          </w:p>
        </w:tc>
        <w:tc>
          <w:tcPr>
            <w:tcW w:w="2636" w:type="dxa"/>
          </w:tcPr>
          <w:p w14:paraId="10D513CB" w14:textId="77777777" w:rsidR="00715ACB" w:rsidRDefault="00F50A61">
            <w:pPr>
              <w:jc w:val="left"/>
              <w:rPr>
                <w:color w:val="000000" w:themeColor="text1"/>
              </w:rPr>
            </w:pPr>
            <w:r>
              <w:rPr>
                <w:color w:val="000000" w:themeColor="text1"/>
              </w:rPr>
              <w:t>…</w:t>
            </w:r>
          </w:p>
        </w:tc>
        <w:tc>
          <w:tcPr>
            <w:tcW w:w="2652" w:type="dxa"/>
          </w:tcPr>
          <w:p w14:paraId="5964FDAE" w14:textId="77777777" w:rsidR="00715ACB" w:rsidRDefault="00F50A61">
            <w:pPr>
              <w:jc w:val="left"/>
              <w:rPr>
                <w:color w:val="000000" w:themeColor="text1"/>
              </w:rPr>
            </w:pPr>
            <w:r>
              <w:rPr>
                <w:color w:val="000000" w:themeColor="text1"/>
              </w:rPr>
              <w:t>…</w:t>
            </w:r>
          </w:p>
        </w:tc>
      </w:tr>
      <w:tr w:rsidR="00715ACB" w14:paraId="46A8C871" w14:textId="77777777">
        <w:tc>
          <w:tcPr>
            <w:tcW w:w="2636" w:type="dxa"/>
          </w:tcPr>
          <w:p w14:paraId="41EA5D18" w14:textId="77777777" w:rsidR="00715ACB" w:rsidRDefault="00F50A61">
            <w:pPr>
              <w:jc w:val="left"/>
              <w:rPr>
                <w:color w:val="000000" w:themeColor="text1"/>
              </w:rPr>
            </w:pPr>
            <w:r>
              <w:rPr>
                <w:rFonts w:hint="eastAsia"/>
                <w:color w:val="000000" w:themeColor="text1"/>
              </w:rPr>
              <w:t>第</w:t>
            </w:r>
            <w:r>
              <w:rPr>
                <w:rFonts w:hint="eastAsia"/>
                <w:color w:val="000000" w:themeColor="text1"/>
              </w:rPr>
              <w:t>n</w:t>
            </w:r>
            <w:r>
              <w:rPr>
                <w:rFonts w:hint="eastAsia"/>
                <w:color w:val="000000" w:themeColor="text1"/>
              </w:rPr>
              <w:t>个</w:t>
            </w:r>
          </w:p>
        </w:tc>
        <w:tc>
          <w:tcPr>
            <w:tcW w:w="2636" w:type="dxa"/>
          </w:tcPr>
          <w:p w14:paraId="57022B99" w14:textId="77777777" w:rsidR="00715ACB" w:rsidRDefault="00F50A61">
            <w:pPr>
              <w:jc w:val="left"/>
              <w:rPr>
                <w:color w:val="000000" w:themeColor="text1"/>
              </w:rPr>
            </w:pPr>
            <w:r>
              <w:rPr>
                <w:color w:val="000000" w:themeColor="text1"/>
              </w:rPr>
              <w:t>N</w:t>
            </w:r>
          </w:p>
        </w:tc>
        <w:tc>
          <w:tcPr>
            <w:tcW w:w="2652" w:type="dxa"/>
          </w:tcPr>
          <w:p w14:paraId="094F6A2C" w14:textId="77777777" w:rsidR="00715ACB" w:rsidRDefault="00F50A61">
            <w:pPr>
              <w:jc w:val="left"/>
              <w:rPr>
                <w:color w:val="000000" w:themeColor="text1"/>
              </w:rPr>
            </w:pPr>
            <w:r>
              <w:rPr>
                <w:rFonts w:hint="eastAsia"/>
                <w:color w:val="000000" w:themeColor="text1"/>
              </w:rPr>
              <w:t>1,</w:t>
            </w:r>
            <w:r>
              <w:rPr>
                <w:color w:val="000000" w:themeColor="text1"/>
              </w:rPr>
              <w:t xml:space="preserve"> </w:t>
            </w:r>
            <w:r>
              <w:rPr>
                <w:rFonts w:hint="eastAsia"/>
                <w:color w:val="000000" w:themeColor="text1"/>
              </w:rPr>
              <w:t>2</w:t>
            </w:r>
            <w:r>
              <w:rPr>
                <w:color w:val="000000" w:themeColor="text1"/>
              </w:rPr>
              <w:t xml:space="preserve">, …, </w:t>
            </w:r>
            <w:r>
              <w:rPr>
                <w:rFonts w:hint="eastAsia"/>
                <w:color w:val="000000" w:themeColor="text1"/>
              </w:rPr>
              <w:t>n-1</w:t>
            </w:r>
          </w:p>
        </w:tc>
      </w:tr>
    </w:tbl>
    <w:p w14:paraId="541E6234" w14:textId="6D4AC2DF"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每个二分类都有对应的混淆矩阵，一共有</w:t>
      </w:r>
      <w:r>
        <w:rPr>
          <w:rFonts w:ascii="Arial" w:hAnsi="Arial" w:cs="Arial" w:hint="eastAsia"/>
          <w:color w:val="000000" w:themeColor="text1"/>
          <w:sz w:val="24"/>
        </w:rPr>
        <w:t>n</w:t>
      </w:r>
      <w:r>
        <w:rPr>
          <w:rFonts w:ascii="Arial" w:hAnsi="Arial" w:cs="Arial" w:hint="eastAsia"/>
          <w:color w:val="000000" w:themeColor="text1"/>
          <w:sz w:val="24"/>
        </w:rPr>
        <w:t>个混淆矩阵。假设对于每个混淆矩阵计算出的准确率与召回率分别为（</w:t>
      </w:r>
      <w:r>
        <w:rPr>
          <w:rFonts w:ascii="Arial" w:hAnsi="Arial" w:cs="Arial" w:hint="eastAsia"/>
          <w:color w:val="000000" w:themeColor="text1"/>
          <w:sz w:val="24"/>
        </w:rPr>
        <w:t>p</w:t>
      </w:r>
      <w:r>
        <w:rPr>
          <w:rFonts w:ascii="Arial" w:hAnsi="Arial" w:cs="Arial"/>
          <w:color w:val="000000" w:themeColor="text1"/>
          <w:sz w:val="24"/>
        </w:rPr>
        <w:t>1, r1</w:t>
      </w:r>
      <w:r>
        <w:rPr>
          <w:rFonts w:ascii="Arial" w:hAnsi="Arial" w:cs="Arial" w:hint="eastAsia"/>
          <w:color w:val="000000" w:themeColor="text1"/>
          <w:sz w:val="24"/>
        </w:rPr>
        <w:t>）（</w:t>
      </w:r>
      <w:r>
        <w:rPr>
          <w:rFonts w:ascii="Arial" w:hAnsi="Arial" w:cs="Arial" w:hint="eastAsia"/>
          <w:color w:val="000000" w:themeColor="text1"/>
          <w:sz w:val="24"/>
        </w:rPr>
        <w:t>p</w:t>
      </w:r>
      <w:r>
        <w:rPr>
          <w:rFonts w:ascii="Arial" w:hAnsi="Arial" w:cs="Arial"/>
          <w:color w:val="000000" w:themeColor="text1"/>
          <w:sz w:val="24"/>
        </w:rPr>
        <w:t>2, r2</w:t>
      </w:r>
      <w:r>
        <w:rPr>
          <w:rFonts w:ascii="Arial" w:hAnsi="Arial" w:cs="Arial" w:hint="eastAsia"/>
          <w:color w:val="000000" w:themeColor="text1"/>
          <w:sz w:val="24"/>
        </w:rPr>
        <w:t>）</w:t>
      </w:r>
      <w:r>
        <w:rPr>
          <w:rFonts w:ascii="Arial" w:hAnsi="Arial" w:cs="Arial" w:hint="eastAsia"/>
          <w:color w:val="000000" w:themeColor="text1"/>
          <w:sz w:val="24"/>
        </w:rPr>
        <w:t>,</w:t>
      </w:r>
      <w:r>
        <w:rPr>
          <w:rFonts w:ascii="Arial" w:hAnsi="Arial" w:cs="Arial"/>
          <w:color w:val="000000" w:themeColor="text1"/>
          <w:sz w:val="24"/>
        </w:rPr>
        <w:t>…,</w:t>
      </w:r>
      <w:r>
        <w:rPr>
          <w:rFonts w:ascii="Arial" w:hAnsi="Arial" w:cs="Arial" w:hint="eastAsia"/>
          <w:color w:val="000000" w:themeColor="text1"/>
          <w:sz w:val="24"/>
        </w:rPr>
        <w:t>（</w:t>
      </w:r>
      <w:r>
        <w:rPr>
          <w:rFonts w:ascii="Arial" w:hAnsi="Arial" w:cs="Arial" w:hint="eastAsia"/>
          <w:color w:val="000000" w:themeColor="text1"/>
          <w:sz w:val="24"/>
        </w:rPr>
        <w:t>p</w:t>
      </w:r>
      <w:r>
        <w:rPr>
          <w:rFonts w:ascii="Arial" w:hAnsi="Arial" w:cs="Arial"/>
          <w:color w:val="000000" w:themeColor="text1"/>
          <w:sz w:val="24"/>
        </w:rPr>
        <w:t xml:space="preserve">x, </w:t>
      </w:r>
      <w:proofErr w:type="spellStart"/>
      <w:r>
        <w:rPr>
          <w:rFonts w:ascii="Arial" w:hAnsi="Arial" w:cs="Arial"/>
          <w:color w:val="000000" w:themeColor="text1"/>
          <w:sz w:val="24"/>
        </w:rPr>
        <w:t>rx</w:t>
      </w:r>
      <w:proofErr w:type="spellEnd"/>
      <w:r>
        <w:rPr>
          <w:rFonts w:ascii="Arial" w:hAnsi="Arial" w:cs="Arial" w:hint="eastAsia"/>
          <w:color w:val="000000" w:themeColor="text1"/>
          <w:sz w:val="24"/>
        </w:rPr>
        <w:t>），其中</w:t>
      </w:r>
      <m:oMath>
        <m:r>
          <m:rPr>
            <m:sty m:val="p"/>
          </m:rPr>
          <w:rPr>
            <w:rFonts w:ascii="Cambria Math" w:hAnsi="Cambria Math" w:cs="Arial"/>
            <w:color w:val="000000" w:themeColor="text1"/>
            <w:sz w:val="24"/>
          </w:rPr>
          <m:t>1≤</m:t>
        </m:r>
        <m:r>
          <w:rPr>
            <w:rFonts w:ascii="Cambria Math" w:hAnsi="Cambria Math" w:cs="Arial"/>
            <w:color w:val="000000" w:themeColor="text1"/>
            <w:sz w:val="24"/>
          </w:rPr>
          <m:t>x</m:t>
        </m:r>
        <m:r>
          <m:rPr>
            <m:sty m:val="p"/>
          </m:rPr>
          <w:rPr>
            <w:rFonts w:ascii="Cambria Math" w:hAnsi="Cambria Math" w:cs="Arial"/>
            <w:color w:val="000000" w:themeColor="text1"/>
            <w:sz w:val="24"/>
          </w:rPr>
          <m:t>≤</m:t>
        </m:r>
        <m:r>
          <m:rPr>
            <m:sty m:val="p"/>
          </m:rPr>
          <w:rPr>
            <w:rFonts w:ascii="Cambria Math" w:hAnsi="Cambria Math" w:cs="Arial" w:hint="eastAsia"/>
            <w:color w:val="000000" w:themeColor="text1"/>
            <w:sz w:val="24"/>
          </w:rPr>
          <m:t>n</m:t>
        </m:r>
      </m:oMath>
      <w:r>
        <w:rPr>
          <w:rFonts w:ascii="Arial" w:hAnsi="Arial" w:cs="Arial" w:hint="eastAsia"/>
          <w:color w:val="000000" w:themeColor="text1"/>
          <w:sz w:val="24"/>
        </w:rPr>
        <w:t>，那么</w:t>
      </w:r>
      <w:r w:rsidR="005D3697">
        <w:rPr>
          <w:rFonts w:ascii="Arial" w:hAnsi="Arial" w:cs="Arial" w:hint="eastAsia"/>
          <w:color w:val="000000" w:themeColor="text1"/>
          <w:sz w:val="24"/>
        </w:rPr>
        <w:t>宏查全率、宏查准率与</w:t>
      </w:r>
      <w:r>
        <w:rPr>
          <w:rFonts w:ascii="Arial" w:hAnsi="Arial" w:cs="Arial" w:hint="eastAsia"/>
          <w:color w:val="000000" w:themeColor="text1"/>
          <w:sz w:val="24"/>
        </w:rPr>
        <w:t>宏</w:t>
      </w:r>
      <w:r w:rsidR="005D3697">
        <w:rPr>
          <w:rFonts w:ascii="Arial" w:hAnsi="Arial" w:cs="Arial" w:hint="eastAsia"/>
          <w:color w:val="000000" w:themeColor="text1"/>
          <w:sz w:val="24"/>
        </w:rPr>
        <w:t>F</w:t>
      </w:r>
      <w:r w:rsidR="005D3697">
        <w:rPr>
          <w:rFonts w:ascii="Arial" w:hAnsi="Arial" w:cs="Arial" w:hint="eastAsia"/>
          <w:color w:val="000000" w:themeColor="text1"/>
          <w:sz w:val="24"/>
        </w:rPr>
        <w:t>值如</w:t>
      </w:r>
      <w:r w:rsidR="0048755D">
        <w:rPr>
          <w:rFonts w:ascii="Arial" w:hAnsi="Arial" w:cs="Arial"/>
          <w:color w:val="000000" w:themeColor="text1"/>
          <w:sz w:val="24"/>
        </w:rPr>
        <w:fldChar w:fldCharType="begin"/>
      </w:r>
      <w:r w:rsidR="0048755D">
        <w:rPr>
          <w:rFonts w:ascii="Arial" w:hAnsi="Arial" w:cs="Arial"/>
          <w:color w:val="000000" w:themeColor="text1"/>
          <w:sz w:val="24"/>
        </w:rPr>
        <w:instrText xml:space="preserve"> </w:instrText>
      </w:r>
      <w:r w:rsidR="0048755D">
        <w:rPr>
          <w:rFonts w:ascii="Arial" w:hAnsi="Arial" w:cs="Arial" w:hint="eastAsia"/>
          <w:color w:val="000000" w:themeColor="text1"/>
          <w:sz w:val="24"/>
        </w:rPr>
        <w:instrText>REF _Ref3460549 \h</w:instrText>
      </w:r>
      <w:r w:rsidR="0048755D">
        <w:rPr>
          <w:rFonts w:ascii="Arial" w:hAnsi="Arial" w:cs="Arial"/>
          <w:color w:val="000000" w:themeColor="text1"/>
          <w:sz w:val="24"/>
        </w:rPr>
        <w:instrText xml:space="preserve"> </w:instrText>
      </w:r>
      <w:r w:rsidR="0048755D">
        <w:rPr>
          <w:rFonts w:ascii="Arial" w:hAnsi="Arial" w:cs="Arial"/>
          <w:color w:val="000000" w:themeColor="text1"/>
          <w:sz w:val="24"/>
        </w:rPr>
      </w:r>
      <w:r w:rsidR="0048755D">
        <w:rPr>
          <w:rFonts w:ascii="Arial" w:hAnsi="Arial" w:cs="Arial"/>
          <w:color w:val="000000" w:themeColor="text1"/>
          <w:sz w:val="24"/>
        </w:rPr>
        <w:fldChar w:fldCharType="separate"/>
      </w:r>
      <w:r w:rsidR="0048755D" w:rsidRPr="005D3697">
        <w:rPr>
          <w:rFonts w:ascii="Arial" w:hAnsi="Arial" w:cs="Arial" w:hint="eastAsia"/>
          <w:color w:val="000000" w:themeColor="text1"/>
          <w:sz w:val="24"/>
        </w:rPr>
        <w:t>公式（</w:t>
      </w:r>
      <w:r w:rsidR="0048755D" w:rsidRPr="005D3697">
        <w:rPr>
          <w:rFonts w:ascii="Arial" w:hAnsi="Arial" w:cs="Arial" w:hint="eastAsia"/>
          <w:color w:val="000000" w:themeColor="text1"/>
          <w:sz w:val="24"/>
        </w:rPr>
        <w:t xml:space="preserve">4. </w:t>
      </w:r>
      <w:r w:rsidR="0048755D">
        <w:rPr>
          <w:rFonts w:ascii="Arial" w:hAnsi="Arial" w:cs="Arial"/>
          <w:color w:val="000000" w:themeColor="text1"/>
          <w:sz w:val="24"/>
        </w:rPr>
        <w:t>4</w:t>
      </w:r>
      <w:r w:rsidR="0048755D" w:rsidRPr="005D3697">
        <w:rPr>
          <w:rFonts w:ascii="Arial" w:hAnsi="Arial" w:cs="Arial" w:hint="eastAsia"/>
          <w:color w:val="000000" w:themeColor="text1"/>
          <w:sz w:val="24"/>
        </w:rPr>
        <w:t>）</w:t>
      </w:r>
      <w:r w:rsidR="0048755D">
        <w:rPr>
          <w:rFonts w:ascii="Arial" w:hAnsi="Arial" w:cs="Arial"/>
          <w:color w:val="000000" w:themeColor="text1"/>
          <w:sz w:val="24"/>
        </w:rPr>
        <w:fldChar w:fldCharType="end"/>
      </w:r>
      <w:r w:rsidR="0048755D">
        <w:rPr>
          <w:rFonts w:ascii="Arial" w:hAnsi="Arial" w:cs="Arial" w:hint="eastAsia"/>
          <w:color w:val="000000" w:themeColor="text1"/>
          <w:sz w:val="24"/>
        </w:rPr>
        <w:t>所示</w:t>
      </w:r>
      <w:r>
        <w:rPr>
          <w:rFonts w:ascii="Arial" w:hAnsi="Arial" w:cs="Arial" w:hint="eastAsia"/>
          <w:color w:val="000000" w:themeColor="text1"/>
          <w:sz w:val="24"/>
        </w:rPr>
        <w:t>：</w:t>
      </w:r>
    </w:p>
    <w:p w14:paraId="030A6A4A" w14:textId="0DC0DFD9" w:rsidR="005D3697"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m:t>macroP=</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1</m:t>
              </m:r>
            </m:num>
            <m:den>
              <m:r>
                <w:rPr>
                  <w:rFonts w:ascii="Cambria Math" w:hAnsi="Cambria Math" w:cs="Arial" w:hint="eastAsia"/>
                  <w:color w:val="000000" w:themeColor="text1"/>
                  <w:sz w:val="24"/>
                </w:rPr>
                <m:t>n</m:t>
              </m:r>
            </m:den>
          </m:f>
          <m:nary>
            <m:naryPr>
              <m:chr m:val="∑"/>
              <m:limLoc m:val="undOvr"/>
              <m:ctrlPr>
                <w:rPr>
                  <w:rFonts w:ascii="Cambria Math" w:hAnsi="Cambria Math" w:cs="Arial"/>
                  <w:color w:val="000000" w:themeColor="text1"/>
                  <w:sz w:val="24"/>
                </w:rPr>
              </m:ctrlPr>
            </m:naryPr>
            <m:sub>
              <m:r>
                <w:rPr>
                  <w:rFonts w:ascii="Cambria Math" w:hAnsi="Cambria Math" w:cs="Arial"/>
                  <w:color w:val="000000" w:themeColor="text1"/>
                  <w:sz w:val="24"/>
                </w:rPr>
                <m:t>x</m:t>
              </m:r>
              <m:r>
                <m:rPr>
                  <m:sty m:val="p"/>
                </m:rPr>
                <w:rPr>
                  <w:rFonts w:ascii="Cambria Math" w:hAnsi="Cambria Math" w:cs="Arial"/>
                  <w:color w:val="000000" w:themeColor="text1"/>
                  <w:sz w:val="24"/>
                </w:rPr>
                <m:t>=1</m:t>
              </m:r>
            </m:sub>
            <m:sup>
              <m:r>
                <w:rPr>
                  <w:rFonts w:ascii="Cambria Math" w:hAnsi="Cambria Math" w:cs="Arial" w:hint="eastAsia"/>
                  <w:color w:val="000000" w:themeColor="text1"/>
                  <w:sz w:val="24"/>
                </w:rPr>
                <m:t>n</m:t>
              </m:r>
            </m:sup>
            <m:e>
              <m:sSub>
                <m:sSubPr>
                  <m:ctrlPr>
                    <w:rPr>
                      <w:rFonts w:ascii="Cambria Math" w:hAnsi="Cambria Math" w:cs="Arial"/>
                      <w:color w:val="000000" w:themeColor="text1"/>
                      <w:sz w:val="24"/>
                    </w:rPr>
                  </m:ctrlPr>
                </m:sSubPr>
                <m:e>
                  <m:r>
                    <w:rPr>
                      <w:rFonts w:ascii="Cambria Math" w:hAnsi="Cambria Math" w:cs="Arial"/>
                      <w:color w:val="000000" w:themeColor="text1"/>
                      <w:sz w:val="24"/>
                    </w:rPr>
                    <m:t>p</m:t>
                  </m:r>
                </m:e>
                <m:sub>
                  <m:r>
                    <w:rPr>
                      <w:rFonts w:ascii="Cambria Math" w:hAnsi="Cambria Math" w:cs="Arial"/>
                      <w:color w:val="000000" w:themeColor="text1"/>
                      <w:sz w:val="24"/>
                    </w:rPr>
                    <m:t>x</m:t>
                  </m:r>
                </m:sub>
              </m:sSub>
            </m:e>
          </m:nary>
        </m:oMath>
      </m:oMathPara>
    </w:p>
    <w:p w14:paraId="6DB29BD3" w14:textId="451A931D"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m:t>macroR=</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1</m:t>
              </m:r>
            </m:num>
            <m:den>
              <m:r>
                <w:rPr>
                  <w:rFonts w:ascii="Cambria Math" w:hAnsi="Cambria Math" w:cs="Arial" w:hint="eastAsia"/>
                  <w:color w:val="000000" w:themeColor="text1"/>
                  <w:sz w:val="24"/>
                </w:rPr>
                <m:t>n</m:t>
              </m:r>
            </m:den>
          </m:f>
          <m:nary>
            <m:naryPr>
              <m:chr m:val="∑"/>
              <m:limLoc m:val="undOvr"/>
              <m:ctrlPr>
                <w:rPr>
                  <w:rFonts w:ascii="Cambria Math" w:hAnsi="Cambria Math" w:cs="Arial"/>
                  <w:color w:val="000000" w:themeColor="text1"/>
                  <w:sz w:val="24"/>
                </w:rPr>
              </m:ctrlPr>
            </m:naryPr>
            <m:sub>
              <m:r>
                <w:rPr>
                  <w:rFonts w:ascii="Cambria Math" w:hAnsi="Cambria Math" w:cs="Arial"/>
                  <w:color w:val="000000" w:themeColor="text1"/>
                  <w:sz w:val="24"/>
                </w:rPr>
                <m:t>x</m:t>
              </m:r>
              <m:r>
                <m:rPr>
                  <m:sty m:val="p"/>
                </m:rPr>
                <w:rPr>
                  <w:rFonts w:ascii="Cambria Math" w:hAnsi="Cambria Math" w:cs="Arial"/>
                  <w:color w:val="000000" w:themeColor="text1"/>
                  <w:sz w:val="24"/>
                </w:rPr>
                <m:t>=1</m:t>
              </m:r>
            </m:sub>
            <m:sup>
              <m:r>
                <w:rPr>
                  <w:rFonts w:ascii="Cambria Math" w:hAnsi="Cambria Math" w:cs="Arial"/>
                  <w:color w:val="000000" w:themeColor="text1"/>
                  <w:sz w:val="24"/>
                </w:rPr>
                <m:t>n</m:t>
              </m:r>
            </m:sup>
            <m:e>
              <m:sSub>
                <m:sSubPr>
                  <m:ctrlPr>
                    <w:rPr>
                      <w:rFonts w:ascii="Cambria Math" w:hAnsi="Cambria Math" w:cs="Arial"/>
                      <w:color w:val="000000" w:themeColor="text1"/>
                      <w:sz w:val="24"/>
                    </w:rPr>
                  </m:ctrlPr>
                </m:sSubPr>
                <m:e>
                  <m:r>
                    <w:rPr>
                      <w:rFonts w:ascii="Cambria Math" w:hAnsi="Cambria Math" w:cs="Arial"/>
                      <w:color w:val="000000" w:themeColor="text1"/>
                      <w:sz w:val="24"/>
                    </w:rPr>
                    <m:t>r</m:t>
                  </m:r>
                </m:e>
                <m:sub>
                  <m:r>
                    <w:rPr>
                      <w:rFonts w:ascii="Cambria Math" w:hAnsi="Cambria Math" w:cs="Arial"/>
                      <w:color w:val="000000" w:themeColor="text1"/>
                      <w:sz w:val="24"/>
                    </w:rPr>
                    <m:t>x</m:t>
                  </m:r>
                </m:sub>
              </m:sSub>
            </m:e>
          </m:nary>
        </m:oMath>
      </m:oMathPara>
    </w:p>
    <w:p w14:paraId="4C56EABC" w14:textId="0B5E2277"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hint="eastAsia"/>
              <w:color w:val="000000" w:themeColor="text1"/>
              <w:sz w:val="24"/>
            </w:rPr>
            <m:t>macro</m:t>
          </m:r>
          <m:r>
            <m:rPr>
              <m:sty m:val="p"/>
            </m:rPr>
            <w:rPr>
              <w:rFonts w:ascii="Cambria Math" w:hAnsi="Cambria Math" w:cs="Arial"/>
              <w:color w:val="000000" w:themeColor="text1"/>
              <w:sz w:val="24"/>
            </w:rPr>
            <m:t>F</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2</m:t>
              </m:r>
              <m:r>
                <m:rPr>
                  <m:sty m:val="p"/>
                </m:rPr>
                <w:rPr>
                  <w:rFonts w:ascii="MS Mincho" w:eastAsia="MS Mincho" w:hAnsi="MS Mincho" w:cs="MS Mincho" w:hint="eastAsia"/>
                  <w:color w:val="000000" w:themeColor="text1"/>
                  <w:sz w:val="24"/>
                </w:rPr>
                <m:t>*</m:t>
              </m:r>
              <m:r>
                <m:rPr>
                  <m:sty m:val="p"/>
                </m:rPr>
                <w:rPr>
                  <w:rFonts w:ascii="Cambria Math" w:hAnsi="Cambria Math" w:cs="Arial"/>
                  <w:color w:val="000000" w:themeColor="text1"/>
                  <w:sz w:val="24"/>
                </w:rPr>
                <m:t>macroP</m:t>
              </m:r>
              <m:r>
                <m:rPr>
                  <m:sty m:val="p"/>
                </m:rPr>
                <w:rPr>
                  <w:rFonts w:ascii="MS Mincho" w:eastAsia="MS Mincho" w:hAnsi="MS Mincho" w:cs="MS Mincho" w:hint="eastAsia"/>
                  <w:color w:val="000000" w:themeColor="text1"/>
                  <w:sz w:val="24"/>
                </w:rPr>
                <m:t>*</m:t>
              </m:r>
              <m:r>
                <m:rPr>
                  <m:sty m:val="p"/>
                </m:rPr>
                <w:rPr>
                  <w:rFonts w:ascii="Cambria Math" w:hAnsi="Cambria Math" w:cs="Arial"/>
                  <w:color w:val="000000" w:themeColor="text1"/>
                  <w:sz w:val="24"/>
                </w:rPr>
                <m:t>macroR</m:t>
              </m:r>
            </m:num>
            <m:den>
              <m:r>
                <m:rPr>
                  <m:sty m:val="p"/>
                </m:rPr>
                <w:rPr>
                  <w:rFonts w:ascii="Cambria Math" w:hAnsi="Cambria Math" w:cs="Arial"/>
                  <w:color w:val="000000" w:themeColor="text1"/>
                  <w:sz w:val="24"/>
                </w:rPr>
                <m:t>macroP</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macroR</m:t>
              </m:r>
            </m:den>
          </m:f>
        </m:oMath>
      </m:oMathPara>
    </w:p>
    <w:p w14:paraId="355CE1A8" w14:textId="06F4B625" w:rsidR="005D3697" w:rsidRPr="00642B9D" w:rsidRDefault="005D3697" w:rsidP="005D3697">
      <w:pPr>
        <w:tabs>
          <w:tab w:val="center" w:pos="4156"/>
          <w:tab w:val="right" w:pos="10110"/>
        </w:tabs>
        <w:spacing w:line="360" w:lineRule="auto"/>
        <w:jc w:val="right"/>
        <w:rPr>
          <w:rFonts w:ascii="Arial" w:hAnsi="Arial" w:cs="Arial"/>
          <w:color w:val="000000" w:themeColor="text1"/>
          <w:sz w:val="24"/>
        </w:rPr>
      </w:pPr>
      <w:bookmarkStart w:id="267" w:name="_Ref3460549"/>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Pr>
          <w:rFonts w:ascii="Arial" w:hAnsi="Arial" w:cs="Arial"/>
          <w:color w:val="000000" w:themeColor="text1"/>
          <w:sz w:val="24"/>
        </w:rPr>
        <w:t>4</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67"/>
    </w:p>
    <w:p w14:paraId="3D780284" w14:textId="50D9DE9A" w:rsidR="00715ACB" w:rsidRDefault="00F50A61" w:rsidP="00642B9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其次，如果将</w:t>
      </w:r>
      <w:r>
        <w:rPr>
          <w:rFonts w:ascii="Arial" w:hAnsi="Arial" w:cs="Arial" w:hint="eastAsia"/>
          <w:color w:val="000000" w:themeColor="text1"/>
          <w:sz w:val="24"/>
        </w:rPr>
        <w:t>n</w:t>
      </w:r>
      <w:r>
        <w:rPr>
          <w:rFonts w:ascii="Arial" w:hAnsi="Arial" w:cs="Arial" w:hint="eastAsia"/>
          <w:color w:val="000000" w:themeColor="text1"/>
          <w:sz w:val="24"/>
        </w:rPr>
        <w:t>个混淆矩阵对应元素求平均值得到</w:t>
      </w:r>
      <m:oMath>
        <m:acc>
          <m:accPr>
            <m:chr m:val="̅"/>
            <m:ctrlPr>
              <w:rPr>
                <w:rFonts w:ascii="Cambria Math" w:hAnsi="Cambria Math" w:cs="Arial"/>
                <w:color w:val="000000" w:themeColor="text1"/>
                <w:sz w:val="24"/>
              </w:rPr>
            </m:ctrlPr>
          </m:accPr>
          <m:e>
            <m:r>
              <w:rPr>
                <w:rFonts w:ascii="Cambria Math" w:hAnsi="Cambria Math" w:cs="Arial"/>
                <w:color w:val="000000" w:themeColor="text1"/>
                <w:sz w:val="24"/>
              </w:rPr>
              <m:t>TP</m:t>
            </m:r>
          </m:e>
        </m:acc>
        <m:r>
          <m:rPr>
            <m:sty m:val="p"/>
          </m:rPr>
          <w:rPr>
            <w:rFonts w:ascii="Cambria Math" w:hAnsi="Cambria Math" w:cs="Arial"/>
            <w:color w:val="000000" w:themeColor="text1"/>
            <w:sz w:val="24"/>
          </w:rPr>
          <m:t xml:space="preserve">,  </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FP</m:t>
            </m:r>
          </m:e>
        </m:acc>
        <m:r>
          <m:rPr>
            <m:sty m:val="p"/>
          </m:rPr>
          <w:rPr>
            <w:rFonts w:ascii="Cambria Math" w:hAnsi="Cambria Math" w:cs="Arial"/>
            <w:color w:val="000000" w:themeColor="text1"/>
            <w:sz w:val="24"/>
          </w:rPr>
          <m:t xml:space="preserve">,  </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FN</m:t>
            </m:r>
          </m:e>
        </m:acc>
        <m:r>
          <m:rPr>
            <m:sty m:val="p"/>
          </m:rPr>
          <w:rPr>
            <w:rFonts w:ascii="Cambria Math" w:hAnsi="Cambria Math" w:cs="Arial"/>
            <w:color w:val="000000" w:themeColor="text1"/>
            <w:sz w:val="24"/>
          </w:rPr>
          <m:t xml:space="preserve">,  </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TN</m:t>
            </m:r>
          </m:e>
        </m:acc>
      </m:oMath>
      <w:r>
        <w:rPr>
          <w:rFonts w:ascii="Arial" w:hAnsi="Arial" w:cs="Arial" w:hint="eastAsia"/>
          <w:color w:val="000000" w:themeColor="text1"/>
          <w:sz w:val="24"/>
        </w:rPr>
        <w:t>，那么微查全率</w:t>
      </w:r>
      <w:r w:rsidR="005D3697">
        <w:rPr>
          <w:rFonts w:ascii="Arial" w:hAnsi="Arial" w:cs="Arial" w:hint="eastAsia"/>
          <w:color w:val="000000" w:themeColor="text1"/>
          <w:sz w:val="24"/>
        </w:rPr>
        <w:t>、</w:t>
      </w:r>
      <w:r>
        <w:rPr>
          <w:rFonts w:ascii="Arial" w:hAnsi="Arial" w:cs="Arial" w:hint="eastAsia"/>
          <w:color w:val="000000" w:themeColor="text1"/>
          <w:sz w:val="24"/>
        </w:rPr>
        <w:t>微查准率</w:t>
      </w:r>
      <w:r w:rsidR="005D3697">
        <w:rPr>
          <w:rFonts w:ascii="Arial" w:hAnsi="Arial" w:cs="Arial" w:hint="eastAsia"/>
          <w:color w:val="000000" w:themeColor="text1"/>
          <w:sz w:val="24"/>
        </w:rPr>
        <w:t>与微</w:t>
      </w:r>
      <w:r w:rsidR="005D3697">
        <w:rPr>
          <w:rFonts w:ascii="Arial" w:hAnsi="Arial" w:cs="Arial" w:hint="eastAsia"/>
          <w:color w:val="000000" w:themeColor="text1"/>
          <w:sz w:val="24"/>
        </w:rPr>
        <w:t>F</w:t>
      </w:r>
      <w:r w:rsidR="005D3697">
        <w:rPr>
          <w:rFonts w:ascii="Arial" w:hAnsi="Arial" w:cs="Arial" w:hint="eastAsia"/>
          <w:color w:val="000000" w:themeColor="text1"/>
          <w:sz w:val="24"/>
        </w:rPr>
        <w:t>值如</w:t>
      </w:r>
      <w:r w:rsidR="0048755D">
        <w:rPr>
          <w:rFonts w:ascii="Arial" w:hAnsi="Arial" w:cs="Arial"/>
          <w:color w:val="000000" w:themeColor="text1"/>
          <w:sz w:val="24"/>
        </w:rPr>
        <w:fldChar w:fldCharType="begin"/>
      </w:r>
      <w:r w:rsidR="0048755D">
        <w:rPr>
          <w:rFonts w:ascii="Arial" w:hAnsi="Arial" w:cs="Arial"/>
          <w:color w:val="000000" w:themeColor="text1"/>
          <w:sz w:val="24"/>
        </w:rPr>
        <w:instrText xml:space="preserve"> </w:instrText>
      </w:r>
      <w:r w:rsidR="0048755D">
        <w:rPr>
          <w:rFonts w:ascii="Arial" w:hAnsi="Arial" w:cs="Arial" w:hint="eastAsia"/>
          <w:color w:val="000000" w:themeColor="text1"/>
          <w:sz w:val="24"/>
        </w:rPr>
        <w:instrText>REF _Ref3460555 \h</w:instrText>
      </w:r>
      <w:r w:rsidR="0048755D">
        <w:rPr>
          <w:rFonts w:ascii="Arial" w:hAnsi="Arial" w:cs="Arial"/>
          <w:color w:val="000000" w:themeColor="text1"/>
          <w:sz w:val="24"/>
        </w:rPr>
        <w:instrText xml:space="preserve"> </w:instrText>
      </w:r>
      <w:r w:rsidR="0048755D">
        <w:rPr>
          <w:rFonts w:ascii="Arial" w:hAnsi="Arial" w:cs="Arial"/>
          <w:color w:val="000000" w:themeColor="text1"/>
          <w:sz w:val="24"/>
        </w:rPr>
      </w:r>
      <w:r w:rsidR="0048755D">
        <w:rPr>
          <w:rFonts w:ascii="Arial" w:hAnsi="Arial" w:cs="Arial"/>
          <w:color w:val="000000" w:themeColor="text1"/>
          <w:sz w:val="24"/>
        </w:rPr>
        <w:fldChar w:fldCharType="separate"/>
      </w:r>
      <w:r w:rsidR="0048755D" w:rsidRPr="005D3697">
        <w:rPr>
          <w:rFonts w:ascii="Arial" w:hAnsi="Arial" w:cs="Arial" w:hint="eastAsia"/>
          <w:color w:val="000000" w:themeColor="text1"/>
          <w:sz w:val="24"/>
        </w:rPr>
        <w:t>公式（</w:t>
      </w:r>
      <w:r w:rsidR="0048755D" w:rsidRPr="005D3697">
        <w:rPr>
          <w:rFonts w:ascii="Arial" w:hAnsi="Arial" w:cs="Arial" w:hint="eastAsia"/>
          <w:color w:val="000000" w:themeColor="text1"/>
          <w:sz w:val="24"/>
        </w:rPr>
        <w:t xml:space="preserve">4. </w:t>
      </w:r>
      <w:r w:rsidR="0048755D" w:rsidRPr="005D3697">
        <w:rPr>
          <w:rFonts w:ascii="Arial" w:hAnsi="Arial" w:cs="Arial"/>
          <w:color w:val="000000" w:themeColor="text1"/>
          <w:sz w:val="24"/>
        </w:rPr>
        <w:t>5</w:t>
      </w:r>
      <w:r w:rsidR="0048755D" w:rsidRPr="005D3697">
        <w:rPr>
          <w:rFonts w:ascii="Arial" w:hAnsi="Arial" w:cs="Arial" w:hint="eastAsia"/>
          <w:color w:val="000000" w:themeColor="text1"/>
          <w:sz w:val="24"/>
        </w:rPr>
        <w:t>）</w:t>
      </w:r>
      <w:r w:rsidR="0048755D">
        <w:rPr>
          <w:rFonts w:ascii="Arial" w:hAnsi="Arial" w:cs="Arial"/>
          <w:color w:val="000000" w:themeColor="text1"/>
          <w:sz w:val="24"/>
        </w:rPr>
        <w:fldChar w:fldCharType="end"/>
      </w:r>
      <w:r w:rsidR="005D3697">
        <w:rPr>
          <w:rFonts w:ascii="Arial" w:hAnsi="Arial" w:cs="Arial" w:hint="eastAsia"/>
          <w:color w:val="000000" w:themeColor="text1"/>
          <w:sz w:val="24"/>
        </w:rPr>
        <w:t>所示</w:t>
      </w:r>
      <w:r>
        <w:rPr>
          <w:rFonts w:ascii="Arial" w:hAnsi="Arial" w:cs="Arial" w:hint="eastAsia"/>
          <w:color w:val="000000" w:themeColor="text1"/>
          <w:sz w:val="24"/>
        </w:rPr>
        <w:t>：</w:t>
      </w:r>
    </w:p>
    <w:p w14:paraId="3201A8C9" w14:textId="465F6725" w:rsidR="005D3697"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hint="eastAsia"/>
              <w:color w:val="000000" w:themeColor="text1"/>
              <w:sz w:val="24"/>
            </w:rPr>
            <m:t>micro</m:t>
          </m:r>
          <m:r>
            <m:rPr>
              <m:sty m:val="p"/>
            </m:rPr>
            <w:rPr>
              <w:rFonts w:ascii="Cambria Math" w:hAnsi="Cambria Math" w:cs="Arial"/>
              <w:color w:val="000000" w:themeColor="text1"/>
              <w:sz w:val="24"/>
            </w:rPr>
            <m:t>P</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acc>
                <m:accPr>
                  <m:chr m:val="̅"/>
                  <m:ctrlPr>
                    <w:rPr>
                      <w:rFonts w:ascii="Cambria Math" w:hAnsi="Cambria Math" w:cs="Arial"/>
                      <w:color w:val="000000" w:themeColor="text1"/>
                      <w:sz w:val="24"/>
                    </w:rPr>
                  </m:ctrlPr>
                </m:accPr>
                <m:e>
                  <m:r>
                    <w:rPr>
                      <w:rFonts w:ascii="Cambria Math" w:hAnsi="Cambria Math" w:cs="Arial"/>
                      <w:color w:val="000000" w:themeColor="text1"/>
                      <w:sz w:val="24"/>
                    </w:rPr>
                    <m:t>TP</m:t>
                  </m:r>
                </m:e>
              </m:acc>
            </m:num>
            <m:den>
              <m:acc>
                <m:accPr>
                  <m:chr m:val="̅"/>
                  <m:ctrlPr>
                    <w:rPr>
                      <w:rFonts w:ascii="Cambria Math" w:hAnsi="Cambria Math" w:cs="Arial"/>
                      <w:color w:val="000000" w:themeColor="text1"/>
                      <w:sz w:val="24"/>
                    </w:rPr>
                  </m:ctrlPr>
                </m:accPr>
                <m:e>
                  <m:r>
                    <w:rPr>
                      <w:rFonts w:ascii="Cambria Math" w:hAnsi="Cambria Math" w:cs="Arial"/>
                      <w:color w:val="000000" w:themeColor="text1"/>
                      <w:sz w:val="24"/>
                    </w:rPr>
                    <m:t>TP</m:t>
                  </m:r>
                </m:e>
              </m:acc>
              <m:r>
                <m:rPr>
                  <m:sty m:val="p"/>
                </m:rPr>
                <w:rPr>
                  <w:rFonts w:ascii="Cambria Math" w:hAnsi="Cambria Math" w:cs="Arial"/>
                  <w:color w:val="000000" w:themeColor="text1"/>
                  <w:sz w:val="24"/>
                </w:rPr>
                <m:t>+</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FP</m:t>
                  </m:r>
                </m:e>
              </m:acc>
            </m:den>
          </m:f>
        </m:oMath>
      </m:oMathPara>
    </w:p>
    <w:p w14:paraId="32FC6A47" w14:textId="5504C6B0" w:rsidR="005D3697"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hint="eastAsia"/>
              <w:color w:val="000000" w:themeColor="text1"/>
              <w:sz w:val="24"/>
            </w:rPr>
            <m:t>micro</m:t>
          </m:r>
          <m:r>
            <m:rPr>
              <m:sty m:val="p"/>
            </m:rPr>
            <w:rPr>
              <w:rFonts w:ascii="Cambria Math" w:hAnsi="Cambria Math" w:cs="Arial"/>
              <w:color w:val="000000" w:themeColor="text1"/>
              <w:sz w:val="24"/>
            </w:rPr>
            <m:t>R</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acc>
                <m:accPr>
                  <m:chr m:val="̅"/>
                  <m:ctrlPr>
                    <w:rPr>
                      <w:rFonts w:ascii="Cambria Math" w:hAnsi="Cambria Math" w:cs="Arial"/>
                      <w:color w:val="000000" w:themeColor="text1"/>
                      <w:sz w:val="24"/>
                    </w:rPr>
                  </m:ctrlPr>
                </m:accPr>
                <m:e>
                  <m:r>
                    <w:rPr>
                      <w:rFonts w:ascii="Cambria Math" w:hAnsi="Cambria Math" w:cs="Arial"/>
                      <w:color w:val="000000" w:themeColor="text1"/>
                      <w:sz w:val="24"/>
                    </w:rPr>
                    <m:t>TP</m:t>
                  </m:r>
                </m:e>
              </m:acc>
            </m:num>
            <m:den>
              <m:acc>
                <m:accPr>
                  <m:chr m:val="̅"/>
                  <m:ctrlPr>
                    <w:rPr>
                      <w:rFonts w:ascii="Cambria Math" w:hAnsi="Cambria Math" w:cs="Arial"/>
                      <w:color w:val="000000" w:themeColor="text1"/>
                      <w:sz w:val="24"/>
                    </w:rPr>
                  </m:ctrlPr>
                </m:accPr>
                <m:e>
                  <m:r>
                    <w:rPr>
                      <w:rFonts w:ascii="Cambria Math" w:hAnsi="Cambria Math" w:cs="Arial"/>
                      <w:color w:val="000000" w:themeColor="text1"/>
                      <w:sz w:val="24"/>
                    </w:rPr>
                    <m:t>TP</m:t>
                  </m:r>
                </m:e>
              </m:acc>
              <m:r>
                <m:rPr>
                  <m:sty m:val="p"/>
                </m:rPr>
                <w:rPr>
                  <w:rFonts w:ascii="Cambria Math" w:hAnsi="Cambria Math" w:cs="Arial"/>
                  <w:color w:val="000000" w:themeColor="text1"/>
                  <w:sz w:val="24"/>
                </w:rPr>
                <m:t>+</m:t>
              </m:r>
              <m:acc>
                <m:accPr>
                  <m:chr m:val="̅"/>
                  <m:ctrlPr>
                    <w:rPr>
                      <w:rFonts w:ascii="Cambria Math" w:hAnsi="Cambria Math" w:cs="Arial"/>
                      <w:color w:val="000000" w:themeColor="text1"/>
                      <w:sz w:val="24"/>
                    </w:rPr>
                  </m:ctrlPr>
                </m:accPr>
                <m:e>
                  <m:r>
                    <w:rPr>
                      <w:rFonts w:ascii="Cambria Math" w:hAnsi="Cambria Math" w:cs="Arial"/>
                      <w:color w:val="000000" w:themeColor="text1"/>
                      <w:sz w:val="24"/>
                    </w:rPr>
                    <m:t>FN</m:t>
                  </m:r>
                </m:e>
              </m:acc>
            </m:den>
          </m:f>
        </m:oMath>
      </m:oMathPara>
    </w:p>
    <w:p w14:paraId="599FD274" w14:textId="5353F1E9"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hint="eastAsia"/>
              <w:color w:val="000000" w:themeColor="text1"/>
              <w:sz w:val="24"/>
            </w:rPr>
            <w:lastRenderedPageBreak/>
            <m:t>micro</m:t>
          </m:r>
          <m:r>
            <m:rPr>
              <m:sty m:val="p"/>
            </m:rPr>
            <w:rPr>
              <w:rFonts w:ascii="Cambria Math" w:hAnsi="Cambria Math" w:cs="Arial"/>
              <w:color w:val="000000" w:themeColor="text1"/>
              <w:sz w:val="24"/>
            </w:rPr>
            <m:t>F</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2</m:t>
              </m:r>
              <m:r>
                <m:rPr>
                  <m:sty m:val="p"/>
                </m:rPr>
                <w:rPr>
                  <w:rFonts w:ascii="MS Mincho" w:eastAsia="MS Mincho" w:hAnsi="MS Mincho" w:cs="MS Mincho" w:hint="eastAsia"/>
                  <w:color w:val="000000" w:themeColor="text1"/>
                  <w:sz w:val="24"/>
                </w:rPr>
                <m:t>*</m:t>
              </m:r>
              <m:r>
                <m:rPr>
                  <m:sty m:val="p"/>
                </m:rPr>
                <w:rPr>
                  <w:rFonts w:ascii="Cambria Math" w:hAnsi="Cambria Math" w:cs="Arial"/>
                  <w:color w:val="000000" w:themeColor="text1"/>
                  <w:sz w:val="24"/>
                </w:rPr>
                <m:t>m</m:t>
              </m:r>
              <m:r>
                <m:rPr>
                  <m:sty m:val="p"/>
                </m:rPr>
                <w:rPr>
                  <w:rFonts w:ascii="Cambria Math" w:hAnsi="Cambria Math" w:cs="Arial" w:hint="eastAsia"/>
                  <w:color w:val="000000" w:themeColor="text1"/>
                  <w:sz w:val="24"/>
                </w:rPr>
                <m:t>i</m:t>
              </m:r>
              <m:r>
                <m:rPr>
                  <m:sty m:val="p"/>
                </m:rPr>
                <w:rPr>
                  <w:rFonts w:ascii="Cambria Math" w:hAnsi="Cambria Math" w:cs="Arial"/>
                  <w:color w:val="000000" w:themeColor="text1"/>
                  <w:sz w:val="24"/>
                </w:rPr>
                <m:t>croP</m:t>
              </m:r>
              <m:r>
                <m:rPr>
                  <m:sty m:val="p"/>
                </m:rPr>
                <w:rPr>
                  <w:rFonts w:ascii="MS Mincho" w:eastAsia="MS Mincho" w:hAnsi="MS Mincho" w:cs="MS Mincho" w:hint="eastAsia"/>
                  <w:color w:val="000000" w:themeColor="text1"/>
                  <w:sz w:val="24"/>
                </w:rPr>
                <m:t>*</m:t>
              </m:r>
              <m:r>
                <m:rPr>
                  <m:sty m:val="p"/>
                </m:rPr>
                <w:rPr>
                  <w:rFonts w:ascii="Cambria Math" w:hAnsi="Cambria Math" w:cs="Arial"/>
                  <w:color w:val="000000" w:themeColor="text1"/>
                  <w:sz w:val="24"/>
                </w:rPr>
                <m:t>m</m:t>
              </m:r>
              <m:r>
                <m:rPr>
                  <m:sty m:val="p"/>
                </m:rPr>
                <w:rPr>
                  <w:rFonts w:ascii="Cambria Math" w:hAnsi="Cambria Math" w:cs="Arial" w:hint="eastAsia"/>
                  <w:color w:val="000000" w:themeColor="text1"/>
                  <w:sz w:val="24"/>
                </w:rPr>
                <m:t>i</m:t>
              </m:r>
              <m:r>
                <m:rPr>
                  <m:sty m:val="p"/>
                </m:rPr>
                <w:rPr>
                  <w:rFonts w:ascii="Cambria Math" w:hAnsi="Cambria Math" w:cs="Arial"/>
                  <w:color w:val="000000" w:themeColor="text1"/>
                  <w:sz w:val="24"/>
                </w:rPr>
                <m:t>croR</m:t>
              </m:r>
            </m:num>
            <m:den>
              <m:r>
                <m:rPr>
                  <m:sty m:val="p"/>
                </m:rPr>
                <w:rPr>
                  <w:rFonts w:ascii="Cambria Math" w:hAnsi="Cambria Math" w:cs="Arial"/>
                  <w:color w:val="000000" w:themeColor="text1"/>
                  <w:sz w:val="24"/>
                </w:rPr>
                <m:t>m</m:t>
              </m:r>
              <m:r>
                <m:rPr>
                  <m:sty m:val="p"/>
                </m:rPr>
                <w:rPr>
                  <w:rFonts w:ascii="Cambria Math" w:hAnsi="Cambria Math" w:cs="Arial" w:hint="eastAsia"/>
                  <w:color w:val="000000" w:themeColor="text1"/>
                  <w:sz w:val="24"/>
                </w:rPr>
                <m:t>i</m:t>
              </m:r>
              <m:r>
                <m:rPr>
                  <m:sty m:val="p"/>
                </m:rPr>
                <w:rPr>
                  <w:rFonts w:ascii="Cambria Math" w:hAnsi="Cambria Math" w:cs="Arial"/>
                  <w:color w:val="000000" w:themeColor="text1"/>
                  <w:sz w:val="24"/>
                </w:rPr>
                <m:t>croP</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m</m:t>
              </m:r>
              <m:r>
                <m:rPr>
                  <m:sty m:val="p"/>
                </m:rPr>
                <w:rPr>
                  <w:rFonts w:ascii="Cambria Math" w:hAnsi="Cambria Math" w:cs="Arial" w:hint="eastAsia"/>
                  <w:color w:val="000000" w:themeColor="text1"/>
                  <w:sz w:val="24"/>
                </w:rPr>
                <m:t>i</m:t>
              </m:r>
              <m:r>
                <m:rPr>
                  <m:sty m:val="p"/>
                </m:rPr>
                <w:rPr>
                  <w:rFonts w:ascii="Cambria Math" w:hAnsi="Cambria Math" w:cs="Arial"/>
                  <w:color w:val="000000" w:themeColor="text1"/>
                  <w:sz w:val="24"/>
                </w:rPr>
                <m:t>croR</m:t>
              </m:r>
            </m:den>
          </m:f>
        </m:oMath>
      </m:oMathPara>
    </w:p>
    <w:p w14:paraId="567466B0" w14:textId="64879B99" w:rsidR="005D3697" w:rsidRDefault="005D3697" w:rsidP="005D3697">
      <w:pPr>
        <w:tabs>
          <w:tab w:val="center" w:pos="4156"/>
          <w:tab w:val="right" w:pos="10110"/>
        </w:tabs>
        <w:spacing w:line="360" w:lineRule="auto"/>
        <w:jc w:val="right"/>
        <w:rPr>
          <w:rFonts w:ascii="Arial" w:hAnsi="Arial" w:cs="Arial"/>
          <w:color w:val="000000" w:themeColor="text1"/>
          <w:sz w:val="24"/>
        </w:rPr>
      </w:pPr>
      <w:bookmarkStart w:id="268" w:name="_Ref3460555"/>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5</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68"/>
    </w:p>
    <w:p w14:paraId="342D858A" w14:textId="51B038AB" w:rsidR="00715ACB" w:rsidRDefault="00F50A61" w:rsidP="00642B9D">
      <w:pPr>
        <w:spacing w:line="360" w:lineRule="auto"/>
        <w:ind w:firstLineChars="200" w:firstLine="480"/>
        <w:rPr>
          <w:rFonts w:ascii="Arial" w:hAnsi="Arial" w:cs="Arial"/>
          <w:color w:val="000000" w:themeColor="text1"/>
          <w:sz w:val="24"/>
        </w:rPr>
      </w:pPr>
      <m:oMath>
        <m:r>
          <m:rPr>
            <m:sty m:val="p"/>
          </m:rPr>
          <w:rPr>
            <w:rFonts w:ascii="Cambria Math" w:hAnsi="Cambria Math" w:cs="Arial" w:hint="eastAsia"/>
            <w:color w:val="000000" w:themeColor="text1"/>
            <w:sz w:val="24"/>
          </w:rPr>
          <m:t>macro</m:t>
        </m:r>
        <m:r>
          <m:rPr>
            <m:sty m:val="p"/>
          </m:rPr>
          <w:rPr>
            <w:rFonts w:ascii="Cambria Math" w:hAnsi="Cambria Math" w:cs="Arial"/>
            <w:color w:val="000000" w:themeColor="text1"/>
            <w:sz w:val="24"/>
          </w:rPr>
          <m:t>F</m:t>
        </m:r>
      </m:oMath>
      <w:r>
        <w:rPr>
          <w:rFonts w:ascii="Arial" w:hAnsi="Arial" w:cs="Arial" w:hint="eastAsia"/>
          <w:color w:val="000000" w:themeColor="text1"/>
          <w:sz w:val="24"/>
        </w:rPr>
        <w:t>与</w:t>
      </w:r>
      <m:oMath>
        <m:r>
          <m:rPr>
            <m:sty m:val="p"/>
          </m:rPr>
          <w:rPr>
            <w:rFonts w:ascii="Cambria Math" w:hAnsi="Cambria Math" w:cs="Arial" w:hint="eastAsia"/>
            <w:color w:val="000000" w:themeColor="text1"/>
            <w:sz w:val="24"/>
          </w:rPr>
          <m:t>micro</m:t>
        </m:r>
        <m:r>
          <m:rPr>
            <m:sty m:val="p"/>
          </m:rPr>
          <w:rPr>
            <w:rFonts w:ascii="Cambria Math" w:hAnsi="Cambria Math" w:cs="Arial"/>
            <w:color w:val="000000" w:themeColor="text1"/>
            <w:sz w:val="24"/>
          </w:rPr>
          <m:t>F</m:t>
        </m:r>
      </m:oMath>
      <w:r>
        <w:rPr>
          <w:rFonts w:ascii="Arial" w:hAnsi="Arial" w:cs="Arial" w:hint="eastAsia"/>
          <w:color w:val="000000" w:themeColor="text1"/>
          <w:sz w:val="24"/>
        </w:rPr>
        <w:t>的平均值</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F</m:t>
            </m:r>
          </m:e>
          <m:sub>
            <m:r>
              <w:rPr>
                <w:rFonts w:ascii="Cambria Math" w:hAnsi="Cambria Math" w:cs="Arial" w:hint="eastAsia"/>
                <w:color w:val="000000" w:themeColor="text1"/>
                <w:sz w:val="24"/>
              </w:rPr>
              <m:t>law</m:t>
            </m:r>
          </m:sub>
        </m:sSub>
      </m:oMath>
      <w:r w:rsidR="0048755D">
        <w:rPr>
          <w:rFonts w:ascii="Arial" w:hAnsi="Arial" w:cs="Arial" w:hint="eastAsia"/>
          <w:color w:val="000000" w:themeColor="text1"/>
          <w:sz w:val="24"/>
        </w:rPr>
        <w:t>如</w:t>
      </w:r>
      <w:r w:rsidR="0048755D">
        <w:rPr>
          <w:rFonts w:ascii="Arial" w:hAnsi="Arial" w:cs="Arial"/>
          <w:color w:val="000000" w:themeColor="text1"/>
          <w:sz w:val="24"/>
        </w:rPr>
        <w:fldChar w:fldCharType="begin"/>
      </w:r>
      <w:r w:rsidR="0048755D">
        <w:rPr>
          <w:rFonts w:ascii="Arial" w:hAnsi="Arial" w:cs="Arial"/>
          <w:color w:val="000000" w:themeColor="text1"/>
          <w:sz w:val="24"/>
        </w:rPr>
        <w:instrText xml:space="preserve"> </w:instrText>
      </w:r>
      <w:r w:rsidR="0048755D">
        <w:rPr>
          <w:rFonts w:ascii="Arial" w:hAnsi="Arial" w:cs="Arial" w:hint="eastAsia"/>
          <w:color w:val="000000" w:themeColor="text1"/>
          <w:sz w:val="24"/>
        </w:rPr>
        <w:instrText>REF _Ref3460562 \h</w:instrText>
      </w:r>
      <w:r w:rsidR="0048755D">
        <w:rPr>
          <w:rFonts w:ascii="Arial" w:hAnsi="Arial" w:cs="Arial"/>
          <w:color w:val="000000" w:themeColor="text1"/>
          <w:sz w:val="24"/>
        </w:rPr>
        <w:instrText xml:space="preserve"> </w:instrText>
      </w:r>
      <w:r w:rsidR="00A80DEA">
        <w:rPr>
          <w:rFonts w:ascii="Arial" w:hAnsi="Arial" w:cs="Arial"/>
          <w:color w:val="000000" w:themeColor="text1"/>
          <w:sz w:val="24"/>
        </w:rPr>
        <w:instrText xml:space="preserve"> \* MERGEFORMAT </w:instrText>
      </w:r>
      <w:r w:rsidR="0048755D">
        <w:rPr>
          <w:rFonts w:ascii="Arial" w:hAnsi="Arial" w:cs="Arial"/>
          <w:color w:val="000000" w:themeColor="text1"/>
          <w:sz w:val="24"/>
        </w:rPr>
      </w:r>
      <w:r w:rsidR="0048755D">
        <w:rPr>
          <w:rFonts w:ascii="Arial" w:hAnsi="Arial" w:cs="Arial"/>
          <w:color w:val="000000" w:themeColor="text1"/>
          <w:sz w:val="24"/>
        </w:rPr>
        <w:fldChar w:fldCharType="separate"/>
      </w:r>
      <w:r w:rsidR="0048755D" w:rsidRPr="005D3697">
        <w:rPr>
          <w:rFonts w:ascii="Arial" w:hAnsi="Arial" w:cs="Arial" w:hint="eastAsia"/>
          <w:color w:val="000000" w:themeColor="text1"/>
          <w:sz w:val="24"/>
        </w:rPr>
        <w:t>公式（</w:t>
      </w:r>
      <w:r w:rsidR="0048755D" w:rsidRPr="005D3697">
        <w:rPr>
          <w:rFonts w:ascii="Arial" w:hAnsi="Arial" w:cs="Arial" w:hint="eastAsia"/>
          <w:color w:val="000000" w:themeColor="text1"/>
          <w:sz w:val="24"/>
        </w:rPr>
        <w:t xml:space="preserve">4. </w:t>
      </w:r>
      <w:r w:rsidR="0048755D" w:rsidRPr="005D3697">
        <w:rPr>
          <w:rFonts w:ascii="Arial" w:hAnsi="Arial" w:cs="Arial"/>
          <w:color w:val="000000" w:themeColor="text1"/>
          <w:sz w:val="24"/>
        </w:rPr>
        <w:t>6</w:t>
      </w:r>
      <w:r w:rsidR="0048755D" w:rsidRPr="005D3697">
        <w:rPr>
          <w:rFonts w:ascii="Arial" w:hAnsi="Arial" w:cs="Arial" w:hint="eastAsia"/>
          <w:color w:val="000000" w:themeColor="text1"/>
          <w:sz w:val="24"/>
        </w:rPr>
        <w:t>）</w:t>
      </w:r>
      <w:r w:rsidR="0048755D">
        <w:rPr>
          <w:rFonts w:ascii="Arial" w:hAnsi="Arial" w:cs="Arial"/>
          <w:color w:val="000000" w:themeColor="text1"/>
          <w:sz w:val="24"/>
        </w:rPr>
        <w:fldChar w:fldCharType="end"/>
      </w:r>
      <w:r w:rsidR="0048755D">
        <w:rPr>
          <w:rFonts w:ascii="Arial" w:hAnsi="Arial" w:cs="Arial" w:hint="eastAsia"/>
          <w:color w:val="000000" w:themeColor="text1"/>
          <w:sz w:val="24"/>
        </w:rPr>
        <w:t>所示</w:t>
      </w:r>
      <w:r>
        <w:rPr>
          <w:rFonts w:ascii="Arial" w:hAnsi="Arial" w:cs="Arial" w:hint="eastAsia"/>
          <w:color w:val="000000" w:themeColor="text1"/>
          <w:sz w:val="24"/>
        </w:rPr>
        <w:t>：</w:t>
      </w:r>
    </w:p>
    <w:p w14:paraId="4ACA8C4C" w14:textId="7852AD00"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m:t>FL</m:t>
          </m:r>
          <m:r>
            <m:rPr>
              <m:sty m:val="p"/>
            </m:rPr>
            <w:rPr>
              <w:rFonts w:ascii="Cambria Math" w:hAnsi="Cambria Math" w:cs="Arial" w:hint="eastAsia"/>
              <w:color w:val="000000" w:themeColor="text1"/>
              <w:sz w:val="24"/>
            </w:rPr>
            <m:t>aw=</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macro</m:t>
              </m:r>
              <m:r>
                <m:rPr>
                  <m:sty m:val="p"/>
                </m:rPr>
                <w:rPr>
                  <w:rFonts w:ascii="Cambria Math" w:hAnsi="Cambria Math" w:cs="Arial"/>
                  <w:color w:val="000000" w:themeColor="text1"/>
                  <w:sz w:val="24"/>
                </w:rPr>
                <m:t>F</m:t>
              </m:r>
              <m:r>
                <m:rPr>
                  <m:sty m:val="p"/>
                </m:rPr>
                <w:rPr>
                  <w:rFonts w:ascii="Cambria Math" w:hAnsi="Cambria Math" w:cs="Arial" w:hint="eastAsia"/>
                  <w:color w:val="000000" w:themeColor="text1"/>
                  <w:sz w:val="24"/>
                </w:rPr>
                <m:t>+micro</m:t>
              </m:r>
              <m:r>
                <m:rPr>
                  <m:sty m:val="p"/>
                </m:rPr>
                <w:rPr>
                  <w:rFonts w:ascii="Cambria Math" w:hAnsi="Cambria Math" w:cs="Arial"/>
                  <w:color w:val="000000" w:themeColor="text1"/>
                  <w:sz w:val="24"/>
                </w:rPr>
                <m:t>F</m:t>
              </m:r>
            </m:num>
            <m:den>
              <m:r>
                <m:rPr>
                  <m:sty m:val="p"/>
                </m:rPr>
                <w:rPr>
                  <w:rFonts w:ascii="Cambria Math" w:hAnsi="Cambria Math" w:cs="Arial" w:hint="eastAsia"/>
                  <w:color w:val="000000" w:themeColor="text1"/>
                  <w:sz w:val="24"/>
                </w:rPr>
                <m:t>2</m:t>
              </m:r>
            </m:den>
          </m:f>
        </m:oMath>
      </m:oMathPara>
    </w:p>
    <w:p w14:paraId="16C3D024" w14:textId="61274CAB" w:rsidR="005D3697" w:rsidRDefault="005D3697" w:rsidP="005D3697">
      <w:pPr>
        <w:tabs>
          <w:tab w:val="center" w:pos="4156"/>
          <w:tab w:val="right" w:pos="10110"/>
        </w:tabs>
        <w:spacing w:line="360" w:lineRule="auto"/>
        <w:jc w:val="right"/>
        <w:rPr>
          <w:rFonts w:ascii="Arial" w:hAnsi="Arial" w:cs="Arial"/>
          <w:color w:val="000000" w:themeColor="text1"/>
          <w:sz w:val="24"/>
        </w:rPr>
      </w:pPr>
      <w:bookmarkStart w:id="269" w:name="_Ref3460562"/>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6</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69"/>
    </w:p>
    <w:p w14:paraId="02E20993" w14:textId="332A3A3E"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以上评估方式均是从法条本身的角度来进行评估，为了充分评估对于测试集合每篇裁判文书的预测推荐状况，本文还以推荐法条结果中，正确法条的覆盖率进行评估，记正确法条的覆盖率为</w:t>
      </w:r>
      <m:oMath>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oMath>
      <w:r>
        <w:rPr>
          <w:rFonts w:ascii="Arial" w:hAnsi="Arial" w:cs="Arial" w:hint="eastAsia"/>
          <w:color w:val="000000" w:themeColor="text1"/>
          <w:sz w:val="24"/>
        </w:rPr>
        <w:t>。在法条推荐任务中，推荐的法条能否较多的覆盖裁判文书的真实法条，是需要关注的焦点。所以，本文还采用覆盖率作为法条推荐模型的评估标准来对模型进行评估。即对一篇法律文书，真实引用了</w:t>
      </w:r>
      <w:r>
        <w:rPr>
          <w:rFonts w:ascii="Arial" w:hAnsi="Arial" w:cs="Arial" w:hint="eastAsia"/>
          <w:color w:val="000000" w:themeColor="text1"/>
          <w:sz w:val="24"/>
        </w:rPr>
        <w:t>3</w:t>
      </w:r>
      <w:r>
        <w:rPr>
          <w:rFonts w:ascii="Arial" w:hAnsi="Arial" w:cs="Arial" w:hint="eastAsia"/>
          <w:color w:val="000000" w:themeColor="text1"/>
          <w:sz w:val="24"/>
        </w:rPr>
        <w:t>条法条</w:t>
      </w:r>
      <w:r>
        <w:rPr>
          <w:rFonts w:ascii="Arial" w:hAnsi="Arial" w:cs="Arial" w:hint="eastAsia"/>
          <w:color w:val="000000" w:themeColor="text1"/>
          <w:sz w:val="24"/>
        </w:rPr>
        <w:t>[</w:t>
      </w:r>
      <w:r>
        <w:rPr>
          <w:rFonts w:ascii="Arial" w:hAnsi="Arial" w:cs="Arial"/>
          <w:color w:val="000000" w:themeColor="text1"/>
          <w:sz w:val="24"/>
        </w:rPr>
        <w:t>A, B, C]</w:t>
      </w:r>
      <w:r>
        <w:rPr>
          <w:rFonts w:ascii="Arial" w:hAnsi="Arial" w:cs="Arial" w:hint="eastAsia"/>
          <w:color w:val="000000" w:themeColor="text1"/>
          <w:sz w:val="24"/>
        </w:rPr>
        <w:t>，推荐法条为</w:t>
      </w:r>
      <w:r>
        <w:rPr>
          <w:rFonts w:ascii="Arial" w:hAnsi="Arial" w:cs="Arial" w:hint="eastAsia"/>
          <w:color w:val="000000" w:themeColor="text1"/>
          <w:sz w:val="24"/>
        </w:rPr>
        <w:t>[</w:t>
      </w:r>
      <w:r>
        <w:rPr>
          <w:rFonts w:ascii="Arial" w:hAnsi="Arial" w:cs="Arial"/>
          <w:color w:val="000000" w:themeColor="text1"/>
          <w:sz w:val="24"/>
        </w:rPr>
        <w:t>A, B, D, E, F]</w:t>
      </w:r>
      <w:r>
        <w:rPr>
          <w:rFonts w:ascii="Arial" w:hAnsi="Arial" w:cs="Arial" w:hint="eastAsia"/>
          <w:color w:val="000000" w:themeColor="text1"/>
          <w:sz w:val="24"/>
        </w:rPr>
        <w:t>，那么覆盖率为</w:t>
      </w:r>
      <w:r>
        <w:rPr>
          <w:rFonts w:ascii="Arial" w:hAnsi="Arial" w:cs="Arial" w:hint="eastAsia"/>
          <w:color w:val="000000" w:themeColor="text1"/>
          <w:sz w:val="24"/>
        </w:rPr>
        <w:t>2/3</w:t>
      </w:r>
      <w:r>
        <w:rPr>
          <w:rFonts w:ascii="Arial" w:hAnsi="Arial" w:cs="Arial" w:hint="eastAsia"/>
          <w:color w:val="000000" w:themeColor="text1"/>
          <w:sz w:val="24"/>
        </w:rPr>
        <w:t>。因此，对于有</w:t>
      </w:r>
      <w:r>
        <w:rPr>
          <w:rFonts w:ascii="Arial" w:hAnsi="Arial" w:cs="Arial" w:hint="eastAsia"/>
          <w:color w:val="000000" w:themeColor="text1"/>
          <w:sz w:val="24"/>
        </w:rPr>
        <w:t>N</w:t>
      </w:r>
      <w:r>
        <w:rPr>
          <w:rFonts w:ascii="Arial" w:hAnsi="Arial" w:cs="Arial" w:hint="eastAsia"/>
          <w:color w:val="000000" w:themeColor="text1"/>
          <w:sz w:val="24"/>
        </w:rPr>
        <w:t>条数据的测试集而言，其平均覆盖率</w:t>
      </w:r>
      <w:r w:rsidR="0048755D">
        <w:rPr>
          <w:rFonts w:ascii="Arial" w:hAnsi="Arial" w:cs="Arial" w:hint="eastAsia"/>
          <w:color w:val="000000" w:themeColor="text1"/>
          <w:sz w:val="24"/>
        </w:rPr>
        <w:t>如</w:t>
      </w:r>
      <w:r w:rsidR="0048755D">
        <w:rPr>
          <w:rFonts w:ascii="Arial" w:hAnsi="Arial" w:cs="Arial"/>
          <w:color w:val="000000" w:themeColor="text1"/>
          <w:sz w:val="24"/>
        </w:rPr>
        <w:fldChar w:fldCharType="begin"/>
      </w:r>
      <w:r w:rsidR="0048755D">
        <w:rPr>
          <w:rFonts w:ascii="Arial" w:hAnsi="Arial" w:cs="Arial"/>
          <w:color w:val="000000" w:themeColor="text1"/>
          <w:sz w:val="24"/>
        </w:rPr>
        <w:instrText xml:space="preserve"> </w:instrText>
      </w:r>
      <w:r w:rsidR="0048755D">
        <w:rPr>
          <w:rFonts w:ascii="Arial" w:hAnsi="Arial" w:cs="Arial" w:hint="eastAsia"/>
          <w:color w:val="000000" w:themeColor="text1"/>
          <w:sz w:val="24"/>
        </w:rPr>
        <w:instrText>REF _Ref3460568 \h</w:instrText>
      </w:r>
      <w:r w:rsidR="0048755D">
        <w:rPr>
          <w:rFonts w:ascii="Arial" w:hAnsi="Arial" w:cs="Arial"/>
          <w:color w:val="000000" w:themeColor="text1"/>
          <w:sz w:val="24"/>
        </w:rPr>
        <w:instrText xml:space="preserve"> </w:instrText>
      </w:r>
      <w:r w:rsidR="0048755D">
        <w:rPr>
          <w:rFonts w:ascii="Arial" w:hAnsi="Arial" w:cs="Arial"/>
          <w:color w:val="000000" w:themeColor="text1"/>
          <w:sz w:val="24"/>
        </w:rPr>
      </w:r>
      <w:r w:rsidR="0048755D">
        <w:rPr>
          <w:rFonts w:ascii="Arial" w:hAnsi="Arial" w:cs="Arial"/>
          <w:color w:val="000000" w:themeColor="text1"/>
          <w:sz w:val="24"/>
        </w:rPr>
        <w:fldChar w:fldCharType="separate"/>
      </w:r>
      <w:r w:rsidR="0048755D" w:rsidRPr="005D3697">
        <w:rPr>
          <w:rFonts w:ascii="Arial" w:hAnsi="Arial" w:cs="Arial" w:hint="eastAsia"/>
          <w:color w:val="000000" w:themeColor="text1"/>
          <w:sz w:val="24"/>
        </w:rPr>
        <w:t>公式（</w:t>
      </w:r>
      <w:r w:rsidR="0048755D" w:rsidRPr="005D3697">
        <w:rPr>
          <w:rFonts w:ascii="Arial" w:hAnsi="Arial" w:cs="Arial" w:hint="eastAsia"/>
          <w:color w:val="000000" w:themeColor="text1"/>
          <w:sz w:val="24"/>
        </w:rPr>
        <w:t xml:space="preserve">4. </w:t>
      </w:r>
      <w:r w:rsidR="0048755D" w:rsidRPr="005D3697">
        <w:rPr>
          <w:rFonts w:ascii="Arial" w:hAnsi="Arial" w:cs="Arial"/>
          <w:color w:val="000000" w:themeColor="text1"/>
          <w:sz w:val="24"/>
        </w:rPr>
        <w:t>7</w:t>
      </w:r>
      <w:r w:rsidR="0048755D" w:rsidRPr="005D3697">
        <w:rPr>
          <w:rFonts w:ascii="Arial" w:hAnsi="Arial" w:cs="Arial" w:hint="eastAsia"/>
          <w:color w:val="000000" w:themeColor="text1"/>
          <w:sz w:val="24"/>
        </w:rPr>
        <w:t>）</w:t>
      </w:r>
      <w:r w:rsidR="0048755D">
        <w:rPr>
          <w:rFonts w:ascii="Arial" w:hAnsi="Arial" w:cs="Arial"/>
          <w:color w:val="000000" w:themeColor="text1"/>
          <w:sz w:val="24"/>
        </w:rPr>
        <w:fldChar w:fldCharType="end"/>
      </w:r>
      <w:r w:rsidR="0048755D">
        <w:rPr>
          <w:rFonts w:ascii="Arial" w:hAnsi="Arial" w:cs="Arial" w:hint="eastAsia"/>
          <w:color w:val="000000" w:themeColor="text1"/>
          <w:sz w:val="24"/>
        </w:rPr>
        <w:t>所示</w:t>
      </w:r>
      <w:r>
        <w:rPr>
          <w:rFonts w:ascii="Arial" w:hAnsi="Arial" w:cs="Arial" w:hint="eastAsia"/>
          <w:color w:val="000000" w:themeColor="text1"/>
          <w:sz w:val="24"/>
        </w:rPr>
        <w:t>：</w:t>
      </w:r>
    </w:p>
    <w:p w14:paraId="3495F564" w14:textId="71294BA9"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1</m:t>
              </m:r>
            </m:num>
            <m:den>
              <m:r>
                <w:rPr>
                  <w:rFonts w:ascii="Cambria Math" w:hAnsi="Cambria Math" w:cs="Arial"/>
                  <w:color w:val="000000" w:themeColor="text1"/>
                  <w:sz w:val="24"/>
                </w:rPr>
                <m:t>N</m:t>
              </m:r>
            </m:den>
          </m:f>
          <m:nary>
            <m:naryPr>
              <m:chr m:val="∑"/>
              <m:limLoc m:val="undOvr"/>
              <m:ctrlPr>
                <w:rPr>
                  <w:rFonts w:ascii="Cambria Math" w:hAnsi="Cambria Math" w:cs="Arial"/>
                  <w:color w:val="000000" w:themeColor="text1"/>
                  <w:sz w:val="24"/>
                </w:rPr>
              </m:ctrlPr>
            </m:naryPr>
            <m:sub>
              <m:r>
                <w:rPr>
                  <w:rFonts w:ascii="Cambria Math" w:hAnsi="Cambria Math" w:cs="Arial"/>
                  <w:color w:val="000000" w:themeColor="text1"/>
                  <w:sz w:val="24"/>
                </w:rPr>
                <m:t>i</m:t>
              </m:r>
              <m:r>
                <m:rPr>
                  <m:sty m:val="p"/>
                </m:rPr>
                <w:rPr>
                  <w:rFonts w:ascii="Cambria Math" w:hAnsi="Cambria Math" w:cs="Arial"/>
                  <w:color w:val="000000" w:themeColor="text1"/>
                  <w:sz w:val="24"/>
                </w:rPr>
                <m:t>=1</m:t>
              </m:r>
            </m:sub>
            <m:sup>
              <m:r>
                <w:rPr>
                  <w:rFonts w:ascii="Cambria Math" w:hAnsi="Cambria Math" w:cs="Arial"/>
                  <w:color w:val="000000" w:themeColor="text1"/>
                  <w:sz w:val="24"/>
                </w:rPr>
                <m:t>N</m:t>
              </m:r>
            </m:sup>
            <m:e>
              <m:f>
                <m:fPr>
                  <m:ctrlPr>
                    <w:rPr>
                      <w:rFonts w:ascii="Cambria Math" w:hAnsi="Cambria Math" w:cs="Arial"/>
                      <w:color w:val="000000" w:themeColor="text1"/>
                      <w:sz w:val="24"/>
                    </w:rPr>
                  </m:ctrlPr>
                </m:fPr>
                <m:num>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m</m:t>
                      </m:r>
                    </m:e>
                    <m:sub>
                      <m:r>
                        <w:rPr>
                          <w:rFonts w:ascii="Cambria Math" w:hAnsi="Cambria Math" w:cs="Arial" w:hint="eastAsia"/>
                          <w:color w:val="000000" w:themeColor="text1"/>
                          <w:sz w:val="24"/>
                        </w:rPr>
                        <m:t>i</m:t>
                      </m:r>
                    </m:sub>
                  </m:sSub>
                </m:num>
                <m:den>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n</m:t>
                      </m:r>
                    </m:e>
                    <m:sub>
                      <m:r>
                        <w:rPr>
                          <w:rFonts w:ascii="Cambria Math" w:hAnsi="Cambria Math" w:cs="Arial" w:hint="eastAsia"/>
                          <w:color w:val="000000" w:themeColor="text1"/>
                          <w:sz w:val="24"/>
                        </w:rPr>
                        <m:t>i</m:t>
                      </m:r>
                    </m:sub>
                  </m:sSub>
                </m:den>
              </m:f>
            </m:e>
          </m:nary>
        </m:oMath>
      </m:oMathPara>
    </w:p>
    <w:p w14:paraId="58488735" w14:textId="04FFA73C" w:rsidR="005D3697" w:rsidRDefault="005D3697" w:rsidP="005D3697">
      <w:pPr>
        <w:tabs>
          <w:tab w:val="center" w:pos="4156"/>
          <w:tab w:val="right" w:pos="10110"/>
        </w:tabs>
        <w:spacing w:line="360" w:lineRule="auto"/>
        <w:jc w:val="right"/>
        <w:rPr>
          <w:rFonts w:ascii="Arial" w:hAnsi="Arial" w:cs="Arial"/>
          <w:color w:val="000000" w:themeColor="text1"/>
          <w:sz w:val="24"/>
        </w:rPr>
      </w:pPr>
      <w:bookmarkStart w:id="270" w:name="_Ref3460568"/>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7</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70"/>
    </w:p>
    <w:p w14:paraId="7E903BF4" w14:textId="76046D4F" w:rsidR="00715ACB" w:rsidRDefault="00F50A61" w:rsidP="00642B9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其中</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m</m:t>
            </m:r>
          </m:e>
          <m:sub>
            <m:r>
              <w:rPr>
                <w:rFonts w:ascii="Cambria Math" w:hAnsi="Cambria Math" w:cs="Arial" w:hint="eastAsia"/>
                <w:color w:val="000000" w:themeColor="text1"/>
                <w:sz w:val="24"/>
              </w:rPr>
              <m:t>i</m:t>
            </m:r>
          </m:sub>
        </m:sSub>
      </m:oMath>
      <w:r>
        <w:rPr>
          <w:rFonts w:ascii="Arial" w:hAnsi="Arial" w:cs="Arial" w:hint="eastAsia"/>
          <w:color w:val="000000" w:themeColor="text1"/>
          <w:sz w:val="24"/>
        </w:rPr>
        <w:t>为第</w:t>
      </w:r>
      <w:proofErr w:type="spellStart"/>
      <w:r>
        <w:rPr>
          <w:rFonts w:ascii="Arial" w:hAnsi="Arial" w:cs="Arial" w:hint="eastAsia"/>
          <w:color w:val="000000" w:themeColor="text1"/>
          <w:sz w:val="24"/>
        </w:rPr>
        <w:t>i</w:t>
      </w:r>
      <w:proofErr w:type="spellEnd"/>
      <w:r>
        <w:rPr>
          <w:rFonts w:ascii="Arial" w:hAnsi="Arial" w:cs="Arial" w:hint="eastAsia"/>
          <w:color w:val="000000" w:themeColor="text1"/>
          <w:sz w:val="24"/>
        </w:rPr>
        <w:t>篇裁判文书推荐结果中正确的法条数目，</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n</m:t>
            </m:r>
          </m:e>
          <m:sub>
            <m:r>
              <w:rPr>
                <w:rFonts w:ascii="Cambria Math" w:hAnsi="Cambria Math" w:cs="Arial" w:hint="eastAsia"/>
                <w:color w:val="000000" w:themeColor="text1"/>
                <w:sz w:val="24"/>
              </w:rPr>
              <m:t>i</m:t>
            </m:r>
          </m:sub>
        </m:sSub>
      </m:oMath>
      <w:r>
        <w:rPr>
          <w:rFonts w:ascii="Arial" w:hAnsi="Arial" w:cs="Arial" w:hint="eastAsia"/>
          <w:color w:val="000000" w:themeColor="text1"/>
          <w:sz w:val="24"/>
        </w:rPr>
        <w:t>为第</w:t>
      </w:r>
      <w:proofErr w:type="spellStart"/>
      <w:r>
        <w:rPr>
          <w:rFonts w:ascii="Arial" w:hAnsi="Arial" w:cs="Arial" w:hint="eastAsia"/>
          <w:color w:val="000000" w:themeColor="text1"/>
          <w:sz w:val="24"/>
        </w:rPr>
        <w:t>i</w:t>
      </w:r>
      <w:proofErr w:type="spellEnd"/>
      <w:r>
        <w:rPr>
          <w:rFonts w:ascii="Arial" w:hAnsi="Arial" w:cs="Arial" w:hint="eastAsia"/>
          <w:color w:val="000000" w:themeColor="text1"/>
          <w:sz w:val="24"/>
        </w:rPr>
        <w:t>篇裁判文书中真实引用的法条数目。其次，为了探讨推荐法条数目</w:t>
      </w:r>
      <w:r>
        <w:rPr>
          <w:rFonts w:ascii="Arial" w:hAnsi="Arial" w:cs="Arial" w:hint="eastAsia"/>
          <w:color w:val="000000" w:themeColor="text1"/>
          <w:sz w:val="24"/>
        </w:rPr>
        <w:t>K</w:t>
      </w:r>
      <w:r>
        <w:rPr>
          <w:rFonts w:ascii="Arial" w:hAnsi="Arial" w:cs="Arial" w:hint="eastAsia"/>
          <w:color w:val="000000" w:themeColor="text1"/>
          <w:sz w:val="24"/>
        </w:rPr>
        <w:t>对模型的影响，本文提出占有率</w:t>
      </w:r>
      <m:oMath>
        <m:r>
          <m:rPr>
            <m:sty m:val="p"/>
          </m:rPr>
          <w:rPr>
            <w:rFonts w:ascii="Cambria Math" w:hAnsi="Cambria Math" w:cs="Arial"/>
            <w:color w:val="000000" w:themeColor="text1"/>
            <w:sz w:val="24"/>
          </w:rPr>
          <m:t>O</m:t>
        </m:r>
        <m:r>
          <m:rPr>
            <m:sty m:val="p"/>
          </m:rPr>
          <w:rPr>
            <w:rFonts w:ascii="Cambria Math" w:hAnsi="Cambria Math" w:cs="Arial" w:hint="eastAsia"/>
            <w:color w:val="000000" w:themeColor="text1"/>
            <w:sz w:val="24"/>
          </w:rPr>
          <m:t>wn</m:t>
        </m:r>
        <m:r>
          <m:rPr>
            <m:sty m:val="p"/>
          </m:rPr>
          <w:rPr>
            <w:rFonts w:ascii="Cambria Math" w:hAnsi="Cambria Math" w:cs="Arial"/>
            <w:color w:val="000000" w:themeColor="text1"/>
            <w:sz w:val="24"/>
          </w:rPr>
          <m:t>L</m:t>
        </m:r>
        <m:r>
          <m:rPr>
            <m:sty m:val="p"/>
          </m:rPr>
          <w:rPr>
            <w:rFonts w:ascii="Cambria Math" w:hAnsi="Cambria Math" w:cs="Arial" w:hint="eastAsia"/>
            <w:color w:val="000000" w:themeColor="text1"/>
            <w:sz w:val="24"/>
          </w:rPr>
          <m:t>aw</m:t>
        </m:r>
      </m:oMath>
      <w:r>
        <w:rPr>
          <w:rFonts w:ascii="Arial" w:hAnsi="Arial" w:cs="Arial" w:hint="eastAsia"/>
          <w:color w:val="000000" w:themeColor="text1"/>
          <w:sz w:val="24"/>
        </w:rPr>
        <w:t>，其计算方法</w:t>
      </w:r>
      <w:r w:rsidR="0048755D">
        <w:rPr>
          <w:rFonts w:ascii="Arial" w:hAnsi="Arial" w:cs="Arial" w:hint="eastAsia"/>
          <w:color w:val="000000" w:themeColor="text1"/>
          <w:sz w:val="24"/>
        </w:rPr>
        <w:t>如</w:t>
      </w:r>
      <w:r w:rsidR="0048755D">
        <w:rPr>
          <w:rFonts w:ascii="Arial" w:hAnsi="Arial" w:cs="Arial"/>
          <w:color w:val="000000" w:themeColor="text1"/>
          <w:sz w:val="24"/>
        </w:rPr>
        <w:fldChar w:fldCharType="begin"/>
      </w:r>
      <w:r w:rsidR="0048755D">
        <w:rPr>
          <w:rFonts w:ascii="Arial" w:hAnsi="Arial" w:cs="Arial"/>
          <w:color w:val="000000" w:themeColor="text1"/>
          <w:sz w:val="24"/>
        </w:rPr>
        <w:instrText xml:space="preserve"> </w:instrText>
      </w:r>
      <w:r w:rsidR="0048755D">
        <w:rPr>
          <w:rFonts w:ascii="Arial" w:hAnsi="Arial" w:cs="Arial" w:hint="eastAsia"/>
          <w:color w:val="000000" w:themeColor="text1"/>
          <w:sz w:val="24"/>
        </w:rPr>
        <w:instrText>REF _Ref3460575 \h</w:instrText>
      </w:r>
      <w:r w:rsidR="0048755D">
        <w:rPr>
          <w:rFonts w:ascii="Arial" w:hAnsi="Arial" w:cs="Arial"/>
          <w:color w:val="000000" w:themeColor="text1"/>
          <w:sz w:val="24"/>
        </w:rPr>
        <w:instrText xml:space="preserve"> </w:instrText>
      </w:r>
      <w:r w:rsidR="0048755D">
        <w:rPr>
          <w:rFonts w:ascii="Arial" w:hAnsi="Arial" w:cs="Arial"/>
          <w:color w:val="000000" w:themeColor="text1"/>
          <w:sz w:val="24"/>
        </w:rPr>
      </w:r>
      <w:r w:rsidR="0048755D">
        <w:rPr>
          <w:rFonts w:ascii="Arial" w:hAnsi="Arial" w:cs="Arial"/>
          <w:color w:val="000000" w:themeColor="text1"/>
          <w:sz w:val="24"/>
        </w:rPr>
        <w:fldChar w:fldCharType="separate"/>
      </w:r>
      <w:r w:rsidR="0048755D" w:rsidRPr="005D3697">
        <w:rPr>
          <w:rFonts w:ascii="Arial" w:hAnsi="Arial" w:cs="Arial" w:hint="eastAsia"/>
          <w:color w:val="000000" w:themeColor="text1"/>
          <w:sz w:val="24"/>
        </w:rPr>
        <w:t>公式（</w:t>
      </w:r>
      <w:r w:rsidR="0048755D" w:rsidRPr="005D3697">
        <w:rPr>
          <w:rFonts w:ascii="Arial" w:hAnsi="Arial" w:cs="Arial" w:hint="eastAsia"/>
          <w:color w:val="000000" w:themeColor="text1"/>
          <w:sz w:val="24"/>
        </w:rPr>
        <w:t xml:space="preserve">4. </w:t>
      </w:r>
      <w:r w:rsidR="0048755D" w:rsidRPr="005D3697">
        <w:rPr>
          <w:rFonts w:ascii="Arial" w:hAnsi="Arial" w:cs="Arial"/>
          <w:color w:val="000000" w:themeColor="text1"/>
          <w:sz w:val="24"/>
        </w:rPr>
        <w:t>8</w:t>
      </w:r>
      <w:r w:rsidR="0048755D" w:rsidRPr="005D3697">
        <w:rPr>
          <w:rFonts w:ascii="Arial" w:hAnsi="Arial" w:cs="Arial" w:hint="eastAsia"/>
          <w:color w:val="000000" w:themeColor="text1"/>
          <w:sz w:val="24"/>
        </w:rPr>
        <w:t>）</w:t>
      </w:r>
      <w:r w:rsidR="0048755D">
        <w:rPr>
          <w:rFonts w:ascii="Arial" w:hAnsi="Arial" w:cs="Arial"/>
          <w:color w:val="000000" w:themeColor="text1"/>
          <w:sz w:val="24"/>
        </w:rPr>
        <w:fldChar w:fldCharType="end"/>
      </w:r>
      <w:r w:rsidR="0048755D">
        <w:rPr>
          <w:rFonts w:ascii="Arial" w:hAnsi="Arial" w:cs="Arial" w:hint="eastAsia"/>
          <w:color w:val="000000" w:themeColor="text1"/>
          <w:sz w:val="24"/>
        </w:rPr>
        <w:t>所示</w:t>
      </w:r>
      <w:r>
        <w:rPr>
          <w:rFonts w:ascii="Arial" w:hAnsi="Arial" w:cs="Arial" w:hint="eastAsia"/>
          <w:color w:val="000000" w:themeColor="text1"/>
          <w:sz w:val="24"/>
        </w:rPr>
        <w:t>：</w:t>
      </w:r>
      <w:r>
        <w:rPr>
          <w:rFonts w:ascii="Arial" w:hAnsi="Arial" w:cs="Arial"/>
          <w:color w:val="000000" w:themeColor="text1"/>
          <w:sz w:val="24"/>
        </w:rPr>
        <w:t xml:space="preserve"> </w:t>
      </w:r>
    </w:p>
    <w:p w14:paraId="3D91EF8A" w14:textId="36E6AF8C"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m:rPr>
              <m:sty m:val="p"/>
            </m:rPr>
            <w:rPr>
              <w:rFonts w:ascii="Cambria Math" w:hAnsi="Cambria Math" w:cs="Arial"/>
              <w:color w:val="000000" w:themeColor="text1"/>
              <w:sz w:val="24"/>
            </w:rPr>
            <m:t>O</m:t>
          </m:r>
          <m:r>
            <m:rPr>
              <m:sty m:val="p"/>
            </m:rPr>
            <w:rPr>
              <w:rFonts w:ascii="Cambria Math" w:hAnsi="Cambria Math" w:cs="Arial" w:hint="eastAsia"/>
              <w:color w:val="000000" w:themeColor="text1"/>
              <w:sz w:val="24"/>
            </w:rPr>
            <m:t>wn</m:t>
          </m:r>
          <m:r>
            <m:rPr>
              <m:sty m:val="p"/>
            </m:rPr>
            <w:rPr>
              <w:rFonts w:ascii="Cambria Math" w:hAnsi="Cambria Math" w:cs="Arial"/>
              <w:color w:val="000000" w:themeColor="text1"/>
              <w:sz w:val="24"/>
            </w:rPr>
            <m:t>L</m:t>
          </m:r>
          <m:r>
            <m:rPr>
              <m:sty m:val="p"/>
            </m:rPr>
            <w:rPr>
              <w:rFonts w:ascii="Cambria Math" w:hAnsi="Cambria Math" w:cs="Arial" w:hint="eastAsia"/>
              <w:color w:val="000000" w:themeColor="text1"/>
              <w:sz w:val="24"/>
            </w:rPr>
            <m:t>aw=</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1</m:t>
              </m:r>
            </m:num>
            <m:den>
              <m:r>
                <w:rPr>
                  <w:rFonts w:ascii="Cambria Math" w:hAnsi="Cambria Math" w:cs="Arial"/>
                  <w:color w:val="000000" w:themeColor="text1"/>
                  <w:sz w:val="24"/>
                </w:rPr>
                <m:t>N</m:t>
              </m:r>
            </m:den>
          </m:f>
          <m:nary>
            <m:naryPr>
              <m:chr m:val="∑"/>
              <m:limLoc m:val="undOvr"/>
              <m:ctrlPr>
                <w:rPr>
                  <w:rFonts w:ascii="Cambria Math" w:hAnsi="Cambria Math" w:cs="Arial"/>
                  <w:color w:val="000000" w:themeColor="text1"/>
                  <w:sz w:val="24"/>
                </w:rPr>
              </m:ctrlPr>
            </m:naryPr>
            <m:sub>
              <m:r>
                <w:rPr>
                  <w:rFonts w:ascii="Cambria Math" w:hAnsi="Cambria Math" w:cs="Arial"/>
                  <w:color w:val="000000" w:themeColor="text1"/>
                  <w:sz w:val="24"/>
                </w:rPr>
                <m:t>i</m:t>
              </m:r>
              <m:r>
                <m:rPr>
                  <m:sty m:val="p"/>
                </m:rPr>
                <w:rPr>
                  <w:rFonts w:ascii="Cambria Math" w:hAnsi="Cambria Math" w:cs="Arial"/>
                  <w:color w:val="000000" w:themeColor="text1"/>
                  <w:sz w:val="24"/>
                </w:rPr>
                <m:t>=1</m:t>
              </m:r>
            </m:sub>
            <m:sup>
              <m:r>
                <w:rPr>
                  <w:rFonts w:ascii="Cambria Math" w:hAnsi="Cambria Math" w:cs="Arial"/>
                  <w:color w:val="000000" w:themeColor="text1"/>
                  <w:sz w:val="24"/>
                </w:rPr>
                <m:t>N</m:t>
              </m:r>
            </m:sup>
            <m:e>
              <m:f>
                <m:fPr>
                  <m:ctrlPr>
                    <w:rPr>
                      <w:rFonts w:ascii="Cambria Math" w:hAnsi="Cambria Math" w:cs="Arial"/>
                      <w:color w:val="000000" w:themeColor="text1"/>
                      <w:sz w:val="24"/>
                    </w:rPr>
                  </m:ctrlPr>
                </m:fPr>
                <m:num>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m</m:t>
                      </m:r>
                    </m:e>
                    <m:sub>
                      <m:r>
                        <w:rPr>
                          <w:rFonts w:ascii="Cambria Math" w:hAnsi="Cambria Math" w:cs="Arial" w:hint="eastAsia"/>
                          <w:color w:val="000000" w:themeColor="text1"/>
                          <w:sz w:val="24"/>
                        </w:rPr>
                        <m:t>i</m:t>
                      </m:r>
                    </m:sub>
                  </m:sSub>
                </m:num>
                <m:den>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y</m:t>
                      </m:r>
                    </m:e>
                    <m:sub>
                      <m:r>
                        <w:rPr>
                          <w:rFonts w:ascii="Cambria Math" w:hAnsi="Cambria Math" w:cs="Arial" w:hint="eastAsia"/>
                          <w:color w:val="000000" w:themeColor="text1"/>
                          <w:sz w:val="24"/>
                        </w:rPr>
                        <m:t>i</m:t>
                      </m:r>
                    </m:sub>
                  </m:sSub>
                </m:den>
              </m:f>
            </m:e>
          </m:nary>
        </m:oMath>
      </m:oMathPara>
    </w:p>
    <w:p w14:paraId="4AE9562A" w14:textId="4D012DB0" w:rsidR="005D3697" w:rsidRDefault="005D3697" w:rsidP="005D3697">
      <w:pPr>
        <w:tabs>
          <w:tab w:val="center" w:pos="4156"/>
          <w:tab w:val="right" w:pos="10110"/>
        </w:tabs>
        <w:spacing w:line="360" w:lineRule="auto"/>
        <w:jc w:val="right"/>
        <w:rPr>
          <w:rFonts w:ascii="Arial" w:hAnsi="Arial" w:cs="Arial"/>
          <w:color w:val="000000" w:themeColor="text1"/>
          <w:sz w:val="24"/>
        </w:rPr>
      </w:pPr>
      <w:bookmarkStart w:id="271" w:name="_Ref3460575"/>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8</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71"/>
    </w:p>
    <w:p w14:paraId="7B562208" w14:textId="220BF42D" w:rsidR="00715ACB" w:rsidRDefault="00F50A61" w:rsidP="00642B9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其中</w:t>
      </w:r>
      <m:oMath>
        <m:sSub>
          <m:sSubPr>
            <m:ctrlPr>
              <w:rPr>
                <w:rFonts w:ascii="Cambria Math" w:hAnsi="Cambria Math" w:cs="Arial"/>
                <w:color w:val="000000" w:themeColor="text1"/>
                <w:sz w:val="24"/>
              </w:rPr>
            </m:ctrlPr>
          </m:sSubPr>
          <m:e>
            <m:r>
              <w:rPr>
                <w:rFonts w:ascii="Cambria Math" w:hAnsi="Cambria Math" w:cs="Arial" w:hint="eastAsia"/>
                <w:color w:val="000000" w:themeColor="text1"/>
                <w:sz w:val="24"/>
              </w:rPr>
              <m:t>y</m:t>
            </m:r>
          </m:e>
          <m:sub>
            <m:r>
              <w:rPr>
                <w:rFonts w:ascii="Cambria Math" w:hAnsi="Cambria Math" w:cs="Arial" w:hint="eastAsia"/>
                <w:color w:val="000000" w:themeColor="text1"/>
                <w:sz w:val="24"/>
              </w:rPr>
              <m:t>i</m:t>
            </m:r>
          </m:sub>
        </m:sSub>
      </m:oMath>
      <w:r>
        <w:rPr>
          <w:rFonts w:ascii="Arial" w:hAnsi="Arial" w:cs="Arial" w:hint="eastAsia"/>
          <w:color w:val="000000" w:themeColor="text1"/>
          <w:sz w:val="24"/>
        </w:rPr>
        <w:t>=</w:t>
      </w:r>
      <w:r>
        <w:rPr>
          <w:rFonts w:ascii="Arial" w:hAnsi="Arial" w:cs="Arial"/>
          <w:color w:val="000000" w:themeColor="text1"/>
          <w:sz w:val="24"/>
        </w:rPr>
        <w:t>K</w:t>
      </w:r>
      <w:r>
        <w:rPr>
          <w:rFonts w:ascii="Arial" w:hAnsi="Arial" w:cs="Arial" w:hint="eastAsia"/>
          <w:color w:val="000000" w:themeColor="text1"/>
          <w:sz w:val="24"/>
        </w:rPr>
        <w:t>，而对法条推荐数目</w:t>
      </w:r>
      <w:r>
        <w:rPr>
          <w:rFonts w:ascii="Arial" w:hAnsi="Arial" w:cs="Arial" w:hint="eastAsia"/>
          <w:color w:val="000000" w:themeColor="text1"/>
          <w:sz w:val="24"/>
        </w:rPr>
        <w:t>K</w:t>
      </w:r>
      <w:r>
        <w:rPr>
          <w:rFonts w:ascii="Arial" w:hAnsi="Arial" w:cs="Arial" w:hint="eastAsia"/>
          <w:color w:val="000000" w:themeColor="text1"/>
          <w:sz w:val="24"/>
        </w:rPr>
        <w:t>的总体评估</w:t>
      </w:r>
      <m:oMath>
        <m:r>
          <w:rPr>
            <w:rFonts w:ascii="Cambria Math" w:hAnsi="Cambria Math" w:cs="Arial"/>
            <w:color w:val="000000" w:themeColor="text1"/>
            <w:sz w:val="24"/>
          </w:rPr>
          <m:t>EvalL</m:t>
        </m:r>
        <m:r>
          <w:rPr>
            <w:rFonts w:ascii="Cambria Math" w:hAnsi="Cambria Math" w:cs="Arial" w:hint="eastAsia"/>
            <w:color w:val="000000" w:themeColor="text1"/>
            <w:sz w:val="24"/>
          </w:rPr>
          <m:t>aw</m:t>
        </m:r>
      </m:oMath>
      <w:r w:rsidR="0048755D">
        <w:rPr>
          <w:rFonts w:ascii="Arial" w:hAnsi="Arial" w:cs="Arial" w:hint="eastAsia"/>
          <w:color w:val="000000" w:themeColor="text1"/>
          <w:sz w:val="24"/>
        </w:rPr>
        <w:t>如</w:t>
      </w:r>
      <w:r w:rsidR="0048755D">
        <w:rPr>
          <w:rFonts w:ascii="Arial" w:hAnsi="Arial" w:cs="Arial"/>
          <w:color w:val="000000" w:themeColor="text1"/>
          <w:sz w:val="24"/>
        </w:rPr>
        <w:fldChar w:fldCharType="begin"/>
      </w:r>
      <w:r w:rsidR="0048755D">
        <w:rPr>
          <w:rFonts w:ascii="Arial" w:hAnsi="Arial" w:cs="Arial"/>
          <w:color w:val="000000" w:themeColor="text1"/>
          <w:sz w:val="24"/>
        </w:rPr>
        <w:instrText xml:space="preserve"> </w:instrText>
      </w:r>
      <w:r w:rsidR="0048755D">
        <w:rPr>
          <w:rFonts w:ascii="Arial" w:hAnsi="Arial" w:cs="Arial" w:hint="eastAsia"/>
          <w:color w:val="000000" w:themeColor="text1"/>
          <w:sz w:val="24"/>
        </w:rPr>
        <w:instrText>REF _Ref3460580 \h</w:instrText>
      </w:r>
      <w:r w:rsidR="0048755D">
        <w:rPr>
          <w:rFonts w:ascii="Arial" w:hAnsi="Arial" w:cs="Arial"/>
          <w:color w:val="000000" w:themeColor="text1"/>
          <w:sz w:val="24"/>
        </w:rPr>
        <w:instrText xml:space="preserve"> </w:instrText>
      </w:r>
      <w:r w:rsidR="0048755D">
        <w:rPr>
          <w:rFonts w:ascii="Arial" w:hAnsi="Arial" w:cs="Arial"/>
          <w:color w:val="000000" w:themeColor="text1"/>
          <w:sz w:val="24"/>
        </w:rPr>
      </w:r>
      <w:r w:rsidR="0048755D">
        <w:rPr>
          <w:rFonts w:ascii="Arial" w:hAnsi="Arial" w:cs="Arial"/>
          <w:color w:val="000000" w:themeColor="text1"/>
          <w:sz w:val="24"/>
        </w:rPr>
        <w:fldChar w:fldCharType="separate"/>
      </w:r>
      <w:r w:rsidR="0048755D" w:rsidRPr="005D3697">
        <w:rPr>
          <w:rFonts w:ascii="Arial" w:hAnsi="Arial" w:cs="Arial" w:hint="eastAsia"/>
          <w:color w:val="000000" w:themeColor="text1"/>
          <w:sz w:val="24"/>
        </w:rPr>
        <w:t>公式（</w:t>
      </w:r>
      <w:r w:rsidR="0048755D" w:rsidRPr="005D3697">
        <w:rPr>
          <w:rFonts w:ascii="Arial" w:hAnsi="Arial" w:cs="Arial" w:hint="eastAsia"/>
          <w:color w:val="000000" w:themeColor="text1"/>
          <w:sz w:val="24"/>
        </w:rPr>
        <w:t xml:space="preserve">4. </w:t>
      </w:r>
      <w:r w:rsidR="0048755D" w:rsidRPr="005D3697">
        <w:rPr>
          <w:rFonts w:ascii="Arial" w:hAnsi="Arial" w:cs="Arial"/>
          <w:color w:val="000000" w:themeColor="text1"/>
          <w:sz w:val="24"/>
        </w:rPr>
        <w:t>9</w:t>
      </w:r>
      <w:r w:rsidR="0048755D" w:rsidRPr="005D3697">
        <w:rPr>
          <w:rFonts w:ascii="Arial" w:hAnsi="Arial" w:cs="Arial" w:hint="eastAsia"/>
          <w:color w:val="000000" w:themeColor="text1"/>
          <w:sz w:val="24"/>
        </w:rPr>
        <w:t>）</w:t>
      </w:r>
      <w:r w:rsidR="0048755D">
        <w:rPr>
          <w:rFonts w:ascii="Arial" w:hAnsi="Arial" w:cs="Arial"/>
          <w:color w:val="000000" w:themeColor="text1"/>
          <w:sz w:val="24"/>
        </w:rPr>
        <w:fldChar w:fldCharType="end"/>
      </w:r>
      <w:r w:rsidR="0048755D">
        <w:rPr>
          <w:rFonts w:ascii="Arial" w:hAnsi="Arial" w:cs="Arial" w:hint="eastAsia"/>
          <w:color w:val="000000" w:themeColor="text1"/>
          <w:sz w:val="24"/>
        </w:rPr>
        <w:t>所示</w:t>
      </w:r>
      <w:r>
        <w:rPr>
          <w:rFonts w:ascii="Arial" w:hAnsi="Arial" w:cs="Arial" w:hint="eastAsia"/>
          <w:color w:val="000000" w:themeColor="text1"/>
          <w:sz w:val="24"/>
        </w:rPr>
        <w:t>：</w:t>
      </w:r>
    </w:p>
    <w:p w14:paraId="5384F1B3" w14:textId="07B21925" w:rsidR="00715ACB" w:rsidRPr="005D3697" w:rsidRDefault="00F50A61" w:rsidP="005D3697">
      <w:pPr>
        <w:tabs>
          <w:tab w:val="center" w:pos="4156"/>
          <w:tab w:val="right" w:pos="10110"/>
        </w:tabs>
        <w:spacing w:line="360" w:lineRule="auto"/>
        <w:jc w:val="left"/>
        <w:rPr>
          <w:rFonts w:ascii="Cambria Math" w:hAnsi="Cambria Math" w:cs="Arial"/>
          <w:color w:val="000000" w:themeColor="text1"/>
          <w:sz w:val="24"/>
        </w:rPr>
      </w:pPr>
      <m:oMathPara>
        <m:oMath>
          <m:r>
            <w:rPr>
              <w:rFonts w:ascii="Cambria Math" w:hAnsi="Cambria Math" w:cs="Arial"/>
              <w:color w:val="000000" w:themeColor="text1"/>
              <w:sz w:val="24"/>
            </w:rPr>
            <m:t>EvalL</m:t>
          </m:r>
          <m: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f>
            <m:fPr>
              <m:ctrlPr>
                <w:rPr>
                  <w:rFonts w:ascii="Cambria Math" w:hAnsi="Cambria Math" w:cs="Arial"/>
                  <w:color w:val="000000" w:themeColor="text1"/>
                  <w:sz w:val="24"/>
                </w:rPr>
              </m:ctrlPr>
            </m:fPr>
            <m:num>
              <m:r>
                <m:rPr>
                  <m:sty m:val="p"/>
                </m:rPr>
                <w:rPr>
                  <w:rFonts w:ascii="Cambria Math" w:hAnsi="Cambria Math" w:cs="Arial" w:hint="eastAsia"/>
                  <w:color w:val="000000" w:themeColor="text1"/>
                  <w:sz w:val="24"/>
                </w:rPr>
                <m:t>2</m:t>
              </m:r>
              <m:r>
                <m:rPr>
                  <m:sty m:val="p"/>
                </m:rPr>
                <w:rPr>
                  <w:rFonts w:ascii="MS Mincho" w:eastAsia="MS Mincho" w:hAnsi="MS Mincho" w:cs="MS Mincho" w:hint="eastAsia"/>
                  <w:color w:val="000000" w:themeColor="text1"/>
                  <w:sz w:val="24"/>
                </w:rPr>
                <m:t>*</m:t>
              </m:r>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r>
                <m:rPr>
                  <m:sty m:val="p"/>
                </m:rPr>
                <w:rPr>
                  <w:rFonts w:ascii="MS Mincho" w:eastAsia="MS Mincho" w:hAnsi="MS Mincho" w:cs="MS Mincho" w:hint="eastAsia"/>
                  <w:color w:val="000000" w:themeColor="text1"/>
                  <w:sz w:val="24"/>
                </w:rPr>
                <m:t>*</m:t>
              </m:r>
              <m:r>
                <m:rPr>
                  <m:sty m:val="p"/>
                </m:rPr>
                <w:rPr>
                  <w:rFonts w:ascii="Cambria Math" w:hAnsi="Cambria Math" w:cs="Arial"/>
                  <w:color w:val="000000" w:themeColor="text1"/>
                  <w:sz w:val="24"/>
                </w:rPr>
                <m:t>O</m:t>
              </m:r>
              <m:r>
                <m:rPr>
                  <m:sty m:val="p"/>
                </m:rPr>
                <w:rPr>
                  <w:rFonts w:ascii="Cambria Math" w:hAnsi="Cambria Math" w:cs="Arial" w:hint="eastAsia"/>
                  <w:color w:val="000000" w:themeColor="text1"/>
                  <w:sz w:val="24"/>
                </w:rPr>
                <m:t>wn</m:t>
              </m:r>
              <m:r>
                <m:rPr>
                  <m:sty m:val="p"/>
                </m:rPr>
                <w:rPr>
                  <w:rFonts w:ascii="Cambria Math" w:hAnsi="Cambria Math" w:cs="Arial"/>
                  <w:color w:val="000000" w:themeColor="text1"/>
                  <w:sz w:val="24"/>
                </w:rPr>
                <m:t>L</m:t>
              </m:r>
              <m:r>
                <m:rPr>
                  <m:sty m:val="p"/>
                </m:rPr>
                <w:rPr>
                  <w:rFonts w:ascii="Cambria Math" w:hAnsi="Cambria Math" w:cs="Arial" w:hint="eastAsia"/>
                  <w:color w:val="000000" w:themeColor="text1"/>
                  <w:sz w:val="24"/>
                </w:rPr>
                <m:t>aw</m:t>
              </m:r>
            </m:num>
            <m:den>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r>
                <m:rPr>
                  <m:sty m:val="p"/>
                </m:rPr>
                <w:rPr>
                  <w:rFonts w:ascii="Cambria Math" w:hAnsi="Cambria Math" w:cs="Arial"/>
                  <w:color w:val="000000" w:themeColor="text1"/>
                  <w:sz w:val="24"/>
                </w:rPr>
                <m:t>O</m:t>
              </m:r>
              <m:r>
                <m:rPr>
                  <m:sty m:val="p"/>
                </m:rPr>
                <w:rPr>
                  <w:rFonts w:ascii="Cambria Math" w:hAnsi="Cambria Math" w:cs="Arial" w:hint="eastAsia"/>
                  <w:color w:val="000000" w:themeColor="text1"/>
                  <w:sz w:val="24"/>
                </w:rPr>
                <m:t>wn</m:t>
              </m:r>
              <m:r>
                <m:rPr>
                  <m:sty m:val="p"/>
                </m:rPr>
                <w:rPr>
                  <w:rFonts w:ascii="Cambria Math" w:hAnsi="Cambria Math" w:cs="Arial"/>
                  <w:color w:val="000000" w:themeColor="text1"/>
                  <w:sz w:val="24"/>
                </w:rPr>
                <m:t>L</m:t>
              </m:r>
              <m:r>
                <m:rPr>
                  <m:sty m:val="p"/>
                </m:rPr>
                <w:rPr>
                  <w:rFonts w:ascii="Cambria Math" w:hAnsi="Cambria Math" w:cs="Arial" w:hint="eastAsia"/>
                  <w:color w:val="000000" w:themeColor="text1"/>
                  <w:sz w:val="24"/>
                </w:rPr>
                <m:t>aw</m:t>
              </m:r>
            </m:den>
          </m:f>
        </m:oMath>
      </m:oMathPara>
    </w:p>
    <w:p w14:paraId="567B49E0" w14:textId="214F5CD3" w:rsidR="005D3697" w:rsidRDefault="005D3697" w:rsidP="005D3697">
      <w:pPr>
        <w:tabs>
          <w:tab w:val="center" w:pos="4156"/>
          <w:tab w:val="right" w:pos="10110"/>
        </w:tabs>
        <w:spacing w:line="360" w:lineRule="auto"/>
        <w:jc w:val="right"/>
        <w:rPr>
          <w:rFonts w:ascii="Arial" w:hAnsi="Arial" w:cs="Arial"/>
          <w:color w:val="000000" w:themeColor="text1"/>
          <w:sz w:val="24"/>
        </w:rPr>
      </w:pPr>
      <w:bookmarkStart w:id="272" w:name="_Ref3460580"/>
      <w:r w:rsidRPr="005D3697">
        <w:rPr>
          <w:rFonts w:ascii="Arial" w:hAnsi="Arial" w:cs="Arial" w:hint="eastAsia"/>
          <w:color w:val="000000" w:themeColor="text1"/>
          <w:sz w:val="24"/>
        </w:rPr>
        <w:t>公式（</w:t>
      </w:r>
      <w:r w:rsidRPr="005D3697">
        <w:rPr>
          <w:rFonts w:ascii="Arial" w:hAnsi="Arial" w:cs="Arial" w:hint="eastAsia"/>
          <w:color w:val="000000" w:themeColor="text1"/>
          <w:sz w:val="24"/>
        </w:rPr>
        <w:t xml:space="preserve">4. </w:t>
      </w:r>
      <w:r w:rsidRPr="005D3697">
        <w:rPr>
          <w:rFonts w:ascii="Arial" w:hAnsi="Arial" w:cs="Arial"/>
          <w:color w:val="000000" w:themeColor="text1"/>
          <w:sz w:val="24"/>
        </w:rPr>
        <w:fldChar w:fldCharType="begin"/>
      </w:r>
      <w:r w:rsidRPr="005D3697">
        <w:rPr>
          <w:rFonts w:ascii="Arial" w:hAnsi="Arial" w:cs="Arial"/>
          <w:color w:val="000000" w:themeColor="text1"/>
          <w:sz w:val="24"/>
        </w:rPr>
        <w:instrText xml:space="preserve"> </w:instrText>
      </w:r>
      <w:r w:rsidRPr="005D3697">
        <w:rPr>
          <w:rFonts w:ascii="Arial" w:hAnsi="Arial" w:cs="Arial" w:hint="eastAsia"/>
          <w:color w:val="000000" w:themeColor="text1"/>
          <w:sz w:val="24"/>
        </w:rPr>
        <w:instrText xml:space="preserve">SEQ </w:instrText>
      </w:r>
      <w:r w:rsidRPr="005D3697">
        <w:rPr>
          <w:rFonts w:ascii="Arial" w:hAnsi="Arial" w:cs="Arial" w:hint="eastAsia"/>
          <w:color w:val="000000" w:themeColor="text1"/>
          <w:sz w:val="24"/>
        </w:rPr>
        <w:instrText>公式（</w:instrText>
      </w:r>
      <w:r w:rsidRPr="005D3697">
        <w:rPr>
          <w:rFonts w:ascii="Arial" w:hAnsi="Arial" w:cs="Arial" w:hint="eastAsia"/>
          <w:color w:val="000000" w:themeColor="text1"/>
          <w:sz w:val="24"/>
        </w:rPr>
        <w:instrText>4. \* ARABIC</w:instrText>
      </w:r>
      <w:r w:rsidRPr="005D3697">
        <w:rPr>
          <w:rFonts w:ascii="Arial" w:hAnsi="Arial" w:cs="Arial"/>
          <w:color w:val="000000" w:themeColor="text1"/>
          <w:sz w:val="24"/>
        </w:rPr>
        <w:instrText xml:space="preserve"> </w:instrText>
      </w:r>
      <w:r w:rsidRPr="005D3697">
        <w:rPr>
          <w:rFonts w:ascii="Arial" w:hAnsi="Arial" w:cs="Arial"/>
          <w:color w:val="000000" w:themeColor="text1"/>
          <w:sz w:val="24"/>
        </w:rPr>
        <w:fldChar w:fldCharType="separate"/>
      </w:r>
      <w:r w:rsidRPr="005D3697">
        <w:rPr>
          <w:rFonts w:ascii="Arial" w:hAnsi="Arial" w:cs="Arial"/>
          <w:color w:val="000000" w:themeColor="text1"/>
          <w:sz w:val="24"/>
        </w:rPr>
        <w:t>9</w:t>
      </w:r>
      <w:r w:rsidRPr="005D3697">
        <w:rPr>
          <w:rFonts w:ascii="Arial" w:hAnsi="Arial" w:cs="Arial"/>
          <w:color w:val="000000" w:themeColor="text1"/>
          <w:sz w:val="24"/>
        </w:rPr>
        <w:fldChar w:fldCharType="end"/>
      </w:r>
      <w:r w:rsidRPr="005D3697">
        <w:rPr>
          <w:rFonts w:ascii="Arial" w:hAnsi="Arial" w:cs="Arial" w:hint="eastAsia"/>
          <w:color w:val="000000" w:themeColor="text1"/>
          <w:sz w:val="24"/>
        </w:rPr>
        <w:t>）</w:t>
      </w:r>
      <w:bookmarkEnd w:id="272"/>
    </w:p>
    <w:p w14:paraId="5353FF98" w14:textId="77777777" w:rsidR="00715ACB" w:rsidRPr="00642B9D" w:rsidRDefault="00F50A61" w:rsidP="00642B9D">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根据本节的描述，</w:t>
      </w:r>
      <m:oMath>
        <m:r>
          <m:rPr>
            <m:sty m:val="p"/>
          </m:rPr>
          <w:rPr>
            <w:rFonts w:ascii="Cambria Math" w:hAnsi="Cambria Math" w:cs="Arial"/>
            <w:color w:val="000000" w:themeColor="text1"/>
            <w:sz w:val="24"/>
          </w:rPr>
          <m:t>FL</m:t>
        </m:r>
        <m:r>
          <m:rPr>
            <m:sty m:val="p"/>
          </m:rP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O</m:t>
        </m:r>
        <m:r>
          <m:rPr>
            <m:sty m:val="p"/>
          </m:rPr>
          <w:rPr>
            <w:rFonts w:ascii="Cambria Math" w:hAnsi="Cambria Math" w:cs="Arial" w:hint="eastAsia"/>
            <w:color w:val="000000" w:themeColor="text1"/>
            <w:sz w:val="24"/>
          </w:rPr>
          <m:t>wn</m:t>
        </m:r>
        <m:r>
          <m:rPr>
            <m:sty m:val="p"/>
          </m:rPr>
          <w:rPr>
            <w:rFonts w:ascii="Cambria Math" w:hAnsi="Cambria Math" w:cs="Arial"/>
            <w:color w:val="000000" w:themeColor="text1"/>
            <w:sz w:val="24"/>
          </w:rPr>
          <m:t>L</m:t>
        </m:r>
        <m:r>
          <m:rPr>
            <m:sty m:val="p"/>
          </m:rP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r>
          <w:rPr>
            <w:rFonts w:ascii="Cambria Math" w:hAnsi="Cambria Math" w:cs="Arial"/>
            <w:color w:val="000000" w:themeColor="text1"/>
            <w:sz w:val="24"/>
          </w:rPr>
          <m:t>EvalL</m:t>
        </m:r>
        <m:r>
          <w:rPr>
            <w:rFonts w:ascii="Cambria Math" w:hAnsi="Cambria Math" w:cs="Arial" w:hint="eastAsia"/>
            <w:color w:val="000000" w:themeColor="text1"/>
            <w:sz w:val="24"/>
          </w:rPr>
          <m:t>aw</m:t>
        </m:r>
      </m:oMath>
      <w:r>
        <w:rPr>
          <w:rFonts w:ascii="Arial" w:hAnsi="Arial" w:cs="Arial" w:hint="eastAsia"/>
          <w:color w:val="000000" w:themeColor="text1"/>
          <w:sz w:val="24"/>
        </w:rPr>
        <w:t>等都可以进行法条推荐模型的评估，具体评估方式根据不同的实验会有不同。</w:t>
      </w:r>
    </w:p>
    <w:p w14:paraId="58813B11" w14:textId="77777777" w:rsidR="00715ACB" w:rsidRDefault="00F50A61">
      <w:pPr>
        <w:pStyle w:val="2"/>
      </w:pPr>
      <w:bookmarkStart w:id="273" w:name="_Toc3559762"/>
      <w:r>
        <w:rPr>
          <w:rFonts w:hint="eastAsia"/>
        </w:rPr>
        <w:lastRenderedPageBreak/>
        <w:t>4.3</w:t>
      </w:r>
      <w:r>
        <w:t xml:space="preserve"> </w:t>
      </w:r>
      <w:r>
        <w:rPr>
          <w:rFonts w:hint="eastAsia"/>
        </w:rPr>
        <w:t>预训练</w:t>
      </w:r>
      <w:r>
        <w:rPr>
          <w:rFonts w:hint="eastAsia"/>
        </w:rPr>
        <w:t>L</w:t>
      </w:r>
      <w:r>
        <w:t>DA</w:t>
      </w:r>
      <w:r>
        <w:rPr>
          <w:rFonts w:hint="eastAsia"/>
        </w:rPr>
        <w:t>与</w:t>
      </w:r>
      <w:r>
        <w:rPr>
          <w:rFonts w:hint="eastAsia"/>
        </w:rPr>
        <w:t>Word2vec</w:t>
      </w:r>
      <w:r>
        <w:rPr>
          <w:rFonts w:hint="eastAsia"/>
        </w:rPr>
        <w:t>模型</w:t>
      </w:r>
      <w:bookmarkEnd w:id="273"/>
    </w:p>
    <w:p w14:paraId="70C3D4A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本文法条推荐方法用到两个预训练模型，一个是</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主题模型，一个是</w:t>
      </w:r>
      <w:r>
        <w:rPr>
          <w:rFonts w:ascii="Arial" w:hAnsi="Arial" w:cs="Arial" w:hint="eastAsia"/>
          <w:color w:val="000000" w:themeColor="text1"/>
          <w:sz w:val="24"/>
        </w:rPr>
        <w:t>Word2vec</w:t>
      </w:r>
      <w:r>
        <w:rPr>
          <w:rFonts w:ascii="Arial" w:hAnsi="Arial" w:cs="Arial" w:hint="eastAsia"/>
          <w:color w:val="000000" w:themeColor="text1"/>
          <w:sz w:val="24"/>
        </w:rPr>
        <w:t>词向量模型。其中</w:t>
      </w:r>
      <w:r>
        <w:rPr>
          <w:rFonts w:ascii="Arial" w:hAnsi="Arial" w:cs="Arial" w:hint="eastAsia"/>
          <w:color w:val="000000" w:themeColor="text1"/>
          <w:sz w:val="24"/>
        </w:rPr>
        <w:t>Word2</w:t>
      </w:r>
      <w:r>
        <w:rPr>
          <w:rFonts w:ascii="Arial" w:hAnsi="Arial" w:cs="Arial"/>
          <w:color w:val="000000" w:themeColor="text1"/>
          <w:sz w:val="24"/>
        </w:rPr>
        <w:t>Vec</w:t>
      </w:r>
      <w:r>
        <w:rPr>
          <w:rFonts w:ascii="Arial" w:hAnsi="Arial" w:cs="Arial" w:hint="eastAsia"/>
          <w:color w:val="000000" w:themeColor="text1"/>
          <w:sz w:val="24"/>
        </w:rPr>
        <w:t>模型用于初始化模型的</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层，</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主题模型用于计算裁判文书的先验主题向量，接下来将对两个模型的训练过程进行详细的介绍。</w:t>
      </w:r>
    </w:p>
    <w:p w14:paraId="23C16CC6" w14:textId="77777777" w:rsidR="00715ACB" w:rsidRDefault="00F50A61">
      <w:pPr>
        <w:pStyle w:val="3"/>
      </w:pPr>
      <w:bookmarkStart w:id="274" w:name="_Toc3559763"/>
      <w:r>
        <w:rPr>
          <w:rFonts w:hint="eastAsia"/>
        </w:rPr>
        <w:t>4.3.1</w:t>
      </w:r>
      <w:r>
        <w:t xml:space="preserve"> </w:t>
      </w:r>
      <w:r>
        <w:rPr>
          <w:rFonts w:hint="eastAsia"/>
        </w:rPr>
        <w:t>预训练</w:t>
      </w:r>
      <w:r>
        <w:rPr>
          <w:rFonts w:hint="eastAsia"/>
        </w:rPr>
        <w:t>W</w:t>
      </w:r>
      <w:r>
        <w:t>ord2vec</w:t>
      </w:r>
      <w:r>
        <w:rPr>
          <w:rFonts w:hint="eastAsia"/>
        </w:rPr>
        <w:t>词向量模型</w:t>
      </w:r>
      <w:bookmarkEnd w:id="274"/>
    </w:p>
    <w:p w14:paraId="4E76AFA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w:t>
      </w:r>
      <w:r>
        <w:rPr>
          <w:rFonts w:ascii="Arial" w:hAnsi="Arial" w:cs="Arial"/>
          <w:color w:val="000000" w:themeColor="text1"/>
          <w:sz w:val="24"/>
        </w:rPr>
        <w:t>ord2vec</w:t>
      </w:r>
      <w:r>
        <w:rPr>
          <w:rFonts w:ascii="Arial" w:hAnsi="Arial" w:cs="Arial" w:hint="eastAsia"/>
          <w:color w:val="000000" w:themeColor="text1"/>
          <w:sz w:val="24"/>
        </w:rPr>
        <w:t>将作为预训练模型，初始化深度网络中的</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层词向量矩阵。根据</w:t>
      </w:r>
      <w:r>
        <w:rPr>
          <w:rFonts w:ascii="Arial" w:hAnsi="Arial" w:cs="Arial" w:hint="eastAsia"/>
          <w:color w:val="000000" w:themeColor="text1"/>
          <w:sz w:val="24"/>
        </w:rPr>
        <w:t>2.3</w:t>
      </w:r>
      <w:r>
        <w:rPr>
          <w:rFonts w:ascii="Arial" w:hAnsi="Arial" w:cs="Arial" w:hint="eastAsia"/>
          <w:color w:val="000000" w:themeColor="text1"/>
          <w:sz w:val="24"/>
        </w:rPr>
        <w:t>节介绍，</w:t>
      </w:r>
      <w:r>
        <w:rPr>
          <w:rFonts w:ascii="Arial" w:hAnsi="Arial" w:cs="Arial" w:hint="eastAsia"/>
          <w:color w:val="000000" w:themeColor="text1"/>
          <w:sz w:val="24"/>
        </w:rPr>
        <w:t>W</w:t>
      </w:r>
      <w:r>
        <w:rPr>
          <w:rFonts w:ascii="Arial" w:hAnsi="Arial" w:cs="Arial"/>
          <w:color w:val="000000" w:themeColor="text1"/>
          <w:sz w:val="24"/>
        </w:rPr>
        <w:t>ord</w:t>
      </w:r>
      <w:r>
        <w:rPr>
          <w:rFonts w:ascii="Arial" w:hAnsi="Arial" w:cs="Arial" w:hint="eastAsia"/>
          <w:color w:val="000000" w:themeColor="text1"/>
          <w:sz w:val="24"/>
        </w:rPr>
        <w:t>2</w:t>
      </w:r>
      <w:r>
        <w:rPr>
          <w:rFonts w:ascii="Arial" w:hAnsi="Arial" w:cs="Arial"/>
          <w:color w:val="000000" w:themeColor="text1"/>
          <w:sz w:val="24"/>
        </w:rPr>
        <w:t>vec</w:t>
      </w:r>
      <w:r>
        <w:rPr>
          <w:rFonts w:ascii="Arial" w:hAnsi="Arial" w:cs="Arial" w:hint="eastAsia"/>
          <w:color w:val="000000" w:themeColor="text1"/>
          <w:sz w:val="24"/>
        </w:rPr>
        <w:t>采用无监督学习方法，以语料库中所有裁判文书作为训练数据，学习分布式语义空间并得到每个词的词向量。其训练程序如图</w:t>
      </w:r>
      <w:r>
        <w:rPr>
          <w:rFonts w:ascii="Arial" w:hAnsi="Arial" w:cs="Arial" w:hint="eastAsia"/>
          <w:color w:val="000000" w:themeColor="text1"/>
          <w:sz w:val="24"/>
        </w:rPr>
        <w:t>4.1</w:t>
      </w:r>
      <w:r>
        <w:rPr>
          <w:rFonts w:ascii="Arial" w:hAnsi="Arial" w:cs="Arial" w:hint="eastAsia"/>
          <w:color w:val="000000" w:themeColor="text1"/>
          <w:sz w:val="24"/>
        </w:rPr>
        <w:t>所示，模型训练采用</w:t>
      </w:r>
      <w:proofErr w:type="spellStart"/>
      <w:r>
        <w:rPr>
          <w:rFonts w:ascii="Arial" w:hAnsi="Arial" w:cs="Arial" w:hint="eastAsia"/>
          <w:color w:val="000000" w:themeColor="text1"/>
          <w:sz w:val="24"/>
        </w:rPr>
        <w:t>Gensim</w:t>
      </w:r>
      <w:proofErr w:type="spellEnd"/>
      <w:r>
        <w:rPr>
          <w:rFonts w:ascii="Arial" w:hAnsi="Arial" w:cs="Arial" w:hint="eastAsia"/>
          <w:color w:val="000000" w:themeColor="text1"/>
          <w:sz w:val="24"/>
        </w:rPr>
        <w:t>库，通过</w:t>
      </w:r>
      <w:r>
        <w:rPr>
          <w:rFonts w:ascii="Arial" w:hAnsi="Arial" w:cs="Arial" w:hint="eastAsia"/>
          <w:color w:val="000000" w:themeColor="text1"/>
          <w:sz w:val="24"/>
        </w:rPr>
        <w:t>Word2vec(</w:t>
      </w:r>
      <w:r>
        <w:rPr>
          <w:rFonts w:ascii="Arial" w:hAnsi="Arial" w:cs="Arial"/>
          <w:color w:val="000000" w:themeColor="text1"/>
          <w:sz w:val="24"/>
        </w:rPr>
        <w:t>)</w:t>
      </w:r>
      <w:r>
        <w:rPr>
          <w:rFonts w:ascii="Arial" w:hAnsi="Arial" w:cs="Arial" w:hint="eastAsia"/>
          <w:color w:val="000000" w:themeColor="text1"/>
          <w:sz w:val="24"/>
        </w:rPr>
        <w:t>函数便可训练并建立</w:t>
      </w:r>
      <w:r>
        <w:rPr>
          <w:rFonts w:ascii="Arial" w:hAnsi="Arial" w:cs="Arial" w:hint="eastAsia"/>
          <w:color w:val="000000" w:themeColor="text1"/>
          <w:sz w:val="24"/>
        </w:rPr>
        <w:t>word2vec</w:t>
      </w:r>
      <w:r>
        <w:rPr>
          <w:rFonts w:ascii="Arial" w:hAnsi="Arial" w:cs="Arial" w:hint="eastAsia"/>
          <w:color w:val="000000" w:themeColor="text1"/>
          <w:sz w:val="24"/>
        </w:rPr>
        <w:t>模型。其中</w:t>
      </w:r>
      <w:r>
        <w:rPr>
          <w:rFonts w:ascii="Arial" w:hAnsi="Arial" w:cs="Arial" w:hint="eastAsia"/>
          <w:color w:val="000000" w:themeColor="text1"/>
          <w:sz w:val="24"/>
        </w:rPr>
        <w:t>sentences</w:t>
      </w:r>
      <w:r>
        <w:rPr>
          <w:rFonts w:ascii="Arial" w:hAnsi="Arial" w:cs="Arial" w:hint="eastAsia"/>
          <w:color w:val="000000" w:themeColor="text1"/>
          <w:sz w:val="24"/>
        </w:rPr>
        <w:t>参数为经过分词处理的语料库；</w:t>
      </w:r>
      <w:r>
        <w:rPr>
          <w:rFonts w:ascii="Arial" w:hAnsi="Arial" w:cs="Arial" w:hint="eastAsia"/>
          <w:color w:val="000000" w:themeColor="text1"/>
          <w:sz w:val="24"/>
        </w:rPr>
        <w:t>size</w:t>
      </w:r>
      <w:r>
        <w:rPr>
          <w:rFonts w:ascii="Arial" w:hAnsi="Arial" w:cs="Arial" w:hint="eastAsia"/>
          <w:color w:val="000000" w:themeColor="text1"/>
          <w:sz w:val="24"/>
        </w:rPr>
        <w:t>参数定义了词向量维度的大小；</w:t>
      </w:r>
      <w:r>
        <w:rPr>
          <w:rFonts w:ascii="Arial" w:hAnsi="Arial" w:cs="Arial" w:hint="eastAsia"/>
          <w:color w:val="000000" w:themeColor="text1"/>
          <w:sz w:val="24"/>
        </w:rPr>
        <w:t>window</w:t>
      </w:r>
      <w:r>
        <w:rPr>
          <w:rFonts w:ascii="Arial" w:hAnsi="Arial" w:cs="Arial" w:hint="eastAsia"/>
          <w:color w:val="000000" w:themeColor="text1"/>
          <w:sz w:val="24"/>
        </w:rPr>
        <w:t>参数定义了当前词与预测词在一个句子中的最大距离，即定义了上下文；</w:t>
      </w:r>
      <w:proofErr w:type="spellStart"/>
      <w:r>
        <w:rPr>
          <w:rFonts w:ascii="Arial" w:hAnsi="Arial" w:cs="Arial" w:hint="eastAsia"/>
          <w:color w:val="000000" w:themeColor="text1"/>
          <w:sz w:val="24"/>
        </w:rPr>
        <w:t>min_count</w:t>
      </w:r>
      <w:proofErr w:type="spellEnd"/>
      <w:r>
        <w:rPr>
          <w:rFonts w:ascii="Arial" w:hAnsi="Arial" w:cs="Arial" w:hint="eastAsia"/>
          <w:color w:val="000000" w:themeColor="text1"/>
          <w:sz w:val="24"/>
        </w:rPr>
        <w:t>参数定义了词语最少出现的次数，出现次数低于</w:t>
      </w:r>
      <w:proofErr w:type="spellStart"/>
      <w:r>
        <w:rPr>
          <w:rFonts w:ascii="Arial" w:hAnsi="Arial" w:cs="Arial" w:hint="eastAsia"/>
          <w:color w:val="000000" w:themeColor="text1"/>
          <w:sz w:val="24"/>
        </w:rPr>
        <w:t>min_count</w:t>
      </w:r>
      <w:proofErr w:type="spellEnd"/>
      <w:r>
        <w:rPr>
          <w:rFonts w:ascii="Arial" w:hAnsi="Arial" w:cs="Arial" w:hint="eastAsia"/>
          <w:color w:val="000000" w:themeColor="text1"/>
          <w:sz w:val="24"/>
        </w:rPr>
        <w:t>的词语将被字典舍弃。</w:t>
      </w:r>
    </w:p>
    <w:tbl>
      <w:tblPr>
        <w:tblStyle w:val="af6"/>
        <w:tblW w:w="8296" w:type="dxa"/>
        <w:tblLayout w:type="fixed"/>
        <w:tblLook w:val="04A0" w:firstRow="1" w:lastRow="0" w:firstColumn="1" w:lastColumn="0" w:noHBand="0" w:noVBand="1"/>
      </w:tblPr>
      <w:tblGrid>
        <w:gridCol w:w="8296"/>
      </w:tblGrid>
      <w:tr w:rsidR="00715ACB" w14:paraId="7FD4C519" w14:textId="77777777">
        <w:tc>
          <w:tcPr>
            <w:tcW w:w="8296" w:type="dxa"/>
          </w:tcPr>
          <w:p w14:paraId="3A3CD389" w14:textId="77777777" w:rsidR="00715ACB" w:rsidRDefault="00F50A61">
            <w:pPr>
              <w:pStyle w:val="HTML"/>
              <w:shd w:val="clear" w:color="auto" w:fill="FFFFFF"/>
              <w:ind w:left="420" w:hangingChars="200" w:hanging="420"/>
              <w:jc w:val="both"/>
              <w:rPr>
                <w:rFonts w:ascii="Arial" w:hAnsi="Arial" w:cs="Arial"/>
                <w:color w:val="000000" w:themeColor="text1"/>
                <w:sz w:val="21"/>
                <w:szCs w:val="21"/>
              </w:rPr>
            </w:pPr>
            <w:r>
              <w:rPr>
                <w:rFonts w:ascii="Arial" w:hAnsi="Arial" w:cs="Arial" w:hint="eastAsia"/>
                <w:bCs/>
                <w:color w:val="000000" w:themeColor="text1"/>
                <w:sz w:val="21"/>
                <w:szCs w:val="21"/>
              </w:rPr>
              <w:t>d</w:t>
            </w:r>
            <w:r>
              <w:rPr>
                <w:rFonts w:ascii="Arial" w:hAnsi="Arial" w:cs="Arial"/>
                <w:bCs/>
                <w:color w:val="000000" w:themeColor="text1"/>
                <w:sz w:val="21"/>
                <w:szCs w:val="21"/>
              </w:rPr>
              <w:t xml:space="preserve">ef </w:t>
            </w:r>
            <w:r>
              <w:rPr>
                <w:rFonts w:ascii="Arial" w:hAnsi="Arial" w:cs="Arial"/>
                <w:color w:val="000000" w:themeColor="text1"/>
                <w:sz w:val="21"/>
                <w:szCs w:val="21"/>
              </w:rPr>
              <w:t>train_word2vec(</w:t>
            </w:r>
            <w:proofErr w:type="spellStart"/>
            <w:r>
              <w:rPr>
                <w:rFonts w:ascii="Arial" w:hAnsi="Arial" w:cs="Arial"/>
                <w:color w:val="000000" w:themeColor="text1"/>
                <w:sz w:val="21"/>
                <w:szCs w:val="21"/>
              </w:rPr>
              <w:t>sentensces</w:t>
            </w:r>
            <w:proofErr w:type="spellEnd"/>
            <w:r>
              <w:rPr>
                <w:rFonts w:ascii="Arial" w:hAnsi="Arial" w:cs="Arial"/>
                <w:color w:val="000000" w:themeColor="text1"/>
                <w:sz w:val="21"/>
                <w:szCs w:val="21"/>
              </w:rPr>
              <w:t>):</w:t>
            </w:r>
          </w:p>
          <w:p w14:paraId="4A8C0802" w14:textId="77777777" w:rsidR="00715ACB" w:rsidRDefault="00F50A61">
            <w:pPr>
              <w:pStyle w:val="HTML"/>
              <w:shd w:val="clear" w:color="auto" w:fill="FFFFFF"/>
              <w:ind w:leftChars="200" w:left="420"/>
              <w:jc w:val="both"/>
              <w:rPr>
                <w:rFonts w:ascii="Arial" w:hAnsi="Arial" w:cs="Arial"/>
                <w:color w:val="000000" w:themeColor="text1"/>
                <w:sz w:val="21"/>
                <w:szCs w:val="21"/>
              </w:rPr>
            </w:pPr>
            <w:r>
              <w:rPr>
                <w:rFonts w:ascii="Arial" w:hAnsi="Arial" w:cs="Arial"/>
                <w:color w:val="000000" w:themeColor="text1"/>
                <w:sz w:val="21"/>
                <w:szCs w:val="21"/>
              </w:rPr>
              <w:t>model = Word2Vec(sentences=</w:t>
            </w:r>
            <w:proofErr w:type="spellStart"/>
            <w:r>
              <w:rPr>
                <w:rFonts w:ascii="Arial" w:hAnsi="Arial" w:cs="Arial"/>
                <w:color w:val="000000" w:themeColor="text1"/>
                <w:sz w:val="21"/>
                <w:szCs w:val="21"/>
              </w:rPr>
              <w:t>sentensces,size</w:t>
            </w:r>
            <w:proofErr w:type="spellEnd"/>
            <w:r>
              <w:rPr>
                <w:rFonts w:ascii="Arial" w:hAnsi="Arial" w:cs="Arial"/>
                <w:color w:val="000000" w:themeColor="text1"/>
                <w:sz w:val="21"/>
                <w:szCs w:val="21"/>
              </w:rPr>
              <w:t>=150,window=5,min_count=3,work</w:t>
            </w:r>
          </w:p>
          <w:p w14:paraId="791C1B60" w14:textId="77777777" w:rsidR="00715ACB" w:rsidRDefault="00F50A61">
            <w:pPr>
              <w:pStyle w:val="HTML"/>
              <w:shd w:val="clear" w:color="auto" w:fill="FFFFFF"/>
              <w:jc w:val="both"/>
              <w:rPr>
                <w:rFonts w:ascii="Arial" w:hAnsi="Arial" w:cs="Arial"/>
                <w:color w:val="000000" w:themeColor="text1"/>
                <w:sz w:val="21"/>
                <w:szCs w:val="21"/>
              </w:rPr>
            </w:pPr>
            <w:proofErr w:type="spellStart"/>
            <w:r>
              <w:rPr>
                <w:rFonts w:ascii="Arial" w:hAnsi="Arial" w:cs="Arial"/>
                <w:color w:val="000000" w:themeColor="text1"/>
                <w:sz w:val="21"/>
                <w:szCs w:val="21"/>
              </w:rPr>
              <w:t>ers</w:t>
            </w:r>
            <w:proofErr w:type="spellEnd"/>
            <w:r>
              <w:rPr>
                <w:rFonts w:ascii="Arial" w:hAnsi="Arial" w:cs="Arial"/>
                <w:color w:val="000000" w:themeColor="text1"/>
                <w:sz w:val="21"/>
                <w:szCs w:val="21"/>
              </w:rPr>
              <w:t>=2)</w:t>
            </w:r>
          </w:p>
          <w:p w14:paraId="46532C3C" w14:textId="77777777" w:rsidR="00715ACB" w:rsidRDefault="00F50A61">
            <w:pPr>
              <w:pStyle w:val="HTML"/>
              <w:shd w:val="clear" w:color="auto" w:fill="FFFFFF"/>
              <w:ind w:leftChars="200" w:left="420"/>
              <w:jc w:val="both"/>
              <w:rPr>
                <w:color w:val="000000" w:themeColor="text1"/>
                <w:sz w:val="21"/>
                <w:szCs w:val="21"/>
              </w:rPr>
            </w:pPr>
            <w:proofErr w:type="spellStart"/>
            <w:r>
              <w:rPr>
                <w:rFonts w:ascii="Arial" w:hAnsi="Arial" w:cs="Arial"/>
                <w:color w:val="000000" w:themeColor="text1"/>
                <w:sz w:val="21"/>
                <w:szCs w:val="21"/>
              </w:rPr>
              <w:t>model.save</w:t>
            </w:r>
            <w:proofErr w:type="spellEnd"/>
            <w:r>
              <w:rPr>
                <w:rFonts w:ascii="Arial" w:hAnsi="Arial" w:cs="Arial"/>
                <w:color w:val="000000" w:themeColor="text1"/>
                <w:sz w:val="21"/>
                <w:szCs w:val="21"/>
              </w:rPr>
              <w:t>(</w:t>
            </w:r>
            <w:r>
              <w:rPr>
                <w:rFonts w:ascii="Arial" w:hAnsi="Arial" w:cs="Arial"/>
                <w:bCs/>
                <w:color w:val="000000" w:themeColor="text1"/>
                <w:sz w:val="21"/>
                <w:szCs w:val="21"/>
              </w:rPr>
              <w:t>"graduate/w2v_model"</w:t>
            </w:r>
            <w:r>
              <w:rPr>
                <w:rFonts w:ascii="Arial" w:hAnsi="Arial" w:cs="Arial"/>
                <w:color w:val="000000" w:themeColor="text1"/>
                <w:sz w:val="21"/>
                <w:szCs w:val="21"/>
              </w:rPr>
              <w:t>)</w:t>
            </w:r>
          </w:p>
        </w:tc>
      </w:tr>
    </w:tbl>
    <w:p w14:paraId="209A3EFA" w14:textId="77777777" w:rsidR="00715ACB" w:rsidRDefault="00F50A61">
      <w:pPr>
        <w:pStyle w:val="a5"/>
        <w:spacing w:line="360" w:lineRule="auto"/>
        <w:jc w:val="center"/>
        <w:rPr>
          <w:rFonts w:eastAsia="宋体"/>
          <w:color w:val="000000" w:themeColor="text1"/>
          <w:sz w:val="24"/>
          <w:szCs w:val="24"/>
        </w:rPr>
      </w:pPr>
      <w:bookmarkStart w:id="275" w:name="_Toc3065563"/>
      <w:r>
        <w:rPr>
          <w:rFonts w:eastAsia="宋体" w:hint="eastAsia"/>
          <w:color w:val="000000" w:themeColor="text1"/>
          <w:sz w:val="24"/>
          <w:szCs w:val="24"/>
        </w:rPr>
        <w:t>图</w:t>
      </w:r>
      <w:r>
        <w:rPr>
          <w:rFonts w:eastAsia="宋体" w:hint="eastAsia"/>
          <w:color w:val="000000" w:themeColor="text1"/>
          <w:sz w:val="24"/>
          <w:szCs w:val="24"/>
        </w:rPr>
        <w:t xml:space="preserve">4. </w:t>
      </w:r>
      <w:r>
        <w:rPr>
          <w:rFonts w:eastAsia="宋体"/>
          <w:color w:val="000000" w:themeColor="text1"/>
          <w:sz w:val="24"/>
          <w:szCs w:val="24"/>
        </w:rPr>
        <w:fldChar w:fldCharType="begin"/>
      </w:r>
      <w:r>
        <w:rPr>
          <w:rFonts w:eastAsia="宋体"/>
          <w:color w:val="000000" w:themeColor="text1"/>
          <w:sz w:val="24"/>
          <w:szCs w:val="24"/>
        </w:rPr>
        <w:instrText xml:space="preserve"> </w:instrText>
      </w:r>
      <w:r>
        <w:rPr>
          <w:rFonts w:eastAsia="宋体" w:hint="eastAsia"/>
          <w:color w:val="000000" w:themeColor="text1"/>
          <w:sz w:val="24"/>
          <w:szCs w:val="24"/>
        </w:rPr>
        <w:instrText xml:space="preserve">SEQ </w:instrText>
      </w:r>
      <w:r>
        <w:rPr>
          <w:rFonts w:eastAsia="宋体" w:hint="eastAsia"/>
          <w:color w:val="000000" w:themeColor="text1"/>
          <w:sz w:val="24"/>
          <w:szCs w:val="24"/>
        </w:rPr>
        <w:instrText>图</w:instrText>
      </w:r>
      <w:r>
        <w:rPr>
          <w:rFonts w:eastAsia="宋体" w:hint="eastAsia"/>
          <w:color w:val="000000" w:themeColor="text1"/>
          <w:sz w:val="24"/>
          <w:szCs w:val="24"/>
        </w:rPr>
        <w:instrText>4. \* ARABIC</w:instrText>
      </w:r>
      <w:r>
        <w:rPr>
          <w:rFonts w:eastAsia="宋体"/>
          <w:color w:val="000000" w:themeColor="text1"/>
          <w:sz w:val="24"/>
          <w:szCs w:val="24"/>
        </w:rPr>
        <w:instrText xml:space="preserve"> </w:instrText>
      </w:r>
      <w:r>
        <w:rPr>
          <w:rFonts w:eastAsia="宋体"/>
          <w:color w:val="000000" w:themeColor="text1"/>
          <w:sz w:val="24"/>
          <w:szCs w:val="24"/>
        </w:rPr>
        <w:fldChar w:fldCharType="separate"/>
      </w:r>
      <w:r>
        <w:rPr>
          <w:rFonts w:eastAsia="宋体"/>
          <w:color w:val="000000" w:themeColor="text1"/>
          <w:sz w:val="24"/>
          <w:szCs w:val="24"/>
        </w:rPr>
        <w:t>1</w:t>
      </w:r>
      <w:r>
        <w:rPr>
          <w:rFonts w:eastAsia="宋体"/>
          <w:color w:val="000000" w:themeColor="text1"/>
          <w:sz w:val="24"/>
          <w:szCs w:val="24"/>
        </w:rPr>
        <w:fldChar w:fldCharType="end"/>
      </w:r>
      <w:r>
        <w:rPr>
          <w:rFonts w:eastAsia="宋体"/>
          <w:color w:val="000000" w:themeColor="text1"/>
          <w:sz w:val="24"/>
          <w:szCs w:val="24"/>
        </w:rPr>
        <w:t xml:space="preserve"> Word2vec</w:t>
      </w:r>
      <w:r>
        <w:rPr>
          <w:rFonts w:eastAsia="宋体" w:hint="eastAsia"/>
          <w:color w:val="000000" w:themeColor="text1"/>
          <w:sz w:val="24"/>
          <w:szCs w:val="24"/>
        </w:rPr>
        <w:t>模型的训练</w:t>
      </w:r>
      <w:bookmarkEnd w:id="275"/>
    </w:p>
    <w:p w14:paraId="586ED01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如图</w:t>
      </w:r>
      <w:r>
        <w:rPr>
          <w:rFonts w:ascii="Arial" w:hAnsi="Arial" w:cs="Arial" w:hint="eastAsia"/>
          <w:color w:val="000000" w:themeColor="text1"/>
          <w:sz w:val="24"/>
        </w:rPr>
        <w:t>4.2</w:t>
      </w:r>
      <w:r>
        <w:rPr>
          <w:rFonts w:ascii="Arial" w:hAnsi="Arial" w:cs="Arial" w:hint="eastAsia"/>
          <w:color w:val="000000" w:themeColor="text1"/>
          <w:sz w:val="24"/>
        </w:rPr>
        <w:t>所示为当输入“离婚”时，输出前</w:t>
      </w:r>
      <w:r>
        <w:rPr>
          <w:rFonts w:ascii="Arial" w:hAnsi="Arial" w:cs="Arial" w:hint="eastAsia"/>
          <w:color w:val="000000" w:themeColor="text1"/>
          <w:sz w:val="24"/>
        </w:rPr>
        <w:t>10</w:t>
      </w:r>
      <w:r>
        <w:rPr>
          <w:rFonts w:ascii="Arial" w:hAnsi="Arial" w:cs="Arial" w:hint="eastAsia"/>
          <w:color w:val="000000" w:themeColor="text1"/>
          <w:sz w:val="24"/>
        </w:rPr>
        <w:t>个最相似词的测试结果。从图中可以看出，</w:t>
      </w:r>
      <w:r>
        <w:rPr>
          <w:rFonts w:ascii="Arial" w:hAnsi="Arial" w:cs="Arial" w:hint="eastAsia"/>
          <w:color w:val="000000" w:themeColor="text1"/>
          <w:sz w:val="24"/>
        </w:rPr>
        <w:t>W</w:t>
      </w:r>
      <w:r>
        <w:rPr>
          <w:rFonts w:ascii="Arial" w:hAnsi="Arial" w:cs="Arial"/>
          <w:color w:val="000000" w:themeColor="text1"/>
          <w:sz w:val="24"/>
        </w:rPr>
        <w:t>ord</w:t>
      </w:r>
      <w:r>
        <w:rPr>
          <w:rFonts w:ascii="Arial" w:hAnsi="Arial" w:cs="Arial" w:hint="eastAsia"/>
          <w:color w:val="000000" w:themeColor="text1"/>
          <w:sz w:val="24"/>
        </w:rPr>
        <w:t>2</w:t>
      </w:r>
      <w:r>
        <w:rPr>
          <w:rFonts w:ascii="Arial" w:hAnsi="Arial" w:cs="Arial"/>
          <w:color w:val="000000" w:themeColor="text1"/>
          <w:sz w:val="24"/>
        </w:rPr>
        <w:t>vec</w:t>
      </w:r>
      <w:r>
        <w:rPr>
          <w:rFonts w:ascii="Arial" w:hAnsi="Arial" w:cs="Arial" w:hint="eastAsia"/>
          <w:color w:val="000000" w:themeColor="text1"/>
          <w:sz w:val="24"/>
        </w:rPr>
        <w:t>模型能够找到“结婚”、“复婚”以及“分手”等一系列意思相近的词，很好的挖掘了法律裁判文书的内在语义关系。</w:t>
      </w:r>
    </w:p>
    <w:tbl>
      <w:tblPr>
        <w:tblStyle w:val="af6"/>
        <w:tblW w:w="8296" w:type="dxa"/>
        <w:tblLayout w:type="fixed"/>
        <w:tblLook w:val="04A0" w:firstRow="1" w:lastRow="0" w:firstColumn="1" w:lastColumn="0" w:noHBand="0" w:noVBand="1"/>
      </w:tblPr>
      <w:tblGrid>
        <w:gridCol w:w="8296"/>
      </w:tblGrid>
      <w:tr w:rsidR="00715ACB" w14:paraId="26387630" w14:textId="77777777">
        <w:tc>
          <w:tcPr>
            <w:tcW w:w="8296" w:type="dxa"/>
          </w:tcPr>
          <w:p w14:paraId="2E30EE73" w14:textId="77777777" w:rsidR="00715ACB" w:rsidRDefault="00F50A61">
            <w:pPr>
              <w:spacing w:line="360" w:lineRule="auto"/>
              <w:jc w:val="center"/>
              <w:rPr>
                <w:rFonts w:ascii="Arial" w:hAnsi="Arial" w:cs="Arial"/>
                <w:color w:val="000000" w:themeColor="text1"/>
                <w:sz w:val="24"/>
              </w:rPr>
            </w:pPr>
            <w:r>
              <w:rPr>
                <w:rFonts w:ascii="Arial" w:hAnsi="Arial" w:cs="Arial" w:hint="eastAsia"/>
                <w:noProof/>
                <w:color w:val="000000" w:themeColor="text1"/>
                <w:sz w:val="24"/>
              </w:rPr>
              <w:lastRenderedPageBreak/>
              <w:drawing>
                <wp:inline distT="0" distB="0" distL="0" distR="0" wp14:anchorId="24E4681B" wp14:editId="697A9764">
                  <wp:extent cx="2834640" cy="23698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834886" cy="2370025"/>
                          </a:xfrm>
                          <a:prstGeom prst="rect">
                            <a:avLst/>
                          </a:prstGeom>
                        </pic:spPr>
                      </pic:pic>
                    </a:graphicData>
                  </a:graphic>
                </wp:inline>
              </w:drawing>
            </w:r>
          </w:p>
        </w:tc>
      </w:tr>
    </w:tbl>
    <w:p w14:paraId="5F1AE30E" w14:textId="77777777" w:rsidR="00715ACB" w:rsidRDefault="00F50A61">
      <w:pPr>
        <w:spacing w:line="360" w:lineRule="auto"/>
        <w:jc w:val="center"/>
        <w:rPr>
          <w:rFonts w:ascii="Arial" w:hAnsi="Arial" w:cs="Arial"/>
          <w:color w:val="000000" w:themeColor="text1"/>
          <w:sz w:val="24"/>
        </w:rPr>
      </w:pPr>
      <w:bookmarkStart w:id="276" w:name="_Toc3065564"/>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2</w:t>
      </w:r>
      <w:r>
        <w:rPr>
          <w:rFonts w:ascii="Arial" w:hAnsi="Arial" w:cs="Arial"/>
          <w:color w:val="000000" w:themeColor="text1"/>
          <w:sz w:val="24"/>
        </w:rPr>
        <w:fldChar w:fldCharType="end"/>
      </w:r>
      <w:r>
        <w:rPr>
          <w:rFonts w:ascii="Arial" w:hAnsi="Arial" w:cs="Arial"/>
          <w:color w:val="000000" w:themeColor="text1"/>
          <w:sz w:val="24"/>
        </w:rPr>
        <w:t xml:space="preserve"> Word2vec</w:t>
      </w:r>
      <w:r>
        <w:rPr>
          <w:rFonts w:ascii="Arial" w:hAnsi="Arial" w:cs="Arial" w:hint="eastAsia"/>
          <w:color w:val="000000" w:themeColor="text1"/>
          <w:sz w:val="24"/>
        </w:rPr>
        <w:t>模型测试结果</w:t>
      </w:r>
      <w:bookmarkEnd w:id="276"/>
    </w:p>
    <w:p w14:paraId="25858533" w14:textId="77777777" w:rsidR="00715ACB" w:rsidRDefault="00F50A61">
      <w:pPr>
        <w:pStyle w:val="3"/>
      </w:pPr>
      <w:bookmarkStart w:id="277" w:name="_Toc3559764"/>
      <w:r>
        <w:rPr>
          <w:rFonts w:hint="eastAsia"/>
        </w:rPr>
        <w:t>4.3.2</w:t>
      </w:r>
      <w:r>
        <w:t xml:space="preserve"> </w:t>
      </w:r>
      <w:r>
        <w:rPr>
          <w:rFonts w:hint="eastAsia"/>
        </w:rPr>
        <w:t>预训练</w:t>
      </w:r>
      <w:r>
        <w:rPr>
          <w:rFonts w:hint="eastAsia"/>
        </w:rPr>
        <w:t>L</w:t>
      </w:r>
      <w:r>
        <w:t>DA</w:t>
      </w:r>
      <w:r>
        <w:rPr>
          <w:rFonts w:hint="eastAsia"/>
        </w:rPr>
        <w:t>主题模型</w:t>
      </w:r>
      <w:bookmarkEnd w:id="277"/>
    </w:p>
    <w:p w14:paraId="3FBA4128" w14:textId="155FC086" w:rsidR="00715ACB" w:rsidRDefault="00F50A61" w:rsidP="00DC7546">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根据</w:t>
      </w:r>
      <w:r>
        <w:rPr>
          <w:rFonts w:ascii="Arial" w:hAnsi="Arial" w:cs="Arial" w:hint="eastAsia"/>
          <w:color w:val="000000" w:themeColor="text1"/>
          <w:sz w:val="24"/>
        </w:rPr>
        <w:t>2.4</w:t>
      </w:r>
      <w:r>
        <w:rPr>
          <w:rFonts w:ascii="Arial" w:hAnsi="Arial" w:cs="Arial" w:hint="eastAsia"/>
          <w:color w:val="000000" w:themeColor="text1"/>
          <w:sz w:val="24"/>
        </w:rPr>
        <w:t>节介绍，</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主题模型主要通过概率建模，以语料库中所有裁判文书作为训练数据，得到每篇裁判文书的主题分布以及每个主题下的词分布。对于模型而言，主题数</w:t>
      </w:r>
      <w:r>
        <w:rPr>
          <w:rFonts w:ascii="Arial" w:hAnsi="Arial" w:cs="Arial" w:hint="eastAsia"/>
          <w:color w:val="000000" w:themeColor="text1"/>
          <w:sz w:val="24"/>
        </w:rPr>
        <w:t>K</w:t>
      </w:r>
      <w:r>
        <w:rPr>
          <w:rFonts w:ascii="Arial" w:hAnsi="Arial" w:cs="Arial" w:hint="eastAsia"/>
          <w:color w:val="000000" w:themeColor="text1"/>
          <w:sz w:val="24"/>
        </w:rPr>
        <w:t>是一个超参数。其训练程序如图</w:t>
      </w:r>
      <w:r>
        <w:rPr>
          <w:rFonts w:ascii="Arial" w:hAnsi="Arial" w:cs="Arial" w:hint="eastAsia"/>
          <w:color w:val="000000" w:themeColor="text1"/>
          <w:sz w:val="24"/>
        </w:rPr>
        <w:t>4.3</w:t>
      </w:r>
      <w:r>
        <w:rPr>
          <w:rFonts w:ascii="Arial" w:hAnsi="Arial" w:cs="Arial" w:hint="eastAsia"/>
          <w:color w:val="000000" w:themeColor="text1"/>
          <w:sz w:val="24"/>
        </w:rPr>
        <w:t>所示，</w:t>
      </w:r>
    </w:p>
    <w:tbl>
      <w:tblPr>
        <w:tblStyle w:val="af6"/>
        <w:tblW w:w="8296" w:type="dxa"/>
        <w:tblLayout w:type="fixed"/>
        <w:tblLook w:val="04A0" w:firstRow="1" w:lastRow="0" w:firstColumn="1" w:lastColumn="0" w:noHBand="0" w:noVBand="1"/>
      </w:tblPr>
      <w:tblGrid>
        <w:gridCol w:w="8296"/>
      </w:tblGrid>
      <w:tr w:rsidR="00715ACB" w14:paraId="70A24247" w14:textId="77777777">
        <w:tc>
          <w:tcPr>
            <w:tcW w:w="8296" w:type="dxa"/>
          </w:tcPr>
          <w:p w14:paraId="67627F09" w14:textId="77777777" w:rsidR="00715ACB" w:rsidRDefault="00F50A61">
            <w:pPr>
              <w:pStyle w:val="HTML"/>
              <w:shd w:val="clear" w:color="auto" w:fill="FFFFFF"/>
              <w:jc w:val="both"/>
              <w:rPr>
                <w:rFonts w:ascii="Arial" w:hAnsi="Arial" w:cs="Arial"/>
                <w:color w:val="000000" w:themeColor="text1"/>
                <w:sz w:val="21"/>
                <w:szCs w:val="21"/>
              </w:rPr>
            </w:pPr>
            <w:r>
              <w:rPr>
                <w:rFonts w:ascii="Arial" w:hAnsi="Arial" w:cs="Arial" w:hint="eastAsia"/>
                <w:color w:val="000000" w:themeColor="text1"/>
                <w:sz w:val="21"/>
                <w:szCs w:val="21"/>
              </w:rPr>
              <w:t xml:space="preserve">def </w:t>
            </w:r>
            <w:proofErr w:type="spellStart"/>
            <w:r>
              <w:rPr>
                <w:rFonts w:ascii="Arial" w:hAnsi="Arial" w:cs="Arial" w:hint="eastAsia"/>
                <w:color w:val="000000" w:themeColor="text1"/>
                <w:sz w:val="21"/>
                <w:szCs w:val="21"/>
              </w:rPr>
              <w:t>train_model</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input_path,model_path,dict_path</w:t>
            </w:r>
            <w:proofErr w:type="spellEnd"/>
            <w:r>
              <w:rPr>
                <w:rFonts w:ascii="Arial" w:hAnsi="Arial" w:cs="Arial" w:hint="eastAsia"/>
                <w:color w:val="000000" w:themeColor="text1"/>
                <w:sz w:val="21"/>
                <w:szCs w:val="21"/>
              </w:rPr>
              <w:t>):</w:t>
            </w:r>
          </w:p>
          <w:p w14:paraId="48B05E80" w14:textId="77777777" w:rsidR="00715ACB" w:rsidRDefault="00F50A61">
            <w:pPr>
              <w:pStyle w:val="HTML"/>
              <w:shd w:val="clear" w:color="auto" w:fill="FFFFFF"/>
              <w:ind w:leftChars="200" w:left="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alltext</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get_context</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input_path</w:t>
            </w:r>
            <w:proofErr w:type="spellEnd"/>
            <w:r>
              <w:rPr>
                <w:rFonts w:ascii="Arial" w:hAnsi="Arial" w:cs="Arial" w:hint="eastAsia"/>
                <w:color w:val="000000" w:themeColor="text1"/>
                <w:sz w:val="21"/>
                <w:szCs w:val="21"/>
              </w:rPr>
              <w:t>)</w:t>
            </w:r>
          </w:p>
          <w:p w14:paraId="3126335C" w14:textId="77777777" w:rsidR="00715ACB" w:rsidRDefault="00F50A61">
            <w:pPr>
              <w:pStyle w:val="HTML"/>
              <w:shd w:val="clear" w:color="auto" w:fill="FFFFFF"/>
              <w:ind w:leftChars="200" w:left="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train_word</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cut_text</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alltext</w:t>
            </w:r>
            <w:proofErr w:type="spellEnd"/>
            <w:r>
              <w:rPr>
                <w:rFonts w:ascii="Arial" w:hAnsi="Arial" w:cs="Arial" w:hint="eastAsia"/>
                <w:color w:val="000000" w:themeColor="text1"/>
                <w:sz w:val="21"/>
                <w:szCs w:val="21"/>
              </w:rPr>
              <w:t>)</w:t>
            </w:r>
          </w:p>
          <w:p w14:paraId="218D289D" w14:textId="77777777" w:rsidR="00715ACB" w:rsidRDefault="00F50A61">
            <w:pPr>
              <w:pStyle w:val="HTML"/>
              <w:shd w:val="clear" w:color="auto" w:fill="FFFFFF"/>
              <w:ind w:leftChars="200" w:left="420"/>
              <w:jc w:val="both"/>
              <w:rPr>
                <w:rFonts w:ascii="Arial" w:hAnsi="Arial" w:cs="Arial"/>
                <w:color w:val="000000" w:themeColor="text1"/>
                <w:sz w:val="21"/>
                <w:szCs w:val="21"/>
              </w:rPr>
            </w:pPr>
            <w:r>
              <w:rPr>
                <w:rFonts w:ascii="Arial" w:hAnsi="Arial" w:cs="Arial" w:hint="eastAsia"/>
                <w:color w:val="000000" w:themeColor="text1"/>
                <w:sz w:val="21"/>
                <w:szCs w:val="21"/>
              </w:rPr>
              <w:t>dictionary=</w:t>
            </w:r>
            <w:proofErr w:type="spellStart"/>
            <w:r>
              <w:rPr>
                <w:rFonts w:ascii="Arial" w:hAnsi="Arial" w:cs="Arial" w:hint="eastAsia"/>
                <w:color w:val="000000" w:themeColor="text1"/>
                <w:sz w:val="21"/>
                <w:szCs w:val="21"/>
              </w:rPr>
              <w:t>corpora.Dictionary</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train_word</w:t>
            </w:r>
            <w:proofErr w:type="spellEnd"/>
            <w:r>
              <w:rPr>
                <w:rFonts w:ascii="Arial" w:hAnsi="Arial" w:cs="Arial" w:hint="eastAsia"/>
                <w:color w:val="000000" w:themeColor="text1"/>
                <w:sz w:val="21"/>
                <w:szCs w:val="21"/>
              </w:rPr>
              <w:t>)</w:t>
            </w:r>
            <w:r>
              <w:rPr>
                <w:rFonts w:ascii="Arial" w:hAnsi="Arial" w:cs="Arial" w:hint="eastAsia"/>
                <w:color w:val="000000" w:themeColor="text1"/>
                <w:sz w:val="21"/>
                <w:szCs w:val="21"/>
              </w:rPr>
              <w:br/>
            </w:r>
            <w:proofErr w:type="spellStart"/>
            <w:r>
              <w:rPr>
                <w:rFonts w:ascii="Arial" w:hAnsi="Arial" w:cs="Arial" w:hint="eastAsia"/>
                <w:color w:val="000000" w:themeColor="text1"/>
                <w:sz w:val="21"/>
                <w:szCs w:val="21"/>
              </w:rPr>
              <w:t>dictionary.save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dict_path</w:t>
            </w:r>
            <w:proofErr w:type="spellEnd"/>
            <w:r>
              <w:rPr>
                <w:rFonts w:ascii="Arial" w:hAnsi="Arial" w:cs="Arial" w:hint="eastAsia"/>
                <w:color w:val="000000" w:themeColor="text1"/>
                <w:sz w:val="21"/>
                <w:szCs w:val="21"/>
              </w:rPr>
              <w:t>)</w:t>
            </w:r>
          </w:p>
          <w:p w14:paraId="3F5BE0DB" w14:textId="77777777" w:rsidR="00715ACB" w:rsidRDefault="00F50A61">
            <w:pPr>
              <w:pStyle w:val="HTML"/>
              <w:shd w:val="clear" w:color="auto" w:fill="FFFFFF"/>
              <w:ind w:leftChars="200" w:left="420"/>
              <w:jc w:val="both"/>
              <w:rPr>
                <w:rFonts w:ascii="Arial" w:hAnsi="Arial" w:cs="Arial"/>
                <w:color w:val="000000" w:themeColor="text1"/>
                <w:sz w:val="21"/>
                <w:szCs w:val="21"/>
              </w:rPr>
            </w:pPr>
            <w:r>
              <w:rPr>
                <w:rFonts w:ascii="Arial" w:hAnsi="Arial" w:cs="Arial" w:hint="eastAsia"/>
                <w:color w:val="000000" w:themeColor="text1"/>
                <w:sz w:val="21"/>
                <w:szCs w:val="21"/>
              </w:rPr>
              <w:t xml:space="preserve">corpus=[dictionary.doc2bow(text) for text in </w:t>
            </w:r>
            <w:proofErr w:type="spellStart"/>
            <w:r>
              <w:rPr>
                <w:rFonts w:ascii="Arial" w:hAnsi="Arial" w:cs="Arial" w:hint="eastAsia"/>
                <w:color w:val="000000" w:themeColor="text1"/>
                <w:sz w:val="21"/>
                <w:szCs w:val="21"/>
              </w:rPr>
              <w:t>train_word</w:t>
            </w:r>
            <w:proofErr w:type="spellEnd"/>
            <w:r>
              <w:rPr>
                <w:rFonts w:ascii="Arial" w:hAnsi="Arial" w:cs="Arial" w:hint="eastAsia"/>
                <w:color w:val="000000" w:themeColor="text1"/>
                <w:sz w:val="21"/>
                <w:szCs w:val="21"/>
              </w:rPr>
              <w:t>]</w:t>
            </w:r>
          </w:p>
          <w:p w14:paraId="42CE18E3"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r>
              <w:rPr>
                <w:rFonts w:ascii="Arial" w:hAnsi="Arial" w:cs="Arial" w:hint="eastAsia"/>
                <w:color w:val="000000" w:themeColor="text1"/>
                <w:sz w:val="21"/>
                <w:szCs w:val="21"/>
              </w:rPr>
              <w:t>lda=LdaModel(corpus=corpus,id2word=dictionary,num_topics=256,passes=2)</w:t>
            </w:r>
          </w:p>
          <w:p w14:paraId="779D8272" w14:textId="77777777" w:rsidR="00715ACB" w:rsidRDefault="00F50A61">
            <w:pPr>
              <w:pStyle w:val="HTML"/>
              <w:shd w:val="clear" w:color="auto" w:fill="FFFFFF"/>
              <w:ind w:firstLineChars="200" w:firstLine="420"/>
              <w:jc w:val="both"/>
              <w:rPr>
                <w:rFonts w:ascii="Arial" w:hAnsi="Arial" w:cs="Arial"/>
                <w:color w:val="000000" w:themeColor="text1"/>
                <w:sz w:val="21"/>
                <w:szCs w:val="21"/>
              </w:rPr>
            </w:pPr>
            <w:proofErr w:type="spellStart"/>
            <w:r>
              <w:rPr>
                <w:rFonts w:ascii="Arial" w:hAnsi="Arial" w:cs="Arial" w:hint="eastAsia"/>
                <w:color w:val="000000" w:themeColor="text1"/>
                <w:sz w:val="21"/>
                <w:szCs w:val="21"/>
              </w:rPr>
              <w:t>lda.save</w:t>
            </w:r>
            <w:proofErr w:type="spellEnd"/>
            <w:r>
              <w:rPr>
                <w:rFonts w:ascii="Arial" w:hAnsi="Arial" w:cs="Arial" w:hint="eastAsia"/>
                <w:color w:val="000000" w:themeColor="text1"/>
                <w:sz w:val="21"/>
                <w:szCs w:val="21"/>
              </w:rPr>
              <w:t>(</w:t>
            </w:r>
            <w:proofErr w:type="spellStart"/>
            <w:r>
              <w:rPr>
                <w:rFonts w:ascii="Arial" w:hAnsi="Arial" w:cs="Arial" w:hint="eastAsia"/>
                <w:color w:val="000000" w:themeColor="text1"/>
                <w:sz w:val="21"/>
                <w:szCs w:val="21"/>
              </w:rPr>
              <w:t>model_path</w:t>
            </w:r>
            <w:proofErr w:type="spellEnd"/>
            <w:r>
              <w:rPr>
                <w:rFonts w:ascii="Arial" w:hAnsi="Arial" w:cs="Arial" w:hint="eastAsia"/>
                <w:color w:val="000000" w:themeColor="text1"/>
                <w:sz w:val="21"/>
                <w:szCs w:val="21"/>
              </w:rPr>
              <w:t>)</w:t>
            </w:r>
          </w:p>
        </w:tc>
      </w:tr>
    </w:tbl>
    <w:p w14:paraId="1BD5892B" w14:textId="77777777" w:rsidR="00715ACB" w:rsidRDefault="00F50A61">
      <w:pPr>
        <w:spacing w:line="360" w:lineRule="auto"/>
        <w:jc w:val="center"/>
        <w:rPr>
          <w:rFonts w:ascii="Arial" w:hAnsi="Arial" w:cs="Arial"/>
          <w:color w:val="000000" w:themeColor="text1"/>
          <w:sz w:val="24"/>
        </w:rPr>
      </w:pPr>
      <w:bookmarkStart w:id="278" w:name="_Toc3065565"/>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3</w:t>
      </w:r>
      <w:r>
        <w:rPr>
          <w:rFonts w:ascii="Arial" w:hAnsi="Arial" w:cs="Arial"/>
          <w:color w:val="000000" w:themeColor="text1"/>
          <w:sz w:val="24"/>
        </w:rPr>
        <w:fldChar w:fldCharType="end"/>
      </w:r>
      <w:r>
        <w:rPr>
          <w:rFonts w:ascii="Arial" w:hAnsi="Arial" w:cs="Arial"/>
          <w:color w:val="000000" w:themeColor="text1"/>
          <w:sz w:val="24"/>
        </w:rPr>
        <w:t xml:space="preserve"> LDA</w:t>
      </w:r>
      <w:r>
        <w:rPr>
          <w:rFonts w:ascii="Arial" w:hAnsi="Arial" w:cs="Arial" w:hint="eastAsia"/>
          <w:color w:val="000000" w:themeColor="text1"/>
          <w:sz w:val="24"/>
        </w:rPr>
        <w:t>主题模型的训练</w:t>
      </w:r>
      <w:bookmarkEnd w:id="278"/>
    </w:p>
    <w:p w14:paraId="69FBF55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其中</w:t>
      </w:r>
      <w:proofErr w:type="spellStart"/>
      <w:r>
        <w:rPr>
          <w:rFonts w:ascii="Arial" w:hAnsi="Arial" w:cs="Arial" w:hint="eastAsia"/>
          <w:color w:val="000000" w:themeColor="text1"/>
          <w:sz w:val="24"/>
        </w:rPr>
        <w:t>get_context</w:t>
      </w:r>
      <w:proofErr w:type="spellEnd"/>
      <w:r>
        <w:rPr>
          <w:rFonts w:ascii="Arial" w:hAnsi="Arial" w:cs="Arial" w:hint="eastAsia"/>
          <w:color w:val="000000" w:themeColor="text1"/>
          <w:sz w:val="24"/>
        </w:rPr>
        <w:t>(</w:t>
      </w:r>
      <w:r>
        <w:rPr>
          <w:rFonts w:ascii="Arial" w:hAnsi="Arial" w:cs="Arial"/>
          <w:color w:val="000000" w:themeColor="text1"/>
          <w:sz w:val="24"/>
        </w:rPr>
        <w:t>)</w:t>
      </w:r>
      <w:r>
        <w:rPr>
          <w:rFonts w:ascii="Arial" w:hAnsi="Arial" w:cs="Arial" w:hint="eastAsia"/>
          <w:color w:val="000000" w:themeColor="text1"/>
          <w:sz w:val="24"/>
        </w:rPr>
        <w:t>函数从语料库读取裁判文书的“查明事实段”内容，形成列表</w:t>
      </w:r>
      <w:proofErr w:type="spellStart"/>
      <w:r>
        <w:rPr>
          <w:rFonts w:ascii="Arial" w:hAnsi="Arial" w:cs="Arial" w:hint="eastAsia"/>
          <w:color w:val="000000" w:themeColor="text1"/>
          <w:sz w:val="24"/>
        </w:rPr>
        <w:t>alltext</w:t>
      </w:r>
      <w:proofErr w:type="spellEnd"/>
      <w:r>
        <w:rPr>
          <w:rFonts w:ascii="Arial" w:hAnsi="Arial" w:cs="Arial" w:hint="eastAsia"/>
          <w:color w:val="000000" w:themeColor="text1"/>
          <w:sz w:val="24"/>
        </w:rPr>
        <w:t>。经过分词后，根据建立的词典</w:t>
      </w:r>
      <w:r>
        <w:rPr>
          <w:rFonts w:ascii="Arial" w:hAnsi="Arial" w:cs="Arial" w:hint="eastAsia"/>
          <w:color w:val="000000" w:themeColor="text1"/>
          <w:sz w:val="24"/>
        </w:rPr>
        <w:t>dictionary</w:t>
      </w:r>
      <w:r>
        <w:rPr>
          <w:rFonts w:ascii="Arial" w:hAnsi="Arial" w:cs="Arial" w:hint="eastAsia"/>
          <w:color w:val="000000" w:themeColor="text1"/>
          <w:sz w:val="24"/>
        </w:rPr>
        <w:t>将</w:t>
      </w:r>
      <w:proofErr w:type="spellStart"/>
      <w:r>
        <w:rPr>
          <w:rFonts w:ascii="Arial" w:hAnsi="Arial" w:cs="Arial" w:hint="eastAsia"/>
          <w:color w:val="000000" w:themeColor="text1"/>
          <w:sz w:val="24"/>
        </w:rPr>
        <w:t>alltext</w:t>
      </w:r>
      <w:proofErr w:type="spellEnd"/>
      <w:r>
        <w:rPr>
          <w:rFonts w:ascii="Arial" w:hAnsi="Arial" w:cs="Arial" w:hint="eastAsia"/>
          <w:color w:val="000000" w:themeColor="text1"/>
          <w:sz w:val="24"/>
        </w:rPr>
        <w:t>的所有词语转为词语在字典中的词序，得到</w:t>
      </w:r>
      <w:r>
        <w:rPr>
          <w:rFonts w:ascii="Arial" w:hAnsi="Arial" w:cs="Arial" w:hint="eastAsia"/>
          <w:color w:val="000000" w:themeColor="text1"/>
          <w:sz w:val="24"/>
        </w:rPr>
        <w:t>corpus</w:t>
      </w:r>
      <w:r>
        <w:rPr>
          <w:rFonts w:ascii="Arial" w:hAnsi="Arial" w:cs="Arial" w:hint="eastAsia"/>
          <w:color w:val="000000" w:themeColor="text1"/>
          <w:sz w:val="24"/>
        </w:rPr>
        <w:t>。最后训练</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训练采用</w:t>
      </w:r>
      <w:proofErr w:type="spellStart"/>
      <w:r>
        <w:rPr>
          <w:rFonts w:ascii="Arial" w:hAnsi="Arial" w:cs="Arial" w:hint="eastAsia"/>
          <w:color w:val="000000" w:themeColor="text1"/>
          <w:sz w:val="24"/>
        </w:rPr>
        <w:t>Gensim</w:t>
      </w:r>
      <w:proofErr w:type="spellEnd"/>
      <w:r>
        <w:rPr>
          <w:rFonts w:ascii="Arial" w:hAnsi="Arial" w:cs="Arial" w:hint="eastAsia"/>
          <w:color w:val="000000" w:themeColor="text1"/>
          <w:sz w:val="24"/>
        </w:rPr>
        <w:t>库。其相关参数设置以及参数意义如表</w:t>
      </w:r>
      <w:r>
        <w:rPr>
          <w:rFonts w:ascii="Arial" w:hAnsi="Arial" w:cs="Arial" w:hint="eastAsia"/>
          <w:color w:val="000000" w:themeColor="text1"/>
          <w:sz w:val="24"/>
        </w:rPr>
        <w:t>4.5</w:t>
      </w:r>
      <w:r>
        <w:rPr>
          <w:rFonts w:ascii="Arial" w:hAnsi="Arial" w:cs="Arial" w:hint="eastAsia"/>
          <w:color w:val="000000" w:themeColor="text1"/>
          <w:sz w:val="24"/>
        </w:rPr>
        <w:t>所示，由于深度网络中隐层神经元数量设置为</w:t>
      </w:r>
      <w:r>
        <w:rPr>
          <w:rFonts w:ascii="Arial" w:hAnsi="Arial" w:cs="Arial" w:hint="eastAsia"/>
          <w:color w:val="000000" w:themeColor="text1"/>
          <w:sz w:val="24"/>
        </w:rPr>
        <w:t>256</w:t>
      </w:r>
      <w:r>
        <w:rPr>
          <w:rFonts w:ascii="Arial" w:hAnsi="Arial" w:cs="Arial" w:hint="eastAsia"/>
          <w:color w:val="000000" w:themeColor="text1"/>
          <w:sz w:val="24"/>
        </w:rPr>
        <w:t>，为了使得</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学习的语义信息与深度网络大致相当，将主题数量设置为</w:t>
      </w:r>
      <w:r>
        <w:rPr>
          <w:rFonts w:ascii="Arial" w:hAnsi="Arial" w:cs="Arial" w:hint="eastAsia"/>
          <w:color w:val="000000" w:themeColor="text1"/>
          <w:sz w:val="24"/>
        </w:rPr>
        <w:t>256</w:t>
      </w:r>
      <w:r>
        <w:rPr>
          <w:rFonts w:ascii="Arial" w:hAnsi="Arial" w:cs="Arial" w:hint="eastAsia"/>
          <w:color w:val="000000" w:themeColor="text1"/>
          <w:sz w:val="24"/>
        </w:rPr>
        <w:t>。</w:t>
      </w:r>
    </w:p>
    <w:p w14:paraId="01FFBF5C" w14:textId="77777777" w:rsidR="00715ACB" w:rsidRDefault="00F50A61">
      <w:pPr>
        <w:spacing w:line="360" w:lineRule="auto"/>
        <w:jc w:val="center"/>
        <w:rPr>
          <w:color w:val="000000" w:themeColor="text1"/>
          <w:sz w:val="28"/>
          <w:szCs w:val="28"/>
        </w:rPr>
      </w:pPr>
      <w:bookmarkStart w:id="279" w:name="_Toc3067605"/>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5</w:t>
      </w:r>
      <w:r>
        <w:rPr>
          <w:rFonts w:ascii="Arial" w:hAnsi="Arial" w:cs="Arial"/>
          <w:color w:val="000000" w:themeColor="text1"/>
          <w:sz w:val="24"/>
        </w:rPr>
        <w:fldChar w:fldCharType="end"/>
      </w:r>
      <w:r>
        <w:rPr>
          <w:rFonts w:ascii="Arial" w:hAnsi="Arial" w:cs="Arial"/>
          <w:color w:val="000000" w:themeColor="text1"/>
          <w:sz w:val="24"/>
        </w:rPr>
        <w:t xml:space="preserve"> LDA</w:t>
      </w:r>
      <w:r>
        <w:rPr>
          <w:rFonts w:ascii="Arial" w:hAnsi="Arial" w:cs="Arial" w:hint="eastAsia"/>
          <w:color w:val="000000" w:themeColor="text1"/>
          <w:sz w:val="24"/>
        </w:rPr>
        <w:t>参数设置</w:t>
      </w:r>
      <w:bookmarkEnd w:id="279"/>
    </w:p>
    <w:tbl>
      <w:tblPr>
        <w:tblStyle w:val="af6"/>
        <w:tblW w:w="8296" w:type="dxa"/>
        <w:tblLayout w:type="fixed"/>
        <w:tblLook w:val="04A0" w:firstRow="1" w:lastRow="0" w:firstColumn="1" w:lastColumn="0" w:noHBand="0" w:noVBand="1"/>
      </w:tblPr>
      <w:tblGrid>
        <w:gridCol w:w="2765"/>
        <w:gridCol w:w="2765"/>
        <w:gridCol w:w="2766"/>
      </w:tblGrid>
      <w:tr w:rsidR="00715ACB" w14:paraId="60D9B669" w14:textId="77777777">
        <w:tc>
          <w:tcPr>
            <w:tcW w:w="2765" w:type="dxa"/>
          </w:tcPr>
          <w:p w14:paraId="4B5CDB1A" w14:textId="77777777" w:rsidR="00715ACB" w:rsidRDefault="00F50A61">
            <w:pPr>
              <w:jc w:val="left"/>
              <w:rPr>
                <w:color w:val="000000" w:themeColor="text1"/>
              </w:rPr>
            </w:pPr>
            <w:r>
              <w:rPr>
                <w:rFonts w:hint="eastAsia"/>
                <w:color w:val="000000" w:themeColor="text1"/>
              </w:rPr>
              <w:t>参数名</w:t>
            </w:r>
          </w:p>
        </w:tc>
        <w:tc>
          <w:tcPr>
            <w:tcW w:w="2765" w:type="dxa"/>
          </w:tcPr>
          <w:p w14:paraId="444E5481" w14:textId="77777777" w:rsidR="00715ACB" w:rsidRDefault="00F50A61">
            <w:pPr>
              <w:jc w:val="left"/>
              <w:rPr>
                <w:color w:val="000000" w:themeColor="text1"/>
              </w:rPr>
            </w:pPr>
            <w:r>
              <w:rPr>
                <w:rFonts w:hint="eastAsia"/>
                <w:color w:val="000000" w:themeColor="text1"/>
              </w:rPr>
              <w:t>参数值</w:t>
            </w:r>
          </w:p>
        </w:tc>
        <w:tc>
          <w:tcPr>
            <w:tcW w:w="2766" w:type="dxa"/>
          </w:tcPr>
          <w:p w14:paraId="0C0CC477" w14:textId="77777777" w:rsidR="00715ACB" w:rsidRDefault="00F50A61">
            <w:pPr>
              <w:jc w:val="left"/>
              <w:rPr>
                <w:color w:val="000000" w:themeColor="text1"/>
              </w:rPr>
            </w:pPr>
            <w:r>
              <w:rPr>
                <w:rFonts w:hint="eastAsia"/>
                <w:color w:val="000000" w:themeColor="text1"/>
              </w:rPr>
              <w:t>参数意义</w:t>
            </w:r>
          </w:p>
        </w:tc>
      </w:tr>
      <w:tr w:rsidR="00715ACB" w14:paraId="095D867A" w14:textId="77777777">
        <w:tc>
          <w:tcPr>
            <w:tcW w:w="2765" w:type="dxa"/>
          </w:tcPr>
          <w:p w14:paraId="1B37C84B" w14:textId="77777777" w:rsidR="00715ACB" w:rsidRDefault="00F50A61">
            <w:pPr>
              <w:jc w:val="left"/>
              <w:rPr>
                <w:color w:val="000000" w:themeColor="text1"/>
              </w:rPr>
            </w:pPr>
            <w:proofErr w:type="spellStart"/>
            <w:r>
              <w:rPr>
                <w:rFonts w:hint="eastAsia"/>
                <w:color w:val="000000" w:themeColor="text1"/>
              </w:rPr>
              <w:t>num_topics</w:t>
            </w:r>
            <w:proofErr w:type="spellEnd"/>
          </w:p>
        </w:tc>
        <w:tc>
          <w:tcPr>
            <w:tcW w:w="2765" w:type="dxa"/>
          </w:tcPr>
          <w:p w14:paraId="460B992C" w14:textId="77777777" w:rsidR="00715ACB" w:rsidRDefault="00F50A61">
            <w:pPr>
              <w:jc w:val="left"/>
              <w:rPr>
                <w:color w:val="000000" w:themeColor="text1"/>
              </w:rPr>
            </w:pPr>
            <w:r>
              <w:rPr>
                <w:rFonts w:hint="eastAsia"/>
                <w:color w:val="000000" w:themeColor="text1"/>
              </w:rPr>
              <w:t>256</w:t>
            </w:r>
          </w:p>
        </w:tc>
        <w:tc>
          <w:tcPr>
            <w:tcW w:w="2766" w:type="dxa"/>
          </w:tcPr>
          <w:p w14:paraId="4600021A" w14:textId="77777777" w:rsidR="00715ACB" w:rsidRDefault="00F50A61">
            <w:pPr>
              <w:jc w:val="left"/>
              <w:rPr>
                <w:color w:val="000000" w:themeColor="text1"/>
              </w:rPr>
            </w:pPr>
            <w:r>
              <w:rPr>
                <w:rFonts w:hint="eastAsia"/>
                <w:color w:val="000000" w:themeColor="text1"/>
              </w:rPr>
              <w:t>主题的数量，即将文本映射</w:t>
            </w:r>
            <w:r>
              <w:rPr>
                <w:rFonts w:hint="eastAsia"/>
                <w:color w:val="000000" w:themeColor="text1"/>
              </w:rPr>
              <w:lastRenderedPageBreak/>
              <w:t>为</w:t>
            </w:r>
            <w:r>
              <w:rPr>
                <w:rFonts w:hint="eastAsia"/>
                <w:color w:val="000000" w:themeColor="text1"/>
              </w:rPr>
              <w:t>256</w:t>
            </w:r>
            <w:r>
              <w:rPr>
                <w:rFonts w:hint="eastAsia"/>
                <w:color w:val="000000" w:themeColor="text1"/>
              </w:rPr>
              <w:t>维的向量</w:t>
            </w:r>
          </w:p>
        </w:tc>
      </w:tr>
      <w:tr w:rsidR="00715ACB" w14:paraId="15A4C33E" w14:textId="77777777">
        <w:tc>
          <w:tcPr>
            <w:tcW w:w="2765" w:type="dxa"/>
          </w:tcPr>
          <w:p w14:paraId="63FCA06E" w14:textId="77777777" w:rsidR="00715ACB" w:rsidRDefault="00F50A61">
            <w:pPr>
              <w:jc w:val="left"/>
              <w:rPr>
                <w:color w:val="000000" w:themeColor="text1"/>
              </w:rPr>
            </w:pPr>
            <w:r>
              <w:rPr>
                <w:color w:val="000000" w:themeColor="text1"/>
              </w:rPr>
              <w:lastRenderedPageBreak/>
              <w:t>P</w:t>
            </w:r>
            <w:r>
              <w:rPr>
                <w:rFonts w:hint="eastAsia"/>
                <w:color w:val="000000" w:themeColor="text1"/>
              </w:rPr>
              <w:t>asses</w:t>
            </w:r>
          </w:p>
        </w:tc>
        <w:tc>
          <w:tcPr>
            <w:tcW w:w="2765" w:type="dxa"/>
          </w:tcPr>
          <w:p w14:paraId="6DA378F2" w14:textId="77777777" w:rsidR="00715ACB" w:rsidRDefault="00F50A61">
            <w:pPr>
              <w:jc w:val="left"/>
              <w:rPr>
                <w:color w:val="000000" w:themeColor="text1"/>
              </w:rPr>
            </w:pPr>
            <w:r>
              <w:rPr>
                <w:rFonts w:hint="eastAsia"/>
                <w:color w:val="000000" w:themeColor="text1"/>
              </w:rPr>
              <w:t>2</w:t>
            </w:r>
          </w:p>
        </w:tc>
        <w:tc>
          <w:tcPr>
            <w:tcW w:w="2766" w:type="dxa"/>
          </w:tcPr>
          <w:p w14:paraId="3363C5B7" w14:textId="77777777" w:rsidR="00715ACB" w:rsidRDefault="00F50A61">
            <w:pPr>
              <w:jc w:val="left"/>
              <w:rPr>
                <w:color w:val="000000" w:themeColor="text1"/>
              </w:rPr>
            </w:pPr>
            <w:r>
              <w:rPr>
                <w:rFonts w:hint="eastAsia"/>
                <w:color w:val="000000" w:themeColor="text1"/>
              </w:rPr>
              <w:t>对整个语料库遍历</w:t>
            </w:r>
            <w:r>
              <w:rPr>
                <w:rFonts w:hint="eastAsia"/>
                <w:color w:val="000000" w:themeColor="text1"/>
              </w:rPr>
              <w:t>2</w:t>
            </w:r>
            <w:r>
              <w:rPr>
                <w:rFonts w:hint="eastAsia"/>
                <w:color w:val="000000" w:themeColor="text1"/>
              </w:rPr>
              <w:t>次</w:t>
            </w:r>
          </w:p>
        </w:tc>
      </w:tr>
    </w:tbl>
    <w:p w14:paraId="6CE2D91E" w14:textId="67D583B9"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训练后每个主题的词分布如图</w:t>
      </w:r>
      <w:r>
        <w:rPr>
          <w:rFonts w:ascii="Arial" w:hAnsi="Arial" w:cs="Arial" w:hint="eastAsia"/>
          <w:color w:val="000000" w:themeColor="text1"/>
          <w:sz w:val="24"/>
        </w:rPr>
        <w:t>4.4</w:t>
      </w:r>
      <w:r>
        <w:rPr>
          <w:rFonts w:ascii="Arial" w:hAnsi="Arial" w:cs="Arial" w:hint="eastAsia"/>
          <w:color w:val="000000" w:themeColor="text1"/>
          <w:sz w:val="24"/>
        </w:rPr>
        <w:t>所示，这里仅展示了部分主题，一共有</w:t>
      </w:r>
      <w:r>
        <w:rPr>
          <w:rFonts w:ascii="Arial" w:hAnsi="Arial" w:cs="Arial" w:hint="eastAsia"/>
          <w:color w:val="000000" w:themeColor="text1"/>
          <w:sz w:val="24"/>
        </w:rPr>
        <w:t>256</w:t>
      </w:r>
      <w:r>
        <w:rPr>
          <w:rFonts w:ascii="Arial" w:hAnsi="Arial" w:cs="Arial" w:hint="eastAsia"/>
          <w:color w:val="000000" w:themeColor="text1"/>
          <w:sz w:val="24"/>
        </w:rPr>
        <w:t>个主题。其中每个主题都是抽象的，代表的是一系列词的分布，而词的分布构成了主题的含义。</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得到文本主题向量的过程，也就是为每个主题赋予不同的权重，生成一个主题向量，即将每一篇文本映射为</w:t>
      </w:r>
      <w:r>
        <w:rPr>
          <w:rFonts w:ascii="Arial" w:hAnsi="Arial" w:cs="Arial" w:hint="eastAsia"/>
          <w:color w:val="000000" w:themeColor="text1"/>
          <w:sz w:val="24"/>
        </w:rPr>
        <w:t>256</w:t>
      </w:r>
      <w:r>
        <w:rPr>
          <w:rFonts w:ascii="Arial" w:hAnsi="Arial" w:cs="Arial" w:hint="eastAsia"/>
          <w:color w:val="000000" w:themeColor="text1"/>
          <w:sz w:val="24"/>
        </w:rPr>
        <w:t>维的向量。</w:t>
      </w:r>
    </w:p>
    <w:tbl>
      <w:tblPr>
        <w:tblStyle w:val="af6"/>
        <w:tblW w:w="0" w:type="auto"/>
        <w:tblLook w:val="04A0" w:firstRow="1" w:lastRow="0" w:firstColumn="1" w:lastColumn="0" w:noHBand="0" w:noVBand="1"/>
      </w:tblPr>
      <w:tblGrid>
        <w:gridCol w:w="8296"/>
      </w:tblGrid>
      <w:tr w:rsidR="00DC7546" w14:paraId="450D9FDF" w14:textId="77777777" w:rsidTr="00DC7546">
        <w:tc>
          <w:tcPr>
            <w:tcW w:w="8296" w:type="dxa"/>
          </w:tcPr>
          <w:p w14:paraId="3C37D5B0" w14:textId="21F72582" w:rsidR="00DC7546" w:rsidRDefault="00DC7546" w:rsidP="00DC7546">
            <w:pPr>
              <w:spacing w:line="360" w:lineRule="auto"/>
              <w:rPr>
                <w:rFonts w:ascii="Arial" w:hAnsi="Arial" w:cs="Arial"/>
                <w:color w:val="000000" w:themeColor="text1"/>
                <w:sz w:val="24"/>
              </w:rPr>
            </w:pPr>
            <w:r>
              <w:rPr>
                <w:rFonts w:hint="eastAsia"/>
                <w:noProof/>
                <w:color w:val="000000" w:themeColor="text1"/>
              </w:rPr>
              <w:drawing>
                <wp:inline distT="0" distB="0" distL="0" distR="0" wp14:anchorId="2166BDE7" wp14:editId="21585FD3">
                  <wp:extent cx="5160818" cy="1710055"/>
                  <wp:effectExtent l="0" t="0" r="19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166553" cy="1711955"/>
                          </a:xfrm>
                          <a:prstGeom prst="rect">
                            <a:avLst/>
                          </a:prstGeom>
                        </pic:spPr>
                      </pic:pic>
                    </a:graphicData>
                  </a:graphic>
                </wp:inline>
              </w:drawing>
            </w:r>
          </w:p>
        </w:tc>
      </w:tr>
    </w:tbl>
    <w:p w14:paraId="674F89EF" w14:textId="77777777" w:rsidR="00715ACB" w:rsidRDefault="00F50A61" w:rsidP="00DC7546">
      <w:pPr>
        <w:spacing w:line="360" w:lineRule="auto"/>
        <w:jc w:val="center"/>
        <w:rPr>
          <w:rFonts w:ascii="Arial" w:hAnsi="Arial" w:cs="Arial"/>
          <w:color w:val="000000" w:themeColor="text1"/>
          <w:sz w:val="24"/>
        </w:rPr>
      </w:pPr>
      <w:bookmarkStart w:id="280" w:name="_Toc3065566"/>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4</w:t>
      </w:r>
      <w:r>
        <w:rPr>
          <w:rFonts w:ascii="Arial" w:hAnsi="Arial" w:cs="Arial"/>
          <w:color w:val="000000" w:themeColor="text1"/>
          <w:sz w:val="24"/>
        </w:rPr>
        <w:fldChar w:fldCharType="end"/>
      </w:r>
      <w:r>
        <w:rPr>
          <w:rFonts w:ascii="Arial" w:hAnsi="Arial" w:cs="Arial"/>
          <w:color w:val="000000" w:themeColor="text1"/>
          <w:sz w:val="24"/>
        </w:rPr>
        <w:t xml:space="preserve"> LDA</w:t>
      </w:r>
      <w:r>
        <w:rPr>
          <w:rFonts w:ascii="Arial" w:hAnsi="Arial" w:cs="Arial" w:hint="eastAsia"/>
          <w:color w:val="000000" w:themeColor="text1"/>
          <w:sz w:val="24"/>
        </w:rPr>
        <w:t>主题下词分布示意图</w:t>
      </w:r>
      <w:bookmarkEnd w:id="280"/>
    </w:p>
    <w:p w14:paraId="716B7F9F" w14:textId="77777777" w:rsidR="00715ACB" w:rsidRDefault="00F50A61">
      <w:pPr>
        <w:pStyle w:val="2"/>
      </w:pPr>
      <w:bookmarkStart w:id="281" w:name="_Toc136106998"/>
      <w:bookmarkStart w:id="282" w:name="_Toc3559765"/>
      <w:r>
        <w:t>4.</w:t>
      </w:r>
      <w:bookmarkEnd w:id="281"/>
      <w:r>
        <w:rPr>
          <w:rFonts w:hint="eastAsia"/>
        </w:rPr>
        <w:t>4</w:t>
      </w:r>
      <w:r>
        <w:t xml:space="preserve"> </w:t>
      </w:r>
      <w:r>
        <w:rPr>
          <w:rFonts w:hint="eastAsia"/>
        </w:rPr>
        <w:t>法条推荐模型的超参数设置</w:t>
      </w:r>
      <w:bookmarkEnd w:id="282"/>
    </w:p>
    <w:p w14:paraId="440BE2E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对于两个法条推荐模型而言，除了待学习的网络参数，还有一系列的超参数设置。而超参数的设置将对模型的推荐结果产生极大的影响，所以本节将对两个法条推荐模型的超参数进行详细介绍与分析，分别是基于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的法条推荐模型与基于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的法条推荐模型。</w:t>
      </w:r>
    </w:p>
    <w:p w14:paraId="170BD624" w14:textId="77777777" w:rsidR="00715ACB" w:rsidRDefault="00F50A61">
      <w:pPr>
        <w:pStyle w:val="3"/>
      </w:pPr>
      <w:bookmarkStart w:id="283" w:name="_Toc3559766"/>
      <w:r>
        <w:rPr>
          <w:rFonts w:hint="eastAsia"/>
        </w:rPr>
        <w:t>4.4.1</w:t>
      </w:r>
      <w:r>
        <w:t xml:space="preserve"> </w:t>
      </w:r>
      <w:r>
        <w:rPr>
          <w:rFonts w:hint="eastAsia"/>
        </w:rPr>
        <w:t>基于</w:t>
      </w:r>
      <w:r>
        <w:rPr>
          <w:rFonts w:hint="eastAsia"/>
        </w:rPr>
        <w:t>L</w:t>
      </w:r>
      <w:r>
        <w:t>STM</w:t>
      </w:r>
      <w:r>
        <w:rPr>
          <w:rFonts w:hint="eastAsia"/>
        </w:rPr>
        <w:t>的法条推荐方法超参数设置</w:t>
      </w:r>
      <w:bookmarkEnd w:id="283"/>
    </w:p>
    <w:p w14:paraId="3C22D4F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该方法包含的超参数、参数值如表</w:t>
      </w:r>
      <w:r>
        <w:rPr>
          <w:rFonts w:ascii="Arial" w:hAnsi="Arial" w:cs="Arial" w:hint="eastAsia"/>
          <w:color w:val="000000" w:themeColor="text1"/>
          <w:sz w:val="24"/>
        </w:rPr>
        <w:t>4.6</w:t>
      </w:r>
      <w:r>
        <w:rPr>
          <w:rFonts w:ascii="Arial" w:hAnsi="Arial" w:cs="Arial" w:hint="eastAsia"/>
          <w:color w:val="000000" w:themeColor="text1"/>
          <w:sz w:val="24"/>
        </w:rPr>
        <w:t>所示，其中每个参数对应的意义为：</w:t>
      </w:r>
    </w:p>
    <w:p w14:paraId="1F5179FA" w14:textId="77777777" w:rsidR="00715ACB" w:rsidRDefault="00F50A61">
      <w:pPr>
        <w:spacing w:line="360" w:lineRule="auto"/>
        <w:jc w:val="center"/>
        <w:rPr>
          <w:rFonts w:ascii="Arial" w:hAnsi="Arial" w:cs="Arial"/>
          <w:color w:val="000000" w:themeColor="text1"/>
          <w:sz w:val="24"/>
        </w:rPr>
      </w:pPr>
      <w:bookmarkStart w:id="284" w:name="_Toc3067606"/>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6</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w:t>
      </w:r>
      <w:proofErr w:type="gramStart"/>
      <w:r>
        <w:rPr>
          <w:rFonts w:ascii="Arial" w:hAnsi="Arial" w:cs="Arial" w:hint="eastAsia"/>
          <w:color w:val="000000" w:themeColor="text1"/>
          <w:sz w:val="24"/>
        </w:rPr>
        <w:t>方法超</w:t>
      </w:r>
      <w:proofErr w:type="gramEnd"/>
      <w:r>
        <w:rPr>
          <w:rFonts w:ascii="Arial" w:hAnsi="Arial" w:cs="Arial" w:hint="eastAsia"/>
          <w:color w:val="000000" w:themeColor="text1"/>
          <w:sz w:val="24"/>
        </w:rPr>
        <w:t>参数设置</w:t>
      </w:r>
      <w:bookmarkEnd w:id="284"/>
    </w:p>
    <w:tbl>
      <w:tblPr>
        <w:tblStyle w:val="af6"/>
        <w:tblW w:w="6101" w:type="dxa"/>
        <w:jc w:val="center"/>
        <w:tblLayout w:type="fixed"/>
        <w:tblLook w:val="04A0" w:firstRow="1" w:lastRow="0" w:firstColumn="1" w:lastColumn="0" w:noHBand="0" w:noVBand="1"/>
      </w:tblPr>
      <w:tblGrid>
        <w:gridCol w:w="2972"/>
        <w:gridCol w:w="3129"/>
      </w:tblGrid>
      <w:tr w:rsidR="00715ACB" w14:paraId="1AA6EFE2" w14:textId="77777777">
        <w:trPr>
          <w:jc w:val="center"/>
        </w:trPr>
        <w:tc>
          <w:tcPr>
            <w:tcW w:w="2972" w:type="dxa"/>
          </w:tcPr>
          <w:p w14:paraId="13C128AA" w14:textId="77777777" w:rsidR="00715ACB" w:rsidRDefault="00F50A61">
            <w:pPr>
              <w:jc w:val="left"/>
              <w:rPr>
                <w:color w:val="000000" w:themeColor="text1"/>
              </w:rPr>
            </w:pPr>
            <w:proofErr w:type="spellStart"/>
            <w:r>
              <w:rPr>
                <w:color w:val="000000" w:themeColor="text1"/>
              </w:rPr>
              <w:t>learning_rate</w:t>
            </w:r>
            <w:proofErr w:type="spellEnd"/>
          </w:p>
        </w:tc>
        <w:tc>
          <w:tcPr>
            <w:tcW w:w="3129" w:type="dxa"/>
          </w:tcPr>
          <w:p w14:paraId="7441C81D" w14:textId="77777777" w:rsidR="00715ACB" w:rsidRDefault="00F50A61">
            <w:pPr>
              <w:jc w:val="left"/>
              <w:rPr>
                <w:color w:val="000000" w:themeColor="text1"/>
              </w:rPr>
            </w:pPr>
            <w:r>
              <w:rPr>
                <w:color w:val="000000" w:themeColor="text1"/>
              </w:rPr>
              <w:t>0.0001</w:t>
            </w:r>
          </w:p>
        </w:tc>
      </w:tr>
      <w:tr w:rsidR="00715ACB" w14:paraId="42453D73" w14:textId="77777777">
        <w:trPr>
          <w:jc w:val="center"/>
        </w:trPr>
        <w:tc>
          <w:tcPr>
            <w:tcW w:w="2972" w:type="dxa"/>
          </w:tcPr>
          <w:p w14:paraId="114D6195" w14:textId="77777777" w:rsidR="00715ACB" w:rsidRDefault="00F50A61">
            <w:pPr>
              <w:jc w:val="left"/>
              <w:rPr>
                <w:color w:val="000000" w:themeColor="text1"/>
              </w:rPr>
            </w:pPr>
            <w:proofErr w:type="spellStart"/>
            <w:r>
              <w:rPr>
                <w:color w:val="000000" w:themeColor="text1"/>
              </w:rPr>
              <w:t>max_gradient_norm</w:t>
            </w:r>
            <w:proofErr w:type="spellEnd"/>
          </w:p>
        </w:tc>
        <w:tc>
          <w:tcPr>
            <w:tcW w:w="3129" w:type="dxa"/>
          </w:tcPr>
          <w:p w14:paraId="60A5589C" w14:textId="77777777" w:rsidR="00715ACB" w:rsidRDefault="00F50A61">
            <w:pPr>
              <w:jc w:val="left"/>
              <w:rPr>
                <w:color w:val="000000" w:themeColor="text1"/>
              </w:rPr>
            </w:pPr>
            <w:r>
              <w:rPr>
                <w:color w:val="000000" w:themeColor="text1"/>
              </w:rPr>
              <w:t>5.0</w:t>
            </w:r>
          </w:p>
        </w:tc>
      </w:tr>
      <w:tr w:rsidR="00715ACB" w14:paraId="587C4DD6" w14:textId="77777777">
        <w:trPr>
          <w:jc w:val="center"/>
        </w:trPr>
        <w:tc>
          <w:tcPr>
            <w:tcW w:w="2972" w:type="dxa"/>
          </w:tcPr>
          <w:p w14:paraId="75534A61" w14:textId="77777777" w:rsidR="00715ACB" w:rsidRDefault="00F50A61">
            <w:pPr>
              <w:jc w:val="left"/>
              <w:rPr>
                <w:color w:val="000000" w:themeColor="text1"/>
              </w:rPr>
            </w:pPr>
            <w:proofErr w:type="spellStart"/>
            <w:r>
              <w:rPr>
                <w:color w:val="000000" w:themeColor="text1"/>
              </w:rPr>
              <w:t>batch_size</w:t>
            </w:r>
            <w:proofErr w:type="spellEnd"/>
          </w:p>
        </w:tc>
        <w:tc>
          <w:tcPr>
            <w:tcW w:w="3129" w:type="dxa"/>
          </w:tcPr>
          <w:p w14:paraId="175950C5" w14:textId="77777777" w:rsidR="00715ACB" w:rsidRDefault="00F50A61">
            <w:pPr>
              <w:jc w:val="left"/>
              <w:rPr>
                <w:color w:val="000000" w:themeColor="text1"/>
              </w:rPr>
            </w:pPr>
            <w:r>
              <w:rPr>
                <w:color w:val="000000" w:themeColor="text1"/>
              </w:rPr>
              <w:t>128</w:t>
            </w:r>
          </w:p>
        </w:tc>
      </w:tr>
      <w:tr w:rsidR="00715ACB" w14:paraId="34D04DCB" w14:textId="77777777">
        <w:trPr>
          <w:jc w:val="center"/>
        </w:trPr>
        <w:tc>
          <w:tcPr>
            <w:tcW w:w="2972" w:type="dxa"/>
          </w:tcPr>
          <w:p w14:paraId="33C2F464" w14:textId="77777777" w:rsidR="00715ACB" w:rsidRDefault="00F50A61">
            <w:pPr>
              <w:jc w:val="left"/>
              <w:rPr>
                <w:color w:val="000000" w:themeColor="text1"/>
              </w:rPr>
            </w:pPr>
            <w:proofErr w:type="spellStart"/>
            <w:r>
              <w:rPr>
                <w:color w:val="000000" w:themeColor="text1"/>
              </w:rPr>
              <w:t>num_hidden_units</w:t>
            </w:r>
            <w:proofErr w:type="spellEnd"/>
          </w:p>
        </w:tc>
        <w:tc>
          <w:tcPr>
            <w:tcW w:w="3129" w:type="dxa"/>
          </w:tcPr>
          <w:p w14:paraId="59267E83" w14:textId="77777777" w:rsidR="00715ACB" w:rsidRDefault="00F50A61">
            <w:pPr>
              <w:jc w:val="left"/>
              <w:rPr>
                <w:color w:val="000000" w:themeColor="text1"/>
              </w:rPr>
            </w:pPr>
            <w:r>
              <w:rPr>
                <w:color w:val="000000" w:themeColor="text1"/>
              </w:rPr>
              <w:t>256</w:t>
            </w:r>
          </w:p>
        </w:tc>
      </w:tr>
      <w:tr w:rsidR="00715ACB" w14:paraId="47362434" w14:textId="77777777">
        <w:trPr>
          <w:jc w:val="center"/>
        </w:trPr>
        <w:tc>
          <w:tcPr>
            <w:tcW w:w="2972" w:type="dxa"/>
          </w:tcPr>
          <w:p w14:paraId="3645354C" w14:textId="77777777" w:rsidR="00715ACB" w:rsidRDefault="00F50A61">
            <w:pPr>
              <w:jc w:val="left"/>
              <w:rPr>
                <w:color w:val="000000" w:themeColor="text1"/>
              </w:rPr>
            </w:pPr>
            <w:proofErr w:type="spellStart"/>
            <w:r>
              <w:rPr>
                <w:color w:val="000000" w:themeColor="text1"/>
              </w:rPr>
              <w:t>embedding_size</w:t>
            </w:r>
            <w:proofErr w:type="spellEnd"/>
          </w:p>
        </w:tc>
        <w:tc>
          <w:tcPr>
            <w:tcW w:w="3129" w:type="dxa"/>
          </w:tcPr>
          <w:p w14:paraId="181A6234" w14:textId="77777777" w:rsidR="00715ACB" w:rsidRDefault="00F50A61">
            <w:pPr>
              <w:jc w:val="left"/>
              <w:rPr>
                <w:color w:val="000000" w:themeColor="text1"/>
              </w:rPr>
            </w:pPr>
            <w:r>
              <w:rPr>
                <w:color w:val="000000" w:themeColor="text1"/>
              </w:rPr>
              <w:t>150</w:t>
            </w:r>
          </w:p>
        </w:tc>
      </w:tr>
      <w:tr w:rsidR="00715ACB" w14:paraId="03D8A57B" w14:textId="77777777">
        <w:trPr>
          <w:jc w:val="center"/>
        </w:trPr>
        <w:tc>
          <w:tcPr>
            <w:tcW w:w="2972" w:type="dxa"/>
          </w:tcPr>
          <w:p w14:paraId="0317CB64" w14:textId="77777777" w:rsidR="00715ACB" w:rsidRDefault="00F50A61">
            <w:pPr>
              <w:jc w:val="left"/>
              <w:rPr>
                <w:color w:val="000000" w:themeColor="text1"/>
              </w:rPr>
            </w:pPr>
            <w:proofErr w:type="spellStart"/>
            <w:r>
              <w:rPr>
                <w:color w:val="000000" w:themeColor="text1"/>
              </w:rPr>
              <w:t>num_layers</w:t>
            </w:r>
            <w:proofErr w:type="spellEnd"/>
          </w:p>
        </w:tc>
        <w:tc>
          <w:tcPr>
            <w:tcW w:w="3129" w:type="dxa"/>
          </w:tcPr>
          <w:p w14:paraId="42E26F67" w14:textId="77777777" w:rsidR="00715ACB" w:rsidRDefault="00F50A61">
            <w:pPr>
              <w:jc w:val="left"/>
              <w:rPr>
                <w:color w:val="000000" w:themeColor="text1"/>
              </w:rPr>
            </w:pPr>
            <w:r>
              <w:rPr>
                <w:color w:val="000000" w:themeColor="text1"/>
              </w:rPr>
              <w:t>2</w:t>
            </w:r>
          </w:p>
        </w:tc>
      </w:tr>
      <w:tr w:rsidR="00715ACB" w14:paraId="59FD5E43" w14:textId="77777777">
        <w:trPr>
          <w:jc w:val="center"/>
        </w:trPr>
        <w:tc>
          <w:tcPr>
            <w:tcW w:w="2972" w:type="dxa"/>
          </w:tcPr>
          <w:p w14:paraId="295108BF" w14:textId="236F747E" w:rsidR="00715ACB" w:rsidRDefault="00714277">
            <w:pPr>
              <w:jc w:val="left"/>
              <w:rPr>
                <w:color w:val="000000" w:themeColor="text1"/>
              </w:rPr>
            </w:pPr>
            <w:r>
              <w:rPr>
                <w:rFonts w:hint="eastAsia"/>
                <w:color w:val="000000" w:themeColor="text1"/>
              </w:rPr>
              <w:t>d</w:t>
            </w:r>
            <w:bookmarkStart w:id="285" w:name="_GoBack"/>
            <w:bookmarkEnd w:id="285"/>
            <w:r w:rsidR="00F50A61">
              <w:rPr>
                <w:color w:val="000000" w:themeColor="text1"/>
              </w:rPr>
              <w:t>ropout</w:t>
            </w:r>
          </w:p>
        </w:tc>
        <w:tc>
          <w:tcPr>
            <w:tcW w:w="3129" w:type="dxa"/>
          </w:tcPr>
          <w:p w14:paraId="24C94F8B" w14:textId="77777777" w:rsidR="00715ACB" w:rsidRDefault="00F50A61">
            <w:pPr>
              <w:jc w:val="left"/>
              <w:rPr>
                <w:color w:val="000000" w:themeColor="text1"/>
              </w:rPr>
            </w:pPr>
            <w:r>
              <w:rPr>
                <w:color w:val="000000" w:themeColor="text1"/>
              </w:rPr>
              <w:t>0.6</w:t>
            </w:r>
          </w:p>
        </w:tc>
      </w:tr>
      <w:tr w:rsidR="00715ACB" w14:paraId="46D479F7" w14:textId="77777777">
        <w:trPr>
          <w:jc w:val="center"/>
        </w:trPr>
        <w:tc>
          <w:tcPr>
            <w:tcW w:w="2972" w:type="dxa"/>
          </w:tcPr>
          <w:p w14:paraId="68161737" w14:textId="77777777" w:rsidR="00715ACB" w:rsidRDefault="00F50A61">
            <w:pPr>
              <w:jc w:val="left"/>
              <w:rPr>
                <w:color w:val="000000" w:themeColor="text1"/>
              </w:rPr>
            </w:pPr>
            <w:proofErr w:type="spellStart"/>
            <w:r>
              <w:rPr>
                <w:color w:val="000000" w:themeColor="text1"/>
              </w:rPr>
              <w:t>en_vocab_size</w:t>
            </w:r>
            <w:proofErr w:type="spellEnd"/>
          </w:p>
        </w:tc>
        <w:tc>
          <w:tcPr>
            <w:tcW w:w="3129" w:type="dxa"/>
          </w:tcPr>
          <w:p w14:paraId="328581E2" w14:textId="77777777" w:rsidR="00715ACB" w:rsidRDefault="00F50A61">
            <w:pPr>
              <w:jc w:val="left"/>
              <w:rPr>
                <w:color w:val="000000" w:themeColor="text1"/>
              </w:rPr>
            </w:pPr>
            <w:r>
              <w:rPr>
                <w:color w:val="000000" w:themeColor="text1"/>
              </w:rPr>
              <w:t>100000</w:t>
            </w:r>
          </w:p>
        </w:tc>
      </w:tr>
      <w:tr w:rsidR="00715ACB" w14:paraId="3802A350" w14:textId="77777777">
        <w:trPr>
          <w:jc w:val="center"/>
        </w:trPr>
        <w:tc>
          <w:tcPr>
            <w:tcW w:w="2972" w:type="dxa"/>
          </w:tcPr>
          <w:p w14:paraId="6057E1C7" w14:textId="77777777" w:rsidR="00715ACB" w:rsidRDefault="00F50A61">
            <w:pPr>
              <w:jc w:val="left"/>
              <w:rPr>
                <w:color w:val="000000" w:themeColor="text1"/>
              </w:rPr>
            </w:pPr>
            <w:proofErr w:type="spellStart"/>
            <w:r>
              <w:rPr>
                <w:color w:val="000000" w:themeColor="text1"/>
              </w:rPr>
              <w:t>num_classes</w:t>
            </w:r>
            <w:proofErr w:type="spellEnd"/>
          </w:p>
        </w:tc>
        <w:tc>
          <w:tcPr>
            <w:tcW w:w="3129" w:type="dxa"/>
          </w:tcPr>
          <w:p w14:paraId="267D8276" w14:textId="77777777" w:rsidR="00715ACB" w:rsidRDefault="00F50A61">
            <w:pPr>
              <w:jc w:val="left"/>
              <w:rPr>
                <w:color w:val="000000" w:themeColor="text1"/>
              </w:rPr>
            </w:pPr>
            <w:r>
              <w:rPr>
                <w:rFonts w:hint="eastAsia"/>
                <w:color w:val="000000" w:themeColor="text1"/>
              </w:rPr>
              <w:t>263</w:t>
            </w:r>
          </w:p>
        </w:tc>
      </w:tr>
      <w:tr w:rsidR="00715ACB" w14:paraId="27A02C2E" w14:textId="77777777">
        <w:trPr>
          <w:jc w:val="center"/>
        </w:trPr>
        <w:tc>
          <w:tcPr>
            <w:tcW w:w="2972" w:type="dxa"/>
          </w:tcPr>
          <w:p w14:paraId="5840019D" w14:textId="77777777" w:rsidR="00715ACB" w:rsidRDefault="00F50A61">
            <w:pPr>
              <w:jc w:val="left"/>
              <w:rPr>
                <w:color w:val="000000" w:themeColor="text1"/>
              </w:rPr>
            </w:pPr>
            <w:proofErr w:type="spellStart"/>
            <w:r>
              <w:rPr>
                <w:color w:val="000000" w:themeColor="text1"/>
              </w:rPr>
              <w:lastRenderedPageBreak/>
              <w:t>valid_step</w:t>
            </w:r>
            <w:proofErr w:type="spellEnd"/>
          </w:p>
        </w:tc>
        <w:tc>
          <w:tcPr>
            <w:tcW w:w="3129" w:type="dxa"/>
          </w:tcPr>
          <w:p w14:paraId="2A8ABDCD" w14:textId="77777777" w:rsidR="00715ACB" w:rsidRDefault="00F50A61">
            <w:pPr>
              <w:jc w:val="left"/>
              <w:rPr>
                <w:color w:val="000000" w:themeColor="text1"/>
              </w:rPr>
            </w:pPr>
            <w:r>
              <w:rPr>
                <w:rFonts w:hint="eastAsia"/>
                <w:color w:val="000000" w:themeColor="text1"/>
              </w:rPr>
              <w:t>30</w:t>
            </w:r>
          </w:p>
        </w:tc>
      </w:tr>
      <w:tr w:rsidR="00715ACB" w14:paraId="535D9B34" w14:textId="77777777">
        <w:trPr>
          <w:jc w:val="center"/>
        </w:trPr>
        <w:tc>
          <w:tcPr>
            <w:tcW w:w="2972" w:type="dxa"/>
          </w:tcPr>
          <w:p w14:paraId="46CB97DC" w14:textId="77777777" w:rsidR="00715ACB" w:rsidRDefault="00F50A61">
            <w:pPr>
              <w:jc w:val="left"/>
              <w:rPr>
                <w:color w:val="000000" w:themeColor="text1"/>
              </w:rPr>
            </w:pPr>
            <w:proofErr w:type="spellStart"/>
            <w:r>
              <w:rPr>
                <w:color w:val="000000" w:themeColor="text1"/>
              </w:rPr>
              <w:t>valid_num_batch</w:t>
            </w:r>
            <w:proofErr w:type="spellEnd"/>
          </w:p>
        </w:tc>
        <w:tc>
          <w:tcPr>
            <w:tcW w:w="3129" w:type="dxa"/>
          </w:tcPr>
          <w:p w14:paraId="0B8DA0C7" w14:textId="77777777" w:rsidR="00715ACB" w:rsidRDefault="00F50A61">
            <w:pPr>
              <w:jc w:val="left"/>
              <w:rPr>
                <w:color w:val="000000" w:themeColor="text1"/>
              </w:rPr>
            </w:pPr>
            <w:r>
              <w:rPr>
                <w:rFonts w:hint="eastAsia"/>
                <w:color w:val="000000" w:themeColor="text1"/>
              </w:rPr>
              <w:t>53</w:t>
            </w:r>
          </w:p>
        </w:tc>
      </w:tr>
      <w:tr w:rsidR="00715ACB" w14:paraId="2CDA33DC" w14:textId="77777777">
        <w:trPr>
          <w:jc w:val="center"/>
        </w:trPr>
        <w:tc>
          <w:tcPr>
            <w:tcW w:w="2972" w:type="dxa"/>
          </w:tcPr>
          <w:p w14:paraId="4917FA79" w14:textId="77777777" w:rsidR="00715ACB" w:rsidRDefault="00F50A61">
            <w:pPr>
              <w:jc w:val="left"/>
              <w:rPr>
                <w:color w:val="000000" w:themeColor="text1"/>
              </w:rPr>
            </w:pPr>
            <w:proofErr w:type="spellStart"/>
            <w:r>
              <w:rPr>
                <w:color w:val="000000" w:themeColor="text1"/>
              </w:rPr>
              <w:t>pos_weight</w:t>
            </w:r>
            <w:proofErr w:type="spellEnd"/>
          </w:p>
        </w:tc>
        <w:tc>
          <w:tcPr>
            <w:tcW w:w="3129" w:type="dxa"/>
          </w:tcPr>
          <w:p w14:paraId="37F0D2F8" w14:textId="77777777" w:rsidR="00715ACB" w:rsidRDefault="00F50A61">
            <w:pPr>
              <w:jc w:val="left"/>
              <w:rPr>
                <w:color w:val="000000" w:themeColor="text1"/>
              </w:rPr>
            </w:pPr>
            <w:r>
              <w:rPr>
                <w:color w:val="000000" w:themeColor="text1"/>
              </w:rPr>
              <w:t>300</w:t>
            </w:r>
          </w:p>
        </w:tc>
      </w:tr>
      <w:tr w:rsidR="00715ACB" w14:paraId="379372B5" w14:textId="77777777">
        <w:trPr>
          <w:jc w:val="center"/>
        </w:trPr>
        <w:tc>
          <w:tcPr>
            <w:tcW w:w="2972" w:type="dxa"/>
          </w:tcPr>
          <w:p w14:paraId="4A044880" w14:textId="77777777" w:rsidR="00715ACB" w:rsidRDefault="00F50A61">
            <w:pPr>
              <w:jc w:val="left"/>
              <w:rPr>
                <w:color w:val="000000" w:themeColor="text1"/>
              </w:rPr>
            </w:pPr>
            <w:proofErr w:type="spellStart"/>
            <w:r>
              <w:rPr>
                <w:color w:val="000000" w:themeColor="text1"/>
              </w:rPr>
              <w:t>max_time_step_size</w:t>
            </w:r>
            <w:proofErr w:type="spellEnd"/>
          </w:p>
        </w:tc>
        <w:tc>
          <w:tcPr>
            <w:tcW w:w="3129" w:type="dxa"/>
          </w:tcPr>
          <w:p w14:paraId="215E3E94" w14:textId="77777777" w:rsidR="00715ACB" w:rsidRDefault="00F50A61">
            <w:pPr>
              <w:jc w:val="left"/>
              <w:rPr>
                <w:color w:val="000000" w:themeColor="text1"/>
              </w:rPr>
            </w:pPr>
            <w:r>
              <w:rPr>
                <w:color w:val="000000" w:themeColor="text1"/>
              </w:rPr>
              <w:t>1000</w:t>
            </w:r>
          </w:p>
        </w:tc>
      </w:tr>
    </w:tbl>
    <w:p w14:paraId="2EA45369"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learning_rate</w:t>
      </w:r>
      <w:proofErr w:type="spellEnd"/>
      <w:r>
        <w:rPr>
          <w:rFonts w:ascii="Arial" w:hAnsi="Arial" w:cs="Arial" w:hint="eastAsia"/>
          <w:color w:val="000000" w:themeColor="text1"/>
          <w:sz w:val="24"/>
        </w:rPr>
        <w:t>：代表深度网络的学习速率。</w:t>
      </w:r>
    </w:p>
    <w:p w14:paraId="7120ABD3"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max_gradient_norm</w:t>
      </w:r>
      <w:proofErr w:type="spellEnd"/>
      <w:r>
        <w:rPr>
          <w:rFonts w:ascii="Arial" w:hAnsi="Arial" w:cs="Arial"/>
          <w:color w:val="000000" w:themeColor="text1"/>
          <w:sz w:val="24"/>
        </w:rPr>
        <w:t xml:space="preserve">: </w:t>
      </w:r>
      <w:r>
        <w:rPr>
          <w:rFonts w:ascii="Arial" w:hAnsi="Arial" w:cs="Arial" w:hint="eastAsia"/>
          <w:color w:val="000000" w:themeColor="text1"/>
          <w:sz w:val="24"/>
        </w:rPr>
        <w:t>代表网络的梯度截断阈值，该参数主要用于避免梯度爆炸的问题。</w:t>
      </w:r>
    </w:p>
    <w:p w14:paraId="0D6C9ED6"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batch_size</w:t>
      </w:r>
      <w:proofErr w:type="spellEnd"/>
      <w:r>
        <w:rPr>
          <w:rFonts w:ascii="Arial" w:hAnsi="Arial" w:cs="Arial" w:hint="eastAsia"/>
          <w:color w:val="000000" w:themeColor="text1"/>
          <w:sz w:val="24"/>
        </w:rPr>
        <w:t>：代表每个</w:t>
      </w:r>
      <w:r>
        <w:rPr>
          <w:rFonts w:ascii="Arial" w:hAnsi="Arial" w:cs="Arial" w:hint="eastAsia"/>
          <w:color w:val="000000" w:themeColor="text1"/>
          <w:sz w:val="24"/>
        </w:rPr>
        <w:t>batch</w:t>
      </w:r>
      <w:r>
        <w:rPr>
          <w:rFonts w:ascii="Arial" w:hAnsi="Arial" w:cs="Arial" w:hint="eastAsia"/>
          <w:color w:val="000000" w:themeColor="text1"/>
          <w:sz w:val="24"/>
        </w:rPr>
        <w:t>中数据的数目，该参数过大会导致网络学习变慢或者显存溢出，过小会导致网络陷入局部最优。</w:t>
      </w:r>
    </w:p>
    <w:p w14:paraId="1B1641D9"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num_hidden_units</w:t>
      </w:r>
      <w:proofErr w:type="spellEnd"/>
      <w:r>
        <w:rPr>
          <w:rFonts w:ascii="Arial" w:hAnsi="Arial" w:cs="Arial" w:hint="eastAsia"/>
          <w:color w:val="000000" w:themeColor="text1"/>
          <w:sz w:val="24"/>
        </w:rPr>
        <w:t>：代表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深度网络中循环层神经元的数目。</w:t>
      </w:r>
    </w:p>
    <w:p w14:paraId="3FE8EDF6"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embedding_size</w:t>
      </w:r>
      <w:proofErr w:type="spellEnd"/>
      <w:r>
        <w:rPr>
          <w:rFonts w:ascii="Arial" w:hAnsi="Arial" w:cs="Arial" w:hint="eastAsia"/>
          <w:color w:val="000000" w:themeColor="text1"/>
          <w:sz w:val="24"/>
        </w:rPr>
        <w:t>：代表词嵌入的维度，表示将词语转为</w:t>
      </w:r>
      <w:proofErr w:type="gramStart"/>
      <w:r>
        <w:rPr>
          <w:rFonts w:ascii="Arial" w:hAnsi="Arial" w:cs="Arial" w:hint="eastAsia"/>
          <w:color w:val="000000" w:themeColor="text1"/>
          <w:sz w:val="24"/>
        </w:rPr>
        <w:t>固定维</w:t>
      </w:r>
      <w:proofErr w:type="gramEnd"/>
      <w:r>
        <w:rPr>
          <w:rFonts w:ascii="Arial" w:hAnsi="Arial" w:cs="Arial" w:hint="eastAsia"/>
          <w:color w:val="000000" w:themeColor="text1"/>
          <w:sz w:val="24"/>
        </w:rPr>
        <w:t>度的向量</w:t>
      </w:r>
    </w:p>
    <w:p w14:paraId="65FDBED2"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num_layers</w:t>
      </w:r>
      <w:proofErr w:type="spellEnd"/>
      <w:r>
        <w:rPr>
          <w:rFonts w:ascii="Arial" w:hAnsi="Arial" w:cs="Arial" w:hint="eastAsia"/>
          <w:color w:val="000000" w:themeColor="text1"/>
          <w:sz w:val="24"/>
        </w:rPr>
        <w:t>：代表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网络的层数。</w:t>
      </w:r>
    </w:p>
    <w:p w14:paraId="528E70EE" w14:textId="77777777" w:rsidR="00715ACB" w:rsidRDefault="00F50A61" w:rsidP="009D3824">
      <w:pPr>
        <w:spacing w:line="360" w:lineRule="auto"/>
        <w:ind w:firstLineChars="200" w:firstLine="480"/>
        <w:rPr>
          <w:rFonts w:ascii="Arial" w:hAnsi="Arial" w:cs="Arial"/>
          <w:color w:val="000000" w:themeColor="text1"/>
          <w:sz w:val="24"/>
        </w:rPr>
      </w:pPr>
      <w:r>
        <w:rPr>
          <w:rFonts w:ascii="Arial" w:hAnsi="Arial" w:cs="Arial"/>
          <w:color w:val="000000" w:themeColor="text1"/>
          <w:sz w:val="24"/>
        </w:rPr>
        <w:t>dropout</w:t>
      </w:r>
      <w:r>
        <w:rPr>
          <w:rFonts w:ascii="Arial" w:hAnsi="Arial" w:cs="Arial" w:hint="eastAsia"/>
          <w:color w:val="000000" w:themeColor="text1"/>
          <w:sz w:val="24"/>
        </w:rPr>
        <w:t>：代表对输出神经元或者输入神经元进行</w:t>
      </w:r>
      <w:r>
        <w:rPr>
          <w:rFonts w:ascii="Arial" w:hAnsi="Arial" w:cs="Arial" w:hint="eastAsia"/>
          <w:color w:val="000000" w:themeColor="text1"/>
          <w:sz w:val="24"/>
        </w:rPr>
        <w:t>dropout</w:t>
      </w:r>
      <w:r>
        <w:rPr>
          <w:rFonts w:ascii="Arial" w:hAnsi="Arial" w:cs="Arial" w:hint="eastAsia"/>
          <w:color w:val="000000" w:themeColor="text1"/>
          <w:sz w:val="24"/>
        </w:rPr>
        <w:t>正则，本实验是对输出向量进行</w:t>
      </w:r>
      <w:r>
        <w:rPr>
          <w:rFonts w:ascii="Arial" w:hAnsi="Arial" w:cs="Arial" w:hint="eastAsia"/>
          <w:color w:val="000000" w:themeColor="text1"/>
          <w:sz w:val="24"/>
        </w:rPr>
        <w:t>dropout</w:t>
      </w:r>
      <w:r>
        <w:rPr>
          <w:rFonts w:ascii="Arial" w:hAnsi="Arial" w:cs="Arial" w:hint="eastAsia"/>
          <w:color w:val="000000" w:themeColor="text1"/>
          <w:sz w:val="24"/>
        </w:rPr>
        <w:t>处理，用于防止模型过拟合。</w:t>
      </w:r>
    </w:p>
    <w:p w14:paraId="3D8F30DB"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en_vocab_size</w:t>
      </w:r>
      <w:proofErr w:type="spellEnd"/>
      <w:r>
        <w:rPr>
          <w:rFonts w:ascii="Arial" w:hAnsi="Arial" w:cs="Arial"/>
          <w:color w:val="000000" w:themeColor="text1"/>
          <w:sz w:val="24"/>
        </w:rPr>
        <w:t xml:space="preserve">: </w:t>
      </w:r>
      <w:r>
        <w:rPr>
          <w:rFonts w:ascii="Arial" w:hAnsi="Arial" w:cs="Arial" w:hint="eastAsia"/>
          <w:color w:val="000000" w:themeColor="text1"/>
          <w:sz w:val="24"/>
        </w:rPr>
        <w:t>代表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训练词典的维度。其中包括了</w:t>
      </w:r>
      <w:r>
        <w:rPr>
          <w:rFonts w:ascii="Arial" w:hAnsi="Arial" w:cs="Arial" w:hint="eastAsia"/>
          <w:color w:val="000000" w:themeColor="text1"/>
          <w:sz w:val="24"/>
        </w:rPr>
        <w:t>U</w:t>
      </w:r>
      <w:r>
        <w:rPr>
          <w:rFonts w:ascii="Arial" w:hAnsi="Arial" w:cs="Arial"/>
          <w:color w:val="000000" w:themeColor="text1"/>
          <w:sz w:val="24"/>
        </w:rPr>
        <w:t>NK_ID</w:t>
      </w:r>
      <w:r>
        <w:rPr>
          <w:rFonts w:ascii="Arial" w:hAnsi="Arial" w:cs="Arial" w:hint="eastAsia"/>
          <w:color w:val="000000" w:themeColor="text1"/>
          <w:sz w:val="24"/>
        </w:rPr>
        <w:t>以及</w:t>
      </w:r>
      <w:r>
        <w:rPr>
          <w:rFonts w:ascii="Arial" w:hAnsi="Arial" w:cs="Arial" w:hint="eastAsia"/>
          <w:color w:val="000000" w:themeColor="text1"/>
          <w:sz w:val="24"/>
        </w:rPr>
        <w:t>P</w:t>
      </w:r>
      <w:r>
        <w:rPr>
          <w:rFonts w:ascii="Arial" w:hAnsi="Arial" w:cs="Arial"/>
          <w:color w:val="000000" w:themeColor="text1"/>
          <w:sz w:val="24"/>
        </w:rPr>
        <w:t>AD_ID</w:t>
      </w:r>
      <w:r>
        <w:rPr>
          <w:rFonts w:ascii="Arial" w:hAnsi="Arial" w:cs="Arial" w:hint="eastAsia"/>
          <w:color w:val="000000" w:themeColor="text1"/>
          <w:sz w:val="24"/>
        </w:rPr>
        <w:t>，对于句子</w:t>
      </w:r>
      <w:r>
        <w:rPr>
          <w:rFonts w:ascii="Arial" w:hAnsi="Arial" w:cs="Arial" w:hint="eastAsia"/>
          <w:color w:val="000000" w:themeColor="text1"/>
          <w:sz w:val="24"/>
        </w:rPr>
        <w:t>padding</w:t>
      </w:r>
      <w:r>
        <w:rPr>
          <w:rFonts w:ascii="Arial" w:hAnsi="Arial" w:cs="Arial" w:hint="eastAsia"/>
          <w:color w:val="000000" w:themeColor="text1"/>
          <w:sz w:val="24"/>
        </w:rPr>
        <w:t>的部分，统一用</w:t>
      </w:r>
      <w:r>
        <w:rPr>
          <w:rFonts w:ascii="Arial" w:hAnsi="Arial" w:cs="Arial" w:hint="eastAsia"/>
          <w:color w:val="000000" w:themeColor="text1"/>
          <w:sz w:val="24"/>
        </w:rPr>
        <w:t>P</w:t>
      </w:r>
      <w:r>
        <w:rPr>
          <w:rFonts w:ascii="Arial" w:hAnsi="Arial" w:cs="Arial"/>
          <w:color w:val="000000" w:themeColor="text1"/>
          <w:sz w:val="24"/>
        </w:rPr>
        <w:t>AD_ID</w:t>
      </w:r>
      <w:r>
        <w:rPr>
          <w:rFonts w:ascii="Arial" w:hAnsi="Arial" w:cs="Arial" w:hint="eastAsia"/>
          <w:color w:val="000000" w:themeColor="text1"/>
          <w:sz w:val="24"/>
        </w:rPr>
        <w:t>代替，而如果词语不在词典中，统一映射为</w:t>
      </w:r>
      <w:r>
        <w:rPr>
          <w:rFonts w:ascii="Arial" w:hAnsi="Arial" w:cs="Arial" w:hint="eastAsia"/>
          <w:color w:val="000000" w:themeColor="text1"/>
          <w:sz w:val="24"/>
        </w:rPr>
        <w:t>U</w:t>
      </w:r>
      <w:r>
        <w:rPr>
          <w:rFonts w:ascii="Arial" w:hAnsi="Arial" w:cs="Arial"/>
          <w:color w:val="000000" w:themeColor="text1"/>
          <w:sz w:val="24"/>
        </w:rPr>
        <w:t>NK_ID</w:t>
      </w:r>
      <w:r>
        <w:rPr>
          <w:rFonts w:ascii="Arial" w:hAnsi="Arial" w:cs="Arial" w:hint="eastAsia"/>
          <w:color w:val="000000" w:themeColor="text1"/>
          <w:sz w:val="24"/>
        </w:rPr>
        <w:t>。</w:t>
      </w:r>
    </w:p>
    <w:p w14:paraId="39520598"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num_classes</w:t>
      </w:r>
      <w:proofErr w:type="spellEnd"/>
      <w:r>
        <w:rPr>
          <w:rFonts w:ascii="Arial" w:hAnsi="Arial" w:cs="Arial" w:hint="eastAsia"/>
          <w:color w:val="000000" w:themeColor="text1"/>
          <w:sz w:val="24"/>
        </w:rPr>
        <w:t>：代表类的个数，法条推荐任务中即为法条全集中法条的总个数。</w:t>
      </w:r>
    </w:p>
    <w:p w14:paraId="1AAD6F5D"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valid_step</w:t>
      </w:r>
      <w:proofErr w:type="spellEnd"/>
      <w:r>
        <w:rPr>
          <w:rFonts w:ascii="Arial" w:hAnsi="Arial" w:cs="Arial"/>
          <w:color w:val="000000" w:themeColor="text1"/>
          <w:sz w:val="24"/>
        </w:rPr>
        <w:t xml:space="preserve">: </w:t>
      </w:r>
      <w:r>
        <w:rPr>
          <w:rFonts w:ascii="Arial" w:hAnsi="Arial" w:cs="Arial" w:hint="eastAsia"/>
          <w:color w:val="000000" w:themeColor="text1"/>
          <w:sz w:val="24"/>
        </w:rPr>
        <w:t>训练阶段每经过多少步在验证集中进行验证，该参数有利于避免模型过拟合。</w:t>
      </w:r>
    </w:p>
    <w:p w14:paraId="0A95FFC8"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valid_num_batch</w:t>
      </w:r>
      <w:proofErr w:type="spellEnd"/>
      <w:r>
        <w:rPr>
          <w:rFonts w:ascii="Arial" w:hAnsi="Arial" w:cs="Arial"/>
          <w:color w:val="000000" w:themeColor="text1"/>
          <w:sz w:val="24"/>
        </w:rPr>
        <w:t xml:space="preserve">: </w:t>
      </w:r>
      <w:r>
        <w:rPr>
          <w:rFonts w:ascii="Arial" w:hAnsi="Arial" w:cs="Arial" w:hint="eastAsia"/>
          <w:color w:val="000000" w:themeColor="text1"/>
          <w:sz w:val="24"/>
        </w:rPr>
        <w:t>每次验证时需要运算的</w:t>
      </w:r>
      <w:r>
        <w:rPr>
          <w:rFonts w:ascii="Arial" w:hAnsi="Arial" w:cs="Arial" w:hint="eastAsia"/>
          <w:color w:val="000000" w:themeColor="text1"/>
          <w:sz w:val="24"/>
        </w:rPr>
        <w:t>batch</w:t>
      </w:r>
      <w:r>
        <w:rPr>
          <w:rFonts w:ascii="Arial" w:hAnsi="Arial" w:cs="Arial" w:hint="eastAsia"/>
          <w:color w:val="000000" w:themeColor="text1"/>
          <w:sz w:val="24"/>
        </w:rPr>
        <w:t>的批量数，由这些数据来计算验证集上的准确率。</w:t>
      </w:r>
    </w:p>
    <w:p w14:paraId="37824997"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pos_weight</w:t>
      </w:r>
      <w:proofErr w:type="spellEnd"/>
      <w:r>
        <w:rPr>
          <w:rFonts w:ascii="Arial" w:hAnsi="Arial" w:cs="Arial"/>
          <w:color w:val="000000" w:themeColor="text1"/>
          <w:sz w:val="24"/>
        </w:rPr>
        <w:t xml:space="preserve">: </w:t>
      </w:r>
      <w:r>
        <w:rPr>
          <w:rFonts w:ascii="Arial" w:hAnsi="Arial" w:cs="Arial" w:hint="eastAsia"/>
          <w:color w:val="000000" w:themeColor="text1"/>
          <w:sz w:val="24"/>
        </w:rPr>
        <w:t>非均衡标签下样本权重调节参数。</w:t>
      </w:r>
    </w:p>
    <w:p w14:paraId="1C4DE699" w14:textId="77777777" w:rsidR="00715ACB" w:rsidRDefault="00F50A61" w:rsidP="009D3824">
      <w:pPr>
        <w:spacing w:line="360" w:lineRule="auto"/>
        <w:ind w:firstLineChars="200" w:firstLine="480"/>
        <w:rPr>
          <w:rFonts w:ascii="Arial" w:hAnsi="Arial" w:cs="Arial"/>
          <w:color w:val="000000" w:themeColor="text1"/>
          <w:sz w:val="24"/>
        </w:rPr>
      </w:pPr>
      <w:proofErr w:type="spellStart"/>
      <w:r>
        <w:rPr>
          <w:rFonts w:ascii="Arial" w:hAnsi="Arial" w:cs="Arial"/>
          <w:color w:val="000000" w:themeColor="text1"/>
          <w:sz w:val="24"/>
        </w:rPr>
        <w:t>max_time_step_size</w:t>
      </w:r>
      <w:proofErr w:type="spellEnd"/>
      <w:r>
        <w:rPr>
          <w:rFonts w:ascii="Arial" w:hAnsi="Arial" w:cs="Arial"/>
          <w:color w:val="000000" w:themeColor="text1"/>
          <w:sz w:val="24"/>
        </w:rPr>
        <w:t>: LSTM</w:t>
      </w:r>
      <w:r>
        <w:rPr>
          <w:rFonts w:ascii="Arial" w:hAnsi="Arial" w:cs="Arial" w:hint="eastAsia"/>
          <w:color w:val="000000" w:themeColor="text1"/>
          <w:sz w:val="24"/>
        </w:rPr>
        <w:t>时间步延展的最大值，即每个</w:t>
      </w:r>
      <w:r>
        <w:rPr>
          <w:rFonts w:ascii="Arial" w:hAnsi="Arial" w:cs="Arial" w:hint="eastAsia"/>
          <w:color w:val="000000" w:themeColor="text1"/>
          <w:sz w:val="24"/>
        </w:rPr>
        <w:t>batch</w:t>
      </w:r>
      <w:r>
        <w:rPr>
          <w:rFonts w:ascii="Arial" w:hAnsi="Arial" w:cs="Arial" w:hint="eastAsia"/>
          <w:color w:val="000000" w:themeColor="text1"/>
          <w:sz w:val="24"/>
        </w:rPr>
        <w:t>的数据长度如果超过该值，按照该值截断。</w:t>
      </w:r>
    </w:p>
    <w:p w14:paraId="73942CA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本实验在模型训练时，将测试集充当验证集使用。接下来着重对</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参数以及</w:t>
      </w:r>
      <w:proofErr w:type="spellStart"/>
      <w:r>
        <w:rPr>
          <w:rFonts w:ascii="Arial" w:hAnsi="Arial" w:cs="Arial"/>
          <w:color w:val="000000" w:themeColor="text1"/>
          <w:sz w:val="24"/>
        </w:rPr>
        <w:t>max_time_step_size</w:t>
      </w:r>
      <w:proofErr w:type="spellEnd"/>
      <w:r>
        <w:rPr>
          <w:rFonts w:ascii="Arial" w:hAnsi="Arial" w:cs="Arial" w:hint="eastAsia"/>
          <w:color w:val="000000" w:themeColor="text1"/>
          <w:sz w:val="24"/>
        </w:rPr>
        <w:t>参数值的选取进行分析，其他参数值都是神经网络中通常设置的参数值。</w:t>
      </w:r>
    </w:p>
    <w:p w14:paraId="1682284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w:t>
      </w:r>
      <w:proofErr w:type="spellStart"/>
      <w:r>
        <w:rPr>
          <w:rFonts w:ascii="Arial" w:hAnsi="Arial" w:cs="Arial"/>
          <w:color w:val="000000" w:themeColor="text1"/>
          <w:sz w:val="24"/>
        </w:rPr>
        <w:t>max_time_step_size</w:t>
      </w:r>
      <w:proofErr w:type="spellEnd"/>
      <w:r>
        <w:rPr>
          <w:rFonts w:ascii="Arial" w:hAnsi="Arial" w:cs="Arial" w:hint="eastAsia"/>
          <w:color w:val="000000" w:themeColor="text1"/>
          <w:sz w:val="24"/>
        </w:rPr>
        <w:t>参数的分析</w:t>
      </w:r>
    </w:p>
    <w:p w14:paraId="1A4F564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该参数代表了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允许的最大时间步数量。当没有对该参数进行限制时，</w:t>
      </w:r>
      <w:r>
        <w:rPr>
          <w:rFonts w:ascii="Arial" w:hAnsi="Arial" w:cs="Arial" w:hint="eastAsia"/>
          <w:color w:val="000000" w:themeColor="text1"/>
          <w:sz w:val="24"/>
        </w:rPr>
        <w:lastRenderedPageBreak/>
        <w:t>L</w:t>
      </w:r>
      <w:r>
        <w:rPr>
          <w:rFonts w:ascii="Arial" w:hAnsi="Arial" w:cs="Arial"/>
          <w:color w:val="000000" w:themeColor="text1"/>
          <w:sz w:val="24"/>
        </w:rPr>
        <w:t>STM</w:t>
      </w:r>
      <w:r>
        <w:rPr>
          <w:rFonts w:ascii="Arial" w:hAnsi="Arial" w:cs="Arial" w:hint="eastAsia"/>
          <w:color w:val="000000" w:themeColor="text1"/>
          <w:sz w:val="24"/>
        </w:rPr>
        <w:t>的最大长度可能过大，导致训练时显存溢出。当该参数设置过小时，</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时间步延展过小，导致深度网络不能很好的学习到序列信息，模型预测能力较差。所以，在保证显</w:t>
      </w:r>
      <w:proofErr w:type="gramStart"/>
      <w:r>
        <w:rPr>
          <w:rFonts w:ascii="Arial" w:hAnsi="Arial" w:cs="Arial" w:hint="eastAsia"/>
          <w:color w:val="000000" w:themeColor="text1"/>
          <w:sz w:val="24"/>
        </w:rPr>
        <w:t>存没有</w:t>
      </w:r>
      <w:proofErr w:type="gramEnd"/>
      <w:r>
        <w:rPr>
          <w:rFonts w:ascii="Arial" w:hAnsi="Arial" w:cs="Arial" w:hint="eastAsia"/>
          <w:color w:val="000000" w:themeColor="text1"/>
          <w:sz w:val="24"/>
        </w:rPr>
        <w:t>溢出的情况下，尽量将该参数设置较大。其中，实验所用的</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显存为</w:t>
      </w:r>
      <w:r>
        <w:rPr>
          <w:rFonts w:ascii="Arial" w:hAnsi="Arial" w:cs="Arial" w:hint="eastAsia"/>
          <w:color w:val="000000" w:themeColor="text1"/>
          <w:sz w:val="24"/>
        </w:rPr>
        <w:t>11172</w:t>
      </w:r>
      <w:r>
        <w:rPr>
          <w:rFonts w:ascii="Arial" w:hAnsi="Arial" w:cs="Arial"/>
          <w:color w:val="000000" w:themeColor="text1"/>
          <w:sz w:val="24"/>
        </w:rPr>
        <w:t>MB</w:t>
      </w:r>
      <w:r>
        <w:rPr>
          <w:rFonts w:ascii="Arial" w:hAnsi="Arial" w:cs="Arial" w:hint="eastAsia"/>
          <w:color w:val="000000" w:themeColor="text1"/>
          <w:sz w:val="24"/>
        </w:rPr>
        <w:t>，通过实验对比，最后选取的参数值为</w:t>
      </w:r>
      <w:r>
        <w:rPr>
          <w:rFonts w:ascii="Arial" w:hAnsi="Arial" w:cs="Arial" w:hint="eastAsia"/>
          <w:color w:val="000000" w:themeColor="text1"/>
          <w:sz w:val="24"/>
        </w:rPr>
        <w:t>1000</w:t>
      </w:r>
      <w:r>
        <w:rPr>
          <w:rFonts w:ascii="Arial" w:hAnsi="Arial" w:cs="Arial" w:hint="eastAsia"/>
          <w:color w:val="000000" w:themeColor="text1"/>
          <w:sz w:val="24"/>
        </w:rPr>
        <w:t>，即最大支持分词后长度为</w:t>
      </w:r>
      <w:r>
        <w:rPr>
          <w:rFonts w:ascii="Arial" w:hAnsi="Arial" w:cs="Arial" w:hint="eastAsia"/>
          <w:color w:val="000000" w:themeColor="text1"/>
          <w:sz w:val="24"/>
        </w:rPr>
        <w:t>1000</w:t>
      </w:r>
      <w:r>
        <w:rPr>
          <w:rFonts w:ascii="Arial" w:hAnsi="Arial" w:cs="Arial" w:hint="eastAsia"/>
          <w:color w:val="000000" w:themeColor="text1"/>
          <w:sz w:val="24"/>
        </w:rPr>
        <w:t>的文本。实验结果如表</w:t>
      </w:r>
      <w:r>
        <w:rPr>
          <w:rFonts w:ascii="Arial" w:hAnsi="Arial" w:cs="Arial" w:hint="eastAsia"/>
          <w:color w:val="000000" w:themeColor="text1"/>
          <w:sz w:val="24"/>
        </w:rPr>
        <w:t>4.7</w:t>
      </w:r>
      <w:r>
        <w:rPr>
          <w:rFonts w:ascii="Arial" w:hAnsi="Arial" w:cs="Arial" w:hint="eastAsia"/>
          <w:color w:val="000000" w:themeColor="text1"/>
          <w:sz w:val="24"/>
        </w:rPr>
        <w:t>所示，当对</w:t>
      </w:r>
      <w:proofErr w:type="spellStart"/>
      <w:r>
        <w:rPr>
          <w:rFonts w:ascii="Arial" w:hAnsi="Arial" w:cs="Arial"/>
          <w:color w:val="000000" w:themeColor="text1"/>
          <w:sz w:val="24"/>
        </w:rPr>
        <w:t>max_time_step_size</w:t>
      </w:r>
      <w:proofErr w:type="spellEnd"/>
      <w:r>
        <w:rPr>
          <w:rFonts w:ascii="Arial" w:hAnsi="Arial" w:cs="Arial" w:hint="eastAsia"/>
          <w:color w:val="000000" w:themeColor="text1"/>
          <w:sz w:val="24"/>
        </w:rPr>
        <w:t>不进行约束时，显存将溢出。而将</w:t>
      </w:r>
      <w:proofErr w:type="spellStart"/>
      <w:r>
        <w:rPr>
          <w:rFonts w:ascii="Arial" w:hAnsi="Arial" w:cs="Arial"/>
          <w:color w:val="000000" w:themeColor="text1"/>
          <w:sz w:val="24"/>
        </w:rPr>
        <w:t>max_time_step_size</w:t>
      </w:r>
      <w:proofErr w:type="spellEnd"/>
      <w:r>
        <w:rPr>
          <w:rFonts w:ascii="Arial" w:hAnsi="Arial" w:cs="Arial" w:hint="eastAsia"/>
          <w:color w:val="000000" w:themeColor="text1"/>
          <w:sz w:val="24"/>
        </w:rPr>
        <w:t>设置为</w:t>
      </w:r>
      <w:r>
        <w:rPr>
          <w:rFonts w:ascii="Arial" w:hAnsi="Arial" w:cs="Arial" w:hint="eastAsia"/>
          <w:color w:val="000000" w:themeColor="text1"/>
          <w:sz w:val="24"/>
        </w:rPr>
        <w:t>1000</w:t>
      </w:r>
      <w:r>
        <w:rPr>
          <w:rFonts w:ascii="Arial" w:hAnsi="Arial" w:cs="Arial" w:hint="eastAsia"/>
          <w:color w:val="000000" w:themeColor="text1"/>
          <w:sz w:val="24"/>
        </w:rPr>
        <w:t>时，能最大效率的利用</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进行计算。</w:t>
      </w:r>
    </w:p>
    <w:p w14:paraId="70AE9825" w14:textId="77777777" w:rsidR="00715ACB" w:rsidRDefault="00F50A61">
      <w:pPr>
        <w:spacing w:line="360" w:lineRule="auto"/>
        <w:jc w:val="center"/>
        <w:rPr>
          <w:rFonts w:ascii="Arial" w:hAnsi="Arial" w:cs="Arial"/>
          <w:color w:val="000000" w:themeColor="text1"/>
          <w:sz w:val="24"/>
        </w:rPr>
      </w:pPr>
      <w:bookmarkStart w:id="286" w:name="_Toc3067607"/>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7</w:t>
      </w:r>
      <w:r>
        <w:rPr>
          <w:rFonts w:ascii="Arial" w:hAnsi="Arial" w:cs="Arial"/>
          <w:color w:val="000000" w:themeColor="text1"/>
          <w:sz w:val="24"/>
        </w:rPr>
        <w:fldChar w:fldCharType="end"/>
      </w:r>
      <w:r>
        <w:rPr>
          <w:rFonts w:ascii="Arial" w:hAnsi="Arial" w:cs="Arial"/>
          <w:color w:val="000000" w:themeColor="text1"/>
          <w:sz w:val="24"/>
        </w:rPr>
        <w:t xml:space="preserve"> </w:t>
      </w:r>
      <w:proofErr w:type="spellStart"/>
      <w:r>
        <w:rPr>
          <w:rFonts w:ascii="Arial" w:hAnsi="Arial" w:cs="Arial"/>
          <w:color w:val="000000" w:themeColor="text1"/>
          <w:sz w:val="24"/>
        </w:rPr>
        <w:t>max_time_step_size</w:t>
      </w:r>
      <w:proofErr w:type="spellEnd"/>
      <w:r>
        <w:rPr>
          <w:rFonts w:ascii="Arial" w:hAnsi="Arial" w:cs="Arial" w:hint="eastAsia"/>
          <w:color w:val="000000" w:themeColor="text1"/>
          <w:sz w:val="24"/>
        </w:rPr>
        <w:t>与显存占用关系表</w:t>
      </w:r>
      <w:bookmarkEnd w:id="286"/>
    </w:p>
    <w:tbl>
      <w:tblPr>
        <w:tblStyle w:val="af6"/>
        <w:tblW w:w="8296" w:type="dxa"/>
        <w:tblLayout w:type="fixed"/>
        <w:tblLook w:val="04A0" w:firstRow="1" w:lastRow="0" w:firstColumn="1" w:lastColumn="0" w:noHBand="0" w:noVBand="1"/>
      </w:tblPr>
      <w:tblGrid>
        <w:gridCol w:w="4148"/>
        <w:gridCol w:w="4148"/>
      </w:tblGrid>
      <w:tr w:rsidR="00715ACB" w14:paraId="6CFF5A73" w14:textId="77777777">
        <w:tc>
          <w:tcPr>
            <w:tcW w:w="4148" w:type="dxa"/>
          </w:tcPr>
          <w:p w14:paraId="750FAAEA" w14:textId="77777777" w:rsidR="00715ACB" w:rsidRDefault="00F50A61">
            <w:pPr>
              <w:jc w:val="left"/>
              <w:rPr>
                <w:color w:val="000000" w:themeColor="text1"/>
              </w:rPr>
            </w:pPr>
            <w:proofErr w:type="spellStart"/>
            <w:r>
              <w:rPr>
                <w:color w:val="000000" w:themeColor="text1"/>
              </w:rPr>
              <w:t>max_time_step_size</w:t>
            </w:r>
            <w:proofErr w:type="spellEnd"/>
          </w:p>
        </w:tc>
        <w:tc>
          <w:tcPr>
            <w:tcW w:w="4148" w:type="dxa"/>
          </w:tcPr>
          <w:p w14:paraId="751CCD5D" w14:textId="77777777" w:rsidR="00715ACB" w:rsidRDefault="00F50A61">
            <w:pPr>
              <w:jc w:val="left"/>
              <w:rPr>
                <w:color w:val="000000" w:themeColor="text1"/>
              </w:rPr>
            </w:pPr>
            <w:r>
              <w:rPr>
                <w:rFonts w:hint="eastAsia"/>
                <w:color w:val="000000" w:themeColor="text1"/>
              </w:rPr>
              <w:t>最大显存占用</w:t>
            </w:r>
          </w:p>
        </w:tc>
      </w:tr>
      <w:tr w:rsidR="00715ACB" w14:paraId="542B72F7" w14:textId="77777777">
        <w:tc>
          <w:tcPr>
            <w:tcW w:w="4148" w:type="dxa"/>
          </w:tcPr>
          <w:p w14:paraId="1B3DDCC0" w14:textId="77777777" w:rsidR="00715ACB" w:rsidRDefault="00F50A61">
            <w:pPr>
              <w:jc w:val="left"/>
              <w:rPr>
                <w:color w:val="000000" w:themeColor="text1"/>
              </w:rPr>
            </w:pPr>
            <w:r>
              <w:rPr>
                <w:rFonts w:hint="eastAsia"/>
                <w:color w:val="000000" w:themeColor="text1"/>
              </w:rPr>
              <w:t>500</w:t>
            </w:r>
          </w:p>
        </w:tc>
        <w:tc>
          <w:tcPr>
            <w:tcW w:w="4148" w:type="dxa"/>
          </w:tcPr>
          <w:p w14:paraId="2F4A65AD" w14:textId="77777777" w:rsidR="00715ACB" w:rsidRDefault="00F50A61">
            <w:pPr>
              <w:jc w:val="left"/>
              <w:rPr>
                <w:color w:val="000000" w:themeColor="text1"/>
              </w:rPr>
            </w:pPr>
            <w:r>
              <w:rPr>
                <w:rFonts w:hint="eastAsia"/>
                <w:color w:val="000000" w:themeColor="text1"/>
              </w:rPr>
              <w:t>4095</w:t>
            </w:r>
            <w:r>
              <w:rPr>
                <w:color w:val="000000" w:themeColor="text1"/>
              </w:rPr>
              <w:t>MB</w:t>
            </w:r>
          </w:p>
        </w:tc>
      </w:tr>
      <w:tr w:rsidR="00715ACB" w14:paraId="06D05544" w14:textId="77777777">
        <w:tc>
          <w:tcPr>
            <w:tcW w:w="4148" w:type="dxa"/>
          </w:tcPr>
          <w:p w14:paraId="21E654C2" w14:textId="77777777" w:rsidR="00715ACB" w:rsidRDefault="00F50A61">
            <w:pPr>
              <w:jc w:val="left"/>
              <w:rPr>
                <w:color w:val="000000" w:themeColor="text1"/>
              </w:rPr>
            </w:pPr>
            <w:r>
              <w:rPr>
                <w:rFonts w:hint="eastAsia"/>
                <w:color w:val="000000" w:themeColor="text1"/>
              </w:rPr>
              <w:t>1000</w:t>
            </w:r>
          </w:p>
        </w:tc>
        <w:tc>
          <w:tcPr>
            <w:tcW w:w="4148" w:type="dxa"/>
          </w:tcPr>
          <w:p w14:paraId="1C4E66F4" w14:textId="77777777" w:rsidR="00715ACB" w:rsidRDefault="00F50A61">
            <w:pPr>
              <w:jc w:val="left"/>
              <w:rPr>
                <w:color w:val="000000" w:themeColor="text1"/>
              </w:rPr>
            </w:pPr>
            <w:r>
              <w:rPr>
                <w:rFonts w:hint="eastAsia"/>
                <w:color w:val="000000" w:themeColor="text1"/>
              </w:rPr>
              <w:t>10013</w:t>
            </w:r>
            <w:r>
              <w:rPr>
                <w:color w:val="000000" w:themeColor="text1"/>
              </w:rPr>
              <w:t>MB</w:t>
            </w:r>
          </w:p>
        </w:tc>
      </w:tr>
      <w:tr w:rsidR="00715ACB" w14:paraId="59A56EB4" w14:textId="77777777">
        <w:tc>
          <w:tcPr>
            <w:tcW w:w="4148" w:type="dxa"/>
          </w:tcPr>
          <w:p w14:paraId="0163D525" w14:textId="77777777" w:rsidR="00715ACB" w:rsidRDefault="00F50A61">
            <w:pPr>
              <w:jc w:val="left"/>
              <w:rPr>
                <w:color w:val="000000" w:themeColor="text1"/>
              </w:rPr>
            </w:pPr>
            <w:r>
              <w:rPr>
                <w:rFonts w:hint="eastAsia"/>
                <w:color w:val="000000" w:themeColor="text1"/>
              </w:rPr>
              <w:t>不约束</w:t>
            </w:r>
          </w:p>
        </w:tc>
        <w:tc>
          <w:tcPr>
            <w:tcW w:w="4148" w:type="dxa"/>
          </w:tcPr>
          <w:p w14:paraId="6DF48BD5" w14:textId="77777777" w:rsidR="00715ACB" w:rsidRDefault="00F50A61">
            <w:pPr>
              <w:jc w:val="left"/>
              <w:rPr>
                <w:color w:val="000000" w:themeColor="text1"/>
              </w:rPr>
            </w:pPr>
            <w:r>
              <w:rPr>
                <w:rFonts w:hint="eastAsia"/>
                <w:color w:val="000000" w:themeColor="text1"/>
              </w:rPr>
              <w:t>显存溢出</w:t>
            </w:r>
          </w:p>
        </w:tc>
      </w:tr>
    </w:tbl>
    <w:p w14:paraId="3A94CC3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参数的分析</w:t>
      </w:r>
    </w:p>
    <w:p w14:paraId="796BA8E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在多标签多分类时，假设</w:t>
      </w:r>
      <w:proofErr w:type="spellStart"/>
      <w:r>
        <w:rPr>
          <w:rFonts w:ascii="Arial" w:hAnsi="Arial" w:cs="Arial" w:hint="eastAsia"/>
          <w:color w:val="000000" w:themeColor="text1"/>
          <w:sz w:val="24"/>
        </w:rPr>
        <w:t>batch_size</w:t>
      </w:r>
      <w:proofErr w:type="spellEnd"/>
      <w:r>
        <w:rPr>
          <w:rFonts w:ascii="Arial" w:hAnsi="Arial" w:cs="Arial" w:hint="eastAsia"/>
          <w:color w:val="000000" w:themeColor="text1"/>
          <w:sz w:val="24"/>
        </w:rPr>
        <w:t>设置为</w:t>
      </w:r>
      <w:r>
        <w:rPr>
          <w:rFonts w:ascii="Arial" w:hAnsi="Arial" w:cs="Arial" w:hint="eastAsia"/>
          <w:color w:val="000000" w:themeColor="text1"/>
          <w:sz w:val="24"/>
        </w:rPr>
        <w:t>128</w:t>
      </w:r>
      <w:r>
        <w:rPr>
          <w:rFonts w:ascii="Arial" w:hAnsi="Arial" w:cs="Arial" w:hint="eastAsia"/>
          <w:color w:val="000000" w:themeColor="text1"/>
          <w:sz w:val="24"/>
        </w:rPr>
        <w:t>，</w:t>
      </w:r>
      <w:proofErr w:type="spellStart"/>
      <w:r>
        <w:rPr>
          <w:rFonts w:ascii="Arial" w:hAnsi="Arial" w:cs="Arial" w:hint="eastAsia"/>
          <w:color w:val="000000" w:themeColor="text1"/>
          <w:sz w:val="24"/>
        </w:rPr>
        <w:t>num</w:t>
      </w:r>
      <w:r>
        <w:rPr>
          <w:rFonts w:ascii="Arial" w:hAnsi="Arial" w:cs="Arial"/>
          <w:color w:val="000000" w:themeColor="text1"/>
          <w:sz w:val="24"/>
        </w:rPr>
        <w:t>_</w:t>
      </w:r>
      <w:r>
        <w:rPr>
          <w:rFonts w:ascii="Arial" w:hAnsi="Arial" w:cs="Arial" w:hint="eastAsia"/>
          <w:color w:val="000000" w:themeColor="text1"/>
          <w:sz w:val="24"/>
        </w:rPr>
        <w:t>classes</w:t>
      </w:r>
      <w:proofErr w:type="spellEnd"/>
      <w:r>
        <w:rPr>
          <w:rFonts w:ascii="Arial" w:hAnsi="Arial" w:cs="Arial" w:hint="eastAsia"/>
          <w:color w:val="000000" w:themeColor="text1"/>
          <w:sz w:val="24"/>
        </w:rPr>
        <w:t>为</w:t>
      </w:r>
      <w:r>
        <w:rPr>
          <w:rFonts w:ascii="Arial" w:hAnsi="Arial" w:cs="Arial" w:hint="eastAsia"/>
          <w:color w:val="000000" w:themeColor="text1"/>
          <w:sz w:val="24"/>
        </w:rPr>
        <w:t>263</w:t>
      </w:r>
      <w:r>
        <w:rPr>
          <w:rFonts w:ascii="Arial" w:hAnsi="Arial" w:cs="Arial" w:hint="eastAsia"/>
          <w:color w:val="000000" w:themeColor="text1"/>
          <w:sz w:val="24"/>
        </w:rPr>
        <w:t>。每条数据的标签经过</w:t>
      </w:r>
      <w:r>
        <w:rPr>
          <w:rFonts w:ascii="Arial" w:hAnsi="Arial" w:cs="Arial" w:hint="eastAsia"/>
          <w:color w:val="000000" w:themeColor="text1"/>
          <w:sz w:val="24"/>
        </w:rPr>
        <w:t>one</w:t>
      </w:r>
      <w:r>
        <w:rPr>
          <w:rFonts w:ascii="Arial" w:hAnsi="Arial" w:cs="Arial"/>
          <w:color w:val="000000" w:themeColor="text1"/>
          <w:sz w:val="24"/>
        </w:rPr>
        <w:t>-</w:t>
      </w:r>
      <w:r>
        <w:rPr>
          <w:rFonts w:ascii="Arial" w:hAnsi="Arial" w:cs="Arial" w:hint="eastAsia"/>
          <w:color w:val="000000" w:themeColor="text1"/>
          <w:sz w:val="24"/>
        </w:rPr>
        <w:t>hot</w:t>
      </w:r>
      <w:r>
        <w:rPr>
          <w:rFonts w:ascii="Arial" w:hAnsi="Arial" w:cs="Arial" w:hint="eastAsia"/>
          <w:color w:val="000000" w:themeColor="text1"/>
          <w:sz w:val="24"/>
        </w:rPr>
        <w:t>编码后，标签矩阵维度为</w:t>
      </w:r>
      <w:r>
        <w:rPr>
          <w:rFonts w:ascii="Arial" w:hAnsi="Arial" w:cs="Arial" w:hint="eastAsia"/>
          <w:color w:val="000000" w:themeColor="text1"/>
          <w:sz w:val="24"/>
        </w:rPr>
        <w:t>[128</w:t>
      </w:r>
      <w:r>
        <w:rPr>
          <w:rFonts w:ascii="Arial" w:hAnsi="Arial" w:cs="Arial"/>
          <w:color w:val="000000" w:themeColor="text1"/>
          <w:sz w:val="24"/>
        </w:rPr>
        <w:t xml:space="preserve">, </w:t>
      </w:r>
      <w:r>
        <w:rPr>
          <w:rFonts w:ascii="Arial" w:hAnsi="Arial" w:cs="Arial" w:hint="eastAsia"/>
          <w:color w:val="000000" w:themeColor="text1"/>
          <w:sz w:val="24"/>
        </w:rPr>
        <w:t>263</w:t>
      </w:r>
      <w:r>
        <w:rPr>
          <w:rFonts w:ascii="Arial" w:hAnsi="Arial" w:cs="Arial"/>
          <w:color w:val="000000" w:themeColor="text1"/>
          <w:sz w:val="24"/>
        </w:rPr>
        <w:t>]</w:t>
      </w:r>
      <w:r>
        <w:rPr>
          <w:rFonts w:ascii="Arial" w:hAnsi="Arial" w:cs="Arial" w:hint="eastAsia"/>
          <w:color w:val="000000" w:themeColor="text1"/>
          <w:sz w:val="24"/>
        </w:rPr>
        <w:t>，矩阵中的元素均为“</w:t>
      </w:r>
      <w:r>
        <w:rPr>
          <w:rFonts w:ascii="Arial" w:hAnsi="Arial" w:cs="Arial" w:hint="eastAsia"/>
          <w:color w:val="000000" w:themeColor="text1"/>
          <w:sz w:val="24"/>
        </w:rPr>
        <w:t>0</w:t>
      </w:r>
      <w:r>
        <w:rPr>
          <w:rFonts w:ascii="Arial" w:hAnsi="Arial" w:cs="Arial" w:hint="eastAsia"/>
          <w:color w:val="000000" w:themeColor="text1"/>
          <w:sz w:val="24"/>
        </w:rPr>
        <w:t>”或“</w:t>
      </w:r>
      <w:r>
        <w:rPr>
          <w:rFonts w:ascii="Arial" w:hAnsi="Arial" w:cs="Arial" w:hint="eastAsia"/>
          <w:color w:val="000000" w:themeColor="text1"/>
          <w:sz w:val="24"/>
        </w:rPr>
        <w:t>1</w:t>
      </w:r>
      <w:r>
        <w:rPr>
          <w:rFonts w:ascii="Arial" w:hAnsi="Arial" w:cs="Arial" w:hint="eastAsia"/>
          <w:color w:val="000000" w:themeColor="text1"/>
          <w:sz w:val="24"/>
        </w:rPr>
        <w:t>”。根据</w:t>
      </w:r>
      <w:r>
        <w:rPr>
          <w:rFonts w:ascii="Arial" w:hAnsi="Arial" w:cs="Arial" w:hint="eastAsia"/>
          <w:color w:val="000000" w:themeColor="text1"/>
          <w:sz w:val="24"/>
        </w:rPr>
        <w:t>3.4.2</w:t>
      </w:r>
      <w:r>
        <w:rPr>
          <w:rFonts w:ascii="Arial" w:hAnsi="Arial" w:cs="Arial" w:hint="eastAsia"/>
          <w:color w:val="000000" w:themeColor="text1"/>
          <w:sz w:val="24"/>
        </w:rPr>
        <w:t>节，通过调整正负样本权重可以解决非均衡样本的学习。所以通过设置不同</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值，训练了多个模型，在测试集上的准确率如图</w:t>
      </w:r>
      <w:r>
        <w:rPr>
          <w:rFonts w:ascii="Arial" w:hAnsi="Arial" w:cs="Arial" w:hint="eastAsia"/>
          <w:color w:val="000000" w:themeColor="text1"/>
          <w:sz w:val="24"/>
        </w:rPr>
        <w:t>4.5</w:t>
      </w:r>
      <w:r>
        <w:rPr>
          <w:rFonts w:ascii="Arial" w:hAnsi="Arial" w:cs="Arial" w:hint="eastAsia"/>
          <w:color w:val="000000" w:themeColor="text1"/>
          <w:sz w:val="24"/>
        </w:rPr>
        <w:t>所示，法条推荐模型评估方式采用</w:t>
      </w:r>
      <m:oMath>
        <m:r>
          <m:rPr>
            <m:sty m:val="p"/>
          </m:rPr>
          <w:rPr>
            <w:rFonts w:ascii="Cambria Math" w:hAnsi="Cambria Math" w:cs="Arial"/>
            <w:color w:val="000000" w:themeColor="text1"/>
            <w:sz w:val="24"/>
          </w:rPr>
          <m:t>FL</m:t>
        </m:r>
        <m:r>
          <m:rPr>
            <m:sty m:val="p"/>
          </m:rP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r>
          <w:rPr>
            <w:rFonts w:ascii="Cambria Math" w:hAnsi="Cambria Math" w:cs="Arial"/>
            <w:color w:val="000000" w:themeColor="text1"/>
            <w:sz w:val="24"/>
          </w:rPr>
          <m:t>EvalL</m:t>
        </m:r>
        <m:r>
          <w:rPr>
            <w:rFonts w:ascii="Cambria Math" w:hAnsi="Cambria Math" w:cs="Arial" w:hint="eastAsia"/>
            <w:color w:val="000000" w:themeColor="text1"/>
            <w:sz w:val="24"/>
          </w:rPr>
          <m:t>aw</m:t>
        </m:r>
      </m:oMath>
      <w:r>
        <w:rPr>
          <w:rFonts w:ascii="Arial" w:hAnsi="Arial" w:cs="Arial" w:hint="eastAsia"/>
          <w:color w:val="000000" w:themeColor="text1"/>
          <w:sz w:val="24"/>
        </w:rPr>
        <w:t>，其中法条推荐个数</w:t>
      </w:r>
      <w:r>
        <w:rPr>
          <w:rFonts w:ascii="Arial" w:hAnsi="Arial" w:cs="Arial" w:hint="eastAsia"/>
          <w:color w:val="000000" w:themeColor="text1"/>
          <w:sz w:val="24"/>
        </w:rPr>
        <w:t>K=12</w:t>
      </w:r>
      <w:r>
        <w:rPr>
          <w:rFonts w:ascii="Arial" w:hAnsi="Arial" w:cs="Arial" w:hint="eastAsia"/>
          <w:color w:val="000000" w:themeColor="text1"/>
          <w:sz w:val="24"/>
        </w:rPr>
        <w:t>。从图中可以看出，随着</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从</w:t>
      </w:r>
      <w:r>
        <w:rPr>
          <w:rFonts w:ascii="Arial" w:hAnsi="Arial" w:cs="Arial" w:hint="eastAsia"/>
          <w:color w:val="000000" w:themeColor="text1"/>
          <w:sz w:val="24"/>
        </w:rPr>
        <w:t>50</w:t>
      </w:r>
      <w:r>
        <w:rPr>
          <w:rFonts w:ascii="Arial" w:hAnsi="Arial" w:cs="Arial" w:hint="eastAsia"/>
          <w:color w:val="000000" w:themeColor="text1"/>
          <w:sz w:val="24"/>
        </w:rPr>
        <w:t>上升到</w:t>
      </w:r>
      <w:r>
        <w:rPr>
          <w:rFonts w:ascii="Arial" w:hAnsi="Arial" w:cs="Arial" w:hint="eastAsia"/>
          <w:color w:val="000000" w:themeColor="text1"/>
          <w:sz w:val="24"/>
        </w:rPr>
        <w:t>300</w:t>
      </w:r>
      <w:r>
        <w:rPr>
          <w:rFonts w:ascii="Arial" w:hAnsi="Arial" w:cs="Arial" w:hint="eastAsia"/>
          <w:color w:val="000000" w:themeColor="text1"/>
          <w:sz w:val="24"/>
        </w:rPr>
        <w:t>，三项评估指标的值都在持续增长，而当</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超过</w:t>
      </w:r>
      <w:r>
        <w:rPr>
          <w:rFonts w:ascii="Arial" w:hAnsi="Arial" w:cs="Arial" w:hint="eastAsia"/>
          <w:color w:val="000000" w:themeColor="text1"/>
          <w:sz w:val="24"/>
        </w:rPr>
        <w:t>300</w:t>
      </w:r>
      <w:r>
        <w:rPr>
          <w:rFonts w:ascii="Arial" w:hAnsi="Arial" w:cs="Arial" w:hint="eastAsia"/>
          <w:color w:val="000000" w:themeColor="text1"/>
          <w:sz w:val="24"/>
        </w:rPr>
        <w:t>后，</w:t>
      </w:r>
      <m:oMath>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r>
          <m:rPr>
            <m:sty m:val="p"/>
          </m:rPr>
          <w:rPr>
            <w:rFonts w:ascii="Cambria Math" w:hAnsi="Cambria Math" w:cs="Arial" w:hint="eastAsia"/>
            <w:color w:val="000000" w:themeColor="text1"/>
            <w:sz w:val="24"/>
          </w:rPr>
          <m:t>、</m:t>
        </m:r>
        <m:r>
          <w:rPr>
            <w:rFonts w:ascii="Cambria Math" w:hAnsi="Cambria Math" w:cs="Arial"/>
            <w:color w:val="000000" w:themeColor="text1"/>
            <w:sz w:val="24"/>
          </w:rPr>
          <m:t>EvalL</m:t>
        </m:r>
        <m:r>
          <w:rPr>
            <w:rFonts w:ascii="Cambria Math" w:hAnsi="Cambria Math" w:cs="Arial" w:hint="eastAsia"/>
            <w:color w:val="000000" w:themeColor="text1"/>
            <w:sz w:val="24"/>
          </w:rPr>
          <m:t>aw</m:t>
        </m:r>
      </m:oMath>
      <w:r>
        <w:rPr>
          <w:rFonts w:ascii="Arial" w:hAnsi="Arial" w:cs="Arial" w:hint="eastAsia"/>
          <w:color w:val="000000" w:themeColor="text1"/>
          <w:sz w:val="24"/>
        </w:rPr>
        <w:t>有轻微下降，而</w:t>
      </w:r>
      <m:oMath>
        <m:r>
          <m:rPr>
            <m:sty m:val="p"/>
          </m:rPr>
          <w:rPr>
            <w:rFonts w:ascii="Cambria Math" w:hAnsi="Cambria Math" w:cs="Arial"/>
            <w:color w:val="000000" w:themeColor="text1"/>
            <w:sz w:val="24"/>
          </w:rPr>
          <m:t>Fl</m:t>
        </m:r>
        <m:r>
          <m:rPr>
            <m:sty m:val="p"/>
          </m:rPr>
          <w:rPr>
            <w:rFonts w:ascii="Cambria Math" w:hAnsi="Cambria Math" w:cs="Arial" w:hint="eastAsia"/>
            <w:color w:val="000000" w:themeColor="text1"/>
            <w:sz w:val="24"/>
          </w:rPr>
          <m:t>aw</m:t>
        </m:r>
      </m:oMath>
      <w:r>
        <w:rPr>
          <w:rFonts w:ascii="Arial" w:hAnsi="Arial" w:cs="Arial" w:hint="eastAsia"/>
          <w:color w:val="000000" w:themeColor="text1"/>
          <w:sz w:val="24"/>
        </w:rPr>
        <w:t>基本保持平稳。分析其原因，主要是因为</w:t>
      </w:r>
      <w:r>
        <w:rPr>
          <w:rFonts w:ascii="Arial" w:hAnsi="Arial" w:cs="Arial" w:hint="eastAsia"/>
          <w:color w:val="000000" w:themeColor="text1"/>
          <w:sz w:val="24"/>
        </w:rPr>
        <w:t>[128</w:t>
      </w:r>
      <w:r>
        <w:rPr>
          <w:rFonts w:ascii="Arial" w:hAnsi="Arial" w:cs="Arial"/>
          <w:color w:val="000000" w:themeColor="text1"/>
          <w:sz w:val="24"/>
        </w:rPr>
        <w:t xml:space="preserve">, </w:t>
      </w:r>
      <w:r>
        <w:rPr>
          <w:rFonts w:ascii="Arial" w:hAnsi="Arial" w:cs="Arial" w:hint="eastAsia"/>
          <w:color w:val="000000" w:themeColor="text1"/>
          <w:sz w:val="24"/>
        </w:rPr>
        <w:t>263</w:t>
      </w:r>
      <w:r>
        <w:rPr>
          <w:rFonts w:ascii="Arial" w:hAnsi="Arial" w:cs="Arial"/>
          <w:color w:val="000000" w:themeColor="text1"/>
          <w:sz w:val="24"/>
        </w:rPr>
        <w:t>]</w:t>
      </w:r>
      <w:r>
        <w:rPr>
          <w:rFonts w:ascii="Arial" w:hAnsi="Arial" w:cs="Arial" w:hint="eastAsia"/>
          <w:color w:val="000000" w:themeColor="text1"/>
          <w:sz w:val="24"/>
        </w:rPr>
        <w:t>标签矩阵中，元素“</w:t>
      </w:r>
      <w:r>
        <w:rPr>
          <w:rFonts w:ascii="Arial" w:hAnsi="Arial" w:cs="Arial" w:hint="eastAsia"/>
          <w:color w:val="000000" w:themeColor="text1"/>
          <w:sz w:val="24"/>
        </w:rPr>
        <w:t>0</w:t>
      </w:r>
      <w:r>
        <w:rPr>
          <w:rFonts w:ascii="Arial" w:hAnsi="Arial" w:cs="Arial" w:hint="eastAsia"/>
          <w:color w:val="000000" w:themeColor="text1"/>
          <w:sz w:val="24"/>
        </w:rPr>
        <w:t>”数量大概是元素“</w:t>
      </w:r>
      <w:r>
        <w:rPr>
          <w:rFonts w:ascii="Arial" w:hAnsi="Arial" w:cs="Arial" w:hint="eastAsia"/>
          <w:color w:val="000000" w:themeColor="text1"/>
          <w:sz w:val="24"/>
        </w:rPr>
        <w:t>1</w:t>
      </w:r>
      <w:r>
        <w:rPr>
          <w:rFonts w:ascii="Arial" w:hAnsi="Arial" w:cs="Arial" w:hint="eastAsia"/>
          <w:color w:val="000000" w:themeColor="text1"/>
          <w:sz w:val="24"/>
        </w:rPr>
        <w:t>”的</w:t>
      </w:r>
      <w:r>
        <w:rPr>
          <w:rFonts w:ascii="Arial" w:hAnsi="Arial" w:cs="Arial" w:hint="eastAsia"/>
          <w:color w:val="000000" w:themeColor="text1"/>
          <w:sz w:val="24"/>
        </w:rPr>
        <w:t>300</w:t>
      </w:r>
      <w:r>
        <w:rPr>
          <w:rFonts w:ascii="Arial" w:hAnsi="Arial" w:cs="Arial" w:hint="eastAsia"/>
          <w:color w:val="000000" w:themeColor="text1"/>
          <w:sz w:val="24"/>
        </w:rPr>
        <w:t>倍。因此，本实验选取的最佳</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值为</w:t>
      </w:r>
      <w:r>
        <w:rPr>
          <w:rFonts w:ascii="Arial" w:hAnsi="Arial" w:cs="Arial" w:hint="eastAsia"/>
          <w:color w:val="000000" w:themeColor="text1"/>
          <w:sz w:val="24"/>
        </w:rPr>
        <w:t>300</w:t>
      </w:r>
      <w:r>
        <w:rPr>
          <w:rFonts w:ascii="Arial" w:hAnsi="Arial" w:cs="Arial" w:hint="eastAsia"/>
          <w:color w:val="000000" w:themeColor="text1"/>
          <w:sz w:val="24"/>
        </w:rPr>
        <w:t>。</w:t>
      </w:r>
    </w:p>
    <w:p w14:paraId="323CA6D3" w14:textId="77777777" w:rsidR="00715ACB" w:rsidRDefault="00F50A61">
      <w:pPr>
        <w:spacing w:line="360" w:lineRule="auto"/>
        <w:jc w:val="center"/>
        <w:rPr>
          <w:rFonts w:ascii="Arial" w:hAnsi="Arial" w:cs="Arial"/>
          <w:color w:val="000000" w:themeColor="text1"/>
          <w:sz w:val="24"/>
        </w:rPr>
      </w:pPr>
      <w:r>
        <w:rPr>
          <w:noProof/>
          <w:color w:val="000000" w:themeColor="text1"/>
        </w:rPr>
        <w:lastRenderedPageBreak/>
        <w:drawing>
          <wp:inline distT="0" distB="0" distL="0" distR="0" wp14:anchorId="5185439F" wp14:editId="008000A2">
            <wp:extent cx="4572000" cy="27432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BD8C9F0" w14:textId="77777777" w:rsidR="00715ACB" w:rsidRDefault="00F50A61">
      <w:pPr>
        <w:spacing w:line="360" w:lineRule="auto"/>
        <w:jc w:val="center"/>
        <w:rPr>
          <w:rFonts w:ascii="Arial" w:hAnsi="Arial" w:cs="Arial"/>
          <w:color w:val="000000" w:themeColor="text1"/>
          <w:sz w:val="24"/>
        </w:rPr>
      </w:pPr>
      <w:bookmarkStart w:id="287" w:name="_Toc3065567"/>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5</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参数</w:t>
      </w:r>
      <w:proofErr w:type="spellStart"/>
      <w:r>
        <w:rPr>
          <w:rFonts w:ascii="Arial" w:hAnsi="Arial" w:cs="Arial" w:hint="eastAsia"/>
          <w:color w:val="000000" w:themeColor="text1"/>
          <w:sz w:val="24"/>
        </w:rPr>
        <w:t>pos</w:t>
      </w:r>
      <w:r>
        <w:rPr>
          <w:rFonts w:ascii="Arial" w:hAnsi="Arial" w:cs="Arial"/>
          <w:color w:val="000000" w:themeColor="text1"/>
          <w:sz w:val="24"/>
        </w:rPr>
        <w:t>_</w:t>
      </w:r>
      <w:r>
        <w:rPr>
          <w:rFonts w:ascii="Arial" w:hAnsi="Arial" w:cs="Arial" w:hint="eastAsia"/>
          <w:color w:val="000000" w:themeColor="text1"/>
          <w:sz w:val="24"/>
        </w:rPr>
        <w:t>weight</w:t>
      </w:r>
      <w:proofErr w:type="spellEnd"/>
      <w:r>
        <w:rPr>
          <w:rFonts w:ascii="Arial" w:hAnsi="Arial" w:cs="Arial" w:hint="eastAsia"/>
          <w:color w:val="000000" w:themeColor="text1"/>
          <w:sz w:val="24"/>
        </w:rPr>
        <w:t>对模型的影响</w:t>
      </w:r>
      <w:bookmarkEnd w:id="287"/>
    </w:p>
    <w:p w14:paraId="26C7DB80" w14:textId="77777777" w:rsidR="00715ACB" w:rsidRDefault="00F50A61">
      <w:pPr>
        <w:pStyle w:val="3"/>
      </w:pPr>
      <w:bookmarkStart w:id="288" w:name="_Toc3559767"/>
      <w:r>
        <w:rPr>
          <w:rFonts w:hint="eastAsia"/>
        </w:rPr>
        <w:t>4.4.2</w:t>
      </w:r>
      <w:r>
        <w:t xml:space="preserve"> </w:t>
      </w:r>
      <w:r>
        <w:rPr>
          <w:rFonts w:hint="eastAsia"/>
        </w:rPr>
        <w:t>基于</w:t>
      </w:r>
      <w:r>
        <w:rPr>
          <w:rFonts w:hint="eastAsia"/>
        </w:rPr>
        <w:t>L</w:t>
      </w:r>
      <w:r>
        <w:t>DA-LSTM</w:t>
      </w:r>
      <w:r>
        <w:rPr>
          <w:rFonts w:hint="eastAsia"/>
        </w:rPr>
        <w:t>的法条推荐</w:t>
      </w:r>
      <w:proofErr w:type="gramStart"/>
      <w:r>
        <w:rPr>
          <w:rFonts w:hint="eastAsia"/>
        </w:rPr>
        <w:t>方法超</w:t>
      </w:r>
      <w:proofErr w:type="gramEnd"/>
      <w:r>
        <w:rPr>
          <w:rFonts w:hint="eastAsia"/>
        </w:rPr>
        <w:t>参数设置</w:t>
      </w:r>
      <w:bookmarkEnd w:id="288"/>
    </w:p>
    <w:p w14:paraId="5C3C72C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该实验设置的相关超参数如表</w:t>
      </w:r>
      <w:r>
        <w:rPr>
          <w:rFonts w:ascii="Arial" w:hAnsi="Arial" w:cs="Arial" w:hint="eastAsia"/>
          <w:color w:val="000000" w:themeColor="text1"/>
          <w:sz w:val="24"/>
        </w:rPr>
        <w:t>4.8</w:t>
      </w:r>
      <w:r>
        <w:rPr>
          <w:rFonts w:ascii="Arial" w:hAnsi="Arial" w:cs="Arial" w:hint="eastAsia"/>
          <w:color w:val="000000" w:themeColor="text1"/>
          <w:sz w:val="24"/>
        </w:rPr>
        <w:t>所示，参数设置与基于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的法条推荐模型基本相同，其中</w:t>
      </w:r>
      <w:proofErr w:type="spellStart"/>
      <w:r>
        <w:rPr>
          <w:rFonts w:ascii="Arial" w:hAnsi="Arial" w:cs="Arial"/>
          <w:color w:val="000000" w:themeColor="text1"/>
          <w:sz w:val="24"/>
        </w:rPr>
        <w:t>max_time_step_size</w:t>
      </w:r>
      <w:proofErr w:type="spellEnd"/>
      <w:r>
        <w:rPr>
          <w:rFonts w:ascii="Arial" w:hAnsi="Arial" w:cs="Arial" w:hint="eastAsia"/>
          <w:color w:val="000000" w:themeColor="text1"/>
          <w:sz w:val="24"/>
        </w:rPr>
        <w:t>设置为</w:t>
      </w:r>
      <w:r>
        <w:rPr>
          <w:rFonts w:ascii="Arial" w:hAnsi="Arial" w:cs="Arial" w:hint="eastAsia"/>
          <w:color w:val="000000" w:themeColor="text1"/>
          <w:sz w:val="24"/>
        </w:rPr>
        <w:t>1000</w:t>
      </w:r>
      <w:r>
        <w:rPr>
          <w:rFonts w:ascii="Arial" w:hAnsi="Arial" w:cs="Arial" w:hint="eastAsia"/>
          <w:color w:val="000000" w:themeColor="text1"/>
          <w:sz w:val="24"/>
        </w:rPr>
        <w:t>时，显存占用为</w:t>
      </w:r>
      <w:r>
        <w:rPr>
          <w:rFonts w:ascii="Arial" w:hAnsi="Arial" w:cs="Arial" w:hint="eastAsia"/>
          <w:color w:val="000000" w:themeColor="text1"/>
          <w:sz w:val="24"/>
        </w:rPr>
        <w:t>10223</w:t>
      </w:r>
      <w:r>
        <w:rPr>
          <w:rFonts w:ascii="Arial" w:hAnsi="Arial" w:cs="Arial"/>
          <w:color w:val="000000" w:themeColor="text1"/>
          <w:sz w:val="24"/>
        </w:rPr>
        <w:t>MB</w:t>
      </w:r>
      <w:r>
        <w:rPr>
          <w:rFonts w:ascii="Arial" w:hAnsi="Arial" w:cs="Arial" w:hint="eastAsia"/>
          <w:color w:val="000000" w:themeColor="text1"/>
          <w:sz w:val="24"/>
        </w:rPr>
        <w:t>。由于基于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的法条推荐方法模型结构较为复杂，所以会占用更大的显存。</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只与标签矩阵的非均衡因素有关，由于该实验训练数据与</w:t>
      </w:r>
      <w:r>
        <w:rPr>
          <w:rFonts w:ascii="Arial" w:hAnsi="Arial" w:cs="Arial" w:hint="eastAsia"/>
          <w:color w:val="000000" w:themeColor="text1"/>
          <w:sz w:val="24"/>
        </w:rPr>
        <w:t>4.4.1</w:t>
      </w:r>
      <w:r>
        <w:rPr>
          <w:rFonts w:ascii="Arial" w:hAnsi="Arial" w:cs="Arial" w:hint="eastAsia"/>
          <w:color w:val="000000" w:themeColor="text1"/>
          <w:sz w:val="24"/>
        </w:rPr>
        <w:t>节相同，因此该</w:t>
      </w:r>
      <w:proofErr w:type="gramStart"/>
      <w:r>
        <w:rPr>
          <w:rFonts w:ascii="Arial" w:hAnsi="Arial" w:cs="Arial" w:hint="eastAsia"/>
          <w:color w:val="000000" w:themeColor="text1"/>
          <w:sz w:val="24"/>
        </w:rPr>
        <w:t>实验仍</w:t>
      </w:r>
      <w:proofErr w:type="gramEnd"/>
      <w:r>
        <w:rPr>
          <w:rFonts w:ascii="Arial" w:hAnsi="Arial" w:cs="Arial" w:hint="eastAsia"/>
          <w:color w:val="000000" w:themeColor="text1"/>
          <w:sz w:val="24"/>
        </w:rPr>
        <w:t>设置</w:t>
      </w:r>
      <w:proofErr w:type="spellStart"/>
      <w:r>
        <w:rPr>
          <w:rFonts w:ascii="Arial" w:hAnsi="Arial" w:cs="Arial"/>
          <w:color w:val="000000" w:themeColor="text1"/>
          <w:sz w:val="24"/>
        </w:rPr>
        <w:t>pos_weight</w:t>
      </w:r>
      <w:proofErr w:type="spellEnd"/>
      <w:r>
        <w:rPr>
          <w:rFonts w:ascii="Arial" w:hAnsi="Arial" w:cs="Arial" w:hint="eastAsia"/>
          <w:color w:val="000000" w:themeColor="text1"/>
          <w:sz w:val="24"/>
        </w:rPr>
        <w:t>为</w:t>
      </w:r>
      <w:r>
        <w:rPr>
          <w:rFonts w:ascii="Arial" w:hAnsi="Arial" w:cs="Arial" w:hint="eastAsia"/>
          <w:color w:val="000000" w:themeColor="text1"/>
          <w:sz w:val="24"/>
        </w:rPr>
        <w:t>300</w:t>
      </w:r>
      <w:r>
        <w:rPr>
          <w:rFonts w:ascii="Arial" w:hAnsi="Arial" w:cs="Arial" w:hint="eastAsia"/>
          <w:color w:val="000000" w:themeColor="text1"/>
          <w:sz w:val="24"/>
        </w:rPr>
        <w:t>。</w:t>
      </w:r>
    </w:p>
    <w:p w14:paraId="160BF564" w14:textId="77777777" w:rsidR="00715ACB" w:rsidRDefault="00F50A61">
      <w:pPr>
        <w:spacing w:line="360" w:lineRule="auto"/>
        <w:jc w:val="center"/>
        <w:rPr>
          <w:rFonts w:ascii="Arial" w:hAnsi="Arial" w:cs="Arial"/>
          <w:color w:val="000000" w:themeColor="text1"/>
          <w:sz w:val="24"/>
        </w:rPr>
      </w:pPr>
      <w:bookmarkStart w:id="289" w:name="_Toc3067608"/>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8</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w:t>
      </w:r>
      <w:proofErr w:type="gramStart"/>
      <w:r>
        <w:rPr>
          <w:rFonts w:ascii="Arial" w:hAnsi="Arial" w:cs="Arial" w:hint="eastAsia"/>
          <w:color w:val="000000" w:themeColor="text1"/>
          <w:sz w:val="24"/>
        </w:rPr>
        <w:t>方法超</w:t>
      </w:r>
      <w:proofErr w:type="gramEnd"/>
      <w:r>
        <w:rPr>
          <w:rFonts w:ascii="Arial" w:hAnsi="Arial" w:cs="Arial" w:hint="eastAsia"/>
          <w:color w:val="000000" w:themeColor="text1"/>
          <w:sz w:val="24"/>
        </w:rPr>
        <w:t>参数设置</w:t>
      </w:r>
      <w:bookmarkEnd w:id="289"/>
    </w:p>
    <w:tbl>
      <w:tblPr>
        <w:tblStyle w:val="af6"/>
        <w:tblW w:w="6804" w:type="dxa"/>
        <w:jc w:val="center"/>
        <w:tblLayout w:type="fixed"/>
        <w:tblLook w:val="04A0" w:firstRow="1" w:lastRow="0" w:firstColumn="1" w:lastColumn="0" w:noHBand="0" w:noVBand="1"/>
      </w:tblPr>
      <w:tblGrid>
        <w:gridCol w:w="3586"/>
        <w:gridCol w:w="3218"/>
      </w:tblGrid>
      <w:tr w:rsidR="00715ACB" w14:paraId="6A7551A7" w14:textId="77777777">
        <w:trPr>
          <w:jc w:val="center"/>
        </w:trPr>
        <w:tc>
          <w:tcPr>
            <w:tcW w:w="3586" w:type="dxa"/>
          </w:tcPr>
          <w:p w14:paraId="63D1C089" w14:textId="77777777" w:rsidR="00715ACB" w:rsidRDefault="00F50A61">
            <w:pPr>
              <w:jc w:val="left"/>
              <w:rPr>
                <w:color w:val="000000" w:themeColor="text1"/>
              </w:rPr>
            </w:pPr>
            <w:proofErr w:type="spellStart"/>
            <w:r>
              <w:rPr>
                <w:color w:val="000000" w:themeColor="text1"/>
              </w:rPr>
              <w:t>learning_rate</w:t>
            </w:r>
            <w:proofErr w:type="spellEnd"/>
          </w:p>
        </w:tc>
        <w:tc>
          <w:tcPr>
            <w:tcW w:w="3218" w:type="dxa"/>
          </w:tcPr>
          <w:p w14:paraId="00D4455B" w14:textId="77777777" w:rsidR="00715ACB" w:rsidRDefault="00F50A61">
            <w:pPr>
              <w:jc w:val="left"/>
              <w:rPr>
                <w:color w:val="000000" w:themeColor="text1"/>
              </w:rPr>
            </w:pPr>
            <w:r>
              <w:rPr>
                <w:color w:val="000000" w:themeColor="text1"/>
              </w:rPr>
              <w:t>0.0001</w:t>
            </w:r>
          </w:p>
        </w:tc>
      </w:tr>
      <w:tr w:rsidR="00715ACB" w14:paraId="23F29A49" w14:textId="77777777">
        <w:trPr>
          <w:jc w:val="center"/>
        </w:trPr>
        <w:tc>
          <w:tcPr>
            <w:tcW w:w="3586" w:type="dxa"/>
          </w:tcPr>
          <w:p w14:paraId="31CA6A35" w14:textId="77777777" w:rsidR="00715ACB" w:rsidRDefault="00F50A61">
            <w:pPr>
              <w:jc w:val="left"/>
              <w:rPr>
                <w:color w:val="000000" w:themeColor="text1"/>
              </w:rPr>
            </w:pPr>
            <w:proofErr w:type="spellStart"/>
            <w:r>
              <w:rPr>
                <w:color w:val="000000" w:themeColor="text1"/>
              </w:rPr>
              <w:t>max_gradient_norm</w:t>
            </w:r>
            <w:proofErr w:type="spellEnd"/>
          </w:p>
        </w:tc>
        <w:tc>
          <w:tcPr>
            <w:tcW w:w="3218" w:type="dxa"/>
          </w:tcPr>
          <w:p w14:paraId="3D593FD5" w14:textId="77777777" w:rsidR="00715ACB" w:rsidRDefault="00F50A61">
            <w:pPr>
              <w:jc w:val="left"/>
              <w:rPr>
                <w:color w:val="000000" w:themeColor="text1"/>
              </w:rPr>
            </w:pPr>
            <w:r>
              <w:rPr>
                <w:color w:val="000000" w:themeColor="text1"/>
              </w:rPr>
              <w:t>5.0</w:t>
            </w:r>
          </w:p>
        </w:tc>
      </w:tr>
      <w:tr w:rsidR="00715ACB" w14:paraId="7E0BFEFA" w14:textId="77777777">
        <w:trPr>
          <w:jc w:val="center"/>
        </w:trPr>
        <w:tc>
          <w:tcPr>
            <w:tcW w:w="3586" w:type="dxa"/>
          </w:tcPr>
          <w:p w14:paraId="2D159612" w14:textId="77777777" w:rsidR="00715ACB" w:rsidRDefault="00F50A61">
            <w:pPr>
              <w:jc w:val="left"/>
              <w:rPr>
                <w:color w:val="000000" w:themeColor="text1"/>
              </w:rPr>
            </w:pPr>
            <w:proofErr w:type="spellStart"/>
            <w:r>
              <w:rPr>
                <w:color w:val="000000" w:themeColor="text1"/>
              </w:rPr>
              <w:t>batch_size</w:t>
            </w:r>
            <w:proofErr w:type="spellEnd"/>
          </w:p>
        </w:tc>
        <w:tc>
          <w:tcPr>
            <w:tcW w:w="3218" w:type="dxa"/>
          </w:tcPr>
          <w:p w14:paraId="302B092E" w14:textId="77777777" w:rsidR="00715ACB" w:rsidRDefault="00F50A61">
            <w:pPr>
              <w:jc w:val="left"/>
              <w:rPr>
                <w:color w:val="000000" w:themeColor="text1"/>
              </w:rPr>
            </w:pPr>
            <w:r>
              <w:rPr>
                <w:color w:val="000000" w:themeColor="text1"/>
              </w:rPr>
              <w:t>128</w:t>
            </w:r>
          </w:p>
        </w:tc>
      </w:tr>
      <w:tr w:rsidR="00715ACB" w14:paraId="6F3A38DA" w14:textId="77777777">
        <w:trPr>
          <w:jc w:val="center"/>
        </w:trPr>
        <w:tc>
          <w:tcPr>
            <w:tcW w:w="3586" w:type="dxa"/>
          </w:tcPr>
          <w:p w14:paraId="2D41B1C9" w14:textId="77777777" w:rsidR="00715ACB" w:rsidRDefault="00F50A61">
            <w:pPr>
              <w:jc w:val="left"/>
              <w:rPr>
                <w:color w:val="000000" w:themeColor="text1"/>
              </w:rPr>
            </w:pPr>
            <w:proofErr w:type="spellStart"/>
            <w:r>
              <w:rPr>
                <w:color w:val="000000" w:themeColor="text1"/>
              </w:rPr>
              <w:t>num_hidden_units</w:t>
            </w:r>
            <w:proofErr w:type="spellEnd"/>
          </w:p>
        </w:tc>
        <w:tc>
          <w:tcPr>
            <w:tcW w:w="3218" w:type="dxa"/>
          </w:tcPr>
          <w:p w14:paraId="4C4E3453" w14:textId="77777777" w:rsidR="00715ACB" w:rsidRDefault="00F50A61">
            <w:pPr>
              <w:jc w:val="left"/>
              <w:rPr>
                <w:color w:val="000000" w:themeColor="text1"/>
              </w:rPr>
            </w:pPr>
            <w:r>
              <w:rPr>
                <w:color w:val="000000" w:themeColor="text1"/>
              </w:rPr>
              <w:t>256</w:t>
            </w:r>
          </w:p>
        </w:tc>
      </w:tr>
      <w:tr w:rsidR="00715ACB" w14:paraId="24D4DED6" w14:textId="77777777">
        <w:trPr>
          <w:jc w:val="center"/>
        </w:trPr>
        <w:tc>
          <w:tcPr>
            <w:tcW w:w="3586" w:type="dxa"/>
          </w:tcPr>
          <w:p w14:paraId="27A40832" w14:textId="77777777" w:rsidR="00715ACB" w:rsidRDefault="00F50A61">
            <w:pPr>
              <w:jc w:val="left"/>
              <w:rPr>
                <w:color w:val="000000" w:themeColor="text1"/>
              </w:rPr>
            </w:pPr>
            <w:proofErr w:type="spellStart"/>
            <w:r>
              <w:rPr>
                <w:color w:val="000000" w:themeColor="text1"/>
              </w:rPr>
              <w:t>embedding_size</w:t>
            </w:r>
            <w:proofErr w:type="spellEnd"/>
          </w:p>
        </w:tc>
        <w:tc>
          <w:tcPr>
            <w:tcW w:w="3218" w:type="dxa"/>
          </w:tcPr>
          <w:p w14:paraId="5ADB2986" w14:textId="77777777" w:rsidR="00715ACB" w:rsidRDefault="00F50A61">
            <w:pPr>
              <w:jc w:val="left"/>
              <w:rPr>
                <w:color w:val="000000" w:themeColor="text1"/>
              </w:rPr>
            </w:pPr>
            <w:r>
              <w:rPr>
                <w:color w:val="000000" w:themeColor="text1"/>
              </w:rPr>
              <w:t>150</w:t>
            </w:r>
          </w:p>
        </w:tc>
      </w:tr>
      <w:tr w:rsidR="00715ACB" w14:paraId="583793D0" w14:textId="77777777">
        <w:trPr>
          <w:jc w:val="center"/>
        </w:trPr>
        <w:tc>
          <w:tcPr>
            <w:tcW w:w="3586" w:type="dxa"/>
          </w:tcPr>
          <w:p w14:paraId="15757377" w14:textId="77777777" w:rsidR="00715ACB" w:rsidRDefault="00F50A61">
            <w:pPr>
              <w:jc w:val="left"/>
              <w:rPr>
                <w:color w:val="000000" w:themeColor="text1"/>
              </w:rPr>
            </w:pPr>
            <w:proofErr w:type="spellStart"/>
            <w:r>
              <w:rPr>
                <w:color w:val="000000" w:themeColor="text1"/>
              </w:rPr>
              <w:t>num_layers</w:t>
            </w:r>
            <w:proofErr w:type="spellEnd"/>
          </w:p>
        </w:tc>
        <w:tc>
          <w:tcPr>
            <w:tcW w:w="3218" w:type="dxa"/>
          </w:tcPr>
          <w:p w14:paraId="55DB46CA" w14:textId="77777777" w:rsidR="00715ACB" w:rsidRDefault="00F50A61">
            <w:pPr>
              <w:jc w:val="left"/>
              <w:rPr>
                <w:color w:val="000000" w:themeColor="text1"/>
              </w:rPr>
            </w:pPr>
            <w:r>
              <w:rPr>
                <w:color w:val="000000" w:themeColor="text1"/>
              </w:rPr>
              <w:t>2</w:t>
            </w:r>
          </w:p>
        </w:tc>
      </w:tr>
      <w:tr w:rsidR="00715ACB" w14:paraId="29CE178F" w14:textId="77777777">
        <w:trPr>
          <w:jc w:val="center"/>
        </w:trPr>
        <w:tc>
          <w:tcPr>
            <w:tcW w:w="3586" w:type="dxa"/>
          </w:tcPr>
          <w:p w14:paraId="672E89FF" w14:textId="77777777" w:rsidR="00715ACB" w:rsidRDefault="00F50A61">
            <w:pPr>
              <w:jc w:val="left"/>
              <w:rPr>
                <w:color w:val="000000" w:themeColor="text1"/>
              </w:rPr>
            </w:pPr>
            <w:r>
              <w:rPr>
                <w:color w:val="000000" w:themeColor="text1"/>
              </w:rPr>
              <w:t>Dropout</w:t>
            </w:r>
          </w:p>
        </w:tc>
        <w:tc>
          <w:tcPr>
            <w:tcW w:w="3218" w:type="dxa"/>
          </w:tcPr>
          <w:p w14:paraId="7F70EA01" w14:textId="77777777" w:rsidR="00715ACB" w:rsidRDefault="00F50A61">
            <w:pPr>
              <w:jc w:val="left"/>
              <w:rPr>
                <w:color w:val="000000" w:themeColor="text1"/>
              </w:rPr>
            </w:pPr>
            <w:r>
              <w:rPr>
                <w:color w:val="000000" w:themeColor="text1"/>
              </w:rPr>
              <w:t>0.6</w:t>
            </w:r>
          </w:p>
        </w:tc>
      </w:tr>
      <w:tr w:rsidR="00715ACB" w14:paraId="05BD3068" w14:textId="77777777">
        <w:trPr>
          <w:jc w:val="center"/>
        </w:trPr>
        <w:tc>
          <w:tcPr>
            <w:tcW w:w="3586" w:type="dxa"/>
          </w:tcPr>
          <w:p w14:paraId="626A91B4" w14:textId="77777777" w:rsidR="00715ACB" w:rsidRDefault="00F50A61">
            <w:pPr>
              <w:jc w:val="left"/>
              <w:rPr>
                <w:color w:val="000000" w:themeColor="text1"/>
              </w:rPr>
            </w:pPr>
            <w:proofErr w:type="spellStart"/>
            <w:r>
              <w:rPr>
                <w:color w:val="000000" w:themeColor="text1"/>
              </w:rPr>
              <w:t>en_vocab_size</w:t>
            </w:r>
            <w:proofErr w:type="spellEnd"/>
          </w:p>
        </w:tc>
        <w:tc>
          <w:tcPr>
            <w:tcW w:w="3218" w:type="dxa"/>
          </w:tcPr>
          <w:p w14:paraId="2D648E8B" w14:textId="77777777" w:rsidR="00715ACB" w:rsidRDefault="00F50A61">
            <w:pPr>
              <w:jc w:val="left"/>
              <w:rPr>
                <w:color w:val="000000" w:themeColor="text1"/>
              </w:rPr>
            </w:pPr>
            <w:r>
              <w:rPr>
                <w:color w:val="000000" w:themeColor="text1"/>
              </w:rPr>
              <w:t>100000</w:t>
            </w:r>
          </w:p>
        </w:tc>
      </w:tr>
      <w:tr w:rsidR="00715ACB" w14:paraId="3DD96B58" w14:textId="77777777">
        <w:trPr>
          <w:jc w:val="center"/>
        </w:trPr>
        <w:tc>
          <w:tcPr>
            <w:tcW w:w="3586" w:type="dxa"/>
          </w:tcPr>
          <w:p w14:paraId="45F6CB51" w14:textId="77777777" w:rsidR="00715ACB" w:rsidRDefault="00F50A61">
            <w:pPr>
              <w:jc w:val="left"/>
              <w:rPr>
                <w:color w:val="000000" w:themeColor="text1"/>
              </w:rPr>
            </w:pPr>
            <w:proofErr w:type="spellStart"/>
            <w:r>
              <w:rPr>
                <w:color w:val="000000" w:themeColor="text1"/>
              </w:rPr>
              <w:t>num_classes</w:t>
            </w:r>
            <w:proofErr w:type="spellEnd"/>
          </w:p>
        </w:tc>
        <w:tc>
          <w:tcPr>
            <w:tcW w:w="3218" w:type="dxa"/>
          </w:tcPr>
          <w:p w14:paraId="27E2AB7C" w14:textId="77777777" w:rsidR="00715ACB" w:rsidRDefault="00F50A61">
            <w:pPr>
              <w:jc w:val="left"/>
              <w:rPr>
                <w:color w:val="000000" w:themeColor="text1"/>
              </w:rPr>
            </w:pPr>
            <w:r>
              <w:rPr>
                <w:rFonts w:hint="eastAsia"/>
                <w:color w:val="000000" w:themeColor="text1"/>
              </w:rPr>
              <w:t>263</w:t>
            </w:r>
          </w:p>
        </w:tc>
      </w:tr>
      <w:tr w:rsidR="00715ACB" w14:paraId="27F2EB8F" w14:textId="77777777">
        <w:trPr>
          <w:jc w:val="center"/>
        </w:trPr>
        <w:tc>
          <w:tcPr>
            <w:tcW w:w="3586" w:type="dxa"/>
          </w:tcPr>
          <w:p w14:paraId="58F7EAC1" w14:textId="77777777" w:rsidR="00715ACB" w:rsidRDefault="00F50A61">
            <w:pPr>
              <w:jc w:val="left"/>
              <w:rPr>
                <w:color w:val="000000" w:themeColor="text1"/>
              </w:rPr>
            </w:pPr>
            <w:proofErr w:type="spellStart"/>
            <w:r>
              <w:rPr>
                <w:color w:val="000000" w:themeColor="text1"/>
              </w:rPr>
              <w:t>valid_step</w:t>
            </w:r>
            <w:proofErr w:type="spellEnd"/>
          </w:p>
        </w:tc>
        <w:tc>
          <w:tcPr>
            <w:tcW w:w="3218" w:type="dxa"/>
          </w:tcPr>
          <w:p w14:paraId="39F5DB82" w14:textId="77777777" w:rsidR="00715ACB" w:rsidRDefault="00F50A61">
            <w:pPr>
              <w:jc w:val="left"/>
              <w:rPr>
                <w:color w:val="000000" w:themeColor="text1"/>
              </w:rPr>
            </w:pPr>
            <w:r>
              <w:rPr>
                <w:rFonts w:hint="eastAsia"/>
                <w:color w:val="000000" w:themeColor="text1"/>
              </w:rPr>
              <w:t>30</w:t>
            </w:r>
          </w:p>
        </w:tc>
      </w:tr>
      <w:tr w:rsidR="00715ACB" w14:paraId="6FEB4C35" w14:textId="77777777">
        <w:trPr>
          <w:jc w:val="center"/>
        </w:trPr>
        <w:tc>
          <w:tcPr>
            <w:tcW w:w="3586" w:type="dxa"/>
          </w:tcPr>
          <w:p w14:paraId="2D43A4EB" w14:textId="77777777" w:rsidR="00715ACB" w:rsidRDefault="00F50A61">
            <w:pPr>
              <w:jc w:val="left"/>
              <w:rPr>
                <w:color w:val="000000" w:themeColor="text1"/>
              </w:rPr>
            </w:pPr>
            <w:proofErr w:type="spellStart"/>
            <w:r>
              <w:rPr>
                <w:color w:val="000000" w:themeColor="text1"/>
              </w:rPr>
              <w:t>valid_num_batch</w:t>
            </w:r>
            <w:proofErr w:type="spellEnd"/>
          </w:p>
        </w:tc>
        <w:tc>
          <w:tcPr>
            <w:tcW w:w="3218" w:type="dxa"/>
          </w:tcPr>
          <w:p w14:paraId="171A884A" w14:textId="77777777" w:rsidR="00715ACB" w:rsidRDefault="00F50A61">
            <w:pPr>
              <w:jc w:val="left"/>
              <w:rPr>
                <w:color w:val="000000" w:themeColor="text1"/>
              </w:rPr>
            </w:pPr>
            <w:r>
              <w:rPr>
                <w:rFonts w:hint="eastAsia"/>
                <w:color w:val="000000" w:themeColor="text1"/>
              </w:rPr>
              <w:t>53</w:t>
            </w:r>
          </w:p>
        </w:tc>
      </w:tr>
      <w:tr w:rsidR="00715ACB" w14:paraId="08CC0D3A" w14:textId="77777777">
        <w:trPr>
          <w:jc w:val="center"/>
        </w:trPr>
        <w:tc>
          <w:tcPr>
            <w:tcW w:w="3586" w:type="dxa"/>
          </w:tcPr>
          <w:p w14:paraId="30D7787A" w14:textId="77777777" w:rsidR="00715ACB" w:rsidRDefault="00F50A61">
            <w:pPr>
              <w:jc w:val="left"/>
              <w:rPr>
                <w:color w:val="000000" w:themeColor="text1"/>
              </w:rPr>
            </w:pPr>
            <w:proofErr w:type="spellStart"/>
            <w:r>
              <w:rPr>
                <w:color w:val="000000" w:themeColor="text1"/>
              </w:rPr>
              <w:t>pos_weight</w:t>
            </w:r>
            <w:proofErr w:type="spellEnd"/>
          </w:p>
        </w:tc>
        <w:tc>
          <w:tcPr>
            <w:tcW w:w="3218" w:type="dxa"/>
          </w:tcPr>
          <w:p w14:paraId="5535B776" w14:textId="77777777" w:rsidR="00715ACB" w:rsidRDefault="00F50A61">
            <w:pPr>
              <w:jc w:val="left"/>
              <w:rPr>
                <w:color w:val="000000" w:themeColor="text1"/>
              </w:rPr>
            </w:pPr>
            <w:r>
              <w:rPr>
                <w:color w:val="000000" w:themeColor="text1"/>
              </w:rPr>
              <w:t>300</w:t>
            </w:r>
          </w:p>
        </w:tc>
      </w:tr>
      <w:tr w:rsidR="00715ACB" w14:paraId="12197FE4" w14:textId="77777777">
        <w:trPr>
          <w:jc w:val="center"/>
        </w:trPr>
        <w:tc>
          <w:tcPr>
            <w:tcW w:w="3586" w:type="dxa"/>
          </w:tcPr>
          <w:p w14:paraId="17241801" w14:textId="77777777" w:rsidR="00715ACB" w:rsidRDefault="00F50A61">
            <w:pPr>
              <w:jc w:val="left"/>
              <w:rPr>
                <w:color w:val="000000" w:themeColor="text1"/>
              </w:rPr>
            </w:pPr>
            <w:proofErr w:type="spellStart"/>
            <w:r>
              <w:rPr>
                <w:color w:val="000000" w:themeColor="text1"/>
              </w:rPr>
              <w:t>max_time_step_size</w:t>
            </w:r>
            <w:proofErr w:type="spellEnd"/>
          </w:p>
        </w:tc>
        <w:tc>
          <w:tcPr>
            <w:tcW w:w="3218" w:type="dxa"/>
          </w:tcPr>
          <w:p w14:paraId="5EB99F1A" w14:textId="77777777" w:rsidR="00715ACB" w:rsidRDefault="00F50A61">
            <w:pPr>
              <w:jc w:val="left"/>
              <w:rPr>
                <w:color w:val="000000" w:themeColor="text1"/>
              </w:rPr>
            </w:pPr>
            <w:r>
              <w:rPr>
                <w:color w:val="000000" w:themeColor="text1"/>
              </w:rPr>
              <w:t>1000</w:t>
            </w:r>
          </w:p>
        </w:tc>
      </w:tr>
    </w:tbl>
    <w:p w14:paraId="774C005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先验信息，可以通过</w:t>
      </w:r>
      <w:r>
        <w:rPr>
          <w:rFonts w:ascii="Arial" w:hAnsi="Arial" w:cs="Arial" w:hint="eastAsia"/>
          <w:color w:val="000000" w:themeColor="text1"/>
          <w:sz w:val="24"/>
        </w:rPr>
        <w:t>Attention</w:t>
      </w:r>
      <w:r>
        <w:rPr>
          <w:rFonts w:ascii="Arial" w:hAnsi="Arial" w:cs="Arial" w:hint="eastAsia"/>
          <w:color w:val="000000" w:themeColor="text1"/>
          <w:sz w:val="24"/>
        </w:rPr>
        <w:t>机制，将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每个时间步输出的向量组成的矩阵作为</w:t>
      </w:r>
      <w:r>
        <w:rPr>
          <w:rFonts w:ascii="Arial" w:hAnsi="Arial" w:cs="Arial" w:hint="eastAsia"/>
          <w:color w:val="000000" w:themeColor="text1"/>
          <w:sz w:val="24"/>
        </w:rPr>
        <w:t>K</w:t>
      </w:r>
      <w:r>
        <w:rPr>
          <w:rFonts w:ascii="Arial" w:hAnsi="Arial" w:cs="Arial" w:hint="eastAsia"/>
          <w:color w:val="000000" w:themeColor="text1"/>
          <w:sz w:val="24"/>
        </w:rPr>
        <w:t>与</w:t>
      </w:r>
      <w:r>
        <w:rPr>
          <w:rFonts w:ascii="Arial" w:hAnsi="Arial" w:cs="Arial" w:hint="eastAsia"/>
          <w:color w:val="000000" w:themeColor="text1"/>
          <w:sz w:val="24"/>
        </w:rPr>
        <w:t>V</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主题向量作为</w:t>
      </w:r>
      <w:r>
        <w:rPr>
          <w:rFonts w:ascii="Arial" w:hAnsi="Arial" w:cs="Arial" w:hint="eastAsia"/>
          <w:color w:val="000000" w:themeColor="text1"/>
          <w:sz w:val="24"/>
        </w:rPr>
        <w:t>query</w:t>
      </w:r>
      <w:r>
        <w:rPr>
          <w:rFonts w:ascii="Arial" w:hAnsi="Arial" w:cs="Arial" w:hint="eastAsia"/>
          <w:color w:val="000000" w:themeColor="text1"/>
          <w:sz w:val="24"/>
        </w:rPr>
        <w:t>向量，计算注意力向量，</w:t>
      </w:r>
      <w:r>
        <w:rPr>
          <w:rFonts w:ascii="Arial" w:hAnsi="Arial" w:cs="Arial" w:hint="eastAsia"/>
          <w:color w:val="000000" w:themeColor="text1"/>
          <w:sz w:val="24"/>
        </w:rPr>
        <w:lastRenderedPageBreak/>
        <w:t>相关计算原理细节参考</w:t>
      </w:r>
      <w:r>
        <w:rPr>
          <w:rFonts w:ascii="Arial" w:hAnsi="Arial" w:cs="Arial" w:hint="eastAsia"/>
          <w:color w:val="000000" w:themeColor="text1"/>
          <w:sz w:val="24"/>
        </w:rPr>
        <w:t>2.5.2</w:t>
      </w:r>
      <w:r>
        <w:rPr>
          <w:rFonts w:ascii="Arial" w:hAnsi="Arial" w:cs="Arial" w:hint="eastAsia"/>
          <w:color w:val="000000" w:themeColor="text1"/>
          <w:sz w:val="24"/>
        </w:rPr>
        <w:t>节。该模型中，</w:t>
      </w:r>
      <w:r>
        <w:rPr>
          <w:rFonts w:ascii="Arial" w:hAnsi="Arial" w:cs="Arial" w:hint="eastAsia"/>
          <w:color w:val="000000" w:themeColor="text1"/>
          <w:sz w:val="24"/>
        </w:rPr>
        <w:t>L</w:t>
      </w:r>
      <w:r>
        <w:rPr>
          <w:rFonts w:ascii="Arial" w:hAnsi="Arial" w:cs="Arial"/>
          <w:color w:val="000000" w:themeColor="text1"/>
          <w:sz w:val="24"/>
        </w:rPr>
        <w:t>STM</w:t>
      </w:r>
      <w:proofErr w:type="gramStart"/>
      <w:r>
        <w:rPr>
          <w:rFonts w:ascii="Arial" w:hAnsi="Arial" w:cs="Arial" w:hint="eastAsia"/>
          <w:color w:val="000000" w:themeColor="text1"/>
          <w:sz w:val="24"/>
        </w:rPr>
        <w:t>隐层神经元</w:t>
      </w:r>
      <w:proofErr w:type="gramEnd"/>
      <w:r>
        <w:rPr>
          <w:rFonts w:ascii="Arial" w:hAnsi="Arial" w:cs="Arial" w:hint="eastAsia"/>
          <w:color w:val="000000" w:themeColor="text1"/>
          <w:sz w:val="24"/>
        </w:rPr>
        <w:t>维度为</w:t>
      </w:r>
      <w:r>
        <w:rPr>
          <w:rFonts w:ascii="Arial" w:hAnsi="Arial" w:cs="Arial" w:hint="eastAsia"/>
          <w:color w:val="000000" w:themeColor="text1"/>
          <w:sz w:val="24"/>
        </w:rPr>
        <w:t>256</w:t>
      </w:r>
      <w:r>
        <w:rPr>
          <w:rFonts w:ascii="Arial" w:hAnsi="Arial" w:cs="Arial" w:hint="eastAsia"/>
          <w:color w:val="000000" w:themeColor="text1"/>
          <w:sz w:val="24"/>
        </w:rPr>
        <w:t>，而</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主题向量的维度为</w:t>
      </w:r>
      <w:r>
        <w:rPr>
          <w:rFonts w:ascii="Arial" w:hAnsi="Arial" w:cs="Arial" w:hint="eastAsia"/>
          <w:color w:val="000000" w:themeColor="text1"/>
          <w:sz w:val="24"/>
        </w:rPr>
        <w:t>256</w:t>
      </w:r>
      <w:r>
        <w:rPr>
          <w:rFonts w:ascii="Arial" w:hAnsi="Arial" w:cs="Arial" w:hint="eastAsia"/>
          <w:color w:val="000000" w:themeColor="text1"/>
          <w:sz w:val="24"/>
        </w:rPr>
        <w:t>，采用的乘法注意力。根据</w:t>
      </w:r>
      <w:r>
        <w:rPr>
          <w:rFonts w:ascii="Arial" w:hAnsi="Arial" w:cs="Arial" w:hint="eastAsia"/>
          <w:color w:val="000000" w:themeColor="text1"/>
          <w:sz w:val="24"/>
        </w:rPr>
        <w:t>3.5.2</w:t>
      </w:r>
      <w:r>
        <w:rPr>
          <w:rFonts w:ascii="Arial" w:hAnsi="Arial" w:cs="Arial" w:hint="eastAsia"/>
          <w:color w:val="000000" w:themeColor="text1"/>
          <w:sz w:val="24"/>
        </w:rPr>
        <w:t>节介绍，对于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输出</w:t>
      </w:r>
      <w:proofErr w:type="gramStart"/>
      <w:r>
        <w:rPr>
          <w:rFonts w:ascii="Arial" w:hAnsi="Arial" w:cs="Arial" w:hint="eastAsia"/>
          <w:color w:val="000000" w:themeColor="text1"/>
          <w:sz w:val="24"/>
        </w:rPr>
        <w:t>的隐层向量</w:t>
      </w:r>
      <w:proofErr w:type="gramEnd"/>
      <w:r>
        <w:rPr>
          <w:rFonts w:ascii="Arial" w:hAnsi="Arial" w:cs="Arial" w:hint="eastAsia"/>
          <w:color w:val="000000" w:themeColor="text1"/>
          <w:sz w:val="24"/>
        </w:rPr>
        <w:t>与</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主题向量而言，虽然维度大小一致，由于每个维度对应的意义不同，不能直接作向量内积，需要转换到同样的语义空间。那么有以下两个方法：</w:t>
      </w:r>
    </w:p>
    <w:p w14:paraId="39B580B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的输出向量通过一层全连接神经网络转换到</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主题空间，即统一映射到</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主题空间。</w:t>
      </w:r>
    </w:p>
    <w:p w14:paraId="0316C89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）将</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主题向量通过一层全连接神经网络转换到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语义空间，即统一映射到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主题空间。</w:t>
      </w:r>
    </w:p>
    <w:p w14:paraId="1C1AFF5C" w14:textId="1169CA0B"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通过实验对比上述两种方法，实验结果如图</w:t>
      </w:r>
      <w:r>
        <w:rPr>
          <w:rFonts w:ascii="Arial" w:hAnsi="Arial" w:cs="Arial" w:hint="eastAsia"/>
          <w:color w:val="000000" w:themeColor="text1"/>
          <w:sz w:val="24"/>
        </w:rPr>
        <w:t>4.6</w:t>
      </w:r>
      <w:r>
        <w:rPr>
          <w:rFonts w:ascii="Arial" w:hAnsi="Arial" w:cs="Arial" w:hint="eastAsia"/>
          <w:color w:val="000000" w:themeColor="text1"/>
          <w:sz w:val="24"/>
        </w:rPr>
        <w:t>所示，法条推荐个数</w:t>
      </w:r>
      <w:r>
        <w:rPr>
          <w:rFonts w:ascii="Arial" w:hAnsi="Arial" w:cs="Arial" w:hint="eastAsia"/>
          <w:color w:val="000000" w:themeColor="text1"/>
          <w:sz w:val="24"/>
        </w:rPr>
        <w:t>K=12</w:t>
      </w:r>
      <w:r>
        <w:rPr>
          <w:rFonts w:ascii="Arial" w:hAnsi="Arial" w:cs="Arial" w:hint="eastAsia"/>
          <w:color w:val="000000" w:themeColor="text1"/>
          <w:sz w:val="24"/>
        </w:rPr>
        <w:t>，由实验结果可以看出，方法（</w:t>
      </w:r>
      <w:r>
        <w:rPr>
          <w:rFonts w:ascii="Arial" w:hAnsi="Arial" w:cs="Arial" w:hint="eastAsia"/>
          <w:color w:val="000000" w:themeColor="text1"/>
          <w:sz w:val="24"/>
        </w:rPr>
        <w:t>1</w:t>
      </w:r>
      <w:r>
        <w:rPr>
          <w:rFonts w:ascii="Arial" w:hAnsi="Arial" w:cs="Arial" w:hint="eastAsia"/>
          <w:color w:val="000000" w:themeColor="text1"/>
          <w:sz w:val="24"/>
        </w:rPr>
        <w:t>）的</w:t>
      </w:r>
      <w:r>
        <w:rPr>
          <w:rFonts w:ascii="Arial" w:hAnsi="Arial" w:cs="Arial" w:hint="eastAsia"/>
          <w:color w:val="000000" w:themeColor="text1"/>
          <w:sz w:val="24"/>
        </w:rPr>
        <w:t>F</w:t>
      </w:r>
      <w:r>
        <w:rPr>
          <w:rFonts w:ascii="Arial" w:hAnsi="Arial" w:cs="Arial"/>
          <w:color w:val="000000" w:themeColor="text1"/>
          <w:sz w:val="24"/>
        </w:rPr>
        <w:t>l</w:t>
      </w:r>
      <w:r>
        <w:rPr>
          <w:rFonts w:ascii="Arial" w:hAnsi="Arial" w:cs="Arial" w:hint="eastAsia"/>
          <w:color w:val="000000" w:themeColor="text1"/>
          <w:sz w:val="24"/>
        </w:rPr>
        <w:t>aw</w:t>
      </w:r>
      <w:r>
        <w:rPr>
          <w:rFonts w:ascii="Arial" w:hAnsi="Arial" w:cs="Arial" w:hint="eastAsia"/>
          <w:color w:val="000000" w:themeColor="text1"/>
          <w:sz w:val="24"/>
        </w:rPr>
        <w:t>、</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与</w:t>
      </w:r>
      <w:proofErr w:type="spellStart"/>
      <w:r>
        <w:rPr>
          <w:rFonts w:ascii="Arial" w:hAnsi="Arial" w:cs="Arial" w:hint="eastAsia"/>
          <w:color w:val="000000" w:themeColor="text1"/>
          <w:sz w:val="24"/>
        </w:rPr>
        <w:t>Eval</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值都会比方法</w:t>
      </w:r>
      <w:r w:rsidR="009D3824">
        <w:rPr>
          <w:rFonts w:ascii="Arial" w:hAnsi="Arial" w:cs="Arial" w:hint="eastAsia"/>
          <w:color w:val="000000" w:themeColor="text1"/>
          <w:sz w:val="24"/>
        </w:rPr>
        <w:t>2</w:t>
      </w:r>
      <w:r>
        <w:rPr>
          <w:rFonts w:ascii="Arial" w:hAnsi="Arial" w:cs="Arial" w:hint="eastAsia"/>
          <w:color w:val="000000" w:themeColor="text1"/>
          <w:sz w:val="24"/>
        </w:rPr>
        <w:t>的</w:t>
      </w:r>
      <w:proofErr w:type="gramStart"/>
      <w:r>
        <w:rPr>
          <w:rFonts w:ascii="Arial" w:hAnsi="Arial" w:cs="Arial" w:hint="eastAsia"/>
          <w:color w:val="000000" w:themeColor="text1"/>
          <w:sz w:val="24"/>
        </w:rPr>
        <w:t>对应值</w:t>
      </w:r>
      <w:proofErr w:type="gramEnd"/>
      <w:r>
        <w:rPr>
          <w:rFonts w:ascii="Arial" w:hAnsi="Arial" w:cs="Arial" w:hint="eastAsia"/>
          <w:color w:val="000000" w:themeColor="text1"/>
          <w:sz w:val="24"/>
        </w:rPr>
        <w:t>低。经分析，是因为整个模型学习都是在深度网络空间中学习的，例如：深度神经网络的权重参数是对应在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空间的。但是</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主题模型只是作为</w:t>
      </w:r>
      <w:proofErr w:type="gramStart"/>
      <w:r>
        <w:rPr>
          <w:rFonts w:ascii="Arial" w:hAnsi="Arial" w:cs="Arial" w:hint="eastAsia"/>
          <w:color w:val="000000" w:themeColor="text1"/>
          <w:sz w:val="24"/>
        </w:rPr>
        <w:t>预训练</w:t>
      </w:r>
      <w:proofErr w:type="gramEnd"/>
      <w:r>
        <w:rPr>
          <w:rFonts w:ascii="Arial" w:hAnsi="Arial" w:cs="Arial" w:hint="eastAsia"/>
          <w:color w:val="000000" w:themeColor="text1"/>
          <w:sz w:val="24"/>
        </w:rPr>
        <w:t>的先验知识模型，整个神经网络所学习的权重网络参数并不是在</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空间中学习的，所以将</w:t>
      </w:r>
      <w:r>
        <w:rPr>
          <w:rFonts w:ascii="Arial" w:hAnsi="Arial" w:cs="Arial" w:hint="eastAsia"/>
          <w:color w:val="000000" w:themeColor="text1"/>
          <w:sz w:val="24"/>
        </w:rPr>
        <w:t>L</w:t>
      </w:r>
      <w:r>
        <w:rPr>
          <w:rFonts w:ascii="Arial" w:hAnsi="Arial" w:cs="Arial"/>
          <w:color w:val="000000" w:themeColor="text1"/>
          <w:sz w:val="24"/>
        </w:rPr>
        <w:t>STM</w:t>
      </w:r>
      <w:proofErr w:type="gramStart"/>
      <w:r>
        <w:rPr>
          <w:rFonts w:ascii="Arial" w:hAnsi="Arial" w:cs="Arial" w:hint="eastAsia"/>
          <w:color w:val="000000" w:themeColor="text1"/>
          <w:sz w:val="24"/>
        </w:rPr>
        <w:t>的隐层输出向</w:t>
      </w:r>
      <w:proofErr w:type="gramEnd"/>
      <w:r>
        <w:rPr>
          <w:rFonts w:ascii="Arial" w:hAnsi="Arial" w:cs="Arial" w:hint="eastAsia"/>
          <w:color w:val="000000" w:themeColor="text1"/>
          <w:sz w:val="24"/>
        </w:rPr>
        <w:t>量转化到</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空间会降低模型的预测准确率。</w:t>
      </w:r>
    </w:p>
    <w:p w14:paraId="52C33B79" w14:textId="77777777" w:rsidR="00715ACB" w:rsidRDefault="00F50A61">
      <w:pPr>
        <w:pStyle w:val="afa"/>
        <w:ind w:left="360" w:firstLineChars="0" w:firstLine="0"/>
        <w:jc w:val="center"/>
        <w:rPr>
          <w:color w:val="000000" w:themeColor="text1"/>
        </w:rPr>
      </w:pPr>
      <w:r>
        <w:rPr>
          <w:noProof/>
          <w:color w:val="000000" w:themeColor="text1"/>
        </w:rPr>
        <w:drawing>
          <wp:inline distT="0" distB="0" distL="0" distR="0" wp14:anchorId="49A50079" wp14:editId="5A0FEF95">
            <wp:extent cx="459105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6CD73A4" w14:textId="77777777" w:rsidR="00715ACB" w:rsidRDefault="00F50A61">
      <w:pPr>
        <w:spacing w:line="360" w:lineRule="auto"/>
        <w:jc w:val="center"/>
        <w:rPr>
          <w:rFonts w:ascii="Arial" w:hAnsi="Arial" w:cs="Arial"/>
          <w:color w:val="000000" w:themeColor="text1"/>
          <w:sz w:val="24"/>
        </w:rPr>
      </w:pPr>
      <w:bookmarkStart w:id="290" w:name="_Toc3065568"/>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6</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计算</w:t>
      </w:r>
      <w:r>
        <w:rPr>
          <w:rFonts w:ascii="Arial" w:hAnsi="Arial" w:cs="Arial"/>
          <w:color w:val="000000" w:themeColor="text1"/>
          <w:sz w:val="24"/>
        </w:rPr>
        <w:t>A</w:t>
      </w:r>
      <w:r>
        <w:rPr>
          <w:rFonts w:ascii="Arial" w:hAnsi="Arial" w:cs="Arial" w:hint="eastAsia"/>
          <w:color w:val="000000" w:themeColor="text1"/>
          <w:sz w:val="24"/>
        </w:rPr>
        <w:t>ttention</w:t>
      </w:r>
      <w:r>
        <w:rPr>
          <w:rFonts w:ascii="Arial" w:hAnsi="Arial" w:cs="Arial" w:hint="eastAsia"/>
          <w:color w:val="000000" w:themeColor="text1"/>
          <w:sz w:val="24"/>
        </w:rPr>
        <w:t>的空间对模型的影响</w:t>
      </w:r>
      <w:bookmarkEnd w:id="290"/>
    </w:p>
    <w:p w14:paraId="32DA1686" w14:textId="77777777" w:rsidR="00715ACB" w:rsidRDefault="00F50A61">
      <w:pPr>
        <w:pStyle w:val="2"/>
      </w:pPr>
      <w:bookmarkStart w:id="291" w:name="_Toc3559768"/>
      <w:r>
        <w:rPr>
          <w:rFonts w:hint="eastAsia"/>
        </w:rPr>
        <w:t>4.5</w:t>
      </w:r>
      <w:r>
        <w:t xml:space="preserve"> </w:t>
      </w:r>
      <w:r>
        <w:rPr>
          <w:rFonts w:hint="eastAsia"/>
        </w:rPr>
        <w:t>对比实验</w:t>
      </w:r>
      <w:bookmarkEnd w:id="291"/>
    </w:p>
    <w:p w14:paraId="739ED22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在本小节中，将分别设计一系列对比实验，来验证本文提出的法条推荐方法</w:t>
      </w:r>
      <w:r>
        <w:rPr>
          <w:rFonts w:ascii="Arial" w:hAnsi="Arial" w:cs="Arial" w:hint="eastAsia"/>
          <w:color w:val="000000" w:themeColor="text1"/>
          <w:sz w:val="24"/>
        </w:rPr>
        <w:lastRenderedPageBreak/>
        <w:t>的效果，同时对实验结果进行详细分析。为了便于实验描述，使用</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代表基于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的法条推荐方法，使用</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代表基于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的法条推荐方法。在实现</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模型时，均采用</w:t>
      </w:r>
      <w:r>
        <w:rPr>
          <w:rFonts w:ascii="Arial" w:hAnsi="Arial" w:cs="Arial"/>
          <w:color w:val="000000" w:themeColor="text1"/>
          <w:sz w:val="24"/>
        </w:rPr>
        <w:t>G</w:t>
      </w:r>
      <w:r>
        <w:rPr>
          <w:rFonts w:ascii="Arial" w:hAnsi="Arial" w:cs="Arial" w:hint="eastAsia"/>
          <w:color w:val="000000" w:themeColor="text1"/>
          <w:sz w:val="24"/>
        </w:rPr>
        <w:t>oogle</w:t>
      </w:r>
      <w:r>
        <w:rPr>
          <w:rFonts w:ascii="Arial" w:hAnsi="Arial" w:cs="Arial" w:hint="eastAsia"/>
          <w:color w:val="000000" w:themeColor="text1"/>
          <w:sz w:val="24"/>
        </w:rPr>
        <w:t>开源的</w:t>
      </w:r>
      <w:proofErr w:type="spellStart"/>
      <w:r>
        <w:rPr>
          <w:rFonts w:ascii="Arial" w:hAnsi="Arial" w:cs="Arial" w:hint="eastAsia"/>
          <w:color w:val="000000" w:themeColor="text1"/>
          <w:sz w:val="24"/>
        </w:rPr>
        <w:t>Tensorflow</w:t>
      </w:r>
      <w:proofErr w:type="spellEnd"/>
      <w:r>
        <w:rPr>
          <w:rFonts w:ascii="Arial" w:hAnsi="Arial" w:cs="Arial" w:hint="eastAsia"/>
          <w:color w:val="000000" w:themeColor="text1"/>
          <w:sz w:val="24"/>
        </w:rPr>
        <w:t>框架设计模型并进行实验。</w:t>
      </w:r>
    </w:p>
    <w:p w14:paraId="2EF0A98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为了验证深度学习方法的有效性，本文将额外使用集成学习方法</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color w:val="222222"/>
          <w:sz w:val="24"/>
          <w:shd w:val="clear" w:color="auto" w:fill="FFFFFF"/>
        </w:rPr>
        <w:t>[</w:t>
      </w:r>
      <w:proofErr w:type="spellStart"/>
      <w:r>
        <w:rPr>
          <w:rFonts w:ascii="Arial" w:hAnsi="Arial" w:cs="Arial"/>
          <w:color w:val="222222"/>
          <w:sz w:val="24"/>
          <w:shd w:val="clear" w:color="auto" w:fill="FFFFFF"/>
        </w:rPr>
        <w:t>Ke</w:t>
      </w:r>
      <w:proofErr w:type="spellEnd"/>
      <w:r>
        <w:rPr>
          <w:rFonts w:ascii="Arial" w:hAnsi="Arial" w:cs="Arial"/>
          <w:color w:val="222222"/>
          <w:sz w:val="24"/>
          <w:shd w:val="clear" w:color="auto" w:fill="FFFFFF"/>
        </w:rPr>
        <w:t xml:space="preserve"> G et al., 2017]</w:t>
      </w:r>
      <w:r>
        <w:rPr>
          <w:rFonts w:ascii="Arial" w:hAnsi="Arial" w:cs="Arial" w:hint="eastAsia"/>
          <w:color w:val="000000" w:themeColor="text1"/>
          <w:sz w:val="24"/>
        </w:rPr>
        <w:t>作为对比。对于</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而言，采用每篇文书的</w:t>
      </w:r>
      <w:proofErr w:type="spellStart"/>
      <w:r>
        <w:rPr>
          <w:rFonts w:ascii="Arial" w:hAnsi="Arial" w:cs="Arial" w:hint="eastAsia"/>
          <w:color w:val="000000" w:themeColor="text1"/>
          <w:sz w:val="24"/>
        </w:rPr>
        <w:t>tfidf</w:t>
      </w:r>
      <w:proofErr w:type="spellEnd"/>
      <w:r>
        <w:rPr>
          <w:rFonts w:ascii="Arial" w:hAnsi="Arial" w:cs="Arial" w:hint="eastAsia"/>
          <w:color w:val="000000" w:themeColor="text1"/>
          <w:sz w:val="24"/>
        </w:rPr>
        <w:t>向量作为特征向量，利用</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进行实验，而</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实验所采用的是微软的开源算法库。</w:t>
      </w:r>
    </w:p>
    <w:p w14:paraId="61A3D8E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为了关注在测试集合中每篇文书的法条推荐效果，以下实验主要采用</w:t>
      </w:r>
      <m:oMath>
        <m:r>
          <m:rPr>
            <m:sty m:val="p"/>
          </m:rPr>
          <w:rPr>
            <w:rFonts w:ascii="Cambria Math" w:hAnsi="Cambria Math" w:cs="Arial"/>
            <w:color w:val="000000" w:themeColor="text1"/>
            <w:sz w:val="24"/>
          </w:rPr>
          <m:t>CoverL</m:t>
        </m:r>
        <m:r>
          <m:rPr>
            <m:sty m:val="p"/>
          </m:rPr>
          <w:rPr>
            <w:rFonts w:ascii="Cambria Math" w:hAnsi="Cambria Math" w:cs="Arial" w:hint="eastAsia"/>
            <w:color w:val="000000" w:themeColor="text1"/>
            <w:sz w:val="24"/>
          </w:rPr>
          <m:t>aw</m:t>
        </m:r>
      </m:oMath>
      <w:r>
        <w:rPr>
          <w:rFonts w:ascii="Arial" w:hAnsi="Arial" w:cs="Arial" w:hint="eastAsia"/>
          <w:color w:val="000000" w:themeColor="text1"/>
          <w:sz w:val="24"/>
        </w:rPr>
        <w:t>对实验进行评估。其中</w:t>
      </w:r>
      <w:r>
        <w:rPr>
          <w:rFonts w:ascii="Arial" w:hAnsi="Arial" w:cs="Arial" w:hint="eastAsia"/>
          <w:color w:val="000000" w:themeColor="text1"/>
          <w:sz w:val="24"/>
        </w:rPr>
        <w:t>4.5.1</w:t>
      </w:r>
      <w:r>
        <w:rPr>
          <w:rFonts w:ascii="Arial" w:hAnsi="Arial" w:cs="Arial" w:hint="eastAsia"/>
          <w:color w:val="000000" w:themeColor="text1"/>
          <w:sz w:val="24"/>
        </w:rPr>
        <w:t>节研究标准化标签集中法条总数对推荐效果的影响；</w:t>
      </w:r>
      <w:r>
        <w:rPr>
          <w:rFonts w:ascii="Arial" w:hAnsi="Arial" w:cs="Arial" w:hint="eastAsia"/>
          <w:color w:val="000000" w:themeColor="text1"/>
          <w:sz w:val="24"/>
        </w:rPr>
        <w:t>4.5.2</w:t>
      </w:r>
      <w:r>
        <w:rPr>
          <w:rFonts w:ascii="Arial" w:hAnsi="Arial" w:cs="Arial" w:hint="eastAsia"/>
          <w:color w:val="000000" w:themeColor="text1"/>
          <w:sz w:val="24"/>
        </w:rPr>
        <w:t>节研究法条推荐个数</w:t>
      </w:r>
      <w:r>
        <w:rPr>
          <w:rFonts w:ascii="Arial" w:hAnsi="Arial" w:cs="Arial" w:hint="eastAsia"/>
          <w:color w:val="000000" w:themeColor="text1"/>
          <w:sz w:val="24"/>
        </w:rPr>
        <w:t>K</w:t>
      </w:r>
      <w:r>
        <w:rPr>
          <w:rFonts w:ascii="Arial" w:hAnsi="Arial" w:cs="Arial" w:hint="eastAsia"/>
          <w:color w:val="000000" w:themeColor="text1"/>
          <w:sz w:val="24"/>
        </w:rPr>
        <w:t>对推荐效果的影响；</w:t>
      </w:r>
      <w:r>
        <w:rPr>
          <w:rFonts w:ascii="Arial" w:hAnsi="Arial" w:cs="Arial" w:hint="eastAsia"/>
          <w:color w:val="000000" w:themeColor="text1"/>
          <w:sz w:val="24"/>
        </w:rPr>
        <w:t>4.5.3</w:t>
      </w:r>
      <w:r>
        <w:rPr>
          <w:rFonts w:ascii="Arial" w:hAnsi="Arial" w:cs="Arial" w:hint="eastAsia"/>
          <w:color w:val="000000" w:themeColor="text1"/>
          <w:sz w:val="24"/>
        </w:rPr>
        <w:t>节研究</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向量模型对</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以及</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的影响；</w:t>
      </w:r>
      <w:r>
        <w:rPr>
          <w:rFonts w:ascii="Arial" w:hAnsi="Arial" w:cs="Arial" w:hint="eastAsia"/>
          <w:color w:val="000000" w:themeColor="text1"/>
          <w:sz w:val="24"/>
        </w:rPr>
        <w:t>4.5.4</w:t>
      </w:r>
      <w:r>
        <w:rPr>
          <w:rFonts w:ascii="Arial" w:hAnsi="Arial" w:cs="Arial" w:hint="eastAsia"/>
          <w:color w:val="000000" w:themeColor="text1"/>
          <w:sz w:val="24"/>
        </w:rPr>
        <w:t>节对比了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color w:val="000000" w:themeColor="text1"/>
          <w:sz w:val="24"/>
        </w:rPr>
        <w:t>LDA</w:t>
      </w:r>
      <w:r>
        <w:rPr>
          <w:rFonts w:ascii="Arial" w:hAnsi="Arial" w:cs="Arial" w:hint="eastAsia"/>
          <w:color w:val="000000" w:themeColor="text1"/>
          <w:sz w:val="24"/>
        </w:rPr>
        <w:t>-</w:t>
      </w:r>
      <w:r>
        <w:rPr>
          <w:rFonts w:ascii="Arial" w:hAnsi="Arial" w:cs="Arial"/>
          <w:color w:val="000000" w:themeColor="text1"/>
          <w:sz w:val="24"/>
        </w:rPr>
        <w:t>LSTM</w:t>
      </w:r>
      <w:r>
        <w:rPr>
          <w:rFonts w:ascii="Arial" w:hAnsi="Arial" w:cs="Arial" w:hint="eastAsia"/>
          <w:color w:val="000000" w:themeColor="text1"/>
          <w:sz w:val="24"/>
        </w:rPr>
        <w:t>以及</w:t>
      </w:r>
      <w:proofErr w:type="spellStart"/>
      <w:r>
        <w:rPr>
          <w:rFonts w:ascii="Arial" w:hAnsi="Arial" w:cs="Arial" w:hint="eastAsia"/>
          <w:color w:val="000000" w:themeColor="text1"/>
          <w:sz w:val="24"/>
        </w:rPr>
        <w:t>L</w:t>
      </w:r>
      <w:r>
        <w:rPr>
          <w:rFonts w:ascii="Arial" w:hAnsi="Arial" w:cs="Arial"/>
          <w:color w:val="000000" w:themeColor="text1"/>
          <w:sz w:val="24"/>
        </w:rPr>
        <w:t>i</w:t>
      </w:r>
      <w:r>
        <w:rPr>
          <w:rFonts w:ascii="Arial" w:hAnsi="Arial" w:cs="Arial" w:hint="eastAsia"/>
          <w:color w:val="000000" w:themeColor="text1"/>
          <w:sz w:val="24"/>
        </w:rPr>
        <w:t>ght</w:t>
      </w:r>
      <w:r>
        <w:rPr>
          <w:rFonts w:ascii="Arial" w:hAnsi="Arial" w:cs="Arial"/>
          <w:color w:val="000000" w:themeColor="text1"/>
          <w:sz w:val="24"/>
        </w:rPr>
        <w:t>GBM</w:t>
      </w:r>
      <w:proofErr w:type="spellEnd"/>
      <w:r>
        <w:rPr>
          <w:rFonts w:ascii="Arial" w:hAnsi="Arial" w:cs="Arial" w:hint="eastAsia"/>
          <w:color w:val="000000" w:themeColor="text1"/>
          <w:sz w:val="24"/>
        </w:rPr>
        <w:t>进行法条推荐的效果。</w:t>
      </w:r>
    </w:p>
    <w:p w14:paraId="65C63A90" w14:textId="77777777" w:rsidR="00715ACB" w:rsidRDefault="00F50A61">
      <w:pPr>
        <w:pStyle w:val="3"/>
      </w:pPr>
      <w:bookmarkStart w:id="292" w:name="_Toc3559769"/>
      <w:r>
        <w:rPr>
          <w:rFonts w:hint="eastAsia"/>
        </w:rPr>
        <w:t>4.5.1</w:t>
      </w:r>
      <w:r>
        <w:t xml:space="preserve"> </w:t>
      </w:r>
      <w:r>
        <w:rPr>
          <w:rFonts w:hint="eastAsia"/>
        </w:rPr>
        <w:t>标准化标签集中法条总数对推荐效果的影响</w:t>
      </w:r>
      <w:bookmarkEnd w:id="292"/>
    </w:p>
    <w:p w14:paraId="00C19C2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研究问题（</w:t>
      </w:r>
      <w:r>
        <w:rPr>
          <w:rFonts w:ascii="Arial" w:hAnsi="Arial" w:cs="Arial" w:hint="eastAsia"/>
          <w:color w:val="000000" w:themeColor="text1"/>
          <w:sz w:val="24"/>
        </w:rPr>
        <w:t>1</w:t>
      </w:r>
      <w:r>
        <w:rPr>
          <w:rFonts w:ascii="Arial" w:hAnsi="Arial" w:cs="Arial" w:hint="eastAsia"/>
          <w:color w:val="000000" w:themeColor="text1"/>
          <w:sz w:val="24"/>
        </w:rPr>
        <w:t>）：由于将法条推荐作为多标签多分类问题处理，探讨标签的总个数对法条推荐效果产生的影响。</w:t>
      </w:r>
    </w:p>
    <w:p w14:paraId="1E91397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记标准化标签集中法条总数为</w:t>
      </w:r>
      <w:r>
        <w:rPr>
          <w:rFonts w:ascii="Arial" w:hAnsi="Arial" w:cs="Arial" w:hint="eastAsia"/>
          <w:color w:val="000000" w:themeColor="text1"/>
          <w:sz w:val="24"/>
        </w:rPr>
        <w:t>N</w:t>
      </w:r>
      <w:r>
        <w:rPr>
          <w:rFonts w:ascii="Arial" w:hAnsi="Arial" w:cs="Arial" w:hint="eastAsia"/>
          <w:color w:val="000000" w:themeColor="text1"/>
          <w:sz w:val="24"/>
        </w:rPr>
        <w:t>，根据</w:t>
      </w:r>
      <w:r>
        <w:rPr>
          <w:rFonts w:ascii="Arial" w:hAnsi="Arial" w:cs="Arial" w:hint="eastAsia"/>
          <w:color w:val="000000" w:themeColor="text1"/>
          <w:sz w:val="24"/>
        </w:rPr>
        <w:t>3.3.2</w:t>
      </w:r>
      <w:r>
        <w:rPr>
          <w:rFonts w:ascii="Arial" w:hAnsi="Arial" w:cs="Arial" w:hint="eastAsia"/>
          <w:color w:val="000000" w:themeColor="text1"/>
          <w:sz w:val="24"/>
        </w:rPr>
        <w:t>节，引用次数大于</w:t>
      </w:r>
      <w:r>
        <w:rPr>
          <w:rFonts w:ascii="Arial" w:hAnsi="Arial" w:cs="Arial" w:hint="eastAsia"/>
          <w:color w:val="000000" w:themeColor="text1"/>
          <w:sz w:val="24"/>
        </w:rPr>
        <w:t>0</w:t>
      </w:r>
      <w:r>
        <w:rPr>
          <w:rFonts w:ascii="Arial" w:hAnsi="Arial" w:cs="Arial" w:hint="eastAsia"/>
          <w:color w:val="000000" w:themeColor="text1"/>
          <w:sz w:val="24"/>
        </w:rPr>
        <w:t>的法条有</w:t>
      </w:r>
      <w:r>
        <w:rPr>
          <w:rFonts w:ascii="Arial" w:hAnsi="Arial" w:cs="Arial" w:hint="eastAsia"/>
          <w:color w:val="000000" w:themeColor="text1"/>
          <w:sz w:val="24"/>
        </w:rPr>
        <w:t>8387</w:t>
      </w:r>
      <w:r>
        <w:rPr>
          <w:rFonts w:ascii="Arial" w:hAnsi="Arial" w:cs="Arial" w:hint="eastAsia"/>
          <w:color w:val="000000" w:themeColor="text1"/>
          <w:sz w:val="24"/>
        </w:rPr>
        <w:t>条，引用次数大于</w:t>
      </w:r>
      <w:r>
        <w:rPr>
          <w:rFonts w:ascii="Arial" w:hAnsi="Arial" w:cs="Arial" w:hint="eastAsia"/>
          <w:color w:val="000000" w:themeColor="text1"/>
          <w:sz w:val="24"/>
        </w:rPr>
        <w:t>50</w:t>
      </w:r>
      <w:r>
        <w:rPr>
          <w:rFonts w:ascii="Arial" w:hAnsi="Arial" w:cs="Arial" w:hint="eastAsia"/>
          <w:color w:val="000000" w:themeColor="text1"/>
          <w:sz w:val="24"/>
        </w:rPr>
        <w:t>的法条有</w:t>
      </w:r>
      <w:r>
        <w:rPr>
          <w:rFonts w:ascii="Arial" w:hAnsi="Arial" w:cs="Arial" w:hint="eastAsia"/>
          <w:color w:val="000000" w:themeColor="text1"/>
          <w:sz w:val="24"/>
        </w:rPr>
        <w:t>263</w:t>
      </w:r>
      <w:r>
        <w:rPr>
          <w:rFonts w:ascii="Arial" w:hAnsi="Arial" w:cs="Arial" w:hint="eastAsia"/>
          <w:color w:val="000000" w:themeColor="text1"/>
          <w:sz w:val="24"/>
        </w:rPr>
        <w:t>条，引用次数大于</w:t>
      </w:r>
      <w:r>
        <w:rPr>
          <w:rFonts w:ascii="Arial" w:hAnsi="Arial" w:cs="Arial" w:hint="eastAsia"/>
          <w:color w:val="000000" w:themeColor="text1"/>
          <w:sz w:val="24"/>
        </w:rPr>
        <w:t>100</w:t>
      </w:r>
      <w:r>
        <w:rPr>
          <w:rFonts w:ascii="Arial" w:hAnsi="Arial" w:cs="Arial" w:hint="eastAsia"/>
          <w:color w:val="000000" w:themeColor="text1"/>
          <w:sz w:val="24"/>
        </w:rPr>
        <w:t>的法条有</w:t>
      </w:r>
      <w:r>
        <w:rPr>
          <w:rFonts w:ascii="Arial" w:hAnsi="Arial" w:cs="Arial" w:hint="eastAsia"/>
          <w:color w:val="000000" w:themeColor="text1"/>
          <w:sz w:val="24"/>
        </w:rPr>
        <w:t>122</w:t>
      </w:r>
      <w:r>
        <w:rPr>
          <w:rFonts w:ascii="Arial" w:hAnsi="Arial" w:cs="Arial" w:hint="eastAsia"/>
          <w:color w:val="000000" w:themeColor="text1"/>
          <w:sz w:val="24"/>
        </w:rPr>
        <w:t>条。实验采用评估标准为测试集合上的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值。实验设置</w:t>
      </w:r>
      <w:r>
        <w:rPr>
          <w:rFonts w:ascii="Arial" w:hAnsi="Arial" w:cs="Arial" w:hint="eastAsia"/>
          <w:color w:val="000000" w:themeColor="text1"/>
          <w:sz w:val="24"/>
        </w:rPr>
        <w:t>K=12</w:t>
      </w:r>
      <w:r>
        <w:rPr>
          <w:rFonts w:ascii="Arial" w:hAnsi="Arial" w:cs="Arial" w:hint="eastAsia"/>
          <w:color w:val="000000" w:themeColor="text1"/>
          <w:sz w:val="24"/>
        </w:rPr>
        <w:t>，实验结果如图</w:t>
      </w:r>
      <w:r>
        <w:rPr>
          <w:rFonts w:ascii="Arial" w:hAnsi="Arial" w:cs="Arial" w:hint="eastAsia"/>
          <w:color w:val="000000" w:themeColor="text1"/>
          <w:sz w:val="24"/>
        </w:rPr>
        <w:t>4.7</w:t>
      </w:r>
      <w:r>
        <w:rPr>
          <w:rFonts w:ascii="Arial" w:hAnsi="Arial" w:cs="Arial" w:hint="eastAsia"/>
          <w:color w:val="000000" w:themeColor="text1"/>
          <w:sz w:val="24"/>
        </w:rPr>
        <w:t>所示，在选择将引用频次大于</w:t>
      </w:r>
      <w:r>
        <w:rPr>
          <w:rFonts w:ascii="Arial" w:hAnsi="Arial" w:cs="Arial" w:hint="eastAsia"/>
          <w:color w:val="000000" w:themeColor="text1"/>
          <w:sz w:val="24"/>
        </w:rPr>
        <w:t>0</w:t>
      </w:r>
      <w:r>
        <w:rPr>
          <w:rFonts w:ascii="Arial" w:hAnsi="Arial" w:cs="Arial" w:hint="eastAsia"/>
          <w:color w:val="000000" w:themeColor="text1"/>
          <w:sz w:val="24"/>
        </w:rPr>
        <w:t>的法条作为全集时，此时</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值很低，而选择引用频次大于</w:t>
      </w:r>
      <w:r>
        <w:rPr>
          <w:rFonts w:ascii="Arial" w:hAnsi="Arial" w:cs="Arial" w:hint="eastAsia"/>
          <w:color w:val="000000" w:themeColor="text1"/>
          <w:sz w:val="24"/>
        </w:rPr>
        <w:t>50</w:t>
      </w:r>
      <w:r>
        <w:rPr>
          <w:rFonts w:ascii="Arial" w:hAnsi="Arial" w:cs="Arial" w:hint="eastAsia"/>
          <w:color w:val="000000" w:themeColor="text1"/>
          <w:sz w:val="24"/>
        </w:rPr>
        <w:t>的法条作为全集时，</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值会有很大提升，提升将近</w:t>
      </w:r>
      <w:r>
        <w:rPr>
          <w:rFonts w:ascii="Arial" w:hAnsi="Arial" w:cs="Arial" w:hint="eastAsia"/>
          <w:color w:val="000000" w:themeColor="text1"/>
          <w:sz w:val="24"/>
        </w:rPr>
        <w:t>0.1</w:t>
      </w:r>
      <w:r>
        <w:rPr>
          <w:rFonts w:ascii="Arial" w:hAnsi="Arial" w:cs="Arial" w:hint="eastAsia"/>
          <w:color w:val="000000" w:themeColor="text1"/>
          <w:sz w:val="24"/>
        </w:rPr>
        <w:t>。纠其原因，是因为引用频次大于</w:t>
      </w:r>
      <w:r>
        <w:rPr>
          <w:rFonts w:ascii="Arial" w:hAnsi="Arial" w:cs="Arial" w:hint="eastAsia"/>
          <w:color w:val="000000" w:themeColor="text1"/>
          <w:sz w:val="24"/>
        </w:rPr>
        <w:t>0</w:t>
      </w:r>
      <w:r>
        <w:rPr>
          <w:rFonts w:ascii="Arial" w:hAnsi="Arial" w:cs="Arial" w:hint="eastAsia"/>
          <w:color w:val="000000" w:themeColor="text1"/>
          <w:sz w:val="24"/>
        </w:rPr>
        <w:t>的法条中，有大量的不规范法条，数据质量太差导致评估值太低。对于最低引用频次为</w:t>
      </w:r>
      <w:r>
        <w:rPr>
          <w:rFonts w:ascii="Arial" w:hAnsi="Arial" w:cs="Arial" w:hint="eastAsia"/>
          <w:color w:val="000000" w:themeColor="text1"/>
          <w:sz w:val="24"/>
        </w:rPr>
        <w:t>50</w:t>
      </w:r>
      <w:r>
        <w:rPr>
          <w:rFonts w:ascii="Arial" w:hAnsi="Arial" w:cs="Arial" w:hint="eastAsia"/>
          <w:color w:val="000000" w:themeColor="text1"/>
          <w:sz w:val="24"/>
        </w:rPr>
        <w:t>和</w:t>
      </w:r>
      <w:r>
        <w:rPr>
          <w:rFonts w:ascii="Arial" w:hAnsi="Arial" w:cs="Arial" w:hint="eastAsia"/>
          <w:color w:val="000000" w:themeColor="text1"/>
          <w:sz w:val="24"/>
        </w:rPr>
        <w:t>100</w:t>
      </w:r>
      <w:r>
        <w:rPr>
          <w:rFonts w:ascii="Arial" w:hAnsi="Arial" w:cs="Arial" w:hint="eastAsia"/>
          <w:color w:val="000000" w:themeColor="text1"/>
          <w:sz w:val="24"/>
        </w:rPr>
        <w:t>的而言，由于法条全集基本清除完不规范法条，</w:t>
      </w:r>
      <w:proofErr w:type="spellStart"/>
      <w:r>
        <w:rPr>
          <w:rFonts w:ascii="Arial" w:hAnsi="Arial" w:cs="Arial" w:hint="eastAsia"/>
          <w:color w:val="000000" w:themeColor="text1"/>
          <w:sz w:val="24"/>
        </w:rPr>
        <w:t>C</w:t>
      </w:r>
      <w:r>
        <w:rPr>
          <w:rFonts w:ascii="Arial" w:hAnsi="Arial" w:cs="Arial"/>
          <w:color w:val="000000" w:themeColor="text1"/>
          <w:sz w:val="24"/>
        </w:rPr>
        <w:t>overL</w:t>
      </w:r>
      <w:r>
        <w:rPr>
          <w:rFonts w:ascii="Arial" w:hAnsi="Arial" w:cs="Arial" w:hint="eastAsia"/>
          <w:color w:val="000000" w:themeColor="text1"/>
          <w:sz w:val="24"/>
        </w:rPr>
        <w:t>aw</w:t>
      </w:r>
      <w:proofErr w:type="spellEnd"/>
      <w:r>
        <w:rPr>
          <w:rFonts w:ascii="Arial" w:hAnsi="Arial" w:cs="Arial" w:hint="eastAsia"/>
          <w:color w:val="000000" w:themeColor="text1"/>
          <w:sz w:val="24"/>
        </w:rPr>
        <w:t>值的提升较缓，甚至趋于平稳，说明了法条标准化的重要性。为了让模型更准确，同时让模型适用于更多法条，最低引用频次为</w:t>
      </w:r>
      <w:r>
        <w:rPr>
          <w:rFonts w:ascii="Arial" w:hAnsi="Arial" w:cs="Arial" w:hint="eastAsia"/>
          <w:color w:val="000000" w:themeColor="text1"/>
          <w:sz w:val="24"/>
        </w:rPr>
        <w:t>50</w:t>
      </w:r>
      <w:r>
        <w:rPr>
          <w:rFonts w:ascii="Arial" w:hAnsi="Arial" w:cs="Arial" w:hint="eastAsia"/>
          <w:color w:val="000000" w:themeColor="text1"/>
          <w:sz w:val="24"/>
        </w:rPr>
        <w:t>是比较好的选择值。</w:t>
      </w:r>
    </w:p>
    <w:p w14:paraId="4456A99B" w14:textId="77777777" w:rsidR="00715ACB" w:rsidRDefault="00F50A61">
      <w:pPr>
        <w:pStyle w:val="afa"/>
        <w:ind w:left="372" w:firstLineChars="0" w:firstLine="0"/>
        <w:jc w:val="center"/>
        <w:rPr>
          <w:color w:val="000000" w:themeColor="text1"/>
        </w:rPr>
      </w:pPr>
      <w:r>
        <w:rPr>
          <w:noProof/>
          <w:color w:val="000000" w:themeColor="text1"/>
        </w:rPr>
        <w:lastRenderedPageBreak/>
        <w:drawing>
          <wp:inline distT="0" distB="0" distL="0" distR="0" wp14:anchorId="30671354" wp14:editId="7D5D3C14">
            <wp:extent cx="4568190" cy="2743200"/>
            <wp:effectExtent l="0" t="0" r="381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BB56BB3" w14:textId="77777777" w:rsidR="00715ACB" w:rsidRDefault="00F50A61">
      <w:pPr>
        <w:spacing w:line="360" w:lineRule="auto"/>
        <w:jc w:val="center"/>
        <w:rPr>
          <w:color w:val="000000" w:themeColor="text1"/>
        </w:rPr>
      </w:pPr>
      <w:bookmarkStart w:id="293" w:name="_Toc3065569"/>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7</w:t>
      </w:r>
      <w:r>
        <w:rPr>
          <w:rFonts w:ascii="Arial" w:hAnsi="Arial" w:cs="Arial"/>
          <w:color w:val="000000" w:themeColor="text1"/>
          <w:sz w:val="24"/>
        </w:rPr>
        <w:fldChar w:fldCharType="end"/>
      </w:r>
      <w:r>
        <w:rPr>
          <w:rFonts w:ascii="Arial" w:hAnsi="Arial" w:cs="Arial" w:hint="eastAsia"/>
          <w:color w:val="000000" w:themeColor="text1"/>
          <w:sz w:val="24"/>
        </w:rPr>
        <w:t>标签总数</w:t>
      </w:r>
      <w:r>
        <w:rPr>
          <w:rFonts w:ascii="Arial" w:hAnsi="Arial" w:cs="Arial" w:hint="eastAsia"/>
          <w:color w:val="000000" w:themeColor="text1"/>
          <w:sz w:val="24"/>
        </w:rPr>
        <w:t>N</w:t>
      </w:r>
      <w:r>
        <w:rPr>
          <w:rFonts w:ascii="Arial" w:hAnsi="Arial" w:cs="Arial" w:hint="eastAsia"/>
          <w:color w:val="000000" w:themeColor="text1"/>
          <w:sz w:val="24"/>
        </w:rPr>
        <w:t>对法条推荐效果的影响</w:t>
      </w:r>
      <w:bookmarkEnd w:id="293"/>
    </w:p>
    <w:p w14:paraId="09F17FA8" w14:textId="77777777" w:rsidR="00715ACB" w:rsidRDefault="00F50A61">
      <w:pPr>
        <w:pStyle w:val="3"/>
      </w:pPr>
      <w:bookmarkStart w:id="294" w:name="_Toc3559770"/>
      <w:r>
        <w:rPr>
          <w:rFonts w:hint="eastAsia"/>
        </w:rPr>
        <w:t>4.5.2</w:t>
      </w:r>
      <w:r>
        <w:t xml:space="preserve"> </w:t>
      </w:r>
      <w:r>
        <w:rPr>
          <w:rFonts w:hint="eastAsia"/>
        </w:rPr>
        <w:t>法条推荐个数</w:t>
      </w:r>
      <w:r>
        <w:t>K</w:t>
      </w:r>
      <w:r>
        <w:rPr>
          <w:rFonts w:hint="eastAsia"/>
        </w:rPr>
        <w:t>对推荐效果的影响</w:t>
      </w:r>
      <w:bookmarkEnd w:id="294"/>
    </w:p>
    <w:p w14:paraId="10BB0A67"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研究问题（</w:t>
      </w:r>
      <w:r>
        <w:rPr>
          <w:rFonts w:ascii="Arial" w:hAnsi="Arial" w:cs="Arial" w:hint="eastAsia"/>
          <w:color w:val="000000" w:themeColor="text1"/>
          <w:sz w:val="24"/>
        </w:rPr>
        <w:t>2</w:t>
      </w:r>
      <w:r>
        <w:rPr>
          <w:rFonts w:ascii="Arial" w:hAnsi="Arial" w:cs="Arial" w:hint="eastAsia"/>
          <w:color w:val="000000" w:themeColor="text1"/>
          <w:sz w:val="24"/>
        </w:rPr>
        <w:t>）：法条推荐个数</w:t>
      </w:r>
      <w:r>
        <w:rPr>
          <w:rFonts w:ascii="Arial" w:hAnsi="Arial" w:cs="Arial" w:hint="eastAsia"/>
          <w:color w:val="000000" w:themeColor="text1"/>
          <w:sz w:val="24"/>
        </w:rPr>
        <w:t>K</w:t>
      </w:r>
      <w:r>
        <w:rPr>
          <w:rFonts w:ascii="Arial" w:hAnsi="Arial" w:cs="Arial" w:hint="eastAsia"/>
          <w:color w:val="000000" w:themeColor="text1"/>
          <w:sz w:val="24"/>
        </w:rPr>
        <w:t>值对法条推荐效果的影响</w:t>
      </w:r>
    </w:p>
    <w:p w14:paraId="728AD7FF"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实验所用法条标签全集中有</w:t>
      </w:r>
      <w:r>
        <w:rPr>
          <w:rFonts w:ascii="Arial" w:hAnsi="Arial" w:cs="Arial" w:hint="eastAsia"/>
          <w:color w:val="000000" w:themeColor="text1"/>
          <w:sz w:val="24"/>
        </w:rPr>
        <w:t>263</w:t>
      </w:r>
      <w:r>
        <w:rPr>
          <w:rFonts w:ascii="Arial" w:hAnsi="Arial" w:cs="Arial" w:hint="eastAsia"/>
          <w:color w:val="000000" w:themeColor="text1"/>
          <w:sz w:val="24"/>
        </w:rPr>
        <w:t>条不同法条，即引用频次不低于</w:t>
      </w:r>
      <w:r>
        <w:rPr>
          <w:rFonts w:ascii="Arial" w:hAnsi="Arial" w:cs="Arial" w:hint="eastAsia"/>
          <w:color w:val="000000" w:themeColor="text1"/>
          <w:sz w:val="24"/>
        </w:rPr>
        <w:t>50</w:t>
      </w:r>
      <w:r>
        <w:rPr>
          <w:rFonts w:ascii="Arial" w:hAnsi="Arial" w:cs="Arial" w:hint="eastAsia"/>
          <w:color w:val="000000" w:themeColor="text1"/>
          <w:sz w:val="24"/>
        </w:rPr>
        <w:t>的法条。通过设置</w:t>
      </w:r>
      <w:r>
        <w:rPr>
          <w:rFonts w:ascii="Arial" w:hAnsi="Arial" w:cs="Arial" w:hint="eastAsia"/>
          <w:color w:val="000000" w:themeColor="text1"/>
          <w:sz w:val="24"/>
        </w:rPr>
        <w:t>K</w:t>
      </w:r>
      <w:r>
        <w:rPr>
          <w:rFonts w:ascii="Arial" w:hAnsi="Arial" w:cs="Arial"/>
          <w:color w:val="000000" w:themeColor="text1"/>
          <w:sz w:val="24"/>
        </w:rPr>
        <w:t>=</w:t>
      </w:r>
      <w:r>
        <w:rPr>
          <w:rFonts w:ascii="Arial" w:hAnsi="Arial" w:cs="Arial" w:hint="eastAsia"/>
          <w:color w:val="000000" w:themeColor="text1"/>
          <w:sz w:val="24"/>
        </w:rPr>
        <w:t>6</w:t>
      </w:r>
      <w:r>
        <w:rPr>
          <w:rFonts w:ascii="Arial" w:hAnsi="Arial" w:cs="Arial" w:hint="eastAsia"/>
          <w:color w:val="000000" w:themeColor="text1"/>
          <w:sz w:val="24"/>
        </w:rPr>
        <w:t>、</w:t>
      </w:r>
      <w:r>
        <w:rPr>
          <w:rFonts w:ascii="Arial" w:hAnsi="Arial" w:cs="Arial" w:hint="eastAsia"/>
          <w:color w:val="000000" w:themeColor="text1"/>
          <w:sz w:val="24"/>
        </w:rPr>
        <w:t>12</w:t>
      </w:r>
      <w:r>
        <w:rPr>
          <w:rFonts w:ascii="Arial" w:hAnsi="Arial" w:cs="Arial" w:hint="eastAsia"/>
          <w:color w:val="000000" w:themeColor="text1"/>
          <w:sz w:val="24"/>
        </w:rPr>
        <w:t>、</w:t>
      </w:r>
      <w:r>
        <w:rPr>
          <w:rFonts w:ascii="Arial" w:hAnsi="Arial" w:cs="Arial" w:hint="eastAsia"/>
          <w:color w:val="000000" w:themeColor="text1"/>
          <w:sz w:val="24"/>
        </w:rPr>
        <w:t>18</w:t>
      </w:r>
      <w:r>
        <w:rPr>
          <w:rFonts w:ascii="Arial" w:hAnsi="Arial" w:cs="Arial" w:hint="eastAsia"/>
          <w:color w:val="000000" w:themeColor="text1"/>
          <w:sz w:val="24"/>
        </w:rPr>
        <w:t>进行三组实验，其中</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均采用了</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向量模型来初始化</w:t>
      </w:r>
      <w:r>
        <w:rPr>
          <w:rFonts w:ascii="Arial" w:hAnsi="Arial" w:cs="Arial" w:hint="eastAsia"/>
          <w:color w:val="000000" w:themeColor="text1"/>
          <w:sz w:val="24"/>
        </w:rPr>
        <w:t>E</w:t>
      </w:r>
      <w:r>
        <w:rPr>
          <w:rFonts w:ascii="Arial" w:hAnsi="Arial" w:cs="Arial"/>
          <w:color w:val="000000" w:themeColor="text1"/>
          <w:sz w:val="24"/>
        </w:rPr>
        <w:t>mbedding</w:t>
      </w:r>
      <w:r>
        <w:rPr>
          <w:rFonts w:ascii="Arial" w:hAnsi="Arial" w:cs="Arial" w:hint="eastAsia"/>
          <w:color w:val="000000" w:themeColor="text1"/>
          <w:sz w:val="24"/>
        </w:rPr>
        <w:t>层。实验所用评估标准为法条覆盖率</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值以及</w:t>
      </w:r>
      <w:proofErr w:type="spellStart"/>
      <w:r>
        <w:rPr>
          <w:rFonts w:ascii="Arial" w:hAnsi="Arial" w:cs="Arial" w:hint="eastAsia"/>
          <w:color w:val="000000" w:themeColor="text1"/>
          <w:sz w:val="24"/>
        </w:rPr>
        <w:t>E</w:t>
      </w:r>
      <w:r>
        <w:rPr>
          <w:rFonts w:ascii="Arial" w:hAnsi="Arial" w:cs="Arial"/>
          <w:color w:val="000000" w:themeColor="text1"/>
          <w:sz w:val="24"/>
        </w:rPr>
        <w:t>valL</w:t>
      </w:r>
      <w:r>
        <w:rPr>
          <w:rFonts w:ascii="Arial" w:hAnsi="Arial" w:cs="Arial" w:hint="eastAsia"/>
          <w:color w:val="000000" w:themeColor="text1"/>
          <w:sz w:val="24"/>
        </w:rPr>
        <w:t>aw</w:t>
      </w:r>
      <w:proofErr w:type="spellEnd"/>
      <w:r>
        <w:rPr>
          <w:rFonts w:ascii="Arial" w:hAnsi="Arial" w:cs="Arial" w:hint="eastAsia"/>
          <w:color w:val="000000" w:themeColor="text1"/>
          <w:sz w:val="24"/>
        </w:rPr>
        <w:t>值。</w:t>
      </w:r>
    </w:p>
    <w:p w14:paraId="538D55E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首先，</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的实验结果如图</w:t>
      </w:r>
      <w:r>
        <w:rPr>
          <w:rFonts w:ascii="Arial" w:hAnsi="Arial" w:cs="Arial" w:hint="eastAsia"/>
          <w:color w:val="000000" w:themeColor="text1"/>
          <w:sz w:val="24"/>
        </w:rPr>
        <w:t>4.8</w:t>
      </w:r>
      <w:r>
        <w:rPr>
          <w:rFonts w:ascii="Arial" w:hAnsi="Arial" w:cs="Arial" w:hint="eastAsia"/>
          <w:color w:val="000000" w:themeColor="text1"/>
          <w:sz w:val="24"/>
        </w:rPr>
        <w:t>所示，从图中可以看出随着</w:t>
      </w:r>
      <w:r>
        <w:rPr>
          <w:rFonts w:ascii="Arial" w:hAnsi="Arial" w:cs="Arial" w:hint="eastAsia"/>
          <w:color w:val="000000" w:themeColor="text1"/>
          <w:sz w:val="24"/>
        </w:rPr>
        <w:t>K</w:t>
      </w:r>
      <w:r>
        <w:rPr>
          <w:rFonts w:ascii="Arial" w:hAnsi="Arial" w:cs="Arial" w:hint="eastAsia"/>
          <w:color w:val="000000" w:themeColor="text1"/>
          <w:sz w:val="24"/>
        </w:rPr>
        <w:t>的增大，</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评估值持续上升。而从</w:t>
      </w:r>
      <w:r>
        <w:rPr>
          <w:rFonts w:ascii="Arial" w:hAnsi="Arial" w:cs="Arial" w:hint="eastAsia"/>
          <w:color w:val="000000" w:themeColor="text1"/>
          <w:sz w:val="24"/>
        </w:rPr>
        <w:t>K</w:t>
      </w:r>
      <w:r>
        <w:rPr>
          <w:rFonts w:ascii="Arial" w:hAnsi="Arial" w:cs="Arial"/>
          <w:color w:val="000000" w:themeColor="text1"/>
          <w:sz w:val="24"/>
        </w:rPr>
        <w:t>=6</w:t>
      </w:r>
      <w:r>
        <w:rPr>
          <w:rFonts w:ascii="Arial" w:hAnsi="Arial" w:cs="Arial" w:hint="eastAsia"/>
          <w:color w:val="000000" w:themeColor="text1"/>
          <w:sz w:val="24"/>
        </w:rPr>
        <w:t>到</w:t>
      </w:r>
      <w:r>
        <w:rPr>
          <w:rFonts w:ascii="Arial" w:hAnsi="Arial" w:cs="Arial" w:hint="eastAsia"/>
          <w:color w:val="000000" w:themeColor="text1"/>
          <w:sz w:val="24"/>
        </w:rPr>
        <w:t>K</w:t>
      </w:r>
      <w:r>
        <w:rPr>
          <w:rFonts w:ascii="Arial" w:hAnsi="Arial" w:cs="Arial"/>
          <w:color w:val="000000" w:themeColor="text1"/>
          <w:sz w:val="24"/>
        </w:rPr>
        <w:t>=12</w:t>
      </w:r>
      <w:r>
        <w:rPr>
          <w:rFonts w:ascii="Arial" w:hAnsi="Arial" w:cs="Arial" w:hint="eastAsia"/>
          <w:color w:val="000000" w:themeColor="text1"/>
          <w:sz w:val="24"/>
        </w:rPr>
        <w:t>模型</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值的提升要大于从</w:t>
      </w:r>
      <w:r>
        <w:rPr>
          <w:rFonts w:ascii="Arial" w:hAnsi="Arial" w:cs="Arial" w:hint="eastAsia"/>
          <w:color w:val="000000" w:themeColor="text1"/>
          <w:sz w:val="24"/>
        </w:rPr>
        <w:t>K=12</w:t>
      </w:r>
      <w:r>
        <w:rPr>
          <w:rFonts w:ascii="Arial" w:hAnsi="Arial" w:cs="Arial" w:hint="eastAsia"/>
          <w:color w:val="000000" w:themeColor="text1"/>
          <w:sz w:val="24"/>
        </w:rPr>
        <w:t>到</w:t>
      </w:r>
      <w:r>
        <w:rPr>
          <w:rFonts w:ascii="Arial" w:hAnsi="Arial" w:cs="Arial" w:hint="eastAsia"/>
          <w:color w:val="000000" w:themeColor="text1"/>
          <w:sz w:val="24"/>
        </w:rPr>
        <w:t>K=18</w:t>
      </w:r>
      <w:r>
        <w:rPr>
          <w:rFonts w:ascii="Arial" w:hAnsi="Arial" w:cs="Arial" w:hint="eastAsia"/>
          <w:color w:val="000000" w:themeColor="text1"/>
          <w:sz w:val="24"/>
        </w:rPr>
        <w:t>的阶段。比如对于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而言，从</w:t>
      </w:r>
      <w:r>
        <w:rPr>
          <w:rFonts w:ascii="Arial" w:hAnsi="Arial" w:cs="Arial" w:hint="eastAsia"/>
          <w:color w:val="000000" w:themeColor="text1"/>
          <w:sz w:val="24"/>
        </w:rPr>
        <w:t>K</w:t>
      </w:r>
      <w:r>
        <w:rPr>
          <w:rFonts w:ascii="Arial" w:hAnsi="Arial" w:cs="Arial"/>
          <w:color w:val="000000" w:themeColor="text1"/>
          <w:sz w:val="24"/>
        </w:rPr>
        <w:t>=6</w:t>
      </w:r>
      <w:r>
        <w:rPr>
          <w:rFonts w:ascii="Arial" w:hAnsi="Arial" w:cs="Arial" w:hint="eastAsia"/>
          <w:color w:val="000000" w:themeColor="text1"/>
          <w:sz w:val="24"/>
        </w:rPr>
        <w:t>到</w:t>
      </w:r>
      <w:r>
        <w:rPr>
          <w:rFonts w:ascii="Arial" w:hAnsi="Arial" w:cs="Arial" w:hint="eastAsia"/>
          <w:color w:val="000000" w:themeColor="text1"/>
          <w:sz w:val="24"/>
        </w:rPr>
        <w:t>K</w:t>
      </w:r>
      <w:r>
        <w:rPr>
          <w:rFonts w:ascii="Arial" w:hAnsi="Arial" w:cs="Arial"/>
          <w:color w:val="000000" w:themeColor="text1"/>
          <w:sz w:val="24"/>
        </w:rPr>
        <w:t>=12</w:t>
      </w:r>
      <w:r>
        <w:rPr>
          <w:rFonts w:ascii="Arial" w:hAnsi="Arial" w:cs="Arial" w:hint="eastAsia"/>
          <w:color w:val="000000" w:themeColor="text1"/>
          <w:sz w:val="24"/>
        </w:rPr>
        <w:t>，</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值增大了</w:t>
      </w:r>
      <w:r>
        <w:rPr>
          <w:rFonts w:ascii="Arial" w:hAnsi="Arial" w:cs="Arial" w:hint="eastAsia"/>
          <w:color w:val="000000" w:themeColor="text1"/>
          <w:sz w:val="24"/>
        </w:rPr>
        <w:t>0.1</w:t>
      </w:r>
      <w:r>
        <w:rPr>
          <w:rFonts w:ascii="Arial" w:hAnsi="Arial" w:cs="Arial" w:hint="eastAsia"/>
          <w:color w:val="000000" w:themeColor="text1"/>
          <w:sz w:val="24"/>
        </w:rPr>
        <w:t>；而从</w:t>
      </w:r>
      <w:r>
        <w:rPr>
          <w:rFonts w:ascii="Arial" w:hAnsi="Arial" w:cs="Arial" w:hint="eastAsia"/>
          <w:color w:val="000000" w:themeColor="text1"/>
          <w:sz w:val="24"/>
        </w:rPr>
        <w:t>K=12</w:t>
      </w:r>
      <w:r>
        <w:rPr>
          <w:rFonts w:ascii="Arial" w:hAnsi="Arial" w:cs="Arial" w:hint="eastAsia"/>
          <w:color w:val="000000" w:themeColor="text1"/>
          <w:sz w:val="24"/>
        </w:rPr>
        <w:t>到</w:t>
      </w:r>
      <w:r>
        <w:rPr>
          <w:rFonts w:ascii="Arial" w:hAnsi="Arial" w:cs="Arial" w:hint="eastAsia"/>
          <w:color w:val="000000" w:themeColor="text1"/>
          <w:sz w:val="24"/>
        </w:rPr>
        <w:t>K=18</w:t>
      </w:r>
      <w:r>
        <w:rPr>
          <w:rFonts w:ascii="Arial" w:hAnsi="Arial" w:cs="Arial" w:hint="eastAsia"/>
          <w:color w:val="000000" w:themeColor="text1"/>
          <w:sz w:val="24"/>
        </w:rPr>
        <w:t>，</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值增大了</w:t>
      </w:r>
      <w:r>
        <w:rPr>
          <w:rFonts w:ascii="Arial" w:hAnsi="Arial" w:cs="Arial" w:hint="eastAsia"/>
          <w:color w:val="000000" w:themeColor="text1"/>
          <w:sz w:val="24"/>
        </w:rPr>
        <w:t>0.03</w:t>
      </w:r>
      <w:r>
        <w:rPr>
          <w:rFonts w:ascii="Arial" w:hAnsi="Arial" w:cs="Arial" w:hint="eastAsia"/>
          <w:color w:val="000000" w:themeColor="text1"/>
          <w:sz w:val="24"/>
        </w:rPr>
        <w:t>，其他模型亦是如此。分析其原因，本文认为推荐的法条个数</w:t>
      </w:r>
      <w:r>
        <w:rPr>
          <w:rFonts w:ascii="Arial" w:hAnsi="Arial" w:cs="Arial" w:hint="eastAsia"/>
          <w:color w:val="000000" w:themeColor="text1"/>
          <w:sz w:val="24"/>
        </w:rPr>
        <w:t>K</w:t>
      </w:r>
      <w:r>
        <w:rPr>
          <w:rFonts w:ascii="Arial" w:hAnsi="Arial" w:cs="Arial" w:hint="eastAsia"/>
          <w:color w:val="000000" w:themeColor="text1"/>
          <w:sz w:val="24"/>
        </w:rPr>
        <w:t>越大，那么推荐出正确法条的可能越大，所以</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值会持续上升。而当推荐法条个数</w:t>
      </w:r>
      <w:r>
        <w:rPr>
          <w:rFonts w:ascii="Arial" w:hAnsi="Arial" w:cs="Arial" w:hint="eastAsia"/>
          <w:color w:val="000000" w:themeColor="text1"/>
          <w:sz w:val="24"/>
        </w:rPr>
        <w:t>K</w:t>
      </w:r>
      <w:r>
        <w:rPr>
          <w:rFonts w:ascii="Arial" w:hAnsi="Arial" w:cs="Arial" w:hint="eastAsia"/>
          <w:color w:val="000000" w:themeColor="text1"/>
          <w:sz w:val="24"/>
        </w:rPr>
        <w:t>抵达一定大小时，由于模型自身预测能力并不是随着</w:t>
      </w:r>
      <w:r>
        <w:rPr>
          <w:rFonts w:ascii="Arial" w:hAnsi="Arial" w:cs="Arial" w:hint="eastAsia"/>
          <w:color w:val="000000" w:themeColor="text1"/>
          <w:sz w:val="24"/>
        </w:rPr>
        <w:t>K</w:t>
      </w:r>
      <w:r>
        <w:rPr>
          <w:rFonts w:ascii="Arial" w:hAnsi="Arial" w:cs="Arial" w:hint="eastAsia"/>
          <w:color w:val="000000" w:themeColor="text1"/>
          <w:sz w:val="24"/>
        </w:rPr>
        <w:t>的增大线性提升，所以当</w:t>
      </w:r>
      <w:r>
        <w:rPr>
          <w:rFonts w:ascii="Arial" w:hAnsi="Arial" w:cs="Arial" w:hint="eastAsia"/>
          <w:color w:val="000000" w:themeColor="text1"/>
          <w:sz w:val="24"/>
        </w:rPr>
        <w:t>K</w:t>
      </w:r>
      <w:r>
        <w:rPr>
          <w:rFonts w:ascii="Arial" w:hAnsi="Arial" w:cs="Arial" w:hint="eastAsia"/>
          <w:color w:val="000000" w:themeColor="text1"/>
          <w:sz w:val="24"/>
        </w:rPr>
        <w:t>超过一定值时，</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值的提升变缓。形象的说，当前模型在某评估值较高时，继续提高模型效果将变得很难。</w:t>
      </w:r>
    </w:p>
    <w:p w14:paraId="7024AFDE" w14:textId="77777777" w:rsidR="00715ACB" w:rsidRDefault="00F50A61">
      <w:pPr>
        <w:jc w:val="center"/>
        <w:rPr>
          <w:color w:val="000000" w:themeColor="text1"/>
        </w:rPr>
      </w:pPr>
      <w:r>
        <w:rPr>
          <w:noProof/>
          <w:color w:val="000000" w:themeColor="text1"/>
        </w:rPr>
        <w:lastRenderedPageBreak/>
        <w:drawing>
          <wp:inline distT="0" distB="0" distL="0" distR="0" wp14:anchorId="7CD6BECD" wp14:editId="5562C245">
            <wp:extent cx="4560570" cy="2743200"/>
            <wp:effectExtent l="0" t="0" r="1143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A7BBFA6" w14:textId="77777777" w:rsidR="00715ACB" w:rsidRDefault="00F50A61">
      <w:pPr>
        <w:spacing w:line="360" w:lineRule="auto"/>
        <w:jc w:val="center"/>
        <w:rPr>
          <w:color w:val="000000" w:themeColor="text1"/>
        </w:rPr>
      </w:pPr>
      <w:bookmarkStart w:id="295" w:name="_Toc3065570"/>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8</w:t>
      </w:r>
      <w:r>
        <w:rPr>
          <w:rFonts w:ascii="Arial" w:hAnsi="Arial" w:cs="Arial"/>
          <w:color w:val="000000" w:themeColor="text1"/>
          <w:sz w:val="24"/>
        </w:rPr>
        <w:fldChar w:fldCharType="end"/>
      </w:r>
      <w:r>
        <w:rPr>
          <w:rFonts w:ascii="Arial" w:hAnsi="Arial" w:cs="Arial"/>
          <w:color w:val="000000" w:themeColor="text1"/>
          <w:sz w:val="24"/>
        </w:rPr>
        <w:t xml:space="preserve"> K</w:t>
      </w:r>
      <w:r>
        <w:rPr>
          <w:rFonts w:ascii="Arial" w:hAnsi="Arial" w:cs="Arial" w:hint="eastAsia"/>
          <w:color w:val="000000" w:themeColor="text1"/>
          <w:sz w:val="24"/>
        </w:rPr>
        <w:t>值对模型</w:t>
      </w:r>
      <w:proofErr w:type="spellStart"/>
      <w:r>
        <w:rPr>
          <w:rFonts w:ascii="Arial" w:hAnsi="Arial" w:cs="Arial" w:hint="eastAsia"/>
          <w:color w:val="000000" w:themeColor="text1"/>
          <w:sz w:val="24"/>
        </w:rPr>
        <w:t>Cover</w:t>
      </w:r>
      <w:r>
        <w:rPr>
          <w:rFonts w:ascii="Arial" w:hAnsi="Arial" w:cs="Arial"/>
          <w:color w:val="000000" w:themeColor="text1"/>
          <w:sz w:val="24"/>
        </w:rPr>
        <w:t>Law</w:t>
      </w:r>
      <w:proofErr w:type="spellEnd"/>
      <w:r>
        <w:rPr>
          <w:rFonts w:ascii="Arial" w:hAnsi="Arial" w:cs="Arial" w:hint="eastAsia"/>
          <w:color w:val="000000" w:themeColor="text1"/>
          <w:sz w:val="24"/>
        </w:rPr>
        <w:t>的影响</w:t>
      </w:r>
      <w:bookmarkEnd w:id="295"/>
    </w:p>
    <w:p w14:paraId="087421A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实际情况下，并不是</w:t>
      </w:r>
      <w:r>
        <w:rPr>
          <w:rFonts w:ascii="Arial" w:hAnsi="Arial" w:cs="Arial" w:hint="eastAsia"/>
          <w:color w:val="000000" w:themeColor="text1"/>
          <w:sz w:val="24"/>
        </w:rPr>
        <w:t>K</w:t>
      </w:r>
      <w:r>
        <w:rPr>
          <w:rFonts w:ascii="Arial" w:hAnsi="Arial" w:cs="Arial" w:hint="eastAsia"/>
          <w:color w:val="000000" w:themeColor="text1"/>
          <w:sz w:val="24"/>
        </w:rPr>
        <w:t>值越大越好。即使</w:t>
      </w:r>
      <w:r>
        <w:rPr>
          <w:rFonts w:ascii="Arial" w:hAnsi="Arial" w:cs="Arial" w:hint="eastAsia"/>
          <w:color w:val="000000" w:themeColor="text1"/>
          <w:sz w:val="24"/>
        </w:rPr>
        <w:t>K</w:t>
      </w:r>
      <w:r>
        <w:rPr>
          <w:rFonts w:ascii="Arial" w:hAnsi="Arial" w:cs="Arial" w:hint="eastAsia"/>
          <w:color w:val="000000" w:themeColor="text1"/>
          <w:sz w:val="24"/>
        </w:rPr>
        <w:t>值越大，模型</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值越高，但推荐的结果中正确的</w:t>
      </w:r>
      <w:proofErr w:type="gramStart"/>
      <w:r>
        <w:rPr>
          <w:rFonts w:ascii="Arial" w:hAnsi="Arial" w:cs="Arial" w:hint="eastAsia"/>
          <w:color w:val="000000" w:themeColor="text1"/>
          <w:sz w:val="24"/>
        </w:rPr>
        <w:t>法条占比</w:t>
      </w:r>
      <w:proofErr w:type="gramEnd"/>
      <w:r>
        <w:rPr>
          <w:rFonts w:ascii="Arial" w:hAnsi="Arial" w:cs="Arial" w:hint="eastAsia"/>
          <w:color w:val="000000" w:themeColor="text1"/>
          <w:sz w:val="24"/>
        </w:rPr>
        <w:t>会相对降低。对应到实际情况下，推荐的法条个数越多，包含正确法条的可能性越大，但是要从推荐结果中找到正确的法条所耗时间与工作量越大。为了解决上述问题，根据</w:t>
      </w:r>
      <w:r>
        <w:rPr>
          <w:rFonts w:ascii="Arial" w:hAnsi="Arial" w:cs="Arial" w:hint="eastAsia"/>
          <w:color w:val="000000" w:themeColor="text1"/>
          <w:sz w:val="24"/>
        </w:rPr>
        <w:t>4.2</w:t>
      </w:r>
      <w:r>
        <w:rPr>
          <w:rFonts w:ascii="Arial" w:hAnsi="Arial" w:cs="Arial" w:hint="eastAsia"/>
          <w:color w:val="000000" w:themeColor="text1"/>
          <w:sz w:val="24"/>
        </w:rPr>
        <w:t>节介绍，引入</w:t>
      </w:r>
      <w:proofErr w:type="spellStart"/>
      <w:r>
        <w:rPr>
          <w:rFonts w:ascii="Arial" w:hAnsi="Arial" w:cs="Arial" w:hint="eastAsia"/>
          <w:color w:val="000000" w:themeColor="text1"/>
          <w:sz w:val="24"/>
        </w:rPr>
        <w:t>Eval</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对模型进行评估，实验结果如图</w:t>
      </w:r>
      <w:r>
        <w:rPr>
          <w:rFonts w:ascii="Arial" w:hAnsi="Arial" w:cs="Arial" w:hint="eastAsia"/>
          <w:color w:val="000000" w:themeColor="text1"/>
          <w:sz w:val="24"/>
        </w:rPr>
        <w:t>4.9</w:t>
      </w:r>
      <w:r>
        <w:rPr>
          <w:rFonts w:ascii="Arial" w:hAnsi="Arial" w:cs="Arial" w:hint="eastAsia"/>
          <w:color w:val="000000" w:themeColor="text1"/>
          <w:sz w:val="24"/>
        </w:rPr>
        <w:t>所示。随着</w:t>
      </w:r>
      <w:r>
        <w:rPr>
          <w:rFonts w:ascii="Arial" w:hAnsi="Arial" w:cs="Arial" w:hint="eastAsia"/>
          <w:color w:val="000000" w:themeColor="text1"/>
          <w:sz w:val="24"/>
        </w:rPr>
        <w:t>K</w:t>
      </w:r>
      <w:r>
        <w:rPr>
          <w:rFonts w:ascii="Arial" w:hAnsi="Arial" w:cs="Arial" w:hint="eastAsia"/>
          <w:color w:val="000000" w:themeColor="text1"/>
          <w:sz w:val="24"/>
        </w:rPr>
        <w:t>增大，</w:t>
      </w:r>
      <w:proofErr w:type="spellStart"/>
      <w:r>
        <w:rPr>
          <w:rFonts w:ascii="Arial" w:hAnsi="Arial" w:cs="Arial" w:hint="eastAsia"/>
          <w:color w:val="000000" w:themeColor="text1"/>
          <w:sz w:val="24"/>
        </w:rPr>
        <w:t>Eval</w:t>
      </w:r>
      <w:r>
        <w:rPr>
          <w:rFonts w:ascii="Arial" w:hAnsi="Arial" w:cs="Arial"/>
          <w:color w:val="000000" w:themeColor="text1"/>
          <w:sz w:val="24"/>
        </w:rPr>
        <w:t>L</w:t>
      </w:r>
      <w:r>
        <w:rPr>
          <w:rFonts w:ascii="Arial" w:hAnsi="Arial" w:cs="Arial" w:hint="eastAsia"/>
          <w:color w:val="000000" w:themeColor="text1"/>
          <w:sz w:val="24"/>
        </w:rPr>
        <w:t>aw</w:t>
      </w:r>
      <w:proofErr w:type="spellEnd"/>
      <w:proofErr w:type="gramStart"/>
      <w:r>
        <w:rPr>
          <w:rFonts w:ascii="Arial" w:hAnsi="Arial" w:cs="Arial" w:hint="eastAsia"/>
          <w:color w:val="000000" w:themeColor="text1"/>
          <w:sz w:val="24"/>
        </w:rPr>
        <w:t>值并非</w:t>
      </w:r>
      <w:proofErr w:type="gramEnd"/>
      <w:r>
        <w:rPr>
          <w:rFonts w:ascii="Arial" w:hAnsi="Arial" w:cs="Arial" w:hint="eastAsia"/>
          <w:color w:val="000000" w:themeColor="text1"/>
          <w:sz w:val="24"/>
        </w:rPr>
        <w:t>持续增长。对于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与</w:t>
      </w:r>
      <w:proofErr w:type="spellStart"/>
      <w:r>
        <w:rPr>
          <w:rFonts w:ascii="Arial" w:hAnsi="Arial" w:cs="Arial" w:hint="eastAsia"/>
          <w:color w:val="000000" w:themeColor="text1"/>
          <w:sz w:val="24"/>
        </w:rPr>
        <w:t>L</w:t>
      </w:r>
      <w:r>
        <w:rPr>
          <w:rFonts w:ascii="Arial" w:hAnsi="Arial" w:cs="Arial"/>
          <w:color w:val="000000" w:themeColor="text1"/>
          <w:sz w:val="24"/>
        </w:rPr>
        <w:t>ight</w:t>
      </w:r>
      <w:r>
        <w:rPr>
          <w:rFonts w:ascii="Arial" w:hAnsi="Arial" w:cs="Arial" w:hint="eastAsia"/>
          <w:color w:val="000000" w:themeColor="text1"/>
          <w:sz w:val="24"/>
        </w:rPr>
        <w:t>G</w:t>
      </w:r>
      <w:r>
        <w:rPr>
          <w:rFonts w:ascii="Arial" w:hAnsi="Arial" w:cs="Arial"/>
          <w:color w:val="000000" w:themeColor="text1"/>
          <w:sz w:val="24"/>
        </w:rPr>
        <w:t>BM</w:t>
      </w:r>
      <w:proofErr w:type="spellEnd"/>
      <w:r>
        <w:rPr>
          <w:rFonts w:ascii="Arial" w:hAnsi="Arial" w:cs="Arial" w:hint="eastAsia"/>
          <w:color w:val="000000" w:themeColor="text1"/>
          <w:sz w:val="24"/>
        </w:rPr>
        <w:t>而言，从</w:t>
      </w:r>
      <w:r>
        <w:rPr>
          <w:rFonts w:ascii="Arial" w:hAnsi="Arial" w:cs="Arial" w:hint="eastAsia"/>
          <w:color w:val="000000" w:themeColor="text1"/>
          <w:sz w:val="24"/>
        </w:rPr>
        <w:t>K=12</w:t>
      </w:r>
      <w:r>
        <w:rPr>
          <w:rFonts w:ascii="Arial" w:hAnsi="Arial" w:cs="Arial" w:hint="eastAsia"/>
          <w:color w:val="000000" w:themeColor="text1"/>
          <w:sz w:val="24"/>
        </w:rPr>
        <w:t>到</w:t>
      </w:r>
      <w:r>
        <w:rPr>
          <w:rFonts w:ascii="Arial" w:hAnsi="Arial" w:cs="Arial" w:hint="eastAsia"/>
          <w:color w:val="000000" w:themeColor="text1"/>
          <w:sz w:val="24"/>
        </w:rPr>
        <w:t>K=18</w:t>
      </w:r>
      <w:r>
        <w:rPr>
          <w:rFonts w:ascii="Arial" w:hAnsi="Arial" w:cs="Arial" w:hint="eastAsia"/>
          <w:color w:val="000000" w:themeColor="text1"/>
          <w:sz w:val="24"/>
        </w:rPr>
        <w:t>模型的</w:t>
      </w:r>
      <w:proofErr w:type="spellStart"/>
      <w:r>
        <w:rPr>
          <w:rFonts w:ascii="Arial" w:hAnsi="Arial" w:cs="Arial" w:hint="eastAsia"/>
          <w:color w:val="000000" w:themeColor="text1"/>
          <w:sz w:val="24"/>
        </w:rPr>
        <w:t>Eval</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值都有轻微下降，比如</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从</w:t>
      </w:r>
      <w:r>
        <w:rPr>
          <w:rFonts w:ascii="Arial" w:hAnsi="Arial" w:cs="Arial" w:hint="eastAsia"/>
          <w:color w:val="000000" w:themeColor="text1"/>
          <w:sz w:val="24"/>
        </w:rPr>
        <w:t>0.64</w:t>
      </w:r>
      <w:r>
        <w:rPr>
          <w:rFonts w:ascii="Arial" w:hAnsi="Arial" w:cs="Arial" w:hint="eastAsia"/>
          <w:color w:val="000000" w:themeColor="text1"/>
          <w:sz w:val="24"/>
        </w:rPr>
        <w:t>降到</w:t>
      </w:r>
      <w:r>
        <w:rPr>
          <w:rFonts w:ascii="Arial" w:hAnsi="Arial" w:cs="Arial" w:hint="eastAsia"/>
          <w:color w:val="000000" w:themeColor="text1"/>
          <w:sz w:val="24"/>
        </w:rPr>
        <w:t>0.60</w:t>
      </w:r>
      <w:r>
        <w:rPr>
          <w:rFonts w:ascii="Arial" w:hAnsi="Arial" w:cs="Arial" w:hint="eastAsia"/>
          <w:color w:val="000000" w:themeColor="text1"/>
          <w:sz w:val="24"/>
        </w:rPr>
        <w:t>。纠其原因，是因为法条推荐个数</w:t>
      </w:r>
      <w:r>
        <w:rPr>
          <w:rFonts w:ascii="Arial" w:hAnsi="Arial" w:cs="Arial" w:hint="eastAsia"/>
          <w:color w:val="000000" w:themeColor="text1"/>
          <w:sz w:val="24"/>
        </w:rPr>
        <w:t>K</w:t>
      </w:r>
      <w:r>
        <w:rPr>
          <w:rFonts w:ascii="Arial" w:hAnsi="Arial" w:cs="Arial" w:hint="eastAsia"/>
          <w:color w:val="000000" w:themeColor="text1"/>
          <w:sz w:val="24"/>
        </w:rPr>
        <w:t>越大，虽然</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升高，但</w:t>
      </w:r>
      <w:proofErr w:type="spellStart"/>
      <w:r>
        <w:rPr>
          <w:rFonts w:ascii="Arial" w:hAnsi="Arial" w:cs="Arial" w:hint="eastAsia"/>
          <w:color w:val="000000" w:themeColor="text1"/>
          <w:sz w:val="24"/>
        </w:rPr>
        <w:t>O</w:t>
      </w:r>
      <w:r>
        <w:rPr>
          <w:rFonts w:ascii="Arial" w:hAnsi="Arial" w:cs="Arial"/>
          <w:color w:val="000000" w:themeColor="text1"/>
          <w:sz w:val="24"/>
        </w:rPr>
        <w:t>wnL</w:t>
      </w:r>
      <w:r>
        <w:rPr>
          <w:rFonts w:ascii="Arial" w:hAnsi="Arial" w:cs="Arial" w:hint="eastAsia"/>
          <w:color w:val="000000" w:themeColor="text1"/>
          <w:sz w:val="24"/>
        </w:rPr>
        <w:t>aw</w:t>
      </w:r>
      <w:proofErr w:type="spellEnd"/>
      <w:r>
        <w:rPr>
          <w:rFonts w:ascii="Arial" w:hAnsi="Arial" w:cs="Arial" w:hint="eastAsia"/>
          <w:color w:val="000000" w:themeColor="text1"/>
          <w:sz w:val="24"/>
        </w:rPr>
        <w:t>降低，使得</w:t>
      </w:r>
      <w:proofErr w:type="spellStart"/>
      <w:r>
        <w:rPr>
          <w:rFonts w:ascii="Arial" w:hAnsi="Arial" w:cs="Arial" w:hint="eastAsia"/>
          <w:color w:val="000000" w:themeColor="text1"/>
          <w:sz w:val="24"/>
        </w:rPr>
        <w:t>Eval</w:t>
      </w:r>
      <w:r>
        <w:rPr>
          <w:rFonts w:ascii="Arial" w:hAnsi="Arial" w:cs="Arial"/>
          <w:color w:val="000000" w:themeColor="text1"/>
          <w:sz w:val="24"/>
        </w:rPr>
        <w:t>Law</w:t>
      </w:r>
      <w:proofErr w:type="spellEnd"/>
      <w:r>
        <w:rPr>
          <w:rFonts w:ascii="Arial" w:hAnsi="Arial" w:cs="Arial" w:hint="eastAsia"/>
          <w:color w:val="000000" w:themeColor="text1"/>
          <w:sz w:val="24"/>
        </w:rPr>
        <w:t>降低。所以根据实验结果，为了使的正确法条的覆盖率</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较高，同时使</w:t>
      </w:r>
      <w:proofErr w:type="spellStart"/>
      <w:r>
        <w:rPr>
          <w:rFonts w:ascii="Arial" w:hAnsi="Arial" w:cs="Arial" w:hint="eastAsia"/>
          <w:color w:val="000000" w:themeColor="text1"/>
          <w:sz w:val="24"/>
        </w:rPr>
        <w:t>E</w:t>
      </w:r>
      <w:r>
        <w:rPr>
          <w:rFonts w:ascii="Arial" w:hAnsi="Arial" w:cs="Arial"/>
          <w:color w:val="000000" w:themeColor="text1"/>
          <w:sz w:val="24"/>
        </w:rPr>
        <w:t>valLaw</w:t>
      </w:r>
      <w:proofErr w:type="spellEnd"/>
      <w:r>
        <w:rPr>
          <w:rFonts w:ascii="Arial" w:hAnsi="Arial" w:cs="Arial" w:hint="eastAsia"/>
          <w:color w:val="000000" w:themeColor="text1"/>
          <w:sz w:val="24"/>
        </w:rPr>
        <w:t>不至于太低，选择</w:t>
      </w:r>
      <w:r>
        <w:rPr>
          <w:rFonts w:ascii="Arial" w:hAnsi="Arial" w:cs="Arial" w:hint="eastAsia"/>
          <w:color w:val="000000" w:themeColor="text1"/>
          <w:sz w:val="24"/>
        </w:rPr>
        <w:t>K</w:t>
      </w:r>
      <w:r>
        <w:rPr>
          <w:rFonts w:ascii="Arial" w:hAnsi="Arial" w:cs="Arial"/>
          <w:color w:val="000000" w:themeColor="text1"/>
          <w:sz w:val="24"/>
        </w:rPr>
        <w:t>=12</w:t>
      </w:r>
      <w:r>
        <w:rPr>
          <w:rFonts w:ascii="Arial" w:hAnsi="Arial" w:cs="Arial" w:hint="eastAsia"/>
          <w:color w:val="000000" w:themeColor="text1"/>
          <w:sz w:val="24"/>
        </w:rPr>
        <w:t>作为最佳值。</w:t>
      </w:r>
    </w:p>
    <w:p w14:paraId="6A3B5E5A" w14:textId="77777777" w:rsidR="00715ACB" w:rsidRDefault="00F50A61">
      <w:pPr>
        <w:jc w:val="center"/>
        <w:rPr>
          <w:color w:val="000000" w:themeColor="text1"/>
        </w:rPr>
      </w:pPr>
      <w:r>
        <w:rPr>
          <w:noProof/>
          <w:color w:val="000000" w:themeColor="text1"/>
        </w:rPr>
        <w:drawing>
          <wp:inline distT="0" distB="0" distL="0" distR="0" wp14:anchorId="48C3BE63" wp14:editId="186BB655">
            <wp:extent cx="4573905" cy="2743200"/>
            <wp:effectExtent l="0" t="0" r="17145"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029F915E" w14:textId="77777777" w:rsidR="00715ACB" w:rsidRDefault="00F50A61">
      <w:pPr>
        <w:spacing w:line="360" w:lineRule="auto"/>
        <w:jc w:val="center"/>
        <w:rPr>
          <w:rFonts w:ascii="Arial" w:hAnsi="Arial" w:cs="Arial"/>
          <w:color w:val="000000" w:themeColor="text1"/>
          <w:sz w:val="24"/>
        </w:rPr>
      </w:pPr>
      <w:bookmarkStart w:id="296" w:name="_Toc3065571"/>
      <w:r>
        <w:rPr>
          <w:rFonts w:ascii="Arial" w:hAnsi="Arial" w:cs="Arial" w:hint="eastAsia"/>
          <w:color w:val="000000" w:themeColor="text1"/>
          <w:sz w:val="24"/>
        </w:rPr>
        <w:lastRenderedPageBreak/>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9</w:t>
      </w:r>
      <w:r>
        <w:rPr>
          <w:rFonts w:ascii="Arial" w:hAnsi="Arial" w:cs="Arial"/>
          <w:color w:val="000000" w:themeColor="text1"/>
          <w:sz w:val="24"/>
        </w:rPr>
        <w:fldChar w:fldCharType="end"/>
      </w:r>
      <w:r>
        <w:rPr>
          <w:rFonts w:ascii="Arial" w:hAnsi="Arial" w:cs="Arial"/>
          <w:color w:val="000000" w:themeColor="text1"/>
          <w:sz w:val="24"/>
        </w:rPr>
        <w:t xml:space="preserve"> K</w:t>
      </w:r>
      <w:r>
        <w:rPr>
          <w:rFonts w:ascii="Arial" w:hAnsi="Arial" w:cs="Arial" w:hint="eastAsia"/>
          <w:color w:val="000000" w:themeColor="text1"/>
          <w:sz w:val="24"/>
        </w:rPr>
        <w:t>值对模型</w:t>
      </w:r>
      <w:proofErr w:type="spellStart"/>
      <w:r>
        <w:rPr>
          <w:rFonts w:ascii="Arial" w:hAnsi="Arial" w:cs="Arial" w:hint="eastAsia"/>
          <w:color w:val="000000" w:themeColor="text1"/>
          <w:sz w:val="24"/>
        </w:rPr>
        <w:t>Eval</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的影响</w:t>
      </w:r>
      <w:bookmarkEnd w:id="296"/>
    </w:p>
    <w:p w14:paraId="3E98817D" w14:textId="77777777" w:rsidR="00715ACB" w:rsidRDefault="00F50A61">
      <w:pPr>
        <w:pStyle w:val="3"/>
      </w:pPr>
      <w:bookmarkStart w:id="297" w:name="_Toc3559771"/>
      <w:r>
        <w:rPr>
          <w:rFonts w:hint="eastAsia"/>
        </w:rPr>
        <w:t>4.5.3</w:t>
      </w:r>
      <w:r>
        <w:t xml:space="preserve"> </w:t>
      </w:r>
      <w:proofErr w:type="gramStart"/>
      <w:r>
        <w:rPr>
          <w:rFonts w:hint="eastAsia"/>
        </w:rPr>
        <w:t>预训练词</w:t>
      </w:r>
      <w:proofErr w:type="gramEnd"/>
      <w:r>
        <w:rPr>
          <w:rFonts w:hint="eastAsia"/>
        </w:rPr>
        <w:t>向量对</w:t>
      </w:r>
      <w:r>
        <w:rPr>
          <w:rFonts w:hint="eastAsia"/>
        </w:rPr>
        <w:t>L</w:t>
      </w:r>
      <w:r>
        <w:t>STM</w:t>
      </w:r>
      <w:r>
        <w:rPr>
          <w:rFonts w:hint="eastAsia"/>
        </w:rPr>
        <w:t>、</w:t>
      </w:r>
      <w:r>
        <w:rPr>
          <w:rFonts w:hint="eastAsia"/>
        </w:rPr>
        <w:t>L</w:t>
      </w:r>
      <w:r>
        <w:t>DA</w:t>
      </w:r>
      <w:r>
        <w:rPr>
          <w:rFonts w:hint="eastAsia"/>
        </w:rPr>
        <w:t>-</w:t>
      </w:r>
      <w:r>
        <w:t>LSTM</w:t>
      </w:r>
      <w:r>
        <w:rPr>
          <w:rFonts w:hint="eastAsia"/>
        </w:rPr>
        <w:t>的影响</w:t>
      </w:r>
      <w:bookmarkEnd w:id="297"/>
    </w:p>
    <w:p w14:paraId="7BAC770B"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研究问题（</w:t>
      </w:r>
      <w:r>
        <w:rPr>
          <w:rFonts w:ascii="Arial" w:hAnsi="Arial" w:cs="Arial" w:hint="eastAsia"/>
          <w:color w:val="000000" w:themeColor="text1"/>
          <w:sz w:val="24"/>
        </w:rPr>
        <w:t>3</w:t>
      </w:r>
      <w:r>
        <w:rPr>
          <w:rFonts w:ascii="Arial" w:hAnsi="Arial" w:cs="Arial" w:hint="eastAsia"/>
          <w:color w:val="000000" w:themeColor="text1"/>
          <w:sz w:val="24"/>
        </w:rPr>
        <w:t>）：</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向量对</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的影响</w:t>
      </w:r>
    </w:p>
    <w:p w14:paraId="225FE1A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实验所用法条标签全集中有</w:t>
      </w:r>
      <w:r>
        <w:rPr>
          <w:rFonts w:ascii="Arial" w:hAnsi="Arial" w:cs="Arial" w:hint="eastAsia"/>
          <w:color w:val="000000" w:themeColor="text1"/>
          <w:sz w:val="24"/>
        </w:rPr>
        <w:t>263</w:t>
      </w:r>
      <w:r>
        <w:rPr>
          <w:rFonts w:ascii="Arial" w:hAnsi="Arial" w:cs="Arial" w:hint="eastAsia"/>
          <w:color w:val="000000" w:themeColor="text1"/>
          <w:sz w:val="24"/>
        </w:rPr>
        <w:t>条不同法条，即引用频次不低于</w:t>
      </w:r>
      <w:r>
        <w:rPr>
          <w:rFonts w:ascii="Arial" w:hAnsi="Arial" w:cs="Arial" w:hint="eastAsia"/>
          <w:color w:val="000000" w:themeColor="text1"/>
          <w:sz w:val="24"/>
        </w:rPr>
        <w:t>50</w:t>
      </w:r>
      <w:r>
        <w:rPr>
          <w:rFonts w:ascii="Arial" w:hAnsi="Arial" w:cs="Arial" w:hint="eastAsia"/>
          <w:color w:val="000000" w:themeColor="text1"/>
          <w:sz w:val="24"/>
        </w:rPr>
        <w:t>的法条，并且设定</w:t>
      </w:r>
      <w:r>
        <w:rPr>
          <w:rFonts w:ascii="Arial" w:hAnsi="Arial" w:cs="Arial" w:hint="eastAsia"/>
          <w:color w:val="000000" w:themeColor="text1"/>
          <w:sz w:val="24"/>
        </w:rPr>
        <w:t>K=12</w:t>
      </w:r>
      <w:r>
        <w:rPr>
          <w:rFonts w:ascii="Arial" w:hAnsi="Arial" w:cs="Arial" w:hint="eastAsia"/>
          <w:color w:val="000000" w:themeColor="text1"/>
          <w:sz w:val="24"/>
        </w:rPr>
        <w:t>，实验所用评估标准为法条覆盖率</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值。其次，为了评估模型收敛的快慢，从开始训练直到模型</w:t>
      </w:r>
      <w:r>
        <w:rPr>
          <w:rFonts w:ascii="Arial" w:hAnsi="Arial" w:cs="Arial" w:hint="eastAsia"/>
          <w:color w:val="000000" w:themeColor="text1"/>
          <w:sz w:val="24"/>
        </w:rPr>
        <w:t>loss</w:t>
      </w:r>
      <w:r>
        <w:rPr>
          <w:rFonts w:ascii="Arial" w:hAnsi="Arial" w:cs="Arial" w:hint="eastAsia"/>
          <w:color w:val="000000" w:themeColor="text1"/>
          <w:sz w:val="24"/>
        </w:rPr>
        <w:t>降低到</w:t>
      </w:r>
      <w:r>
        <w:rPr>
          <w:rFonts w:ascii="Arial" w:hAnsi="Arial" w:cs="Arial" w:hint="eastAsia"/>
          <w:color w:val="000000" w:themeColor="text1"/>
          <w:sz w:val="24"/>
        </w:rPr>
        <w:t>0.80</w:t>
      </w:r>
      <w:r>
        <w:rPr>
          <w:rFonts w:ascii="Arial" w:hAnsi="Arial" w:cs="Arial" w:hint="eastAsia"/>
          <w:color w:val="000000" w:themeColor="text1"/>
          <w:sz w:val="24"/>
        </w:rPr>
        <w:t>时，模型所使用的</w:t>
      </w:r>
      <w:r>
        <w:rPr>
          <w:rFonts w:ascii="Arial" w:hAnsi="Arial" w:cs="Arial" w:hint="eastAsia"/>
          <w:color w:val="000000" w:themeColor="text1"/>
          <w:sz w:val="24"/>
        </w:rPr>
        <w:t>batch</w:t>
      </w:r>
      <w:r>
        <w:rPr>
          <w:rFonts w:ascii="Arial" w:hAnsi="Arial" w:cs="Arial" w:hint="eastAsia"/>
          <w:color w:val="000000" w:themeColor="text1"/>
          <w:sz w:val="24"/>
        </w:rPr>
        <w:t>数量记为</w:t>
      </w:r>
      <w:proofErr w:type="spellStart"/>
      <w:r>
        <w:rPr>
          <w:rFonts w:ascii="Arial" w:hAnsi="Arial" w:cs="Arial" w:hint="eastAsia"/>
          <w:color w:val="000000" w:themeColor="text1"/>
          <w:sz w:val="24"/>
        </w:rPr>
        <w:t>num</w:t>
      </w:r>
      <w:r>
        <w:rPr>
          <w:rFonts w:ascii="Arial" w:hAnsi="Arial" w:cs="Arial"/>
          <w:color w:val="000000" w:themeColor="text1"/>
          <w:sz w:val="24"/>
        </w:rPr>
        <w:t>_</w:t>
      </w:r>
      <w:r>
        <w:rPr>
          <w:rFonts w:ascii="Arial" w:hAnsi="Arial" w:cs="Arial" w:hint="eastAsia"/>
          <w:color w:val="000000" w:themeColor="text1"/>
          <w:sz w:val="24"/>
        </w:rPr>
        <w:t>batch</w:t>
      </w:r>
      <w:proofErr w:type="spellEnd"/>
      <w:r>
        <w:rPr>
          <w:rFonts w:ascii="Arial" w:hAnsi="Arial" w:cs="Arial" w:hint="eastAsia"/>
          <w:color w:val="000000" w:themeColor="text1"/>
          <w:sz w:val="24"/>
        </w:rPr>
        <w:t>。</w:t>
      </w:r>
    </w:p>
    <w:p w14:paraId="5360727F" w14:textId="77777777" w:rsidR="00715ACB" w:rsidRDefault="00F50A61">
      <w:pPr>
        <w:spacing w:line="360" w:lineRule="auto"/>
        <w:ind w:firstLineChars="200" w:firstLine="480"/>
        <w:rPr>
          <w:rFonts w:ascii="Arial" w:hAnsi="Arial" w:cs="Arial"/>
          <w:color w:val="000000" w:themeColor="text1"/>
          <w:sz w:val="24"/>
        </w:rPr>
      </w:pP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向量对</w:t>
      </w:r>
      <w:proofErr w:type="spellStart"/>
      <w:r>
        <w:rPr>
          <w:rFonts w:ascii="Arial" w:hAnsi="Arial" w:cs="Arial" w:hint="eastAsia"/>
          <w:color w:val="000000" w:themeColor="text1"/>
          <w:sz w:val="24"/>
        </w:rPr>
        <w:t>C</w:t>
      </w:r>
      <w:r>
        <w:rPr>
          <w:rFonts w:ascii="Arial" w:hAnsi="Arial" w:cs="Arial"/>
          <w:color w:val="000000" w:themeColor="text1"/>
          <w:sz w:val="24"/>
        </w:rPr>
        <w:t>overL</w:t>
      </w:r>
      <w:r>
        <w:rPr>
          <w:rFonts w:ascii="Arial" w:hAnsi="Arial" w:cs="Arial" w:hint="eastAsia"/>
          <w:color w:val="000000" w:themeColor="text1"/>
          <w:sz w:val="24"/>
        </w:rPr>
        <w:t>aw</w:t>
      </w:r>
      <w:proofErr w:type="spellEnd"/>
      <w:r>
        <w:rPr>
          <w:rFonts w:ascii="Arial" w:hAnsi="Arial" w:cs="Arial" w:hint="eastAsia"/>
          <w:color w:val="000000" w:themeColor="text1"/>
          <w:sz w:val="24"/>
        </w:rPr>
        <w:t>的影响如表</w:t>
      </w:r>
      <w:r>
        <w:rPr>
          <w:rFonts w:ascii="Arial" w:hAnsi="Arial" w:cs="Arial" w:hint="eastAsia"/>
          <w:color w:val="000000" w:themeColor="text1"/>
          <w:sz w:val="24"/>
        </w:rPr>
        <w:t>4.9</w:t>
      </w:r>
      <w:r>
        <w:rPr>
          <w:rFonts w:ascii="Arial" w:hAnsi="Arial" w:cs="Arial" w:hint="eastAsia"/>
          <w:color w:val="000000" w:themeColor="text1"/>
          <w:sz w:val="24"/>
        </w:rPr>
        <w:t>所示，加入</w:t>
      </w:r>
      <w:proofErr w:type="gramStart"/>
      <w:r>
        <w:rPr>
          <w:rFonts w:ascii="Arial" w:hAnsi="Arial" w:cs="Arial" w:hint="eastAsia"/>
          <w:color w:val="000000" w:themeColor="text1"/>
          <w:sz w:val="24"/>
        </w:rPr>
        <w:t>预训练</w:t>
      </w:r>
      <w:proofErr w:type="gramEnd"/>
      <w:r>
        <w:rPr>
          <w:rFonts w:ascii="Arial" w:hAnsi="Arial" w:cs="Arial" w:hint="eastAsia"/>
          <w:color w:val="000000" w:themeColor="text1"/>
          <w:sz w:val="24"/>
        </w:rPr>
        <w:t>词向量情况下，</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w:t>
      </w:r>
      <w:proofErr w:type="spellStart"/>
      <w:r>
        <w:rPr>
          <w:rFonts w:ascii="Arial" w:hAnsi="Arial" w:cs="Arial" w:hint="eastAsia"/>
          <w:color w:val="000000" w:themeColor="text1"/>
          <w:sz w:val="24"/>
        </w:rPr>
        <w:t>C</w:t>
      </w:r>
      <w:r>
        <w:rPr>
          <w:rFonts w:ascii="Arial" w:hAnsi="Arial" w:cs="Arial"/>
          <w:color w:val="000000" w:themeColor="text1"/>
          <w:sz w:val="24"/>
        </w:rPr>
        <w:t>overL</w:t>
      </w:r>
      <w:r>
        <w:rPr>
          <w:rFonts w:ascii="Arial" w:hAnsi="Arial" w:cs="Arial" w:hint="eastAsia"/>
          <w:color w:val="000000" w:themeColor="text1"/>
          <w:sz w:val="24"/>
        </w:rPr>
        <w:t>aw</w:t>
      </w:r>
      <w:proofErr w:type="spellEnd"/>
      <w:r>
        <w:rPr>
          <w:rFonts w:ascii="Arial" w:hAnsi="Arial" w:cs="Arial" w:hint="eastAsia"/>
          <w:color w:val="000000" w:themeColor="text1"/>
          <w:sz w:val="24"/>
        </w:rPr>
        <w:t>值有轻微提高，而</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的评估值基本不变。本文认为，这是因为</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在训练深度网络的时候，会根据语料库动态更新词向量，即使没有</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向量初始化的情况下，</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网络也能自发学习并更新词向量。</w:t>
      </w:r>
    </w:p>
    <w:p w14:paraId="36156022" w14:textId="77777777" w:rsidR="00715ACB" w:rsidRDefault="00F50A61">
      <w:pPr>
        <w:spacing w:line="360" w:lineRule="auto"/>
        <w:jc w:val="center"/>
        <w:rPr>
          <w:rFonts w:ascii="Arial" w:hAnsi="Arial" w:cs="Arial"/>
          <w:color w:val="000000" w:themeColor="text1"/>
          <w:sz w:val="24"/>
        </w:rPr>
      </w:pPr>
      <w:bookmarkStart w:id="298" w:name="_Toc3067609"/>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9</w:t>
      </w:r>
      <w:r>
        <w:rPr>
          <w:rFonts w:ascii="Arial" w:hAnsi="Arial" w:cs="Arial"/>
          <w:color w:val="000000" w:themeColor="text1"/>
          <w:sz w:val="24"/>
        </w:rPr>
        <w:fldChar w:fldCharType="end"/>
      </w:r>
      <w:r>
        <w:rPr>
          <w:rFonts w:ascii="Arial" w:hAnsi="Arial" w:cs="Arial"/>
          <w:color w:val="000000" w:themeColor="text1"/>
          <w:sz w:val="24"/>
        </w:rPr>
        <w:t xml:space="preserve"> </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向量对</w:t>
      </w:r>
      <w:proofErr w:type="spellStart"/>
      <w:r>
        <w:rPr>
          <w:rFonts w:ascii="Arial" w:hAnsi="Arial" w:cs="Arial" w:hint="eastAsia"/>
          <w:color w:val="000000" w:themeColor="text1"/>
          <w:sz w:val="24"/>
        </w:rPr>
        <w:t>C</w:t>
      </w:r>
      <w:r>
        <w:rPr>
          <w:rFonts w:ascii="Arial" w:hAnsi="Arial" w:cs="Arial"/>
          <w:color w:val="000000" w:themeColor="text1"/>
          <w:sz w:val="24"/>
        </w:rPr>
        <w:t>overLaw</w:t>
      </w:r>
      <w:proofErr w:type="spellEnd"/>
      <w:r>
        <w:rPr>
          <w:rFonts w:ascii="Arial" w:hAnsi="Arial" w:cs="Arial" w:hint="eastAsia"/>
          <w:color w:val="000000" w:themeColor="text1"/>
          <w:sz w:val="24"/>
        </w:rPr>
        <w:t>的影响</w:t>
      </w:r>
      <w:bookmarkEnd w:id="298"/>
    </w:p>
    <w:tbl>
      <w:tblPr>
        <w:tblStyle w:val="af6"/>
        <w:tblW w:w="8296" w:type="dxa"/>
        <w:tblLayout w:type="fixed"/>
        <w:tblLook w:val="04A0" w:firstRow="1" w:lastRow="0" w:firstColumn="1" w:lastColumn="0" w:noHBand="0" w:noVBand="1"/>
      </w:tblPr>
      <w:tblGrid>
        <w:gridCol w:w="2765"/>
        <w:gridCol w:w="2765"/>
        <w:gridCol w:w="2766"/>
      </w:tblGrid>
      <w:tr w:rsidR="00715ACB" w14:paraId="3C90F9E0" w14:textId="77777777">
        <w:tc>
          <w:tcPr>
            <w:tcW w:w="2765" w:type="dxa"/>
          </w:tcPr>
          <w:p w14:paraId="6D15C4B3" w14:textId="77777777" w:rsidR="00715ACB" w:rsidRDefault="00F50A61">
            <w:pPr>
              <w:jc w:val="left"/>
              <w:rPr>
                <w:color w:val="000000" w:themeColor="text1"/>
              </w:rPr>
            </w:pPr>
            <w:r>
              <w:rPr>
                <w:rFonts w:hint="eastAsia"/>
                <w:color w:val="000000" w:themeColor="text1"/>
              </w:rPr>
              <w:t>模型</w:t>
            </w:r>
          </w:p>
        </w:tc>
        <w:tc>
          <w:tcPr>
            <w:tcW w:w="2765" w:type="dxa"/>
          </w:tcPr>
          <w:p w14:paraId="77280AC0" w14:textId="77777777" w:rsidR="00715ACB" w:rsidRDefault="00F50A61">
            <w:pPr>
              <w:jc w:val="left"/>
              <w:rPr>
                <w:color w:val="000000" w:themeColor="text1"/>
              </w:rPr>
            </w:pPr>
            <w:r>
              <w:rPr>
                <w:rFonts w:hint="eastAsia"/>
                <w:color w:val="000000" w:themeColor="text1"/>
              </w:rPr>
              <w:t>输入</w:t>
            </w:r>
            <w:proofErr w:type="gramStart"/>
            <w:r>
              <w:rPr>
                <w:rFonts w:hint="eastAsia"/>
                <w:color w:val="000000" w:themeColor="text1"/>
              </w:rPr>
              <w:t>预训练词</w:t>
            </w:r>
            <w:proofErr w:type="gramEnd"/>
            <w:r>
              <w:rPr>
                <w:rFonts w:hint="eastAsia"/>
                <w:color w:val="000000" w:themeColor="text1"/>
              </w:rPr>
              <w:t>向量</w:t>
            </w:r>
          </w:p>
        </w:tc>
        <w:tc>
          <w:tcPr>
            <w:tcW w:w="2766" w:type="dxa"/>
          </w:tcPr>
          <w:p w14:paraId="56314E2D" w14:textId="77777777" w:rsidR="00715ACB" w:rsidRDefault="00F50A61">
            <w:pPr>
              <w:jc w:val="left"/>
              <w:rPr>
                <w:color w:val="000000" w:themeColor="text1"/>
              </w:rPr>
            </w:pPr>
            <w:r>
              <w:rPr>
                <w:rFonts w:hint="eastAsia"/>
                <w:color w:val="000000" w:themeColor="text1"/>
              </w:rPr>
              <w:t>不输入</w:t>
            </w:r>
            <w:proofErr w:type="gramStart"/>
            <w:r>
              <w:rPr>
                <w:rFonts w:hint="eastAsia"/>
                <w:color w:val="000000" w:themeColor="text1"/>
              </w:rPr>
              <w:t>预训练词</w:t>
            </w:r>
            <w:proofErr w:type="gramEnd"/>
            <w:r>
              <w:rPr>
                <w:rFonts w:hint="eastAsia"/>
                <w:color w:val="000000" w:themeColor="text1"/>
              </w:rPr>
              <w:t>向量</w:t>
            </w:r>
          </w:p>
        </w:tc>
      </w:tr>
      <w:tr w:rsidR="00715ACB" w14:paraId="4A7F5173" w14:textId="77777777">
        <w:tc>
          <w:tcPr>
            <w:tcW w:w="2765" w:type="dxa"/>
          </w:tcPr>
          <w:p w14:paraId="20CEE4F0" w14:textId="77777777" w:rsidR="00715ACB" w:rsidRDefault="00F50A61">
            <w:pPr>
              <w:jc w:val="left"/>
              <w:rPr>
                <w:color w:val="000000" w:themeColor="text1"/>
              </w:rPr>
            </w:pPr>
            <w:r>
              <w:rPr>
                <w:rFonts w:hint="eastAsia"/>
                <w:color w:val="000000" w:themeColor="text1"/>
              </w:rPr>
              <w:t>L</w:t>
            </w:r>
            <w:r>
              <w:rPr>
                <w:color w:val="000000" w:themeColor="text1"/>
              </w:rPr>
              <w:t>STM</w:t>
            </w:r>
          </w:p>
        </w:tc>
        <w:tc>
          <w:tcPr>
            <w:tcW w:w="2765" w:type="dxa"/>
          </w:tcPr>
          <w:p w14:paraId="3C318781" w14:textId="77777777" w:rsidR="00715ACB" w:rsidRDefault="00F50A61">
            <w:pPr>
              <w:jc w:val="left"/>
              <w:rPr>
                <w:color w:val="000000" w:themeColor="text1"/>
              </w:rPr>
            </w:pPr>
            <w:r>
              <w:rPr>
                <w:rFonts w:hint="eastAsia"/>
                <w:color w:val="000000" w:themeColor="text1"/>
              </w:rPr>
              <w:t>0</w:t>
            </w:r>
            <w:r>
              <w:rPr>
                <w:color w:val="000000" w:themeColor="text1"/>
              </w:rPr>
              <w:t>.84</w:t>
            </w:r>
          </w:p>
        </w:tc>
        <w:tc>
          <w:tcPr>
            <w:tcW w:w="2766" w:type="dxa"/>
          </w:tcPr>
          <w:p w14:paraId="5328422B" w14:textId="77777777" w:rsidR="00715ACB" w:rsidRDefault="00F50A61">
            <w:pPr>
              <w:jc w:val="left"/>
              <w:rPr>
                <w:color w:val="000000" w:themeColor="text1"/>
              </w:rPr>
            </w:pPr>
            <w:r>
              <w:rPr>
                <w:rFonts w:hint="eastAsia"/>
                <w:color w:val="000000" w:themeColor="text1"/>
              </w:rPr>
              <w:t>0</w:t>
            </w:r>
            <w:r>
              <w:rPr>
                <w:color w:val="000000" w:themeColor="text1"/>
              </w:rPr>
              <w:t>.84</w:t>
            </w:r>
          </w:p>
        </w:tc>
      </w:tr>
      <w:tr w:rsidR="00715ACB" w14:paraId="45751913" w14:textId="77777777">
        <w:tc>
          <w:tcPr>
            <w:tcW w:w="2765" w:type="dxa"/>
          </w:tcPr>
          <w:p w14:paraId="11647CDA" w14:textId="77777777" w:rsidR="00715ACB" w:rsidRDefault="00F50A61">
            <w:pPr>
              <w:jc w:val="left"/>
              <w:rPr>
                <w:color w:val="000000" w:themeColor="text1"/>
              </w:rPr>
            </w:pPr>
            <w:r>
              <w:rPr>
                <w:rFonts w:hint="eastAsia"/>
                <w:color w:val="000000" w:themeColor="text1"/>
              </w:rPr>
              <w:t>L</w:t>
            </w:r>
            <w:r>
              <w:rPr>
                <w:color w:val="000000" w:themeColor="text1"/>
              </w:rPr>
              <w:t>DA-LSTM</w:t>
            </w:r>
          </w:p>
        </w:tc>
        <w:tc>
          <w:tcPr>
            <w:tcW w:w="2765" w:type="dxa"/>
          </w:tcPr>
          <w:p w14:paraId="57166307" w14:textId="77777777" w:rsidR="00715ACB" w:rsidRDefault="00F50A61">
            <w:pPr>
              <w:jc w:val="left"/>
              <w:rPr>
                <w:color w:val="000000" w:themeColor="text1"/>
              </w:rPr>
            </w:pPr>
            <w:r>
              <w:rPr>
                <w:rFonts w:hint="eastAsia"/>
                <w:color w:val="000000" w:themeColor="text1"/>
              </w:rPr>
              <w:t>0</w:t>
            </w:r>
            <w:r>
              <w:rPr>
                <w:color w:val="000000" w:themeColor="text1"/>
              </w:rPr>
              <w:t>.88</w:t>
            </w:r>
          </w:p>
        </w:tc>
        <w:tc>
          <w:tcPr>
            <w:tcW w:w="2766" w:type="dxa"/>
          </w:tcPr>
          <w:p w14:paraId="10E1E75A" w14:textId="77777777" w:rsidR="00715ACB" w:rsidRDefault="00F50A61">
            <w:pPr>
              <w:jc w:val="left"/>
              <w:rPr>
                <w:color w:val="000000" w:themeColor="text1"/>
              </w:rPr>
            </w:pPr>
            <w:r>
              <w:rPr>
                <w:rFonts w:hint="eastAsia"/>
                <w:color w:val="000000" w:themeColor="text1"/>
              </w:rPr>
              <w:t>0</w:t>
            </w:r>
            <w:r>
              <w:rPr>
                <w:color w:val="000000" w:themeColor="text1"/>
              </w:rPr>
              <w:t>.87</w:t>
            </w:r>
          </w:p>
        </w:tc>
      </w:tr>
    </w:tbl>
    <w:p w14:paraId="384FBC47" w14:textId="77777777" w:rsidR="00715ACB" w:rsidRDefault="00F50A61">
      <w:pPr>
        <w:spacing w:line="360" w:lineRule="auto"/>
        <w:ind w:firstLineChars="200" w:firstLine="480"/>
        <w:rPr>
          <w:rFonts w:ascii="Arial" w:hAnsi="Arial" w:cs="Arial"/>
          <w:color w:val="000000" w:themeColor="text1"/>
          <w:sz w:val="24"/>
        </w:rPr>
      </w:pP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向量对</w:t>
      </w:r>
      <w:proofErr w:type="spellStart"/>
      <w:r>
        <w:rPr>
          <w:rFonts w:ascii="Arial" w:hAnsi="Arial" w:cs="Arial" w:hint="eastAsia"/>
          <w:color w:val="000000" w:themeColor="text1"/>
          <w:sz w:val="24"/>
        </w:rPr>
        <w:t>num</w:t>
      </w:r>
      <w:r>
        <w:rPr>
          <w:rFonts w:ascii="Arial" w:hAnsi="Arial" w:cs="Arial"/>
          <w:color w:val="000000" w:themeColor="text1"/>
          <w:sz w:val="24"/>
        </w:rPr>
        <w:t>_</w:t>
      </w:r>
      <w:r>
        <w:rPr>
          <w:rFonts w:ascii="Arial" w:hAnsi="Arial" w:cs="Arial" w:hint="eastAsia"/>
          <w:color w:val="000000" w:themeColor="text1"/>
          <w:sz w:val="24"/>
        </w:rPr>
        <w:t>batch</w:t>
      </w:r>
      <w:proofErr w:type="spellEnd"/>
      <w:r>
        <w:rPr>
          <w:rFonts w:ascii="Arial" w:hAnsi="Arial" w:cs="Arial" w:hint="eastAsia"/>
          <w:color w:val="000000" w:themeColor="text1"/>
          <w:sz w:val="24"/>
        </w:rPr>
        <w:t>的影响如表</w:t>
      </w:r>
      <w:r>
        <w:rPr>
          <w:rFonts w:ascii="Arial" w:hAnsi="Arial" w:cs="Arial" w:hint="eastAsia"/>
          <w:color w:val="000000" w:themeColor="text1"/>
          <w:sz w:val="24"/>
        </w:rPr>
        <w:t>4.10</w:t>
      </w:r>
      <w:r>
        <w:rPr>
          <w:rFonts w:ascii="Arial" w:hAnsi="Arial" w:cs="Arial" w:hint="eastAsia"/>
          <w:color w:val="000000" w:themeColor="text1"/>
          <w:sz w:val="24"/>
        </w:rPr>
        <w:t>所示，从表中可以看出，加入</w:t>
      </w:r>
      <w:proofErr w:type="gramStart"/>
      <w:r>
        <w:rPr>
          <w:rFonts w:ascii="Arial" w:hAnsi="Arial" w:cs="Arial" w:hint="eastAsia"/>
          <w:color w:val="000000" w:themeColor="text1"/>
          <w:sz w:val="24"/>
        </w:rPr>
        <w:t>预训练</w:t>
      </w:r>
      <w:proofErr w:type="gramEnd"/>
      <w:r>
        <w:rPr>
          <w:rFonts w:ascii="Arial" w:hAnsi="Arial" w:cs="Arial" w:hint="eastAsia"/>
          <w:color w:val="000000" w:themeColor="text1"/>
          <w:sz w:val="24"/>
        </w:rPr>
        <w:t>词向量情况下，当</w:t>
      </w:r>
      <w:r>
        <w:rPr>
          <w:rFonts w:ascii="Arial" w:hAnsi="Arial" w:cs="Arial" w:hint="eastAsia"/>
          <w:color w:val="000000" w:themeColor="text1"/>
          <w:sz w:val="24"/>
        </w:rPr>
        <w:t>loss</w:t>
      </w:r>
      <w:r>
        <w:rPr>
          <w:rFonts w:ascii="Arial" w:hAnsi="Arial" w:cs="Arial" w:hint="eastAsia"/>
          <w:color w:val="000000" w:themeColor="text1"/>
          <w:sz w:val="24"/>
        </w:rPr>
        <w:t>降低到</w:t>
      </w:r>
      <w:r>
        <w:rPr>
          <w:rFonts w:ascii="Arial" w:hAnsi="Arial" w:cs="Arial" w:hint="eastAsia"/>
          <w:color w:val="000000" w:themeColor="text1"/>
          <w:sz w:val="24"/>
        </w:rPr>
        <w:t>0.80</w:t>
      </w:r>
      <w:r>
        <w:rPr>
          <w:rFonts w:ascii="Arial" w:hAnsi="Arial" w:cs="Arial" w:hint="eastAsia"/>
          <w:color w:val="000000" w:themeColor="text1"/>
          <w:sz w:val="24"/>
        </w:rPr>
        <w:t>所需要遍历的数据大大降低。比如对于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而言，没加入</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向量需要遍历</w:t>
      </w:r>
      <w:r>
        <w:rPr>
          <w:rFonts w:ascii="Arial" w:hAnsi="Arial" w:cs="Arial" w:hint="eastAsia"/>
          <w:color w:val="000000" w:themeColor="text1"/>
          <w:sz w:val="24"/>
        </w:rPr>
        <w:t>1032</w:t>
      </w:r>
      <w:r>
        <w:rPr>
          <w:rFonts w:ascii="Arial" w:hAnsi="Arial" w:cs="Arial" w:hint="eastAsia"/>
          <w:color w:val="000000" w:themeColor="text1"/>
          <w:sz w:val="24"/>
        </w:rPr>
        <w:t>个</w:t>
      </w:r>
      <w:r>
        <w:rPr>
          <w:rFonts w:ascii="Arial" w:hAnsi="Arial" w:cs="Arial" w:hint="eastAsia"/>
          <w:color w:val="000000" w:themeColor="text1"/>
          <w:sz w:val="24"/>
        </w:rPr>
        <w:t>batch</w:t>
      </w:r>
      <w:r>
        <w:rPr>
          <w:rFonts w:ascii="Arial" w:hAnsi="Arial" w:cs="Arial" w:hint="eastAsia"/>
          <w:color w:val="000000" w:themeColor="text1"/>
          <w:sz w:val="24"/>
        </w:rPr>
        <w:t>的数据，而加入</w:t>
      </w:r>
      <w:proofErr w:type="gramStart"/>
      <w:r>
        <w:rPr>
          <w:rFonts w:ascii="Arial" w:hAnsi="Arial" w:cs="Arial" w:hint="eastAsia"/>
          <w:color w:val="000000" w:themeColor="text1"/>
          <w:sz w:val="24"/>
        </w:rPr>
        <w:t>预训练</w:t>
      </w:r>
      <w:proofErr w:type="gramEnd"/>
      <w:r>
        <w:rPr>
          <w:rFonts w:ascii="Arial" w:hAnsi="Arial" w:cs="Arial" w:hint="eastAsia"/>
          <w:color w:val="000000" w:themeColor="text1"/>
          <w:sz w:val="24"/>
        </w:rPr>
        <w:t>词向量只需遍历</w:t>
      </w:r>
      <w:r>
        <w:rPr>
          <w:rFonts w:ascii="Arial" w:hAnsi="Arial" w:cs="Arial" w:hint="eastAsia"/>
          <w:color w:val="000000" w:themeColor="text1"/>
          <w:sz w:val="24"/>
        </w:rPr>
        <w:t>612</w:t>
      </w:r>
      <w:r>
        <w:rPr>
          <w:rFonts w:ascii="Arial" w:hAnsi="Arial" w:cs="Arial" w:hint="eastAsia"/>
          <w:color w:val="000000" w:themeColor="text1"/>
          <w:sz w:val="24"/>
        </w:rPr>
        <w:t>个</w:t>
      </w:r>
      <w:r>
        <w:rPr>
          <w:rFonts w:ascii="Arial" w:hAnsi="Arial" w:cs="Arial" w:hint="eastAsia"/>
          <w:color w:val="000000" w:themeColor="text1"/>
          <w:sz w:val="24"/>
        </w:rPr>
        <w:t>batch</w:t>
      </w:r>
      <w:r>
        <w:rPr>
          <w:rFonts w:ascii="Arial" w:hAnsi="Arial" w:cs="Arial" w:hint="eastAsia"/>
          <w:color w:val="000000" w:themeColor="text1"/>
          <w:sz w:val="24"/>
        </w:rPr>
        <w:t>的数据，</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与此类似。但是由于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模型较为复杂，所以需要比</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更多的数据来训练模型。</w:t>
      </w:r>
    </w:p>
    <w:p w14:paraId="65F6C97B" w14:textId="77777777" w:rsidR="00715ACB" w:rsidRDefault="00F50A61">
      <w:pPr>
        <w:spacing w:line="360" w:lineRule="auto"/>
        <w:jc w:val="center"/>
        <w:rPr>
          <w:rFonts w:ascii="Arial" w:hAnsi="Arial" w:cs="Arial"/>
          <w:color w:val="000000" w:themeColor="text1"/>
          <w:sz w:val="24"/>
        </w:rPr>
      </w:pPr>
      <w:bookmarkStart w:id="299" w:name="_Toc3067610"/>
      <w:r>
        <w:rPr>
          <w:rFonts w:ascii="Arial" w:hAnsi="Arial" w:cs="Arial" w:hint="eastAsia"/>
          <w:color w:val="000000" w:themeColor="text1"/>
          <w:sz w:val="24"/>
        </w:rPr>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10</w:t>
      </w:r>
      <w:r>
        <w:rPr>
          <w:rFonts w:ascii="Arial" w:hAnsi="Arial" w:cs="Arial"/>
          <w:color w:val="000000" w:themeColor="text1"/>
          <w:sz w:val="24"/>
        </w:rPr>
        <w:fldChar w:fldCharType="end"/>
      </w:r>
      <w:r>
        <w:rPr>
          <w:rFonts w:ascii="Arial" w:hAnsi="Arial" w:cs="Arial"/>
          <w:color w:val="000000" w:themeColor="text1"/>
          <w:sz w:val="24"/>
        </w:rPr>
        <w:t xml:space="preserve"> </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向量对</w:t>
      </w:r>
      <w:proofErr w:type="spellStart"/>
      <w:r>
        <w:rPr>
          <w:rFonts w:ascii="Arial" w:hAnsi="Arial" w:cs="Arial" w:hint="eastAsia"/>
          <w:color w:val="000000" w:themeColor="text1"/>
          <w:sz w:val="24"/>
        </w:rPr>
        <w:t>num</w:t>
      </w:r>
      <w:r>
        <w:rPr>
          <w:rFonts w:ascii="Arial" w:hAnsi="Arial" w:cs="Arial"/>
          <w:color w:val="000000" w:themeColor="text1"/>
          <w:sz w:val="24"/>
        </w:rPr>
        <w:t>_</w:t>
      </w:r>
      <w:r>
        <w:rPr>
          <w:rFonts w:ascii="Arial" w:hAnsi="Arial" w:cs="Arial" w:hint="eastAsia"/>
          <w:color w:val="000000" w:themeColor="text1"/>
          <w:sz w:val="24"/>
        </w:rPr>
        <w:t>batch</w:t>
      </w:r>
      <w:proofErr w:type="spellEnd"/>
      <w:r>
        <w:rPr>
          <w:rFonts w:ascii="Arial" w:hAnsi="Arial" w:cs="Arial" w:hint="eastAsia"/>
          <w:color w:val="000000" w:themeColor="text1"/>
          <w:sz w:val="24"/>
        </w:rPr>
        <w:t>的影响</w:t>
      </w:r>
      <w:bookmarkEnd w:id="299"/>
    </w:p>
    <w:tbl>
      <w:tblPr>
        <w:tblStyle w:val="af6"/>
        <w:tblW w:w="8296" w:type="dxa"/>
        <w:tblLayout w:type="fixed"/>
        <w:tblLook w:val="04A0" w:firstRow="1" w:lastRow="0" w:firstColumn="1" w:lastColumn="0" w:noHBand="0" w:noVBand="1"/>
      </w:tblPr>
      <w:tblGrid>
        <w:gridCol w:w="2765"/>
        <w:gridCol w:w="2765"/>
        <w:gridCol w:w="2766"/>
      </w:tblGrid>
      <w:tr w:rsidR="00715ACB" w14:paraId="51ED6B38" w14:textId="77777777">
        <w:tc>
          <w:tcPr>
            <w:tcW w:w="2765" w:type="dxa"/>
          </w:tcPr>
          <w:p w14:paraId="479C5DC8" w14:textId="77777777" w:rsidR="00715ACB" w:rsidRDefault="00F50A61">
            <w:pPr>
              <w:jc w:val="left"/>
              <w:rPr>
                <w:color w:val="000000" w:themeColor="text1"/>
              </w:rPr>
            </w:pPr>
            <w:r>
              <w:rPr>
                <w:rFonts w:hint="eastAsia"/>
                <w:color w:val="000000" w:themeColor="text1"/>
              </w:rPr>
              <w:t>模型</w:t>
            </w:r>
          </w:p>
        </w:tc>
        <w:tc>
          <w:tcPr>
            <w:tcW w:w="2765" w:type="dxa"/>
          </w:tcPr>
          <w:p w14:paraId="54C6A349" w14:textId="77777777" w:rsidR="00715ACB" w:rsidRDefault="00F50A61">
            <w:pPr>
              <w:jc w:val="left"/>
              <w:rPr>
                <w:color w:val="000000" w:themeColor="text1"/>
              </w:rPr>
            </w:pPr>
            <w:r>
              <w:rPr>
                <w:rFonts w:hint="eastAsia"/>
                <w:color w:val="000000" w:themeColor="text1"/>
              </w:rPr>
              <w:t>输入</w:t>
            </w:r>
            <w:proofErr w:type="gramStart"/>
            <w:r>
              <w:rPr>
                <w:rFonts w:hint="eastAsia"/>
                <w:color w:val="000000" w:themeColor="text1"/>
              </w:rPr>
              <w:t>预训练词</w:t>
            </w:r>
            <w:proofErr w:type="gramEnd"/>
            <w:r>
              <w:rPr>
                <w:rFonts w:hint="eastAsia"/>
                <w:color w:val="000000" w:themeColor="text1"/>
              </w:rPr>
              <w:t>向量</w:t>
            </w:r>
          </w:p>
        </w:tc>
        <w:tc>
          <w:tcPr>
            <w:tcW w:w="2766" w:type="dxa"/>
          </w:tcPr>
          <w:p w14:paraId="63731B5B" w14:textId="77777777" w:rsidR="00715ACB" w:rsidRDefault="00F50A61">
            <w:pPr>
              <w:jc w:val="left"/>
              <w:rPr>
                <w:color w:val="000000" w:themeColor="text1"/>
              </w:rPr>
            </w:pPr>
            <w:r>
              <w:rPr>
                <w:rFonts w:hint="eastAsia"/>
                <w:color w:val="000000" w:themeColor="text1"/>
              </w:rPr>
              <w:t>不输入</w:t>
            </w:r>
            <w:proofErr w:type="gramStart"/>
            <w:r>
              <w:rPr>
                <w:rFonts w:hint="eastAsia"/>
                <w:color w:val="000000" w:themeColor="text1"/>
              </w:rPr>
              <w:t>预训练词</w:t>
            </w:r>
            <w:proofErr w:type="gramEnd"/>
            <w:r>
              <w:rPr>
                <w:rFonts w:hint="eastAsia"/>
                <w:color w:val="000000" w:themeColor="text1"/>
              </w:rPr>
              <w:t>向量</w:t>
            </w:r>
          </w:p>
        </w:tc>
      </w:tr>
      <w:tr w:rsidR="00715ACB" w14:paraId="4EF877B6" w14:textId="77777777">
        <w:tc>
          <w:tcPr>
            <w:tcW w:w="2765" w:type="dxa"/>
          </w:tcPr>
          <w:p w14:paraId="1C37122C" w14:textId="77777777" w:rsidR="00715ACB" w:rsidRDefault="00F50A61">
            <w:pPr>
              <w:jc w:val="left"/>
              <w:rPr>
                <w:color w:val="000000" w:themeColor="text1"/>
              </w:rPr>
            </w:pPr>
            <w:r>
              <w:rPr>
                <w:rFonts w:hint="eastAsia"/>
                <w:color w:val="000000" w:themeColor="text1"/>
              </w:rPr>
              <w:t>L</w:t>
            </w:r>
            <w:r>
              <w:rPr>
                <w:color w:val="000000" w:themeColor="text1"/>
              </w:rPr>
              <w:t>STM</w:t>
            </w:r>
          </w:p>
        </w:tc>
        <w:tc>
          <w:tcPr>
            <w:tcW w:w="2765" w:type="dxa"/>
          </w:tcPr>
          <w:p w14:paraId="07C0D8C3" w14:textId="77777777" w:rsidR="00715ACB" w:rsidRDefault="00F50A61">
            <w:pPr>
              <w:jc w:val="left"/>
              <w:rPr>
                <w:color w:val="000000" w:themeColor="text1"/>
              </w:rPr>
            </w:pPr>
            <w:r>
              <w:rPr>
                <w:rFonts w:hint="eastAsia"/>
                <w:color w:val="000000" w:themeColor="text1"/>
              </w:rPr>
              <w:t>612</w:t>
            </w:r>
          </w:p>
        </w:tc>
        <w:tc>
          <w:tcPr>
            <w:tcW w:w="2766" w:type="dxa"/>
          </w:tcPr>
          <w:p w14:paraId="0C485BDA" w14:textId="77777777" w:rsidR="00715ACB" w:rsidRDefault="00F50A61">
            <w:pPr>
              <w:jc w:val="left"/>
              <w:rPr>
                <w:color w:val="000000" w:themeColor="text1"/>
              </w:rPr>
            </w:pPr>
            <w:r>
              <w:rPr>
                <w:rFonts w:hint="eastAsia"/>
                <w:color w:val="000000" w:themeColor="text1"/>
              </w:rPr>
              <w:t>1032</w:t>
            </w:r>
          </w:p>
        </w:tc>
      </w:tr>
      <w:tr w:rsidR="00715ACB" w14:paraId="30F6C791" w14:textId="77777777">
        <w:tc>
          <w:tcPr>
            <w:tcW w:w="2765" w:type="dxa"/>
          </w:tcPr>
          <w:p w14:paraId="2D155FD4" w14:textId="77777777" w:rsidR="00715ACB" w:rsidRDefault="00F50A61">
            <w:pPr>
              <w:jc w:val="left"/>
              <w:rPr>
                <w:color w:val="000000" w:themeColor="text1"/>
              </w:rPr>
            </w:pPr>
            <w:r>
              <w:rPr>
                <w:rFonts w:hint="eastAsia"/>
                <w:color w:val="000000" w:themeColor="text1"/>
              </w:rPr>
              <w:t>L</w:t>
            </w:r>
            <w:r>
              <w:rPr>
                <w:color w:val="000000" w:themeColor="text1"/>
              </w:rPr>
              <w:t>DA-LSTM</w:t>
            </w:r>
          </w:p>
        </w:tc>
        <w:tc>
          <w:tcPr>
            <w:tcW w:w="2765" w:type="dxa"/>
          </w:tcPr>
          <w:p w14:paraId="280A1245" w14:textId="77777777" w:rsidR="00715ACB" w:rsidRDefault="00F50A61">
            <w:pPr>
              <w:jc w:val="left"/>
              <w:rPr>
                <w:color w:val="000000" w:themeColor="text1"/>
              </w:rPr>
            </w:pPr>
            <w:r>
              <w:rPr>
                <w:rFonts w:hint="eastAsia"/>
                <w:color w:val="000000" w:themeColor="text1"/>
              </w:rPr>
              <w:t>903</w:t>
            </w:r>
          </w:p>
        </w:tc>
        <w:tc>
          <w:tcPr>
            <w:tcW w:w="2766" w:type="dxa"/>
          </w:tcPr>
          <w:p w14:paraId="256BBB22" w14:textId="77777777" w:rsidR="00715ACB" w:rsidRDefault="00F50A61">
            <w:pPr>
              <w:jc w:val="left"/>
              <w:rPr>
                <w:color w:val="000000" w:themeColor="text1"/>
              </w:rPr>
            </w:pPr>
            <w:r>
              <w:rPr>
                <w:rFonts w:hint="eastAsia"/>
                <w:color w:val="000000" w:themeColor="text1"/>
              </w:rPr>
              <w:t>1408</w:t>
            </w:r>
          </w:p>
        </w:tc>
      </w:tr>
    </w:tbl>
    <w:p w14:paraId="0652D2B5" w14:textId="77777777" w:rsidR="00715ACB" w:rsidRDefault="00F50A61">
      <w:pPr>
        <w:pStyle w:val="3"/>
      </w:pPr>
      <w:bookmarkStart w:id="300" w:name="_Toc3559772"/>
      <w:r>
        <w:rPr>
          <w:rFonts w:hint="eastAsia"/>
        </w:rPr>
        <w:t>4.5.4</w:t>
      </w:r>
      <w:r>
        <w:t xml:space="preserve"> LSTM</w:t>
      </w:r>
      <w:r>
        <w:rPr>
          <w:rFonts w:hint="eastAsia"/>
        </w:rPr>
        <w:t>、</w:t>
      </w:r>
      <w:r>
        <w:rPr>
          <w:rFonts w:hint="eastAsia"/>
        </w:rPr>
        <w:t>L</w:t>
      </w:r>
      <w:r>
        <w:t>DA-LSTM</w:t>
      </w:r>
      <w:r>
        <w:rPr>
          <w:rFonts w:hint="eastAsia"/>
        </w:rPr>
        <w:t>与</w:t>
      </w:r>
      <w:proofErr w:type="spellStart"/>
      <w:r>
        <w:rPr>
          <w:rFonts w:hint="eastAsia"/>
        </w:rPr>
        <w:t>LightGBM</w:t>
      </w:r>
      <w:proofErr w:type="spellEnd"/>
      <w:r>
        <w:rPr>
          <w:rFonts w:hint="eastAsia"/>
        </w:rPr>
        <w:t>方法实验对比</w:t>
      </w:r>
      <w:bookmarkEnd w:id="300"/>
    </w:p>
    <w:p w14:paraId="326A12B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研究问题（</w:t>
      </w:r>
      <w:r>
        <w:rPr>
          <w:rFonts w:ascii="Arial" w:hAnsi="Arial" w:cs="Arial" w:hint="eastAsia"/>
          <w:color w:val="000000" w:themeColor="text1"/>
          <w:sz w:val="24"/>
        </w:rPr>
        <w:t>4</w:t>
      </w:r>
      <w:r>
        <w:rPr>
          <w:rFonts w:ascii="Arial" w:hAnsi="Arial" w:cs="Arial" w:hint="eastAsia"/>
          <w:color w:val="000000" w:themeColor="text1"/>
          <w:sz w:val="24"/>
        </w:rPr>
        <w:t>）：不同模型方法推荐效果的对比</w:t>
      </w:r>
    </w:p>
    <w:p w14:paraId="2A5DC43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实验所用法条标签全集中有</w:t>
      </w:r>
      <w:r>
        <w:rPr>
          <w:rFonts w:ascii="Arial" w:hAnsi="Arial" w:cs="Arial" w:hint="eastAsia"/>
          <w:color w:val="000000" w:themeColor="text1"/>
          <w:sz w:val="24"/>
        </w:rPr>
        <w:t>263</w:t>
      </w:r>
      <w:r>
        <w:rPr>
          <w:rFonts w:ascii="Arial" w:hAnsi="Arial" w:cs="Arial" w:hint="eastAsia"/>
          <w:color w:val="000000" w:themeColor="text1"/>
          <w:sz w:val="24"/>
        </w:rPr>
        <w:t>条不同法条，即引用频次不低于</w:t>
      </w:r>
      <w:r>
        <w:rPr>
          <w:rFonts w:ascii="Arial" w:hAnsi="Arial" w:cs="Arial" w:hint="eastAsia"/>
          <w:color w:val="000000" w:themeColor="text1"/>
          <w:sz w:val="24"/>
        </w:rPr>
        <w:t>50</w:t>
      </w:r>
      <w:r>
        <w:rPr>
          <w:rFonts w:ascii="Arial" w:hAnsi="Arial" w:cs="Arial" w:hint="eastAsia"/>
          <w:color w:val="000000" w:themeColor="text1"/>
          <w:sz w:val="24"/>
        </w:rPr>
        <w:t>的法条，</w:t>
      </w:r>
      <w:r>
        <w:rPr>
          <w:rFonts w:ascii="Arial" w:hAnsi="Arial" w:cs="Arial" w:hint="eastAsia"/>
          <w:color w:val="000000" w:themeColor="text1"/>
          <w:sz w:val="24"/>
        </w:rPr>
        <w:lastRenderedPageBreak/>
        <w:t>实验所用评估标准均为法条覆盖率</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w:t>
      </w:r>
    </w:p>
    <w:p w14:paraId="6A3D268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在多标签多分类方法下，对</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与</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进行实验，其实验结果如图</w:t>
      </w:r>
      <w:r>
        <w:rPr>
          <w:rFonts w:ascii="Arial" w:hAnsi="Arial" w:cs="Arial" w:hint="eastAsia"/>
          <w:color w:val="000000" w:themeColor="text1"/>
          <w:sz w:val="24"/>
        </w:rPr>
        <w:t>4.10</w:t>
      </w:r>
      <w:r>
        <w:rPr>
          <w:rFonts w:ascii="Arial" w:hAnsi="Arial" w:cs="Arial" w:hint="eastAsia"/>
          <w:color w:val="000000" w:themeColor="text1"/>
          <w:sz w:val="24"/>
        </w:rPr>
        <w:t>所示。随着</w:t>
      </w:r>
      <w:r>
        <w:rPr>
          <w:rFonts w:ascii="Arial" w:hAnsi="Arial" w:cs="Arial" w:hint="eastAsia"/>
          <w:color w:val="000000" w:themeColor="text1"/>
          <w:sz w:val="24"/>
        </w:rPr>
        <w:t>K</w:t>
      </w:r>
      <w:r>
        <w:rPr>
          <w:rFonts w:ascii="Arial" w:hAnsi="Arial" w:cs="Arial" w:hint="eastAsia"/>
          <w:color w:val="000000" w:themeColor="text1"/>
          <w:sz w:val="24"/>
        </w:rPr>
        <w:t>的增大，三个模型的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值都持续增长。但</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在三种模型中表现最佳，</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模型其次，</w:t>
      </w:r>
      <w:proofErr w:type="spellStart"/>
      <w:r>
        <w:rPr>
          <w:rFonts w:ascii="Arial" w:hAnsi="Arial" w:cs="Arial" w:hint="eastAsia"/>
          <w:color w:val="000000" w:themeColor="text1"/>
          <w:sz w:val="24"/>
        </w:rPr>
        <w:t>LightG</w:t>
      </w:r>
      <w:r>
        <w:rPr>
          <w:rFonts w:ascii="Arial" w:hAnsi="Arial" w:cs="Arial"/>
          <w:color w:val="000000" w:themeColor="text1"/>
          <w:sz w:val="24"/>
        </w:rPr>
        <w:t>BM</w:t>
      </w:r>
      <w:proofErr w:type="spellEnd"/>
      <w:r>
        <w:rPr>
          <w:rFonts w:ascii="Arial" w:hAnsi="Arial" w:cs="Arial" w:hint="eastAsia"/>
          <w:color w:val="000000" w:themeColor="text1"/>
          <w:sz w:val="24"/>
        </w:rPr>
        <w:t>的效果最差。不管</w:t>
      </w:r>
      <w:r>
        <w:rPr>
          <w:rFonts w:ascii="Arial" w:hAnsi="Arial" w:cs="Arial" w:hint="eastAsia"/>
          <w:color w:val="000000" w:themeColor="text1"/>
          <w:sz w:val="24"/>
        </w:rPr>
        <w:t>K</w:t>
      </w:r>
      <w:r>
        <w:rPr>
          <w:rFonts w:ascii="Arial" w:hAnsi="Arial" w:cs="Arial" w:hint="eastAsia"/>
          <w:color w:val="000000" w:themeColor="text1"/>
          <w:sz w:val="24"/>
        </w:rPr>
        <w:t>为何值</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都比其他模型的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值高</w:t>
      </w:r>
      <w:r>
        <w:rPr>
          <w:rFonts w:ascii="Arial" w:hAnsi="Arial" w:cs="Arial" w:hint="eastAsia"/>
          <w:color w:val="000000" w:themeColor="text1"/>
          <w:sz w:val="24"/>
        </w:rPr>
        <w:t>3%~4%</w:t>
      </w:r>
      <w:r>
        <w:rPr>
          <w:rFonts w:ascii="Arial" w:hAnsi="Arial" w:cs="Arial" w:hint="eastAsia"/>
          <w:color w:val="000000" w:themeColor="text1"/>
          <w:sz w:val="24"/>
        </w:rPr>
        <w:t>，在</w:t>
      </w:r>
      <w:r>
        <w:rPr>
          <w:rFonts w:ascii="Arial" w:hAnsi="Arial" w:cs="Arial" w:hint="eastAsia"/>
          <w:color w:val="000000" w:themeColor="text1"/>
          <w:sz w:val="24"/>
        </w:rPr>
        <w:t>K=18</w:t>
      </w:r>
      <w:r>
        <w:rPr>
          <w:rFonts w:ascii="Arial" w:hAnsi="Arial" w:cs="Arial" w:hint="eastAsia"/>
          <w:color w:val="000000" w:themeColor="text1"/>
          <w:sz w:val="24"/>
        </w:rPr>
        <w:t>时，</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值甚至达到了</w:t>
      </w:r>
      <w:r>
        <w:rPr>
          <w:rFonts w:ascii="Arial" w:hAnsi="Arial" w:cs="Arial" w:hint="eastAsia"/>
          <w:color w:val="000000" w:themeColor="text1"/>
          <w:sz w:val="24"/>
        </w:rPr>
        <w:t>0.91</w:t>
      </w:r>
      <w:r>
        <w:rPr>
          <w:rFonts w:ascii="Arial" w:hAnsi="Arial" w:cs="Arial" w:hint="eastAsia"/>
          <w:color w:val="000000" w:themeColor="text1"/>
          <w:sz w:val="24"/>
        </w:rPr>
        <w:t>。分析该现象背后的原因，本文认为由于加入</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先验信息，并通过</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机制额外关注与主题意思相近的词进而来进行法条推荐，此过程与人类注意力极为相似。自然场景下，普通人在阅读一篇裁判文书时，会将焦点放在与文书主题相关的词语上，从而对案件有更精确的了解。</w:t>
      </w:r>
    </w:p>
    <w:p w14:paraId="46FB095D" w14:textId="77777777" w:rsidR="00715ACB" w:rsidRDefault="00F50A61">
      <w:pPr>
        <w:jc w:val="center"/>
        <w:rPr>
          <w:color w:val="000000" w:themeColor="text1"/>
        </w:rPr>
      </w:pPr>
      <w:r>
        <w:rPr>
          <w:noProof/>
          <w:color w:val="000000" w:themeColor="text1"/>
        </w:rPr>
        <w:drawing>
          <wp:inline distT="0" distB="0" distL="0" distR="0" wp14:anchorId="773E9099" wp14:editId="363E46DA">
            <wp:extent cx="4560570" cy="2743200"/>
            <wp:effectExtent l="0" t="0" r="1143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27A32135" w14:textId="77777777" w:rsidR="00715ACB" w:rsidRDefault="00F50A61">
      <w:pPr>
        <w:spacing w:line="360" w:lineRule="auto"/>
        <w:jc w:val="center"/>
        <w:rPr>
          <w:rFonts w:ascii="Arial" w:hAnsi="Arial" w:cs="Arial"/>
          <w:color w:val="000000" w:themeColor="text1"/>
          <w:sz w:val="24"/>
        </w:rPr>
      </w:pPr>
      <w:bookmarkStart w:id="301" w:name="_Toc3065572"/>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10</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多标签多分类下不同模型运行结果对比图</w:t>
      </w:r>
      <w:bookmarkEnd w:id="301"/>
    </w:p>
    <w:p w14:paraId="383DC1B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其次，</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进行多标签多分类所基于的向量为计算</w:t>
      </w:r>
      <w:r>
        <w:rPr>
          <w:rFonts w:ascii="Arial" w:hAnsi="Arial" w:cs="Arial" w:hint="eastAsia"/>
          <w:color w:val="000000" w:themeColor="text1"/>
          <w:sz w:val="24"/>
        </w:rPr>
        <w:t>attention</w:t>
      </w:r>
      <w:r>
        <w:rPr>
          <w:rFonts w:ascii="Arial" w:hAnsi="Arial" w:cs="Arial" w:hint="eastAsia"/>
          <w:color w:val="000000" w:themeColor="text1"/>
          <w:sz w:val="24"/>
        </w:rPr>
        <w:t>后的向量，有更多的注意力信息，而</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进行多标签多分类基于的向量为最后一个时间步</w:t>
      </w:r>
      <w:proofErr w:type="gramStart"/>
      <w:r>
        <w:rPr>
          <w:rFonts w:ascii="Arial" w:hAnsi="Arial" w:cs="Arial" w:hint="eastAsia"/>
          <w:color w:val="000000" w:themeColor="text1"/>
          <w:sz w:val="24"/>
        </w:rPr>
        <w:t>的隐层输出向量</w:t>
      </w:r>
      <w:proofErr w:type="gramEnd"/>
      <w:r>
        <w:rPr>
          <w:rFonts w:ascii="Arial" w:hAnsi="Arial" w:cs="Arial" w:hint="eastAsia"/>
          <w:color w:val="000000" w:themeColor="text1"/>
          <w:sz w:val="24"/>
        </w:rPr>
        <w:t>。根据</w:t>
      </w:r>
      <w:r>
        <w:rPr>
          <w:rFonts w:ascii="Arial" w:hAnsi="Arial" w:cs="Arial" w:hint="eastAsia"/>
          <w:color w:val="000000" w:themeColor="text1"/>
          <w:sz w:val="24"/>
        </w:rPr>
        <w:t>2.5</w:t>
      </w:r>
      <w:r>
        <w:rPr>
          <w:rFonts w:ascii="Arial" w:hAnsi="Arial" w:cs="Arial" w:hint="eastAsia"/>
          <w:color w:val="000000" w:themeColor="text1"/>
          <w:sz w:val="24"/>
        </w:rPr>
        <w:t>节介绍，在输入序列过长的情况下，</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对序列的记忆会出现链状衰减，所以会导致</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值低于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w:t>
      </w:r>
    </w:p>
    <w:p w14:paraId="343DBD6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模型而言，都是采用端到端的深度学习网络，</w:t>
      </w:r>
      <w:proofErr w:type="gramStart"/>
      <w:r>
        <w:rPr>
          <w:rFonts w:ascii="Arial" w:hAnsi="Arial" w:cs="Arial" w:hint="eastAsia"/>
          <w:color w:val="000000" w:themeColor="text1"/>
          <w:sz w:val="24"/>
        </w:rPr>
        <w:t>不</w:t>
      </w:r>
      <w:proofErr w:type="gramEnd"/>
      <w:r>
        <w:rPr>
          <w:rFonts w:ascii="Arial" w:hAnsi="Arial" w:cs="Arial" w:hint="eastAsia"/>
          <w:color w:val="000000" w:themeColor="text1"/>
          <w:sz w:val="24"/>
        </w:rPr>
        <w:t>用做任何特征工程，网络会自动学习“友好”的文本特征。而对于</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而言，需要将文本通过特征工程转为向量，再通过</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进行决策，特征工程设计的好坏将直接决定</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模型预测的好坏。就本实验结果可以看出，</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的预测效果最差，反映了以</w:t>
      </w:r>
      <w:proofErr w:type="spellStart"/>
      <w:r>
        <w:rPr>
          <w:rFonts w:ascii="Arial" w:hAnsi="Arial" w:cs="Arial" w:hint="eastAsia"/>
          <w:color w:val="000000" w:themeColor="text1"/>
          <w:sz w:val="24"/>
        </w:rPr>
        <w:t>tfidf</w:t>
      </w:r>
      <w:proofErr w:type="spellEnd"/>
      <w:r>
        <w:rPr>
          <w:rFonts w:ascii="Arial" w:hAnsi="Arial" w:cs="Arial" w:hint="eastAsia"/>
          <w:color w:val="000000" w:themeColor="text1"/>
          <w:sz w:val="24"/>
        </w:rPr>
        <w:t>向量作为文本特征向量并不适合。</w:t>
      </w:r>
    </w:p>
    <w:p w14:paraId="3F97370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除了多标签多分类方法，本文还从多分类方法研究了模型的预测效果。当一篇裁判文书引用多个法条，如</w:t>
      </w:r>
      <w:r>
        <w:rPr>
          <w:rFonts w:ascii="Arial" w:hAnsi="Arial" w:cs="Arial" w:hint="eastAsia"/>
          <w:color w:val="000000" w:themeColor="text1"/>
          <w:sz w:val="24"/>
        </w:rPr>
        <w:t>[</w:t>
      </w:r>
      <w:r>
        <w:rPr>
          <w:rFonts w:ascii="Arial" w:hAnsi="Arial" w:cs="Arial" w:hint="eastAsia"/>
          <w:color w:val="000000" w:themeColor="text1"/>
          <w:sz w:val="24"/>
        </w:rPr>
        <w:t>法条</w:t>
      </w:r>
      <w:r>
        <w:rPr>
          <w:rFonts w:ascii="Arial" w:hAnsi="Arial" w:cs="Arial" w:hint="eastAsia"/>
          <w:color w:val="000000" w:themeColor="text1"/>
          <w:sz w:val="24"/>
        </w:rPr>
        <w:t>1</w:t>
      </w:r>
      <w:r>
        <w:rPr>
          <w:rFonts w:ascii="Arial" w:hAnsi="Arial" w:cs="Arial" w:hint="eastAsia"/>
          <w:color w:val="000000" w:themeColor="text1"/>
          <w:sz w:val="24"/>
        </w:rPr>
        <w:t>，法条</w:t>
      </w:r>
      <w:r>
        <w:rPr>
          <w:rFonts w:ascii="Arial" w:hAnsi="Arial" w:cs="Arial" w:hint="eastAsia"/>
          <w:color w:val="000000" w:themeColor="text1"/>
          <w:sz w:val="24"/>
        </w:rPr>
        <w:t>2</w:t>
      </w:r>
      <w:r>
        <w:rPr>
          <w:rFonts w:ascii="Arial" w:hAnsi="Arial" w:cs="Arial" w:hint="eastAsia"/>
          <w:color w:val="000000" w:themeColor="text1"/>
          <w:sz w:val="24"/>
        </w:rPr>
        <w:t>，法条</w:t>
      </w:r>
      <w:r>
        <w:rPr>
          <w:rFonts w:ascii="Arial" w:hAnsi="Arial" w:cs="Arial" w:hint="eastAsia"/>
          <w:color w:val="000000" w:themeColor="text1"/>
          <w:sz w:val="24"/>
        </w:rPr>
        <w:t>3</w:t>
      </w:r>
      <w:r>
        <w:rPr>
          <w:rFonts w:ascii="Arial" w:hAnsi="Arial" w:cs="Arial"/>
          <w:color w:val="000000" w:themeColor="text1"/>
          <w:sz w:val="24"/>
        </w:rPr>
        <w:t>]</w:t>
      </w:r>
      <w:r>
        <w:rPr>
          <w:rFonts w:ascii="Arial" w:hAnsi="Arial" w:cs="Arial" w:hint="eastAsia"/>
          <w:color w:val="000000" w:themeColor="text1"/>
          <w:sz w:val="24"/>
        </w:rPr>
        <w:t>，将该条记录拆分为三条记录。每条记录的案件基本情况都相同，但引用法条标记不同，最后得到每条记录只有一个法条标记的语料库。通过对该语料库进行单标签多分类，得到的实验结果如图</w:t>
      </w:r>
      <w:r>
        <w:rPr>
          <w:rFonts w:ascii="Arial" w:hAnsi="Arial" w:cs="Arial" w:hint="eastAsia"/>
          <w:color w:val="000000" w:themeColor="text1"/>
          <w:sz w:val="24"/>
        </w:rPr>
        <w:t>4.11</w:t>
      </w:r>
      <w:r>
        <w:rPr>
          <w:rFonts w:ascii="Arial" w:hAnsi="Arial" w:cs="Arial" w:hint="eastAsia"/>
          <w:color w:val="000000" w:themeColor="text1"/>
          <w:sz w:val="24"/>
        </w:rPr>
        <w:t>所示。</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模型的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值最高，</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模型的值其次，</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模型的值最小，其原因大致与多标签多分类情况下类似。</w:t>
      </w:r>
    </w:p>
    <w:p w14:paraId="272642D6" w14:textId="77777777" w:rsidR="00715ACB" w:rsidRDefault="00F50A61">
      <w:pPr>
        <w:ind w:firstLine="480"/>
        <w:jc w:val="center"/>
        <w:rPr>
          <w:color w:val="000000" w:themeColor="text1"/>
        </w:rPr>
      </w:pPr>
      <w:r>
        <w:rPr>
          <w:noProof/>
          <w:color w:val="000000" w:themeColor="text1"/>
        </w:rPr>
        <w:drawing>
          <wp:inline distT="0" distB="0" distL="0" distR="0" wp14:anchorId="0E30EA0C" wp14:editId="058F8177">
            <wp:extent cx="4579620" cy="2743200"/>
            <wp:effectExtent l="0" t="0" r="1143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1DECFEE" w14:textId="77777777" w:rsidR="00715ACB" w:rsidRDefault="00F50A61">
      <w:pPr>
        <w:spacing w:line="360" w:lineRule="auto"/>
        <w:jc w:val="center"/>
        <w:rPr>
          <w:rFonts w:ascii="Arial" w:hAnsi="Arial" w:cs="Arial"/>
          <w:color w:val="000000" w:themeColor="text1"/>
          <w:sz w:val="24"/>
        </w:rPr>
      </w:pPr>
      <w:bookmarkStart w:id="302" w:name="_Toc3065573"/>
      <w:r>
        <w:rPr>
          <w:rFonts w:ascii="Arial" w:hAnsi="Arial" w:cs="Arial" w:hint="eastAsia"/>
          <w:color w:val="000000" w:themeColor="text1"/>
          <w:sz w:val="24"/>
        </w:rPr>
        <w:t>图</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图</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11</w:t>
      </w:r>
      <w:r>
        <w:rPr>
          <w:rFonts w:ascii="Arial" w:hAnsi="Arial" w:cs="Arial"/>
          <w:color w:val="000000" w:themeColor="text1"/>
          <w:sz w:val="24"/>
        </w:rPr>
        <w:fldChar w:fldCharType="end"/>
      </w:r>
      <w:r>
        <w:rPr>
          <w:rFonts w:ascii="Arial" w:hAnsi="Arial" w:cs="Arial" w:hint="eastAsia"/>
          <w:color w:val="000000" w:themeColor="text1"/>
          <w:sz w:val="24"/>
        </w:rPr>
        <w:t>多分类下不同模型运行结果对比图</w:t>
      </w:r>
      <w:bookmarkEnd w:id="302"/>
    </w:p>
    <w:p w14:paraId="5BDB9C2D" w14:textId="77777777" w:rsidR="00715ACB" w:rsidRDefault="00F50A61">
      <w:pPr>
        <w:pStyle w:val="3"/>
      </w:pPr>
      <w:bookmarkStart w:id="303" w:name="_Toc3559773"/>
      <w:r>
        <w:rPr>
          <w:rFonts w:hint="eastAsia"/>
        </w:rPr>
        <w:t>4.5.5</w:t>
      </w:r>
      <w:r>
        <w:t xml:space="preserve"> </w:t>
      </w:r>
      <w:r>
        <w:rPr>
          <w:rFonts w:hint="eastAsia"/>
        </w:rPr>
        <w:t>多分类、多标签多分类方法的对比</w:t>
      </w:r>
      <w:bookmarkEnd w:id="303"/>
    </w:p>
    <w:p w14:paraId="13034577"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研究问题（</w:t>
      </w:r>
      <w:r>
        <w:rPr>
          <w:rFonts w:ascii="Arial" w:hAnsi="Arial" w:cs="Arial" w:hint="eastAsia"/>
          <w:color w:val="000000" w:themeColor="text1"/>
          <w:sz w:val="24"/>
        </w:rPr>
        <w:t>5</w:t>
      </w:r>
      <w:r>
        <w:rPr>
          <w:rFonts w:ascii="Arial" w:hAnsi="Arial" w:cs="Arial" w:hint="eastAsia"/>
          <w:color w:val="000000" w:themeColor="text1"/>
          <w:sz w:val="24"/>
        </w:rPr>
        <w:t>）：</w:t>
      </w:r>
      <w:r>
        <w:rPr>
          <w:rFonts w:hint="eastAsia"/>
          <w:color w:val="000000" w:themeColor="text1"/>
        </w:rPr>
        <w:t>多分类、多标签多分类方法对法条推荐效果的影响</w:t>
      </w:r>
    </w:p>
    <w:p w14:paraId="7F8CABE9"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实验所用法条标签全集中有</w:t>
      </w:r>
      <w:r>
        <w:rPr>
          <w:rFonts w:ascii="Arial" w:hAnsi="Arial" w:cs="Arial" w:hint="eastAsia"/>
          <w:color w:val="000000" w:themeColor="text1"/>
          <w:sz w:val="24"/>
        </w:rPr>
        <w:t>263</w:t>
      </w:r>
      <w:r>
        <w:rPr>
          <w:rFonts w:ascii="Arial" w:hAnsi="Arial" w:cs="Arial" w:hint="eastAsia"/>
          <w:color w:val="000000" w:themeColor="text1"/>
          <w:sz w:val="24"/>
        </w:rPr>
        <w:t>条不同法条，即引用频次不低于</w:t>
      </w:r>
      <w:r>
        <w:rPr>
          <w:rFonts w:ascii="Arial" w:hAnsi="Arial" w:cs="Arial" w:hint="eastAsia"/>
          <w:color w:val="000000" w:themeColor="text1"/>
          <w:sz w:val="24"/>
        </w:rPr>
        <w:t>50</w:t>
      </w:r>
      <w:r>
        <w:rPr>
          <w:rFonts w:ascii="Arial" w:hAnsi="Arial" w:cs="Arial" w:hint="eastAsia"/>
          <w:color w:val="000000" w:themeColor="text1"/>
          <w:sz w:val="24"/>
        </w:rPr>
        <w:t>的法条，实验所用评估标准均为法条覆盖率</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w:t>
      </w:r>
    </w:p>
    <w:p w14:paraId="52AC0700"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实验结果如表</w:t>
      </w:r>
      <w:r>
        <w:rPr>
          <w:rFonts w:ascii="Arial" w:hAnsi="Arial" w:cs="Arial" w:hint="eastAsia"/>
          <w:color w:val="000000" w:themeColor="text1"/>
          <w:sz w:val="24"/>
        </w:rPr>
        <w:t>4.11</w:t>
      </w:r>
      <w:r>
        <w:rPr>
          <w:rFonts w:ascii="Arial" w:hAnsi="Arial" w:cs="Arial" w:hint="eastAsia"/>
          <w:color w:val="000000" w:themeColor="text1"/>
          <w:sz w:val="24"/>
        </w:rPr>
        <w:t>所示，当</w:t>
      </w:r>
      <w:r>
        <w:rPr>
          <w:rFonts w:ascii="Arial" w:hAnsi="Arial" w:cs="Arial" w:hint="eastAsia"/>
          <w:color w:val="000000" w:themeColor="text1"/>
          <w:sz w:val="24"/>
        </w:rPr>
        <w:t>K</w:t>
      </w:r>
      <w:r>
        <w:rPr>
          <w:rFonts w:ascii="Arial" w:hAnsi="Arial" w:cs="Arial"/>
          <w:color w:val="000000" w:themeColor="text1"/>
          <w:sz w:val="24"/>
        </w:rPr>
        <w:t>=6</w:t>
      </w:r>
      <w:r>
        <w:rPr>
          <w:rFonts w:ascii="Arial" w:hAnsi="Arial" w:cs="Arial" w:hint="eastAsia"/>
          <w:color w:val="000000" w:themeColor="text1"/>
          <w:sz w:val="24"/>
        </w:rPr>
        <w:t>与</w:t>
      </w:r>
      <w:r>
        <w:rPr>
          <w:rFonts w:ascii="Arial" w:hAnsi="Arial" w:cs="Arial"/>
          <w:color w:val="000000" w:themeColor="text1"/>
          <w:sz w:val="24"/>
        </w:rPr>
        <w:t>K=12</w:t>
      </w:r>
      <w:r>
        <w:rPr>
          <w:rFonts w:ascii="Arial" w:hAnsi="Arial" w:cs="Arial" w:hint="eastAsia"/>
          <w:color w:val="000000" w:themeColor="text1"/>
          <w:sz w:val="24"/>
        </w:rPr>
        <w:t>时，多标签多分类方法的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proofErr w:type="gramStart"/>
      <w:r>
        <w:rPr>
          <w:rFonts w:ascii="Arial" w:hAnsi="Arial" w:cs="Arial" w:hint="eastAsia"/>
          <w:color w:val="000000" w:themeColor="text1"/>
          <w:sz w:val="24"/>
        </w:rPr>
        <w:t>值普遍</w:t>
      </w:r>
      <w:proofErr w:type="gramEnd"/>
      <w:r>
        <w:rPr>
          <w:rFonts w:ascii="Arial" w:hAnsi="Arial" w:cs="Arial" w:hint="eastAsia"/>
          <w:color w:val="000000" w:themeColor="text1"/>
          <w:sz w:val="24"/>
        </w:rPr>
        <w:t>高于多分类方法</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值。对于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color w:val="000000" w:themeColor="text1"/>
          <w:sz w:val="24"/>
        </w:rPr>
        <w:t>LDA-LSTM</w:t>
      </w:r>
      <w:r>
        <w:rPr>
          <w:rFonts w:ascii="Arial" w:hAnsi="Arial" w:cs="Arial" w:hint="eastAsia"/>
          <w:color w:val="000000" w:themeColor="text1"/>
          <w:sz w:val="24"/>
        </w:rPr>
        <w:t>与</w:t>
      </w:r>
      <w:proofErr w:type="spellStart"/>
      <w:r>
        <w:rPr>
          <w:rFonts w:ascii="Arial" w:hAnsi="Arial" w:cs="Arial" w:hint="eastAsia"/>
          <w:color w:val="000000" w:themeColor="text1"/>
          <w:sz w:val="24"/>
        </w:rPr>
        <w:t>LightGBM</w:t>
      </w:r>
      <w:proofErr w:type="spellEnd"/>
      <w:r>
        <w:rPr>
          <w:rFonts w:ascii="Arial" w:hAnsi="Arial" w:cs="Arial" w:hint="eastAsia"/>
          <w:color w:val="000000" w:themeColor="text1"/>
          <w:sz w:val="24"/>
        </w:rPr>
        <w:t>而言，当</w:t>
      </w:r>
      <w:r>
        <w:rPr>
          <w:rFonts w:ascii="Arial" w:hAnsi="Arial" w:cs="Arial" w:hint="eastAsia"/>
          <w:color w:val="000000" w:themeColor="text1"/>
          <w:sz w:val="24"/>
        </w:rPr>
        <w:t>K</w:t>
      </w:r>
      <w:r>
        <w:rPr>
          <w:rFonts w:ascii="Arial" w:hAnsi="Arial" w:cs="Arial"/>
          <w:color w:val="000000" w:themeColor="text1"/>
          <w:sz w:val="24"/>
        </w:rPr>
        <w:t>=6</w:t>
      </w:r>
      <w:r>
        <w:rPr>
          <w:rFonts w:ascii="Arial" w:hAnsi="Arial" w:cs="Arial" w:hint="eastAsia"/>
          <w:color w:val="000000" w:themeColor="text1"/>
          <w:sz w:val="24"/>
        </w:rPr>
        <w:t>时，多标签多分类方法的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值比多分类方法高</w:t>
      </w:r>
      <w:r>
        <w:rPr>
          <w:rFonts w:ascii="Arial" w:hAnsi="Arial" w:cs="Arial" w:hint="eastAsia"/>
          <w:color w:val="000000" w:themeColor="text1"/>
          <w:sz w:val="24"/>
        </w:rPr>
        <w:t>2%~3%</w:t>
      </w:r>
      <w:r>
        <w:rPr>
          <w:rFonts w:ascii="Arial" w:hAnsi="Arial" w:cs="Arial" w:hint="eastAsia"/>
          <w:color w:val="000000" w:themeColor="text1"/>
          <w:sz w:val="24"/>
        </w:rPr>
        <w:t>；当</w:t>
      </w:r>
      <w:r>
        <w:rPr>
          <w:rFonts w:ascii="Arial" w:hAnsi="Arial" w:cs="Arial" w:hint="eastAsia"/>
          <w:color w:val="000000" w:themeColor="text1"/>
          <w:sz w:val="24"/>
        </w:rPr>
        <w:t>K=12</w:t>
      </w:r>
      <w:r>
        <w:rPr>
          <w:rFonts w:ascii="Arial" w:hAnsi="Arial" w:cs="Arial" w:hint="eastAsia"/>
          <w:color w:val="000000" w:themeColor="text1"/>
          <w:sz w:val="24"/>
        </w:rPr>
        <w:t>时，多标签多分类方法的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值比多分类方法高</w:t>
      </w:r>
      <w:r>
        <w:rPr>
          <w:rFonts w:ascii="Arial" w:hAnsi="Arial" w:cs="Arial" w:hint="eastAsia"/>
          <w:color w:val="000000" w:themeColor="text1"/>
          <w:sz w:val="24"/>
        </w:rPr>
        <w:t>2%~3%</w:t>
      </w:r>
      <w:r>
        <w:rPr>
          <w:rFonts w:ascii="Arial" w:hAnsi="Arial" w:cs="Arial" w:hint="eastAsia"/>
          <w:color w:val="000000" w:themeColor="text1"/>
          <w:sz w:val="24"/>
        </w:rPr>
        <w:t>，</w:t>
      </w:r>
      <w:proofErr w:type="spellStart"/>
      <w:r>
        <w:rPr>
          <w:rFonts w:ascii="Arial" w:hAnsi="Arial" w:cs="Arial" w:hint="eastAsia"/>
          <w:color w:val="000000" w:themeColor="text1"/>
          <w:sz w:val="24"/>
        </w:rPr>
        <w:t>L</w:t>
      </w:r>
      <w:r>
        <w:rPr>
          <w:rFonts w:ascii="Arial" w:hAnsi="Arial" w:cs="Arial"/>
          <w:color w:val="000000" w:themeColor="text1"/>
          <w:sz w:val="24"/>
        </w:rPr>
        <w:t>ightGBM</w:t>
      </w:r>
      <w:proofErr w:type="spellEnd"/>
      <w:r>
        <w:rPr>
          <w:rFonts w:ascii="Arial" w:hAnsi="Arial" w:cs="Arial" w:hint="eastAsia"/>
          <w:color w:val="000000" w:themeColor="text1"/>
          <w:sz w:val="24"/>
        </w:rPr>
        <w:t>两者齐平；当</w:t>
      </w:r>
      <w:r>
        <w:rPr>
          <w:rFonts w:ascii="Arial" w:hAnsi="Arial" w:cs="Arial" w:hint="eastAsia"/>
          <w:color w:val="000000" w:themeColor="text1"/>
          <w:sz w:val="24"/>
        </w:rPr>
        <w:t>K</w:t>
      </w:r>
      <w:r>
        <w:rPr>
          <w:rFonts w:ascii="Arial" w:hAnsi="Arial" w:cs="Arial"/>
          <w:color w:val="000000" w:themeColor="text1"/>
          <w:sz w:val="24"/>
        </w:rPr>
        <w:t>=18</w:t>
      </w:r>
      <w:r>
        <w:rPr>
          <w:rFonts w:ascii="Arial" w:hAnsi="Arial" w:cs="Arial" w:hint="eastAsia"/>
          <w:color w:val="000000" w:themeColor="text1"/>
          <w:sz w:val="24"/>
        </w:rPr>
        <w:t>时，多标签多分类方法的</w:t>
      </w:r>
      <w:proofErr w:type="spellStart"/>
      <w:r>
        <w:rPr>
          <w:rFonts w:ascii="Arial" w:hAnsi="Arial" w:cs="Arial" w:hint="eastAsia"/>
          <w:color w:val="000000" w:themeColor="text1"/>
          <w:sz w:val="24"/>
        </w:rPr>
        <w:t>Cover</w:t>
      </w:r>
      <w:r>
        <w:rPr>
          <w:rFonts w:ascii="Arial" w:hAnsi="Arial" w:cs="Arial"/>
          <w:color w:val="000000" w:themeColor="text1"/>
          <w:sz w:val="24"/>
        </w:rPr>
        <w:t>L</w:t>
      </w:r>
      <w:r>
        <w:rPr>
          <w:rFonts w:ascii="Arial" w:hAnsi="Arial" w:cs="Arial" w:hint="eastAsia"/>
          <w:color w:val="000000" w:themeColor="text1"/>
          <w:sz w:val="24"/>
        </w:rPr>
        <w:t>aw</w:t>
      </w:r>
      <w:proofErr w:type="spellEnd"/>
      <w:r>
        <w:rPr>
          <w:rFonts w:ascii="Arial" w:hAnsi="Arial" w:cs="Arial" w:hint="eastAsia"/>
          <w:color w:val="000000" w:themeColor="text1"/>
          <w:sz w:val="24"/>
        </w:rPr>
        <w:t>值比多分类方法高</w:t>
      </w:r>
      <w:r>
        <w:rPr>
          <w:rFonts w:ascii="Arial" w:hAnsi="Arial" w:cs="Arial" w:hint="eastAsia"/>
          <w:color w:val="000000" w:themeColor="text1"/>
          <w:sz w:val="24"/>
        </w:rPr>
        <w:t>1%~5%</w:t>
      </w:r>
      <w:r>
        <w:rPr>
          <w:rFonts w:ascii="Arial" w:hAnsi="Arial" w:cs="Arial" w:hint="eastAsia"/>
          <w:color w:val="000000" w:themeColor="text1"/>
          <w:sz w:val="24"/>
        </w:rPr>
        <w:t>。本文认为，对于法条推荐的真实场景下每条法条而言，是否被推荐为一个二分类的问题。在一篇裁判文书中，如果裁判文书引用了多条法条，就需要检测多个目标，也就是多目标检测问题，对应着多标签多分类问题。</w:t>
      </w:r>
    </w:p>
    <w:p w14:paraId="2C95607F" w14:textId="77777777" w:rsidR="00715ACB" w:rsidRDefault="00F50A61">
      <w:pPr>
        <w:spacing w:line="360" w:lineRule="auto"/>
        <w:jc w:val="center"/>
        <w:rPr>
          <w:rFonts w:ascii="Arial" w:hAnsi="Arial" w:cs="Arial"/>
          <w:color w:val="000000" w:themeColor="text1"/>
          <w:sz w:val="24"/>
        </w:rPr>
      </w:pPr>
      <w:bookmarkStart w:id="304" w:name="_Toc3067611"/>
      <w:r>
        <w:rPr>
          <w:rFonts w:ascii="Arial" w:hAnsi="Arial" w:cs="Arial" w:hint="eastAsia"/>
          <w:color w:val="000000" w:themeColor="text1"/>
          <w:sz w:val="24"/>
        </w:rPr>
        <w:lastRenderedPageBreak/>
        <w:t>表</w:t>
      </w:r>
      <w:r>
        <w:rPr>
          <w:rFonts w:ascii="Arial" w:hAnsi="Arial" w:cs="Arial" w:hint="eastAsia"/>
          <w:color w:val="000000" w:themeColor="text1"/>
          <w:sz w:val="24"/>
        </w:rPr>
        <w:t xml:space="preserve">4. </w:t>
      </w:r>
      <w:r>
        <w:rPr>
          <w:rFonts w:ascii="Arial" w:hAnsi="Arial" w:cs="Arial"/>
          <w:color w:val="000000" w:themeColor="text1"/>
          <w:sz w:val="24"/>
        </w:rPr>
        <w:fldChar w:fldCharType="begin"/>
      </w:r>
      <w:r>
        <w:rPr>
          <w:rFonts w:ascii="Arial" w:hAnsi="Arial" w:cs="Arial"/>
          <w:color w:val="000000" w:themeColor="text1"/>
          <w:sz w:val="24"/>
        </w:rPr>
        <w:instrText xml:space="preserve"> </w:instrText>
      </w:r>
      <w:r>
        <w:rPr>
          <w:rFonts w:ascii="Arial" w:hAnsi="Arial" w:cs="Arial" w:hint="eastAsia"/>
          <w:color w:val="000000" w:themeColor="text1"/>
          <w:sz w:val="24"/>
        </w:rPr>
        <w:instrText xml:space="preserve">SEQ </w:instrText>
      </w:r>
      <w:r>
        <w:rPr>
          <w:rFonts w:ascii="Arial" w:hAnsi="Arial" w:cs="Arial" w:hint="eastAsia"/>
          <w:color w:val="000000" w:themeColor="text1"/>
          <w:sz w:val="24"/>
        </w:rPr>
        <w:instrText>表</w:instrText>
      </w:r>
      <w:r>
        <w:rPr>
          <w:rFonts w:ascii="Arial" w:hAnsi="Arial" w:cs="Arial" w:hint="eastAsia"/>
          <w:color w:val="000000" w:themeColor="text1"/>
          <w:sz w:val="24"/>
        </w:rPr>
        <w:instrText>4. \* ARABIC</w:instrText>
      </w:r>
      <w:r>
        <w:rPr>
          <w:rFonts w:ascii="Arial" w:hAnsi="Arial" w:cs="Arial"/>
          <w:color w:val="000000" w:themeColor="text1"/>
          <w:sz w:val="24"/>
        </w:rPr>
        <w:instrText xml:space="preserve"> </w:instrText>
      </w:r>
      <w:r>
        <w:rPr>
          <w:rFonts w:ascii="Arial" w:hAnsi="Arial" w:cs="Arial"/>
          <w:color w:val="000000" w:themeColor="text1"/>
          <w:sz w:val="24"/>
        </w:rPr>
        <w:fldChar w:fldCharType="separate"/>
      </w:r>
      <w:r>
        <w:rPr>
          <w:rFonts w:ascii="Arial" w:hAnsi="Arial" w:cs="Arial"/>
          <w:color w:val="000000" w:themeColor="text1"/>
          <w:sz w:val="24"/>
        </w:rPr>
        <w:t>11</w:t>
      </w:r>
      <w:r>
        <w:rPr>
          <w:rFonts w:ascii="Arial" w:hAnsi="Arial" w:cs="Arial"/>
          <w:color w:val="000000" w:themeColor="text1"/>
          <w:sz w:val="24"/>
        </w:rPr>
        <w:fldChar w:fldCharType="end"/>
      </w:r>
      <w:r>
        <w:rPr>
          <w:rFonts w:ascii="Arial" w:hAnsi="Arial" w:cs="Arial"/>
          <w:color w:val="000000" w:themeColor="text1"/>
          <w:sz w:val="24"/>
        </w:rPr>
        <w:t xml:space="preserve"> </w:t>
      </w:r>
      <w:r>
        <w:rPr>
          <w:rFonts w:ascii="Arial" w:hAnsi="Arial" w:cs="Arial" w:hint="eastAsia"/>
          <w:color w:val="000000" w:themeColor="text1"/>
          <w:sz w:val="24"/>
        </w:rPr>
        <w:t>多分类与多标签多分类方法对比</w:t>
      </w:r>
      <w:bookmarkEnd w:id="304"/>
    </w:p>
    <w:tbl>
      <w:tblPr>
        <w:tblStyle w:val="af6"/>
        <w:tblW w:w="8296" w:type="dxa"/>
        <w:tblLayout w:type="fixed"/>
        <w:tblLook w:val="04A0" w:firstRow="1" w:lastRow="0" w:firstColumn="1" w:lastColumn="0" w:noHBand="0" w:noVBand="1"/>
      </w:tblPr>
      <w:tblGrid>
        <w:gridCol w:w="1413"/>
        <w:gridCol w:w="1134"/>
        <w:gridCol w:w="1134"/>
        <w:gridCol w:w="1059"/>
        <w:gridCol w:w="1351"/>
        <w:gridCol w:w="1019"/>
        <w:gridCol w:w="1186"/>
      </w:tblGrid>
      <w:tr w:rsidR="00715ACB" w14:paraId="40A4587C" w14:textId="77777777">
        <w:tc>
          <w:tcPr>
            <w:tcW w:w="1413" w:type="dxa"/>
            <w:vMerge w:val="restart"/>
          </w:tcPr>
          <w:p w14:paraId="79A3A546" w14:textId="77777777" w:rsidR="00715ACB" w:rsidRDefault="00715ACB">
            <w:pPr>
              <w:jc w:val="left"/>
              <w:rPr>
                <w:color w:val="000000" w:themeColor="text1"/>
              </w:rPr>
            </w:pPr>
          </w:p>
          <w:p w14:paraId="16087707" w14:textId="77777777" w:rsidR="00715ACB" w:rsidRDefault="00F50A61">
            <w:pPr>
              <w:jc w:val="left"/>
              <w:rPr>
                <w:color w:val="000000" w:themeColor="text1"/>
              </w:rPr>
            </w:pPr>
            <w:r>
              <w:rPr>
                <w:rFonts w:hint="eastAsia"/>
                <w:color w:val="000000" w:themeColor="text1"/>
              </w:rPr>
              <w:t>模型</w:t>
            </w:r>
          </w:p>
        </w:tc>
        <w:tc>
          <w:tcPr>
            <w:tcW w:w="2268" w:type="dxa"/>
            <w:gridSpan w:val="2"/>
          </w:tcPr>
          <w:p w14:paraId="5DCB001D" w14:textId="77777777" w:rsidR="00715ACB" w:rsidRDefault="00F50A61">
            <w:pPr>
              <w:jc w:val="left"/>
              <w:rPr>
                <w:color w:val="000000" w:themeColor="text1"/>
              </w:rPr>
            </w:pPr>
            <w:r>
              <w:rPr>
                <w:rFonts w:hint="eastAsia"/>
                <w:color w:val="000000" w:themeColor="text1"/>
              </w:rPr>
              <w:t>K=6</w:t>
            </w:r>
          </w:p>
        </w:tc>
        <w:tc>
          <w:tcPr>
            <w:tcW w:w="2410" w:type="dxa"/>
            <w:gridSpan w:val="2"/>
          </w:tcPr>
          <w:p w14:paraId="4FD037B2" w14:textId="77777777" w:rsidR="00715ACB" w:rsidRDefault="00F50A61">
            <w:pPr>
              <w:jc w:val="left"/>
              <w:rPr>
                <w:color w:val="000000" w:themeColor="text1"/>
              </w:rPr>
            </w:pPr>
            <w:r>
              <w:rPr>
                <w:rFonts w:hint="eastAsia"/>
                <w:color w:val="000000" w:themeColor="text1"/>
              </w:rPr>
              <w:t>K=12</w:t>
            </w:r>
          </w:p>
        </w:tc>
        <w:tc>
          <w:tcPr>
            <w:tcW w:w="2205" w:type="dxa"/>
            <w:gridSpan w:val="2"/>
          </w:tcPr>
          <w:p w14:paraId="01F5755E" w14:textId="77777777" w:rsidR="00715ACB" w:rsidRDefault="00F50A61">
            <w:pPr>
              <w:jc w:val="left"/>
              <w:rPr>
                <w:color w:val="000000" w:themeColor="text1"/>
              </w:rPr>
            </w:pPr>
            <w:r>
              <w:rPr>
                <w:rFonts w:hint="eastAsia"/>
                <w:color w:val="000000" w:themeColor="text1"/>
              </w:rPr>
              <w:t>K</w:t>
            </w:r>
            <w:r>
              <w:rPr>
                <w:color w:val="000000" w:themeColor="text1"/>
              </w:rPr>
              <w:t>=18</w:t>
            </w:r>
          </w:p>
        </w:tc>
      </w:tr>
      <w:tr w:rsidR="00715ACB" w14:paraId="1C6A9BEC" w14:textId="77777777">
        <w:tc>
          <w:tcPr>
            <w:tcW w:w="1413" w:type="dxa"/>
            <w:vMerge/>
          </w:tcPr>
          <w:p w14:paraId="7BE375DF" w14:textId="77777777" w:rsidR="00715ACB" w:rsidRDefault="00715ACB">
            <w:pPr>
              <w:jc w:val="left"/>
              <w:rPr>
                <w:color w:val="000000" w:themeColor="text1"/>
              </w:rPr>
            </w:pPr>
          </w:p>
        </w:tc>
        <w:tc>
          <w:tcPr>
            <w:tcW w:w="1134" w:type="dxa"/>
          </w:tcPr>
          <w:p w14:paraId="602DE146" w14:textId="77777777" w:rsidR="00715ACB" w:rsidRDefault="00F50A61">
            <w:pPr>
              <w:jc w:val="left"/>
              <w:rPr>
                <w:color w:val="000000" w:themeColor="text1"/>
              </w:rPr>
            </w:pPr>
            <w:r>
              <w:rPr>
                <w:rFonts w:hint="eastAsia"/>
                <w:color w:val="000000" w:themeColor="text1"/>
              </w:rPr>
              <w:t>多分类</w:t>
            </w:r>
          </w:p>
        </w:tc>
        <w:tc>
          <w:tcPr>
            <w:tcW w:w="1134" w:type="dxa"/>
          </w:tcPr>
          <w:p w14:paraId="5B281E9C" w14:textId="77777777" w:rsidR="00715ACB" w:rsidRDefault="00F50A61">
            <w:pPr>
              <w:jc w:val="left"/>
              <w:rPr>
                <w:color w:val="000000" w:themeColor="text1"/>
              </w:rPr>
            </w:pPr>
            <w:r>
              <w:rPr>
                <w:rFonts w:hint="eastAsia"/>
                <w:color w:val="000000" w:themeColor="text1"/>
              </w:rPr>
              <w:t>多标签</w:t>
            </w:r>
          </w:p>
          <w:p w14:paraId="2D2B1AE5" w14:textId="77777777" w:rsidR="00715ACB" w:rsidRDefault="00F50A61">
            <w:pPr>
              <w:jc w:val="left"/>
              <w:rPr>
                <w:color w:val="000000" w:themeColor="text1"/>
              </w:rPr>
            </w:pPr>
            <w:r>
              <w:rPr>
                <w:rFonts w:hint="eastAsia"/>
                <w:color w:val="000000" w:themeColor="text1"/>
              </w:rPr>
              <w:t>多分类</w:t>
            </w:r>
          </w:p>
        </w:tc>
        <w:tc>
          <w:tcPr>
            <w:tcW w:w="1059" w:type="dxa"/>
          </w:tcPr>
          <w:p w14:paraId="69B37CF5" w14:textId="77777777" w:rsidR="00715ACB" w:rsidRDefault="00F50A61">
            <w:pPr>
              <w:jc w:val="left"/>
              <w:rPr>
                <w:color w:val="000000" w:themeColor="text1"/>
              </w:rPr>
            </w:pPr>
            <w:r>
              <w:rPr>
                <w:rFonts w:hint="eastAsia"/>
                <w:color w:val="000000" w:themeColor="text1"/>
              </w:rPr>
              <w:t>多分类</w:t>
            </w:r>
          </w:p>
        </w:tc>
        <w:tc>
          <w:tcPr>
            <w:tcW w:w="1351" w:type="dxa"/>
          </w:tcPr>
          <w:p w14:paraId="25CDC4EE" w14:textId="77777777" w:rsidR="00715ACB" w:rsidRDefault="00F50A61">
            <w:pPr>
              <w:jc w:val="left"/>
              <w:rPr>
                <w:color w:val="000000" w:themeColor="text1"/>
              </w:rPr>
            </w:pPr>
            <w:r>
              <w:rPr>
                <w:rFonts w:hint="eastAsia"/>
                <w:color w:val="000000" w:themeColor="text1"/>
              </w:rPr>
              <w:t>多标签</w:t>
            </w:r>
          </w:p>
          <w:p w14:paraId="6208B6F3" w14:textId="77777777" w:rsidR="00715ACB" w:rsidRDefault="00F50A61">
            <w:pPr>
              <w:jc w:val="left"/>
              <w:rPr>
                <w:color w:val="000000" w:themeColor="text1"/>
              </w:rPr>
            </w:pPr>
            <w:r>
              <w:rPr>
                <w:rFonts w:hint="eastAsia"/>
                <w:color w:val="000000" w:themeColor="text1"/>
              </w:rPr>
              <w:t>多分类</w:t>
            </w:r>
          </w:p>
        </w:tc>
        <w:tc>
          <w:tcPr>
            <w:tcW w:w="1019" w:type="dxa"/>
          </w:tcPr>
          <w:p w14:paraId="035F75FA" w14:textId="77777777" w:rsidR="00715ACB" w:rsidRDefault="00F50A61">
            <w:pPr>
              <w:jc w:val="left"/>
              <w:rPr>
                <w:color w:val="000000" w:themeColor="text1"/>
              </w:rPr>
            </w:pPr>
            <w:r>
              <w:rPr>
                <w:rFonts w:hint="eastAsia"/>
                <w:color w:val="000000" w:themeColor="text1"/>
              </w:rPr>
              <w:t>多分类</w:t>
            </w:r>
          </w:p>
        </w:tc>
        <w:tc>
          <w:tcPr>
            <w:tcW w:w="1186" w:type="dxa"/>
          </w:tcPr>
          <w:p w14:paraId="003DA84E" w14:textId="77777777" w:rsidR="00715ACB" w:rsidRDefault="00F50A61">
            <w:pPr>
              <w:jc w:val="left"/>
              <w:rPr>
                <w:color w:val="000000" w:themeColor="text1"/>
              </w:rPr>
            </w:pPr>
            <w:r>
              <w:rPr>
                <w:rFonts w:hint="eastAsia"/>
                <w:color w:val="000000" w:themeColor="text1"/>
              </w:rPr>
              <w:t>多标签</w:t>
            </w:r>
          </w:p>
          <w:p w14:paraId="586E5974" w14:textId="77777777" w:rsidR="00715ACB" w:rsidRDefault="00F50A61">
            <w:pPr>
              <w:jc w:val="left"/>
              <w:rPr>
                <w:color w:val="000000" w:themeColor="text1"/>
              </w:rPr>
            </w:pPr>
            <w:r>
              <w:rPr>
                <w:rFonts w:hint="eastAsia"/>
                <w:color w:val="000000" w:themeColor="text1"/>
              </w:rPr>
              <w:t>多分类</w:t>
            </w:r>
          </w:p>
        </w:tc>
      </w:tr>
      <w:tr w:rsidR="00715ACB" w14:paraId="37AFCA34" w14:textId="77777777">
        <w:tc>
          <w:tcPr>
            <w:tcW w:w="1413" w:type="dxa"/>
          </w:tcPr>
          <w:p w14:paraId="40EC7A5C" w14:textId="77777777" w:rsidR="00715ACB" w:rsidRDefault="00F50A61">
            <w:pPr>
              <w:jc w:val="left"/>
              <w:rPr>
                <w:color w:val="000000" w:themeColor="text1"/>
              </w:rPr>
            </w:pPr>
            <w:r>
              <w:rPr>
                <w:rFonts w:hint="eastAsia"/>
                <w:color w:val="000000" w:themeColor="text1"/>
              </w:rPr>
              <w:t>L</w:t>
            </w:r>
            <w:r>
              <w:rPr>
                <w:color w:val="000000" w:themeColor="text1"/>
              </w:rPr>
              <w:t>STM</w:t>
            </w:r>
          </w:p>
        </w:tc>
        <w:tc>
          <w:tcPr>
            <w:tcW w:w="1134" w:type="dxa"/>
          </w:tcPr>
          <w:p w14:paraId="4B1EFC27" w14:textId="77777777" w:rsidR="00715ACB" w:rsidRDefault="00F50A61">
            <w:pPr>
              <w:jc w:val="left"/>
              <w:rPr>
                <w:color w:val="000000" w:themeColor="text1"/>
              </w:rPr>
            </w:pPr>
            <w:r>
              <w:rPr>
                <w:rFonts w:hint="eastAsia"/>
                <w:color w:val="000000" w:themeColor="text1"/>
              </w:rPr>
              <w:t>0.71</w:t>
            </w:r>
          </w:p>
        </w:tc>
        <w:tc>
          <w:tcPr>
            <w:tcW w:w="1134" w:type="dxa"/>
          </w:tcPr>
          <w:p w14:paraId="7EBC511C" w14:textId="77777777" w:rsidR="00715ACB" w:rsidRDefault="00F50A61">
            <w:pPr>
              <w:jc w:val="left"/>
              <w:rPr>
                <w:color w:val="000000" w:themeColor="text1"/>
              </w:rPr>
            </w:pPr>
            <w:r>
              <w:rPr>
                <w:rFonts w:hint="eastAsia"/>
                <w:color w:val="000000" w:themeColor="text1"/>
              </w:rPr>
              <w:t>0.73</w:t>
            </w:r>
          </w:p>
        </w:tc>
        <w:tc>
          <w:tcPr>
            <w:tcW w:w="1059" w:type="dxa"/>
          </w:tcPr>
          <w:p w14:paraId="1980A36C" w14:textId="77777777" w:rsidR="00715ACB" w:rsidRDefault="00F50A61">
            <w:pPr>
              <w:jc w:val="left"/>
              <w:rPr>
                <w:color w:val="000000" w:themeColor="text1"/>
              </w:rPr>
            </w:pPr>
            <w:r>
              <w:rPr>
                <w:rFonts w:hint="eastAsia"/>
                <w:color w:val="000000" w:themeColor="text1"/>
              </w:rPr>
              <w:t>0.82</w:t>
            </w:r>
          </w:p>
        </w:tc>
        <w:tc>
          <w:tcPr>
            <w:tcW w:w="1351" w:type="dxa"/>
          </w:tcPr>
          <w:p w14:paraId="770A30A3" w14:textId="77777777" w:rsidR="00715ACB" w:rsidRDefault="00F50A61">
            <w:pPr>
              <w:jc w:val="left"/>
              <w:rPr>
                <w:color w:val="000000" w:themeColor="text1"/>
              </w:rPr>
            </w:pPr>
            <w:r>
              <w:rPr>
                <w:rFonts w:hint="eastAsia"/>
                <w:color w:val="000000" w:themeColor="text1"/>
              </w:rPr>
              <w:t>0.84</w:t>
            </w:r>
          </w:p>
        </w:tc>
        <w:tc>
          <w:tcPr>
            <w:tcW w:w="1019" w:type="dxa"/>
          </w:tcPr>
          <w:p w14:paraId="5CF8C537" w14:textId="77777777" w:rsidR="00715ACB" w:rsidRDefault="00F50A61">
            <w:pPr>
              <w:jc w:val="left"/>
              <w:rPr>
                <w:color w:val="000000" w:themeColor="text1"/>
              </w:rPr>
            </w:pPr>
            <w:r>
              <w:rPr>
                <w:rFonts w:hint="eastAsia"/>
                <w:color w:val="000000" w:themeColor="text1"/>
              </w:rPr>
              <w:t>0.87</w:t>
            </w:r>
          </w:p>
        </w:tc>
        <w:tc>
          <w:tcPr>
            <w:tcW w:w="1186" w:type="dxa"/>
          </w:tcPr>
          <w:p w14:paraId="4EB2AD51" w14:textId="77777777" w:rsidR="00715ACB" w:rsidRDefault="00F50A61">
            <w:pPr>
              <w:jc w:val="left"/>
              <w:rPr>
                <w:color w:val="000000" w:themeColor="text1"/>
              </w:rPr>
            </w:pPr>
            <w:r>
              <w:rPr>
                <w:rFonts w:hint="eastAsia"/>
                <w:color w:val="000000" w:themeColor="text1"/>
              </w:rPr>
              <w:t>0.87</w:t>
            </w:r>
          </w:p>
        </w:tc>
      </w:tr>
      <w:tr w:rsidR="00715ACB" w14:paraId="76125C2C" w14:textId="77777777">
        <w:tc>
          <w:tcPr>
            <w:tcW w:w="1413" w:type="dxa"/>
          </w:tcPr>
          <w:p w14:paraId="6DECF532" w14:textId="77777777" w:rsidR="00715ACB" w:rsidRDefault="00F50A61">
            <w:pPr>
              <w:jc w:val="left"/>
              <w:rPr>
                <w:color w:val="000000" w:themeColor="text1"/>
              </w:rPr>
            </w:pPr>
            <w:r>
              <w:rPr>
                <w:rFonts w:hint="eastAsia"/>
                <w:color w:val="000000" w:themeColor="text1"/>
              </w:rPr>
              <w:t>L</w:t>
            </w:r>
            <w:r>
              <w:rPr>
                <w:color w:val="000000" w:themeColor="text1"/>
              </w:rPr>
              <w:t>DA-LSTM</w:t>
            </w:r>
          </w:p>
        </w:tc>
        <w:tc>
          <w:tcPr>
            <w:tcW w:w="1134" w:type="dxa"/>
          </w:tcPr>
          <w:p w14:paraId="368763DE" w14:textId="77777777" w:rsidR="00715ACB" w:rsidRDefault="00F50A61">
            <w:pPr>
              <w:jc w:val="left"/>
              <w:rPr>
                <w:color w:val="000000" w:themeColor="text1"/>
              </w:rPr>
            </w:pPr>
            <w:r>
              <w:rPr>
                <w:rFonts w:hint="eastAsia"/>
                <w:color w:val="000000" w:themeColor="text1"/>
              </w:rPr>
              <w:t>0.75</w:t>
            </w:r>
          </w:p>
        </w:tc>
        <w:tc>
          <w:tcPr>
            <w:tcW w:w="1134" w:type="dxa"/>
          </w:tcPr>
          <w:p w14:paraId="030F1A49" w14:textId="77777777" w:rsidR="00715ACB" w:rsidRDefault="00F50A61">
            <w:pPr>
              <w:jc w:val="left"/>
              <w:rPr>
                <w:color w:val="000000" w:themeColor="text1"/>
              </w:rPr>
            </w:pPr>
            <w:r>
              <w:rPr>
                <w:rFonts w:hint="eastAsia"/>
                <w:color w:val="000000" w:themeColor="text1"/>
              </w:rPr>
              <w:t>0.78</w:t>
            </w:r>
          </w:p>
        </w:tc>
        <w:tc>
          <w:tcPr>
            <w:tcW w:w="1059" w:type="dxa"/>
          </w:tcPr>
          <w:p w14:paraId="757025CD" w14:textId="77777777" w:rsidR="00715ACB" w:rsidRDefault="00F50A61">
            <w:pPr>
              <w:jc w:val="left"/>
              <w:rPr>
                <w:color w:val="000000" w:themeColor="text1"/>
              </w:rPr>
            </w:pPr>
            <w:r>
              <w:rPr>
                <w:rFonts w:hint="eastAsia"/>
                <w:color w:val="000000" w:themeColor="text1"/>
              </w:rPr>
              <w:t>0.85</w:t>
            </w:r>
          </w:p>
        </w:tc>
        <w:tc>
          <w:tcPr>
            <w:tcW w:w="1351" w:type="dxa"/>
          </w:tcPr>
          <w:p w14:paraId="6A672E05" w14:textId="77777777" w:rsidR="00715ACB" w:rsidRDefault="00F50A61">
            <w:pPr>
              <w:jc w:val="left"/>
              <w:rPr>
                <w:color w:val="000000" w:themeColor="text1"/>
              </w:rPr>
            </w:pPr>
            <w:r>
              <w:rPr>
                <w:rFonts w:hint="eastAsia"/>
                <w:color w:val="000000" w:themeColor="text1"/>
              </w:rPr>
              <w:t>0.88</w:t>
            </w:r>
          </w:p>
        </w:tc>
        <w:tc>
          <w:tcPr>
            <w:tcW w:w="1019" w:type="dxa"/>
          </w:tcPr>
          <w:p w14:paraId="135D7306" w14:textId="77777777" w:rsidR="00715ACB" w:rsidRDefault="00F50A61">
            <w:pPr>
              <w:jc w:val="left"/>
              <w:rPr>
                <w:color w:val="000000" w:themeColor="text1"/>
              </w:rPr>
            </w:pPr>
            <w:r>
              <w:rPr>
                <w:rFonts w:hint="eastAsia"/>
                <w:color w:val="000000" w:themeColor="text1"/>
              </w:rPr>
              <w:t>0.86</w:t>
            </w:r>
          </w:p>
        </w:tc>
        <w:tc>
          <w:tcPr>
            <w:tcW w:w="1186" w:type="dxa"/>
          </w:tcPr>
          <w:p w14:paraId="031274AA" w14:textId="77777777" w:rsidR="00715ACB" w:rsidRDefault="00F50A61">
            <w:pPr>
              <w:jc w:val="left"/>
              <w:rPr>
                <w:color w:val="000000" w:themeColor="text1"/>
              </w:rPr>
            </w:pPr>
            <w:r>
              <w:rPr>
                <w:rFonts w:hint="eastAsia"/>
                <w:color w:val="000000" w:themeColor="text1"/>
              </w:rPr>
              <w:t>0.91</w:t>
            </w:r>
          </w:p>
        </w:tc>
      </w:tr>
      <w:tr w:rsidR="00715ACB" w14:paraId="1FE8B937" w14:textId="77777777">
        <w:tc>
          <w:tcPr>
            <w:tcW w:w="1413" w:type="dxa"/>
          </w:tcPr>
          <w:p w14:paraId="3966E997" w14:textId="77777777" w:rsidR="00715ACB" w:rsidRDefault="00F50A61">
            <w:pPr>
              <w:jc w:val="left"/>
              <w:rPr>
                <w:color w:val="000000" w:themeColor="text1"/>
              </w:rPr>
            </w:pPr>
            <w:proofErr w:type="spellStart"/>
            <w:r>
              <w:rPr>
                <w:rFonts w:hint="eastAsia"/>
                <w:color w:val="000000" w:themeColor="text1"/>
              </w:rPr>
              <w:t>L</w:t>
            </w:r>
            <w:r>
              <w:rPr>
                <w:color w:val="000000" w:themeColor="text1"/>
              </w:rPr>
              <w:t>ightGBM</w:t>
            </w:r>
            <w:proofErr w:type="spellEnd"/>
          </w:p>
        </w:tc>
        <w:tc>
          <w:tcPr>
            <w:tcW w:w="1134" w:type="dxa"/>
          </w:tcPr>
          <w:p w14:paraId="3C1C1C19" w14:textId="77777777" w:rsidR="00715ACB" w:rsidRDefault="00F50A61">
            <w:pPr>
              <w:jc w:val="left"/>
              <w:rPr>
                <w:color w:val="000000" w:themeColor="text1"/>
              </w:rPr>
            </w:pPr>
            <w:r>
              <w:rPr>
                <w:rFonts w:hint="eastAsia"/>
                <w:color w:val="000000" w:themeColor="text1"/>
              </w:rPr>
              <w:t>0.71</w:t>
            </w:r>
          </w:p>
        </w:tc>
        <w:tc>
          <w:tcPr>
            <w:tcW w:w="1134" w:type="dxa"/>
          </w:tcPr>
          <w:p w14:paraId="1D6EC78C" w14:textId="77777777" w:rsidR="00715ACB" w:rsidRDefault="00F50A61">
            <w:pPr>
              <w:jc w:val="left"/>
              <w:rPr>
                <w:color w:val="000000" w:themeColor="text1"/>
              </w:rPr>
            </w:pPr>
            <w:r>
              <w:rPr>
                <w:rFonts w:hint="eastAsia"/>
                <w:color w:val="000000" w:themeColor="text1"/>
              </w:rPr>
              <w:t>0.73</w:t>
            </w:r>
          </w:p>
        </w:tc>
        <w:tc>
          <w:tcPr>
            <w:tcW w:w="1059" w:type="dxa"/>
          </w:tcPr>
          <w:p w14:paraId="3DE9FEE1" w14:textId="77777777" w:rsidR="00715ACB" w:rsidRDefault="00F50A61">
            <w:pPr>
              <w:jc w:val="left"/>
              <w:rPr>
                <w:color w:val="000000" w:themeColor="text1"/>
              </w:rPr>
            </w:pPr>
            <w:r>
              <w:rPr>
                <w:rFonts w:hint="eastAsia"/>
                <w:color w:val="000000" w:themeColor="text1"/>
              </w:rPr>
              <w:t>0.81</w:t>
            </w:r>
          </w:p>
        </w:tc>
        <w:tc>
          <w:tcPr>
            <w:tcW w:w="1351" w:type="dxa"/>
          </w:tcPr>
          <w:p w14:paraId="54E3E058" w14:textId="77777777" w:rsidR="00715ACB" w:rsidRDefault="00F50A61">
            <w:pPr>
              <w:jc w:val="left"/>
              <w:rPr>
                <w:color w:val="000000" w:themeColor="text1"/>
              </w:rPr>
            </w:pPr>
            <w:r>
              <w:rPr>
                <w:rFonts w:hint="eastAsia"/>
                <w:color w:val="000000" w:themeColor="text1"/>
              </w:rPr>
              <w:t>0.81</w:t>
            </w:r>
          </w:p>
        </w:tc>
        <w:tc>
          <w:tcPr>
            <w:tcW w:w="1019" w:type="dxa"/>
          </w:tcPr>
          <w:p w14:paraId="45226B4E" w14:textId="77777777" w:rsidR="00715ACB" w:rsidRDefault="00F50A61">
            <w:pPr>
              <w:jc w:val="left"/>
              <w:rPr>
                <w:color w:val="000000" w:themeColor="text1"/>
              </w:rPr>
            </w:pPr>
            <w:r>
              <w:rPr>
                <w:rFonts w:hint="eastAsia"/>
                <w:color w:val="000000" w:themeColor="text1"/>
              </w:rPr>
              <w:t>0.85</w:t>
            </w:r>
          </w:p>
        </w:tc>
        <w:tc>
          <w:tcPr>
            <w:tcW w:w="1186" w:type="dxa"/>
          </w:tcPr>
          <w:p w14:paraId="547B7949" w14:textId="77777777" w:rsidR="00715ACB" w:rsidRDefault="00F50A61">
            <w:pPr>
              <w:jc w:val="left"/>
              <w:rPr>
                <w:color w:val="000000" w:themeColor="text1"/>
              </w:rPr>
            </w:pPr>
            <w:r>
              <w:rPr>
                <w:rFonts w:hint="eastAsia"/>
                <w:color w:val="000000" w:themeColor="text1"/>
              </w:rPr>
              <w:t>0.87</w:t>
            </w:r>
          </w:p>
        </w:tc>
      </w:tr>
    </w:tbl>
    <w:p w14:paraId="3E1648B3" w14:textId="77777777" w:rsidR="00715ACB" w:rsidRDefault="00F50A61">
      <w:pPr>
        <w:pStyle w:val="2"/>
      </w:pPr>
      <w:bookmarkStart w:id="305" w:name="_Toc3559774"/>
      <w:r>
        <w:rPr>
          <w:rFonts w:hint="eastAsia"/>
        </w:rPr>
        <w:t>4.6</w:t>
      </w:r>
      <w:r>
        <w:t xml:space="preserve"> </w:t>
      </w:r>
      <w:r>
        <w:rPr>
          <w:rFonts w:hint="eastAsia"/>
        </w:rPr>
        <w:t>方法的优缺点分析</w:t>
      </w:r>
      <w:bookmarkEnd w:id="305"/>
    </w:p>
    <w:p w14:paraId="77EFCD1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对于本文提出的两种法条推荐方法，都是基于深度学习的法条推荐方法。相比与传统机器学习算法如</w:t>
      </w:r>
      <w:r>
        <w:rPr>
          <w:rFonts w:ascii="Arial" w:hAnsi="Arial" w:cs="Arial" w:hint="eastAsia"/>
          <w:color w:val="000000" w:themeColor="text1"/>
          <w:sz w:val="24"/>
        </w:rPr>
        <w:t>S</w:t>
      </w:r>
      <w:r>
        <w:rPr>
          <w:rFonts w:ascii="Arial" w:hAnsi="Arial" w:cs="Arial"/>
          <w:color w:val="000000" w:themeColor="text1"/>
          <w:sz w:val="24"/>
        </w:rPr>
        <w:t>VM</w:t>
      </w:r>
      <w:r>
        <w:rPr>
          <w:rFonts w:ascii="Arial" w:hAnsi="Arial" w:cs="Arial" w:hint="eastAsia"/>
          <w:color w:val="000000" w:themeColor="text1"/>
          <w:sz w:val="24"/>
        </w:rPr>
        <w:t>、</w:t>
      </w:r>
      <w:proofErr w:type="spellStart"/>
      <w:r>
        <w:rPr>
          <w:rFonts w:ascii="Arial" w:hAnsi="Arial" w:cs="Arial" w:hint="eastAsia"/>
          <w:color w:val="000000" w:themeColor="text1"/>
          <w:sz w:val="24"/>
        </w:rPr>
        <w:t>Decison</w:t>
      </w:r>
      <w:r>
        <w:rPr>
          <w:rFonts w:ascii="Arial" w:hAnsi="Arial" w:cs="Arial"/>
          <w:color w:val="000000" w:themeColor="text1"/>
          <w:sz w:val="24"/>
        </w:rPr>
        <w:t>Tree</w:t>
      </w:r>
      <w:proofErr w:type="spellEnd"/>
      <w:r>
        <w:rPr>
          <w:rFonts w:ascii="Arial" w:hAnsi="Arial" w:cs="Arial" w:hint="eastAsia"/>
          <w:color w:val="000000" w:themeColor="text1"/>
          <w:sz w:val="24"/>
        </w:rPr>
        <w:t>以及</w:t>
      </w:r>
      <w:proofErr w:type="spellStart"/>
      <w:r>
        <w:rPr>
          <w:rFonts w:ascii="Arial" w:hAnsi="Arial" w:cs="Arial" w:hint="eastAsia"/>
          <w:color w:val="000000" w:themeColor="text1"/>
          <w:sz w:val="24"/>
        </w:rPr>
        <w:t>LightGBM</w:t>
      </w:r>
      <w:proofErr w:type="spellEnd"/>
      <w:r>
        <w:rPr>
          <w:rFonts w:ascii="Arial" w:hAnsi="Arial" w:cs="Arial" w:hint="eastAsia"/>
          <w:color w:val="000000" w:themeColor="text1"/>
          <w:sz w:val="24"/>
        </w:rPr>
        <w:t>而言，本文提出的法条推荐方法不需要</w:t>
      </w:r>
      <w:proofErr w:type="gramStart"/>
      <w:r>
        <w:rPr>
          <w:rFonts w:ascii="Arial" w:hAnsi="Arial" w:cs="Arial" w:hint="eastAsia"/>
          <w:color w:val="000000" w:themeColor="text1"/>
          <w:sz w:val="24"/>
        </w:rPr>
        <w:t>做特征</w:t>
      </w:r>
      <w:proofErr w:type="gramEnd"/>
      <w:r>
        <w:rPr>
          <w:rFonts w:ascii="Arial" w:hAnsi="Arial" w:cs="Arial" w:hint="eastAsia"/>
          <w:color w:val="000000" w:themeColor="text1"/>
          <w:sz w:val="24"/>
        </w:rPr>
        <w:t>工程，而在网络训练的时候可以自发学习特征，由此避免了人工特征工程设计繁琐或设计不当的问题。而传统机器学习算法预测效果严重依赖于特征工程，如果特征工程环节出现问题，传统机器学习算法的预测效果可能会非常差。接下来本节将对</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以及</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模型的优缺点进行详细的分析。</w:t>
      </w:r>
    </w:p>
    <w:p w14:paraId="459B27C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的法条推荐方法优点：该方法相对单纯的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而言，可以记忆更长的序列信息。以</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作为先验知识，模仿人类注意力机制，重点关注裁判文书中与主题相关的词语。由于计算注意力向量时，提升了与主题相关词语的权重，而减少了与主题不相关词语的权重，使得在法条推荐更有针对性。其次，由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采用了</w:t>
      </w:r>
      <w:r>
        <w:rPr>
          <w:rFonts w:ascii="Arial" w:hAnsi="Arial" w:cs="Arial" w:hint="eastAsia"/>
          <w:color w:val="000000" w:themeColor="text1"/>
          <w:sz w:val="24"/>
        </w:rPr>
        <w:t>Attention</w:t>
      </w:r>
      <w:r>
        <w:rPr>
          <w:rFonts w:ascii="Arial" w:hAnsi="Arial" w:cs="Arial" w:hint="eastAsia"/>
          <w:color w:val="000000" w:themeColor="text1"/>
          <w:sz w:val="24"/>
        </w:rPr>
        <w:t>机制，对输入序列的每一个时间步都有关注，能够处理较长序列依赖的问题。而</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存在记忆链状衰减，对序列长度是有限制的。</w:t>
      </w:r>
    </w:p>
    <w:p w14:paraId="6C5190B2"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的法条推荐方法缺点：模型较为复杂，需要更多的训练数据，训练复杂度较高，对</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等计算资源要求较高。</w:t>
      </w:r>
    </w:p>
    <w:p w14:paraId="1028FE9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基于</w:t>
      </w:r>
      <w:r>
        <w:rPr>
          <w:rFonts w:ascii="Arial" w:hAnsi="Arial" w:cs="Arial"/>
          <w:color w:val="000000" w:themeColor="text1"/>
          <w:sz w:val="24"/>
        </w:rPr>
        <w:t>LSTM</w:t>
      </w:r>
      <w:r>
        <w:rPr>
          <w:rFonts w:ascii="Arial" w:hAnsi="Arial" w:cs="Arial" w:hint="eastAsia"/>
          <w:color w:val="000000" w:themeColor="text1"/>
          <w:sz w:val="24"/>
        </w:rPr>
        <w:t>的法条推荐方法优点：由于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本质是循环神经网络，能较好的对序列数据进行语义分析。而相对于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而言，模型复杂度低，能快速的搭建并学习，可以对模型参数进行细致调节。</w:t>
      </w:r>
    </w:p>
    <w:p w14:paraId="0FBBBF80"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基于</w:t>
      </w:r>
      <w:r>
        <w:rPr>
          <w:rFonts w:ascii="Arial" w:hAnsi="Arial" w:cs="Arial"/>
          <w:color w:val="000000" w:themeColor="text1"/>
          <w:sz w:val="24"/>
        </w:rPr>
        <w:t>LSTM</w:t>
      </w:r>
      <w:r>
        <w:rPr>
          <w:rFonts w:ascii="Arial" w:hAnsi="Arial" w:cs="Arial" w:hint="eastAsia"/>
          <w:color w:val="000000" w:themeColor="text1"/>
          <w:sz w:val="24"/>
        </w:rPr>
        <w:t>的法条推荐方法缺点：虽然</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能处理序列信息，但序列太长时，由于记忆链状衰减的原因，仍然无法记忆很久之前的信息。</w:t>
      </w:r>
    </w:p>
    <w:p w14:paraId="30AE406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除此之外，经本文的实验证明，对于法条推荐问题，选择多标签多分类方法</w:t>
      </w:r>
      <w:r>
        <w:rPr>
          <w:rFonts w:ascii="Arial" w:hAnsi="Arial" w:cs="Arial" w:hint="eastAsia"/>
          <w:color w:val="000000" w:themeColor="text1"/>
          <w:sz w:val="24"/>
        </w:rPr>
        <w:lastRenderedPageBreak/>
        <w:t>明显好于多分类方法。因为对于一篇裁判文书而言，存在多个法条引用的场景下，属于多目标检测问题，因此使用多标签多分类方法来解决法条推荐问题是一个很好的选择。</w:t>
      </w:r>
    </w:p>
    <w:p w14:paraId="27E9A462" w14:textId="77777777" w:rsidR="00715ACB" w:rsidRDefault="00F50A61">
      <w:pPr>
        <w:pStyle w:val="2"/>
      </w:pPr>
      <w:bookmarkStart w:id="306" w:name="_Toc3559775"/>
      <w:r>
        <w:rPr>
          <w:rFonts w:hint="eastAsia"/>
        </w:rPr>
        <w:t>4.7</w:t>
      </w:r>
      <w:r>
        <w:t xml:space="preserve"> </w:t>
      </w:r>
      <w:r>
        <w:rPr>
          <w:rFonts w:hint="eastAsia"/>
        </w:rPr>
        <w:t>本章小结</w:t>
      </w:r>
      <w:bookmarkEnd w:id="306"/>
    </w:p>
    <w:p w14:paraId="49540BD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本章主要介绍两种法条推荐方法的实验过程与实验评估，首先对实验采用的数据集进行介绍，然后介绍了多项法条推荐模型的评估标准，接着介绍了</w:t>
      </w:r>
      <w:proofErr w:type="gramStart"/>
      <w:r>
        <w:rPr>
          <w:rFonts w:ascii="Arial" w:hAnsi="Arial" w:cs="Arial" w:hint="eastAsia"/>
          <w:color w:val="000000" w:themeColor="text1"/>
          <w:sz w:val="24"/>
        </w:rPr>
        <w:t>预训练</w:t>
      </w:r>
      <w:proofErr w:type="gramEnd"/>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主题模型以及</w:t>
      </w:r>
      <w:r>
        <w:rPr>
          <w:rFonts w:ascii="Arial" w:hAnsi="Arial" w:cs="Arial" w:hint="eastAsia"/>
          <w:color w:val="000000" w:themeColor="text1"/>
          <w:sz w:val="24"/>
        </w:rPr>
        <w:t>W</w:t>
      </w:r>
      <w:r>
        <w:rPr>
          <w:rFonts w:ascii="Arial" w:hAnsi="Arial" w:cs="Arial"/>
          <w:color w:val="000000" w:themeColor="text1"/>
          <w:sz w:val="24"/>
        </w:rPr>
        <w:t>ord2vec</w:t>
      </w:r>
      <w:r>
        <w:rPr>
          <w:rFonts w:ascii="Arial" w:hAnsi="Arial" w:cs="Arial" w:hint="eastAsia"/>
          <w:color w:val="000000" w:themeColor="text1"/>
          <w:sz w:val="24"/>
        </w:rPr>
        <w:t>词向量模型的方法以及法条推荐模型的超参数设置。在对比实验环节中分别展示了标准化标签集中法条总数对推荐效果的影响；法条推荐个数</w:t>
      </w:r>
      <w:r>
        <w:rPr>
          <w:rFonts w:ascii="Arial" w:hAnsi="Arial" w:cs="Arial" w:hint="eastAsia"/>
          <w:color w:val="000000" w:themeColor="text1"/>
          <w:sz w:val="24"/>
        </w:rPr>
        <w:t>K</w:t>
      </w:r>
      <w:r>
        <w:rPr>
          <w:rFonts w:ascii="Arial" w:hAnsi="Arial" w:cs="Arial" w:hint="eastAsia"/>
          <w:color w:val="000000" w:themeColor="text1"/>
          <w:sz w:val="24"/>
        </w:rPr>
        <w:t>对推荐效果的影响；</w:t>
      </w:r>
      <w:proofErr w:type="gramStart"/>
      <w:r>
        <w:rPr>
          <w:rFonts w:ascii="Arial" w:hAnsi="Arial" w:cs="Arial" w:hint="eastAsia"/>
          <w:color w:val="000000" w:themeColor="text1"/>
          <w:sz w:val="24"/>
        </w:rPr>
        <w:t>预训练词</w:t>
      </w:r>
      <w:proofErr w:type="gramEnd"/>
      <w:r>
        <w:rPr>
          <w:rFonts w:ascii="Arial" w:hAnsi="Arial" w:cs="Arial" w:hint="eastAsia"/>
          <w:color w:val="000000" w:themeColor="text1"/>
          <w:sz w:val="24"/>
        </w:rPr>
        <w:t>向量对</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的影响；</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w:t>
      </w:r>
      <w:r>
        <w:rPr>
          <w:rFonts w:ascii="Arial" w:hAnsi="Arial" w:cs="Arial"/>
          <w:color w:val="000000" w:themeColor="text1"/>
          <w:sz w:val="24"/>
        </w:rPr>
        <w:t>LSTM</w:t>
      </w:r>
      <w:r>
        <w:rPr>
          <w:rFonts w:ascii="Arial" w:hAnsi="Arial" w:cs="Arial" w:hint="eastAsia"/>
          <w:color w:val="000000" w:themeColor="text1"/>
          <w:sz w:val="24"/>
        </w:rPr>
        <w:t>与</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实验对比；多分类、多标签多分类方法的对比等一系列实验结果。最后本章分析了</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模型与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模型的优缺点。</w:t>
      </w:r>
    </w:p>
    <w:p w14:paraId="04E77729" w14:textId="77777777" w:rsidR="00715ACB" w:rsidRDefault="00715ACB">
      <w:pPr>
        <w:sectPr w:rsidR="00715ACB">
          <w:headerReference w:type="default" r:id="rId54"/>
          <w:type w:val="continuous"/>
          <w:pgSz w:w="11906" w:h="16838"/>
          <w:pgMar w:top="1440" w:right="1800" w:bottom="1440" w:left="1800" w:header="851" w:footer="992" w:gutter="0"/>
          <w:cols w:space="425"/>
          <w:docGrid w:type="lines" w:linePitch="312"/>
        </w:sectPr>
      </w:pPr>
    </w:p>
    <w:p w14:paraId="3ED31B50" w14:textId="77777777" w:rsidR="00715ACB" w:rsidRDefault="00F50A61">
      <w:pPr>
        <w:pStyle w:val="1"/>
        <w:jc w:val="center"/>
        <w:rPr>
          <w:rFonts w:ascii="黑体" w:eastAsia="黑体"/>
        </w:rPr>
      </w:pPr>
      <w:r>
        <w:rPr>
          <w:rFonts w:ascii="黑体" w:eastAsia="黑体" w:hint="eastAsia"/>
        </w:rPr>
        <w:br w:type="page"/>
      </w:r>
      <w:bookmarkStart w:id="307" w:name="_Toc136107013"/>
      <w:bookmarkStart w:id="308" w:name="_Toc3559776"/>
      <w:r>
        <w:rPr>
          <w:rFonts w:ascii="黑体" w:eastAsia="黑体" w:hint="eastAsia"/>
        </w:rPr>
        <w:lastRenderedPageBreak/>
        <w:t>第五章  总结和展望</w:t>
      </w:r>
      <w:bookmarkEnd w:id="307"/>
      <w:bookmarkEnd w:id="308"/>
    </w:p>
    <w:p w14:paraId="43CBA77A" w14:textId="77777777" w:rsidR="00715ACB" w:rsidRDefault="00F50A61">
      <w:pPr>
        <w:pStyle w:val="2"/>
      </w:pPr>
      <w:bookmarkStart w:id="309" w:name="_Toc136107014"/>
      <w:bookmarkStart w:id="310" w:name="_Toc3559777"/>
      <w:r>
        <w:t>5.1</w:t>
      </w:r>
      <w:r>
        <w:rPr>
          <w:rFonts w:hint="eastAsia"/>
        </w:rPr>
        <w:t xml:space="preserve"> </w:t>
      </w:r>
      <w:bookmarkEnd w:id="309"/>
      <w:r>
        <w:rPr>
          <w:rFonts w:hint="eastAsia"/>
        </w:rPr>
        <w:t>总结</w:t>
      </w:r>
      <w:bookmarkEnd w:id="310"/>
    </w:p>
    <w:p w14:paraId="76E4BDDF" w14:textId="77777777" w:rsidR="00715ACB" w:rsidRDefault="00F50A61">
      <w:pPr>
        <w:spacing w:line="360" w:lineRule="auto"/>
        <w:ind w:firstLineChars="200" w:firstLine="480"/>
        <w:rPr>
          <w:rFonts w:ascii="Arial" w:hAnsi="Arial" w:cs="Arial"/>
          <w:color w:val="000000" w:themeColor="text1"/>
          <w:sz w:val="24"/>
        </w:rPr>
      </w:pPr>
      <w:bookmarkStart w:id="311" w:name="_Toc136107017"/>
      <w:r>
        <w:rPr>
          <w:rFonts w:ascii="Arial" w:hAnsi="Arial" w:cs="Arial" w:hint="eastAsia"/>
          <w:color w:val="000000" w:themeColor="text1"/>
          <w:sz w:val="24"/>
        </w:rPr>
        <w:t>本文以深度学习方法为基础，以</w:t>
      </w:r>
      <w:r>
        <w:rPr>
          <w:rFonts w:ascii="Arial" w:hAnsi="Arial" w:cs="Arial" w:hint="eastAsia"/>
          <w:color w:val="000000" w:themeColor="text1"/>
          <w:sz w:val="24"/>
        </w:rPr>
        <w:t>X</w:t>
      </w:r>
      <w:r>
        <w:rPr>
          <w:rFonts w:ascii="Arial" w:hAnsi="Arial" w:cs="Arial"/>
          <w:color w:val="000000" w:themeColor="text1"/>
          <w:sz w:val="24"/>
        </w:rPr>
        <w:t>ML</w:t>
      </w:r>
      <w:r>
        <w:rPr>
          <w:rFonts w:ascii="Arial" w:hAnsi="Arial" w:cs="Arial" w:hint="eastAsia"/>
          <w:color w:val="000000" w:themeColor="text1"/>
          <w:sz w:val="24"/>
        </w:rPr>
        <w:t>格式的裁判文书为数据源，着重研究了基于深度学习的法条推荐方法。本文首先根据裁判文书本身的数据特点，提出了裁判文书特有的预处理方法，包括法律法条标准化以及法律专用停用库的构建，避免了通过大量人力阅读来标准化法律裁判文书以及构建法律专有停用词典。</w:t>
      </w:r>
    </w:p>
    <w:p w14:paraId="405509F3"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然后本文详细介绍了两种法条推荐方法，分别是基于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的法条推荐方法以及基于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的法条推荐方法。第一种方法采用变长的</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网络，对输入的“查明事实段”序列内容进行语义分析，基于最后输出</w:t>
      </w:r>
      <w:proofErr w:type="gramStart"/>
      <w:r>
        <w:rPr>
          <w:rFonts w:ascii="Arial" w:hAnsi="Arial" w:cs="Arial" w:hint="eastAsia"/>
          <w:color w:val="000000" w:themeColor="text1"/>
          <w:sz w:val="24"/>
        </w:rPr>
        <w:t>的隐层向量</w:t>
      </w:r>
      <w:proofErr w:type="gramEnd"/>
      <w:r>
        <w:rPr>
          <w:rFonts w:ascii="Arial" w:hAnsi="Arial" w:cs="Arial" w:hint="eastAsia"/>
          <w:color w:val="000000" w:themeColor="text1"/>
          <w:sz w:val="24"/>
        </w:rPr>
        <w:t>进行多标签多分类，以完成法条推荐任务。第二种方法引入“查明事实段”的</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主题向量作为先验信息，通过</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机制额外关注与主题相关的词，计算出注意力向量，并基于注意力向量进行多标签多分类。本文详细介绍了两种方法的模型框架以及训练方法。</w:t>
      </w:r>
    </w:p>
    <w:p w14:paraId="196B8586"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在实验分析阶段，本文从多个角度对法条推荐方法进行评估，包括宏</w:t>
      </w:r>
      <w:r>
        <w:rPr>
          <w:rFonts w:ascii="Arial" w:hAnsi="Arial" w:cs="Arial" w:hint="eastAsia"/>
          <w:color w:val="000000" w:themeColor="text1"/>
          <w:sz w:val="24"/>
        </w:rPr>
        <w:t>F</w:t>
      </w:r>
      <w:r>
        <w:rPr>
          <w:rFonts w:ascii="Arial" w:hAnsi="Arial" w:cs="Arial" w:hint="eastAsia"/>
          <w:color w:val="000000" w:themeColor="text1"/>
          <w:sz w:val="24"/>
        </w:rPr>
        <w:t>值，法条覆盖率等。并选取六大案由的文书作为训练数据，对超参数设置进行了详细分析。同时通过实验对比了基于</w:t>
      </w:r>
      <w:r>
        <w:rPr>
          <w:rFonts w:ascii="Arial" w:hAnsi="Arial" w:cs="Arial" w:hint="eastAsia"/>
          <w:color w:val="000000" w:themeColor="text1"/>
          <w:sz w:val="24"/>
        </w:rPr>
        <w:t>L</w:t>
      </w:r>
      <w:r>
        <w:rPr>
          <w:rFonts w:ascii="Arial" w:hAnsi="Arial" w:cs="Arial"/>
          <w:color w:val="000000" w:themeColor="text1"/>
          <w:sz w:val="24"/>
        </w:rPr>
        <w:t>STM</w:t>
      </w:r>
      <w:r>
        <w:rPr>
          <w:rFonts w:ascii="Arial" w:hAnsi="Arial" w:cs="Arial" w:hint="eastAsia"/>
          <w:color w:val="000000" w:themeColor="text1"/>
          <w:sz w:val="24"/>
        </w:rPr>
        <w:t>的法条推荐方法、基于</w:t>
      </w:r>
      <w:r>
        <w:rPr>
          <w:rFonts w:ascii="Arial" w:hAnsi="Arial" w:cs="Arial" w:hint="eastAsia"/>
          <w:color w:val="000000" w:themeColor="text1"/>
          <w:sz w:val="24"/>
        </w:rPr>
        <w:t>L</w:t>
      </w:r>
      <w:r>
        <w:rPr>
          <w:rFonts w:ascii="Arial" w:hAnsi="Arial" w:cs="Arial"/>
          <w:color w:val="000000" w:themeColor="text1"/>
          <w:sz w:val="24"/>
        </w:rPr>
        <w:t>DA-LSTM</w:t>
      </w:r>
      <w:r>
        <w:rPr>
          <w:rFonts w:ascii="Arial" w:hAnsi="Arial" w:cs="Arial" w:hint="eastAsia"/>
          <w:color w:val="000000" w:themeColor="text1"/>
          <w:sz w:val="24"/>
        </w:rPr>
        <w:t>的法条推荐方法以及基于</w:t>
      </w:r>
      <w:proofErr w:type="spellStart"/>
      <w:r>
        <w:rPr>
          <w:rFonts w:ascii="Arial" w:hAnsi="Arial" w:cs="Arial" w:hint="eastAsia"/>
          <w:color w:val="000000" w:themeColor="text1"/>
          <w:sz w:val="24"/>
        </w:rPr>
        <w:t>Light</w:t>
      </w:r>
      <w:r>
        <w:rPr>
          <w:rFonts w:ascii="Arial" w:hAnsi="Arial" w:cs="Arial"/>
          <w:color w:val="000000" w:themeColor="text1"/>
          <w:sz w:val="24"/>
        </w:rPr>
        <w:t>GBM</w:t>
      </w:r>
      <w:proofErr w:type="spellEnd"/>
      <w:r>
        <w:rPr>
          <w:rFonts w:ascii="Arial" w:hAnsi="Arial" w:cs="Arial" w:hint="eastAsia"/>
          <w:color w:val="000000" w:themeColor="text1"/>
          <w:sz w:val="24"/>
        </w:rPr>
        <w:t>的法条推荐方法的推荐效果，进一步总结了各个模型优缺点。</w:t>
      </w:r>
    </w:p>
    <w:p w14:paraId="4CEE1BC7" w14:textId="77777777" w:rsidR="00715ACB" w:rsidRDefault="00F50A61">
      <w:pPr>
        <w:pStyle w:val="2"/>
      </w:pPr>
      <w:bookmarkStart w:id="312" w:name="_Toc3559778"/>
      <w:r>
        <w:t>5.2</w:t>
      </w:r>
      <w:r>
        <w:rPr>
          <w:rFonts w:hint="eastAsia"/>
        </w:rPr>
        <w:t xml:space="preserve"> </w:t>
      </w:r>
      <w:r>
        <w:t>展望</w:t>
      </w:r>
      <w:bookmarkEnd w:id="311"/>
      <w:bookmarkEnd w:id="312"/>
    </w:p>
    <w:p w14:paraId="65AC80AD" w14:textId="77777777" w:rsidR="00715ACB" w:rsidRDefault="00715ACB">
      <w:pPr>
        <w:spacing w:line="360" w:lineRule="auto"/>
        <w:ind w:firstLine="420"/>
        <w:rPr>
          <w:del w:id="313" w:author="文峰" w:date="2019-03-12T23:42:00Z"/>
          <w:rFonts w:ascii="Arial" w:hAnsi="Arial" w:cs="Arial"/>
          <w:sz w:val="24"/>
        </w:rPr>
      </w:pPr>
    </w:p>
    <w:p w14:paraId="25D14F75" w14:textId="77777777" w:rsidR="00715ACB" w:rsidRDefault="00F50A61">
      <w:pPr>
        <w:spacing w:line="360" w:lineRule="auto"/>
        <w:ind w:firstLineChars="200" w:firstLine="480"/>
        <w:rPr>
          <w:rFonts w:ascii="Arial" w:hAnsi="Arial" w:cs="Arial"/>
          <w:color w:val="000000" w:themeColor="text1"/>
          <w:sz w:val="24"/>
        </w:rPr>
      </w:pPr>
      <w:bookmarkStart w:id="314" w:name="_参_考_文_献"/>
      <w:bookmarkEnd w:id="314"/>
      <w:r>
        <w:rPr>
          <w:rFonts w:ascii="Arial" w:hAnsi="Arial" w:cs="Arial" w:hint="eastAsia"/>
          <w:color w:val="000000" w:themeColor="text1"/>
          <w:sz w:val="24"/>
        </w:rPr>
        <w:t>对于本文所提出的法条推荐方法仍有一些不足，还有提升的空间，具体如下：</w:t>
      </w:r>
    </w:p>
    <w:p w14:paraId="69E1F07A"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1</w:t>
      </w:r>
      <w:r>
        <w:rPr>
          <w:rFonts w:ascii="Arial" w:hAnsi="Arial" w:cs="Arial" w:hint="eastAsia"/>
          <w:color w:val="000000" w:themeColor="text1"/>
          <w:sz w:val="24"/>
        </w:rPr>
        <w:t>）先验信息的引入问题：本文以</w:t>
      </w:r>
      <w:r>
        <w:rPr>
          <w:rFonts w:ascii="Arial" w:hAnsi="Arial" w:cs="Arial" w:hint="eastAsia"/>
          <w:color w:val="000000" w:themeColor="text1"/>
          <w:sz w:val="24"/>
        </w:rPr>
        <w:t>L</w:t>
      </w:r>
      <w:r>
        <w:rPr>
          <w:rFonts w:ascii="Arial" w:hAnsi="Arial" w:cs="Arial"/>
          <w:color w:val="000000" w:themeColor="text1"/>
          <w:sz w:val="24"/>
        </w:rPr>
        <w:t>DA</w:t>
      </w:r>
      <w:r>
        <w:rPr>
          <w:rFonts w:ascii="Arial" w:hAnsi="Arial" w:cs="Arial" w:hint="eastAsia"/>
          <w:color w:val="000000" w:themeColor="text1"/>
          <w:sz w:val="24"/>
        </w:rPr>
        <w:t>主题向量为先验信息，通过</w:t>
      </w:r>
      <w:r>
        <w:rPr>
          <w:rFonts w:ascii="Arial" w:hAnsi="Arial" w:cs="Arial" w:hint="eastAsia"/>
          <w:color w:val="000000" w:themeColor="text1"/>
          <w:sz w:val="24"/>
        </w:rPr>
        <w:t>A</w:t>
      </w:r>
      <w:r>
        <w:rPr>
          <w:rFonts w:ascii="Arial" w:hAnsi="Arial" w:cs="Arial"/>
          <w:color w:val="000000" w:themeColor="text1"/>
          <w:sz w:val="24"/>
        </w:rPr>
        <w:t>ttention</w:t>
      </w:r>
      <w:r>
        <w:rPr>
          <w:rFonts w:ascii="Arial" w:hAnsi="Arial" w:cs="Arial" w:hint="eastAsia"/>
          <w:color w:val="000000" w:themeColor="text1"/>
          <w:sz w:val="24"/>
        </w:rPr>
        <w:t>机制将先验信息引入到深度网络中，模型结构较复杂，这对</w:t>
      </w:r>
      <w:r>
        <w:rPr>
          <w:rFonts w:ascii="Arial" w:hAnsi="Arial" w:cs="Arial" w:hint="eastAsia"/>
          <w:color w:val="000000" w:themeColor="text1"/>
          <w:sz w:val="24"/>
        </w:rPr>
        <w:t>G</w:t>
      </w:r>
      <w:r>
        <w:rPr>
          <w:rFonts w:ascii="Arial" w:hAnsi="Arial" w:cs="Arial"/>
          <w:color w:val="000000" w:themeColor="text1"/>
          <w:sz w:val="24"/>
        </w:rPr>
        <w:t>PU</w:t>
      </w:r>
      <w:r>
        <w:rPr>
          <w:rFonts w:ascii="Arial" w:hAnsi="Arial" w:cs="Arial" w:hint="eastAsia"/>
          <w:color w:val="000000" w:themeColor="text1"/>
          <w:sz w:val="24"/>
        </w:rPr>
        <w:t>以及内存等资源要求较高。因此，能找到另一种方法引入先验主题向量也是未来的工作重点。</w:t>
      </w:r>
    </w:p>
    <w:p w14:paraId="1BD36245"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w:t>
      </w:r>
      <w:r>
        <w:rPr>
          <w:rFonts w:ascii="Arial" w:hAnsi="Arial" w:cs="Arial" w:hint="eastAsia"/>
          <w:color w:val="000000" w:themeColor="text1"/>
          <w:sz w:val="24"/>
        </w:rPr>
        <w:t>2</w:t>
      </w:r>
      <w:r>
        <w:rPr>
          <w:rFonts w:ascii="Arial" w:hAnsi="Arial" w:cs="Arial" w:hint="eastAsia"/>
          <w:color w:val="000000" w:themeColor="text1"/>
          <w:sz w:val="24"/>
        </w:rPr>
        <w:t>）使用多种信息联合学习来完成法条推荐：案由本身也体现了案件基本情况的主题，可以案由预测以法条推荐最为两个任务进行联合学习，两个任务互相监督强化以提升法条推荐效果，是未来的一个工作方向。</w:t>
      </w:r>
    </w:p>
    <w:p w14:paraId="176DC4C4"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lastRenderedPageBreak/>
        <w:t>（</w:t>
      </w:r>
      <w:r>
        <w:rPr>
          <w:rFonts w:ascii="Arial" w:hAnsi="Arial" w:cs="Arial" w:hint="eastAsia"/>
          <w:color w:val="000000" w:themeColor="text1"/>
          <w:sz w:val="24"/>
        </w:rPr>
        <w:t>3</w:t>
      </w:r>
      <w:r>
        <w:rPr>
          <w:rFonts w:ascii="Arial" w:hAnsi="Arial" w:cs="Arial" w:hint="eastAsia"/>
          <w:color w:val="000000" w:themeColor="text1"/>
          <w:sz w:val="24"/>
        </w:rPr>
        <w:t>）引入法</w:t>
      </w:r>
      <w:proofErr w:type="gramStart"/>
      <w:r>
        <w:rPr>
          <w:rFonts w:ascii="Arial" w:hAnsi="Arial" w:cs="Arial" w:hint="eastAsia"/>
          <w:color w:val="000000" w:themeColor="text1"/>
          <w:sz w:val="24"/>
        </w:rPr>
        <w:t>条内容</w:t>
      </w:r>
      <w:proofErr w:type="gramEnd"/>
      <w:r>
        <w:rPr>
          <w:rFonts w:ascii="Arial" w:hAnsi="Arial" w:cs="Arial" w:hint="eastAsia"/>
          <w:color w:val="000000" w:themeColor="text1"/>
          <w:sz w:val="24"/>
        </w:rPr>
        <w:t>信息：本文进行法条推荐时，完全忽略了法</w:t>
      </w:r>
      <w:proofErr w:type="gramStart"/>
      <w:r>
        <w:rPr>
          <w:rFonts w:ascii="Arial" w:hAnsi="Arial" w:cs="Arial" w:hint="eastAsia"/>
          <w:color w:val="000000" w:themeColor="text1"/>
          <w:sz w:val="24"/>
        </w:rPr>
        <w:t>条内容</w:t>
      </w:r>
      <w:proofErr w:type="gramEnd"/>
      <w:r>
        <w:rPr>
          <w:rFonts w:ascii="Arial" w:hAnsi="Arial" w:cs="Arial" w:hint="eastAsia"/>
          <w:color w:val="000000" w:themeColor="text1"/>
          <w:sz w:val="24"/>
        </w:rPr>
        <w:t>本身的信息。通过对法</w:t>
      </w:r>
      <w:proofErr w:type="gramStart"/>
      <w:r>
        <w:rPr>
          <w:rFonts w:ascii="Arial" w:hAnsi="Arial" w:cs="Arial" w:hint="eastAsia"/>
          <w:color w:val="000000" w:themeColor="text1"/>
          <w:sz w:val="24"/>
        </w:rPr>
        <w:t>条内容</w:t>
      </w:r>
      <w:proofErr w:type="gramEnd"/>
      <w:r>
        <w:rPr>
          <w:rFonts w:ascii="Arial" w:hAnsi="Arial" w:cs="Arial" w:hint="eastAsia"/>
          <w:color w:val="000000" w:themeColor="text1"/>
          <w:sz w:val="24"/>
        </w:rPr>
        <w:t>本身的语义分析以及“查明事实段”的语义分析，可以进一步改善法条推荐的效果。</w:t>
      </w:r>
    </w:p>
    <w:p w14:paraId="209DC182" w14:textId="77777777" w:rsidR="00715ACB" w:rsidRDefault="00715ACB">
      <w:pPr>
        <w:pStyle w:val="1"/>
        <w:jc w:val="center"/>
        <w:sectPr w:rsidR="00715ACB">
          <w:headerReference w:type="default" r:id="rId55"/>
          <w:type w:val="continuous"/>
          <w:pgSz w:w="11906" w:h="16838"/>
          <w:pgMar w:top="1440" w:right="1800" w:bottom="1440" w:left="1800" w:header="851" w:footer="992" w:gutter="0"/>
          <w:cols w:space="425"/>
          <w:docGrid w:type="lines" w:linePitch="312"/>
        </w:sectPr>
      </w:pPr>
    </w:p>
    <w:p w14:paraId="5F1551D8" w14:textId="77777777" w:rsidR="00715ACB" w:rsidRDefault="00F50A61">
      <w:pPr>
        <w:pStyle w:val="1"/>
        <w:jc w:val="center"/>
        <w:rPr>
          <w:rFonts w:ascii="黑体" w:eastAsia="黑体"/>
        </w:rPr>
      </w:pPr>
      <w:r>
        <w:rPr>
          <w:rFonts w:ascii="黑体" w:eastAsia="黑体" w:hint="eastAsia"/>
        </w:rPr>
        <w:br w:type="page"/>
      </w:r>
      <w:bookmarkStart w:id="315" w:name="_Toc136107018"/>
      <w:bookmarkStart w:id="316" w:name="_Toc3559779"/>
      <w:r>
        <w:rPr>
          <w:rFonts w:ascii="黑体" w:eastAsia="黑体" w:hint="eastAsia"/>
        </w:rPr>
        <w:lastRenderedPageBreak/>
        <w:t>参 考 文 献</w:t>
      </w:r>
      <w:bookmarkEnd w:id="315"/>
      <w:bookmarkEnd w:id="316"/>
    </w:p>
    <w:p w14:paraId="4FF1BF75" w14:textId="77777777" w:rsidR="00715ACB" w:rsidRDefault="00F50A61">
      <w:pPr>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[Bansal T et al., 2016]</w:t>
      </w:r>
      <w:r>
        <w:rPr>
          <w:rFonts w:ascii="Arial" w:hAnsi="Arial" w:cs="Arial"/>
          <w:color w:val="000000" w:themeColor="text1"/>
          <w:sz w:val="24"/>
          <w:shd w:val="clear" w:color="auto" w:fill="FFFFFF"/>
        </w:rPr>
        <w:tab/>
        <w:t xml:space="preserve">Bansal T, Belanger D, McCallum A. Ask the </w:t>
      </w:r>
      <w:proofErr w:type="spellStart"/>
      <w:r>
        <w:rPr>
          <w:rFonts w:ascii="Arial" w:hAnsi="Arial" w:cs="Arial"/>
          <w:color w:val="000000" w:themeColor="text1"/>
          <w:sz w:val="24"/>
          <w:shd w:val="clear" w:color="auto" w:fill="FFFFFF"/>
        </w:rPr>
        <w:t>gru</w:t>
      </w:r>
      <w:proofErr w:type="spellEnd"/>
      <w:r>
        <w:rPr>
          <w:rFonts w:ascii="Arial" w:hAnsi="Arial" w:cs="Arial"/>
          <w:color w:val="000000" w:themeColor="text1"/>
          <w:sz w:val="24"/>
          <w:shd w:val="clear" w:color="auto" w:fill="FFFFFF"/>
        </w:rPr>
        <w:t>: Multi-task learning for deep text recommendations[C]//Proceedings of the 10th ACM Conference on Recommender Systems. ACM, 2016: 107-114.</w:t>
      </w:r>
    </w:p>
    <w:p w14:paraId="084ACC3D"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w:t>
      </w:r>
      <w:proofErr w:type="spellStart"/>
      <w:r>
        <w:rPr>
          <w:rFonts w:ascii="Arial" w:hAnsi="Arial" w:cs="Arial"/>
          <w:color w:val="000000" w:themeColor="text1"/>
          <w:sz w:val="24"/>
          <w:shd w:val="clear" w:color="auto" w:fill="FFFFFF"/>
        </w:rPr>
        <w:t>Cardellino</w:t>
      </w:r>
      <w:proofErr w:type="spellEnd"/>
      <w:r>
        <w:rPr>
          <w:rFonts w:ascii="Arial" w:hAnsi="Arial" w:cs="Arial"/>
          <w:color w:val="000000" w:themeColor="text1"/>
          <w:sz w:val="24"/>
          <w:shd w:val="clear" w:color="auto" w:fill="FFFFFF"/>
        </w:rPr>
        <w:t xml:space="preserve"> C et al., 2017] </w:t>
      </w:r>
      <w:r>
        <w:rPr>
          <w:rFonts w:ascii="Arial" w:hAnsi="Arial" w:cs="Arial"/>
          <w:color w:val="000000" w:themeColor="text1"/>
          <w:sz w:val="24"/>
          <w:shd w:val="clear" w:color="auto" w:fill="FFFFFF"/>
        </w:rPr>
        <w:tab/>
      </w:r>
      <w:proofErr w:type="spellStart"/>
      <w:r>
        <w:rPr>
          <w:rFonts w:ascii="Arial" w:hAnsi="Arial" w:cs="Arial"/>
          <w:color w:val="000000" w:themeColor="text1"/>
          <w:sz w:val="24"/>
          <w:shd w:val="clear" w:color="auto" w:fill="FFFFFF"/>
        </w:rPr>
        <w:t>Cardellino</w:t>
      </w:r>
      <w:proofErr w:type="spellEnd"/>
      <w:r>
        <w:rPr>
          <w:rFonts w:ascii="Arial" w:hAnsi="Arial" w:cs="Arial"/>
          <w:color w:val="000000" w:themeColor="text1"/>
          <w:sz w:val="24"/>
          <w:shd w:val="clear" w:color="auto" w:fill="FFFFFF"/>
        </w:rPr>
        <w:t xml:space="preserve"> C, </w:t>
      </w:r>
      <w:proofErr w:type="spellStart"/>
      <w:r>
        <w:rPr>
          <w:rFonts w:ascii="Arial" w:hAnsi="Arial" w:cs="Arial"/>
          <w:color w:val="000000" w:themeColor="text1"/>
          <w:sz w:val="24"/>
          <w:shd w:val="clear" w:color="auto" w:fill="FFFFFF"/>
        </w:rPr>
        <w:t>Teruel</w:t>
      </w:r>
      <w:proofErr w:type="spellEnd"/>
      <w:r>
        <w:rPr>
          <w:rFonts w:ascii="Arial" w:hAnsi="Arial" w:cs="Arial"/>
          <w:color w:val="000000" w:themeColor="text1"/>
          <w:sz w:val="24"/>
          <w:shd w:val="clear" w:color="auto" w:fill="FFFFFF"/>
        </w:rPr>
        <w:t xml:space="preserve"> M, </w:t>
      </w:r>
      <w:proofErr w:type="spellStart"/>
      <w:r>
        <w:rPr>
          <w:rFonts w:ascii="Arial" w:hAnsi="Arial" w:cs="Arial"/>
          <w:color w:val="000000" w:themeColor="text1"/>
          <w:sz w:val="24"/>
          <w:shd w:val="clear" w:color="auto" w:fill="FFFFFF"/>
        </w:rPr>
        <w:t>Alemany</w:t>
      </w:r>
      <w:proofErr w:type="spellEnd"/>
      <w:r>
        <w:rPr>
          <w:rFonts w:ascii="Arial" w:hAnsi="Arial" w:cs="Arial"/>
          <w:color w:val="000000" w:themeColor="text1"/>
          <w:sz w:val="24"/>
          <w:shd w:val="clear" w:color="auto" w:fill="FFFFFF"/>
        </w:rPr>
        <w:t xml:space="preserve"> L A, et al. A low-cost, high-coverage legal named entity recognizer, classifier and linker[C]//Proceedings of the 16th edition of the International Conference on </w:t>
      </w:r>
      <w:proofErr w:type="spellStart"/>
      <w:r>
        <w:rPr>
          <w:rFonts w:ascii="Arial" w:hAnsi="Arial" w:cs="Arial"/>
          <w:color w:val="000000" w:themeColor="text1"/>
          <w:sz w:val="24"/>
          <w:shd w:val="clear" w:color="auto" w:fill="FFFFFF"/>
        </w:rPr>
        <w:t>Articial</w:t>
      </w:r>
      <w:proofErr w:type="spellEnd"/>
      <w:r>
        <w:rPr>
          <w:rFonts w:ascii="Arial" w:hAnsi="Arial" w:cs="Arial"/>
          <w:color w:val="000000" w:themeColor="text1"/>
          <w:sz w:val="24"/>
          <w:shd w:val="clear" w:color="auto" w:fill="FFFFFF"/>
        </w:rPr>
        <w:t xml:space="preserve"> Intelligence and Law. ACM, 2017: 9-18.</w:t>
      </w:r>
    </w:p>
    <w:p w14:paraId="388A06BE"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[Feng Y et al., 2018] </w:t>
      </w:r>
      <w:r>
        <w:rPr>
          <w:rFonts w:ascii="Arial" w:hAnsi="Arial" w:cs="Arial"/>
          <w:color w:val="000000" w:themeColor="text1"/>
          <w:sz w:val="24"/>
          <w:shd w:val="clear" w:color="auto" w:fill="FFFFFF"/>
        </w:rPr>
        <w:tab/>
        <w:t>Feng Y, Ge J, Li C, et al. Statutes Recommendation Using Classification and Co-occurrence Between Statutes[C]//Pacific Rim International Conference on Artificial Intelligence. Springer, Cham, 2018: 326-334.</w:t>
      </w:r>
    </w:p>
    <w:p w14:paraId="223184E9"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[García-Constantino M et al., 2017] García-Constantino M, Atkinson K, </w:t>
      </w:r>
      <w:proofErr w:type="spellStart"/>
      <w:r>
        <w:rPr>
          <w:rFonts w:ascii="Arial" w:hAnsi="Arial" w:cs="Arial"/>
          <w:color w:val="000000" w:themeColor="text1"/>
          <w:sz w:val="24"/>
          <w:shd w:val="clear" w:color="auto" w:fill="FFFFFF"/>
        </w:rPr>
        <w:t>Bollegala</w:t>
      </w:r>
      <w:proofErr w:type="spellEnd"/>
      <w:r>
        <w:rPr>
          <w:rFonts w:ascii="Arial" w:hAnsi="Arial" w:cs="Arial"/>
          <w:color w:val="000000" w:themeColor="text1"/>
          <w:sz w:val="24"/>
          <w:shd w:val="clear" w:color="auto" w:fill="FFFFFF"/>
        </w:rPr>
        <w:t xml:space="preserve"> D, et al. CLIEL: context-based information extraction from commercial law documents[C]//Proceedings of the 16th edition of the International Conference on </w:t>
      </w:r>
      <w:proofErr w:type="spellStart"/>
      <w:r>
        <w:rPr>
          <w:rFonts w:ascii="Arial" w:hAnsi="Arial" w:cs="Arial"/>
          <w:color w:val="000000" w:themeColor="text1"/>
          <w:sz w:val="24"/>
          <w:shd w:val="clear" w:color="auto" w:fill="FFFFFF"/>
        </w:rPr>
        <w:t>Articial</w:t>
      </w:r>
      <w:proofErr w:type="spellEnd"/>
      <w:r>
        <w:rPr>
          <w:rFonts w:ascii="Arial" w:hAnsi="Arial" w:cs="Arial"/>
          <w:color w:val="000000" w:themeColor="text1"/>
          <w:sz w:val="24"/>
          <w:shd w:val="clear" w:color="auto" w:fill="FFFFFF"/>
        </w:rPr>
        <w:t xml:space="preserve"> Intelligence and Law. ACM, 2017: 79-87.</w:t>
      </w:r>
    </w:p>
    <w:p w14:paraId="60C4A8F9" w14:textId="77777777" w:rsidR="00715ACB" w:rsidRDefault="00F50A61">
      <w:pPr>
        <w:spacing w:line="360" w:lineRule="auto"/>
        <w:ind w:left="2880" w:hangingChars="1200" w:hanging="2880"/>
        <w:rPr>
          <w:rFonts w:ascii="Arial" w:hAnsi="Arial" w:cs="Arial"/>
          <w:color w:val="222222"/>
          <w:sz w:val="24"/>
          <w:shd w:val="clear" w:color="auto" w:fill="FFFFFF"/>
        </w:rPr>
      </w:pPr>
      <w:r>
        <w:rPr>
          <w:rFonts w:ascii="Arial" w:hAnsi="Arial" w:cs="Arial"/>
          <w:color w:val="222222"/>
          <w:sz w:val="24"/>
          <w:shd w:val="clear" w:color="auto" w:fill="FFFFFF"/>
        </w:rPr>
        <w:t>[Graves A et al., 2013]</w:t>
      </w:r>
      <w:r>
        <w:rPr>
          <w:rFonts w:ascii="Arial" w:hAnsi="Arial" w:cs="Arial"/>
          <w:color w:val="222222"/>
          <w:sz w:val="24"/>
          <w:shd w:val="clear" w:color="auto" w:fill="FFFFFF"/>
        </w:rPr>
        <w:tab/>
        <w:t xml:space="preserve">Graves A, </w:t>
      </w:r>
      <w:proofErr w:type="spellStart"/>
      <w:r>
        <w:rPr>
          <w:rFonts w:ascii="Arial" w:hAnsi="Arial" w:cs="Arial"/>
          <w:color w:val="222222"/>
          <w:sz w:val="24"/>
          <w:shd w:val="clear" w:color="auto" w:fill="FFFFFF"/>
        </w:rPr>
        <w:t>Jaitly</w:t>
      </w:r>
      <w:proofErr w:type="spellEnd"/>
      <w:r>
        <w:rPr>
          <w:rFonts w:ascii="Arial" w:hAnsi="Arial" w:cs="Arial"/>
          <w:color w:val="222222"/>
          <w:sz w:val="24"/>
          <w:shd w:val="clear" w:color="auto" w:fill="FFFFFF"/>
        </w:rPr>
        <w:t xml:space="preserve"> N, Mohamed A. Hybrid speech recognition with deep bidirectional LSTM[C]//2013 IEEE workshop on automatic speech recognition and understanding. IEEE, 2013: 273-278.</w:t>
      </w:r>
    </w:p>
    <w:p w14:paraId="7393397D"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[Hyung Z et al., 2014]</w:t>
      </w:r>
      <w:r>
        <w:rPr>
          <w:rFonts w:ascii="Arial" w:hAnsi="Arial" w:cs="Arial"/>
          <w:color w:val="000000" w:themeColor="text1"/>
          <w:sz w:val="24"/>
          <w:shd w:val="clear" w:color="auto" w:fill="FFFFFF"/>
        </w:rPr>
        <w:tab/>
        <w:t>Hyung Z, Lee K, Lee K. Music recommendation using text analysis on song requests to radio stations[J]. Expert Systems with Applications, 2014, 41(5): 2608-2618.</w:t>
      </w:r>
    </w:p>
    <w:p w14:paraId="721152DD" w14:textId="77777777" w:rsidR="00715ACB" w:rsidRDefault="00F50A61">
      <w:pPr>
        <w:adjustRightInd w:val="0"/>
        <w:snapToGrid w:val="0"/>
        <w:spacing w:line="360" w:lineRule="auto"/>
        <w:ind w:left="2880" w:hangingChars="1200" w:hanging="2880"/>
        <w:rPr>
          <w:rFonts w:ascii="Arial" w:eastAsia="微软雅黑" w:hAnsi="Arial" w:cs="Arial"/>
          <w:color w:val="000000"/>
          <w:sz w:val="24"/>
          <w:shd w:val="clear" w:color="auto" w:fill="FFFFFF"/>
        </w:rPr>
      </w:pPr>
      <w:r>
        <w:rPr>
          <w:rFonts w:ascii="Arial" w:eastAsia="微软雅黑" w:hAnsi="Arial" w:cs="Arial"/>
          <w:color w:val="000000"/>
          <w:sz w:val="24"/>
          <w:shd w:val="clear" w:color="auto" w:fill="FFFFFF"/>
        </w:rPr>
        <w:t xml:space="preserve">[Luong M T et al., 2015] Luong M </w:t>
      </w:r>
      <w:proofErr w:type="gramStart"/>
      <w:r>
        <w:rPr>
          <w:rFonts w:ascii="Arial" w:eastAsia="微软雅黑" w:hAnsi="Arial" w:cs="Arial"/>
          <w:color w:val="000000"/>
          <w:sz w:val="24"/>
          <w:shd w:val="clear" w:color="auto" w:fill="FFFFFF"/>
        </w:rPr>
        <w:t>T ,</w:t>
      </w:r>
      <w:proofErr w:type="gramEnd"/>
      <w:r>
        <w:rPr>
          <w:rFonts w:ascii="Arial" w:eastAsia="微软雅黑" w:hAnsi="Arial" w:cs="Arial"/>
          <w:color w:val="000000"/>
          <w:sz w:val="24"/>
          <w:shd w:val="clear" w:color="auto" w:fill="FFFFFF"/>
        </w:rPr>
        <w:t xml:space="preserve"> Pham H , Manning C D . Effective </w:t>
      </w:r>
      <w:r>
        <w:rPr>
          <w:rFonts w:ascii="Arial" w:eastAsia="微软雅黑" w:hAnsi="Arial" w:cs="Arial"/>
          <w:color w:val="000000"/>
          <w:sz w:val="24"/>
          <w:shd w:val="clear" w:color="auto" w:fill="FFFFFF"/>
        </w:rPr>
        <w:lastRenderedPageBreak/>
        <w:t>Approaches to Attention-based Neural Machine Translation[J]. Computer Science, 2015.</w:t>
      </w:r>
    </w:p>
    <w:p w14:paraId="1DA4DC34" w14:textId="77777777" w:rsidR="00715ACB" w:rsidRDefault="00F50A61">
      <w:pPr>
        <w:spacing w:line="360" w:lineRule="auto"/>
        <w:ind w:left="2880" w:hangingChars="1200" w:hanging="2880"/>
        <w:rPr>
          <w:rStyle w:val="af"/>
          <w:rFonts w:ascii="Arial" w:hAnsi="Arial" w:cs="Arial"/>
          <w:b w:val="0"/>
          <w:color w:val="000000" w:themeColor="text1"/>
          <w:sz w:val="24"/>
        </w:rPr>
      </w:pPr>
      <w:r>
        <w:rPr>
          <w:rFonts w:ascii="Arial" w:hAnsi="Arial" w:cs="Arial"/>
          <w:color w:val="222222"/>
          <w:sz w:val="24"/>
          <w:shd w:val="clear" w:color="auto" w:fill="FFFFFF"/>
        </w:rPr>
        <w:t>[</w:t>
      </w:r>
      <w:proofErr w:type="spellStart"/>
      <w:r>
        <w:rPr>
          <w:rFonts w:ascii="Arial" w:hAnsi="Arial" w:cs="Arial"/>
          <w:color w:val="222222"/>
          <w:sz w:val="24"/>
          <w:shd w:val="clear" w:color="auto" w:fill="FFFFFF"/>
        </w:rPr>
        <w:t>Ke</w:t>
      </w:r>
      <w:proofErr w:type="spellEnd"/>
      <w:r>
        <w:rPr>
          <w:rFonts w:ascii="Arial" w:hAnsi="Arial" w:cs="Arial"/>
          <w:color w:val="222222"/>
          <w:sz w:val="24"/>
          <w:shd w:val="clear" w:color="auto" w:fill="FFFFFF"/>
        </w:rPr>
        <w:t xml:space="preserve"> G et al., 2017] </w:t>
      </w:r>
      <w:r>
        <w:rPr>
          <w:rFonts w:ascii="Arial" w:hAnsi="Arial" w:cs="Arial"/>
          <w:color w:val="222222"/>
          <w:sz w:val="24"/>
          <w:shd w:val="clear" w:color="auto" w:fill="FFFFFF"/>
        </w:rPr>
        <w:tab/>
      </w:r>
      <w:proofErr w:type="spellStart"/>
      <w:r>
        <w:rPr>
          <w:rFonts w:ascii="Arial" w:hAnsi="Arial" w:cs="Arial"/>
          <w:color w:val="222222"/>
          <w:sz w:val="24"/>
          <w:shd w:val="clear" w:color="auto" w:fill="FFFFFF"/>
        </w:rPr>
        <w:t>Ke</w:t>
      </w:r>
      <w:proofErr w:type="spellEnd"/>
      <w:r>
        <w:rPr>
          <w:rFonts w:ascii="Arial" w:hAnsi="Arial" w:cs="Arial"/>
          <w:color w:val="222222"/>
          <w:sz w:val="24"/>
          <w:shd w:val="clear" w:color="auto" w:fill="FFFFFF"/>
        </w:rPr>
        <w:t xml:space="preserve"> G, Meng Q, Finley T, et al. </w:t>
      </w:r>
      <w:proofErr w:type="spellStart"/>
      <w:r>
        <w:rPr>
          <w:rFonts w:ascii="Arial" w:hAnsi="Arial" w:cs="Arial"/>
          <w:color w:val="222222"/>
          <w:sz w:val="24"/>
          <w:shd w:val="clear" w:color="auto" w:fill="FFFFFF"/>
        </w:rPr>
        <w:t>Lightgbm</w:t>
      </w:r>
      <w:proofErr w:type="spellEnd"/>
      <w:r>
        <w:rPr>
          <w:rFonts w:ascii="Arial" w:hAnsi="Arial" w:cs="Arial"/>
          <w:color w:val="222222"/>
          <w:sz w:val="24"/>
          <w:shd w:val="clear" w:color="auto" w:fill="FFFFFF"/>
        </w:rPr>
        <w:t>: A highly efficient gradient boosting decision tree[C]//Advances in Neural Information Processing Systems. 2017: 3146-3154.</w:t>
      </w:r>
    </w:p>
    <w:p w14:paraId="58A06A5D" w14:textId="77777777" w:rsidR="00715ACB" w:rsidRDefault="00F50A61">
      <w:pPr>
        <w:spacing w:line="360" w:lineRule="auto"/>
        <w:ind w:left="2880" w:hangingChars="1200" w:hanging="2880"/>
        <w:rPr>
          <w:rFonts w:ascii="Arial" w:hAnsi="Arial" w:cs="Arial"/>
          <w:color w:val="222222"/>
          <w:sz w:val="24"/>
          <w:shd w:val="clear" w:color="auto" w:fill="FFFFFF"/>
        </w:rPr>
      </w:pPr>
      <w:r>
        <w:rPr>
          <w:rFonts w:ascii="Arial" w:hAnsi="Arial" w:cs="Arial"/>
          <w:color w:val="222222"/>
          <w:sz w:val="24"/>
          <w:shd w:val="clear" w:color="auto" w:fill="FFFFFF"/>
        </w:rPr>
        <w:t>[Le Q et al., 2014]</w:t>
      </w:r>
      <w:r>
        <w:rPr>
          <w:rFonts w:ascii="Arial" w:hAnsi="Arial" w:cs="Arial"/>
          <w:color w:val="222222"/>
          <w:sz w:val="24"/>
          <w:shd w:val="clear" w:color="auto" w:fill="FFFFFF"/>
        </w:rPr>
        <w:tab/>
        <w:t xml:space="preserve">Le Q, </w:t>
      </w:r>
      <w:proofErr w:type="spellStart"/>
      <w:r>
        <w:rPr>
          <w:rFonts w:ascii="Arial" w:hAnsi="Arial" w:cs="Arial"/>
          <w:color w:val="222222"/>
          <w:sz w:val="24"/>
          <w:shd w:val="clear" w:color="auto" w:fill="FFFFFF"/>
        </w:rPr>
        <w:t>Mikolov</w:t>
      </w:r>
      <w:proofErr w:type="spellEnd"/>
      <w:r>
        <w:rPr>
          <w:rFonts w:ascii="Arial" w:hAnsi="Arial" w:cs="Arial"/>
          <w:color w:val="222222"/>
          <w:sz w:val="24"/>
          <w:shd w:val="clear" w:color="auto" w:fill="FFFFFF"/>
        </w:rPr>
        <w:t xml:space="preserve"> T. Distributed representations of sentences and documents[C]//International conference on machine learning. 2014: 1188-1196.</w:t>
      </w:r>
    </w:p>
    <w:p w14:paraId="1D1D69D3" w14:textId="77777777" w:rsidR="00715ACB" w:rsidRDefault="00F50A61">
      <w:pPr>
        <w:adjustRightInd w:val="0"/>
        <w:snapToGrid w:val="0"/>
        <w:spacing w:line="360" w:lineRule="auto"/>
        <w:ind w:left="2880" w:hangingChars="1200" w:hanging="2880"/>
        <w:rPr>
          <w:rFonts w:ascii="Arial" w:hAnsi="Arial" w:cs="Arial"/>
          <w:color w:val="000000" w:themeColor="text1"/>
          <w:sz w:val="24"/>
        </w:rPr>
      </w:pPr>
      <w:r>
        <w:rPr>
          <w:rFonts w:ascii="Arial" w:hAnsi="Arial" w:cs="Arial"/>
          <w:color w:val="000000" w:themeColor="text1"/>
          <w:sz w:val="24"/>
        </w:rPr>
        <w:t>[M Lei et al., 2017]</w:t>
      </w:r>
      <w:r>
        <w:rPr>
          <w:rFonts w:ascii="Arial" w:hAnsi="Arial" w:cs="Arial"/>
          <w:color w:val="000000" w:themeColor="text1"/>
          <w:sz w:val="24"/>
        </w:rPr>
        <w:tab/>
        <w:t xml:space="preserve">Lei M, Ge J, Li Z, et al. Automatically Classify Chinese Judgment Documents Utilizing Machine Learning Algorithms, </w:t>
      </w:r>
      <w:r>
        <w:rPr>
          <w:rFonts w:ascii="Arial" w:hAnsi="Arial" w:cs="Arial"/>
          <w:i/>
          <w:color w:val="000000" w:themeColor="text1"/>
          <w:sz w:val="24"/>
        </w:rPr>
        <w:t>International Conference on Database Systems for Advanced Applications</w:t>
      </w:r>
      <w:r>
        <w:rPr>
          <w:rFonts w:ascii="Arial" w:hAnsi="Arial" w:cs="Arial"/>
          <w:color w:val="000000" w:themeColor="text1"/>
          <w:sz w:val="24"/>
        </w:rPr>
        <w:t>. Springer, Cham, 2017:3-17.</w:t>
      </w:r>
    </w:p>
    <w:p w14:paraId="0C7176AF" w14:textId="77777777" w:rsidR="00715ACB" w:rsidRDefault="00F50A61">
      <w:pPr>
        <w:adjustRightInd w:val="0"/>
        <w:snapToGrid w:val="0"/>
        <w:spacing w:line="360" w:lineRule="auto"/>
        <w:ind w:left="2880" w:hangingChars="1200" w:hanging="2880"/>
        <w:rPr>
          <w:rFonts w:ascii="Arial" w:hAnsi="Arial" w:cs="Arial"/>
          <w:color w:val="000000" w:themeColor="text1"/>
          <w:sz w:val="24"/>
        </w:rPr>
      </w:pPr>
      <w:r>
        <w:rPr>
          <w:rFonts w:ascii="Arial" w:hAnsi="Arial" w:cs="Arial"/>
          <w:color w:val="000000" w:themeColor="text1"/>
          <w:sz w:val="24"/>
        </w:rPr>
        <w:t>[Michal Rosen-</w:t>
      </w:r>
      <w:proofErr w:type="spellStart"/>
      <w:r>
        <w:rPr>
          <w:rFonts w:ascii="Arial" w:hAnsi="Arial" w:cs="Arial"/>
          <w:color w:val="000000" w:themeColor="text1"/>
          <w:sz w:val="24"/>
        </w:rPr>
        <w:t>Zvi</w:t>
      </w:r>
      <w:proofErr w:type="spellEnd"/>
      <w:r>
        <w:rPr>
          <w:rFonts w:ascii="Arial" w:hAnsi="Arial" w:cs="Arial"/>
          <w:color w:val="000000" w:themeColor="text1"/>
          <w:sz w:val="24"/>
        </w:rPr>
        <w:t xml:space="preserve"> et al., 2004] </w:t>
      </w:r>
      <w:proofErr w:type="spellStart"/>
      <w:r>
        <w:rPr>
          <w:rFonts w:ascii="Arial" w:hAnsi="Arial" w:cs="Arial"/>
          <w:color w:val="000000" w:themeColor="text1"/>
          <w:sz w:val="24"/>
        </w:rPr>
        <w:t>RosenZvi</w:t>
      </w:r>
      <w:proofErr w:type="spellEnd"/>
      <w:r>
        <w:rPr>
          <w:rFonts w:ascii="Arial" w:hAnsi="Arial" w:cs="Arial"/>
          <w:color w:val="000000" w:themeColor="text1"/>
          <w:sz w:val="24"/>
        </w:rPr>
        <w:t xml:space="preserve">, Michal, Griffiths, et al. The author-topic model for authors and documents. </w:t>
      </w:r>
      <w:r>
        <w:rPr>
          <w:rFonts w:ascii="Arial" w:hAnsi="Arial" w:cs="Arial"/>
          <w:i/>
          <w:color w:val="000000" w:themeColor="text1"/>
          <w:sz w:val="24"/>
        </w:rPr>
        <w:t>Proceedings of the 20th conference on Uncertainty in artificial intelligence</w:t>
      </w:r>
      <w:r>
        <w:rPr>
          <w:rFonts w:ascii="Arial" w:eastAsia="Times New Roman" w:hAnsi="Arial" w:cs="Arial"/>
          <w:color w:val="000000" w:themeColor="text1"/>
          <w:sz w:val="24"/>
          <w:shd w:val="clear" w:color="auto" w:fill="FFFFFF"/>
        </w:rPr>
        <w:t>,</w:t>
      </w:r>
      <w:r>
        <w:rPr>
          <w:rFonts w:ascii="Arial" w:hAnsi="Arial" w:cs="Arial"/>
          <w:color w:val="000000" w:themeColor="text1"/>
          <w:sz w:val="24"/>
        </w:rPr>
        <w:t xml:space="preserve"> 2012:487-494.</w:t>
      </w:r>
    </w:p>
    <w:p w14:paraId="77E2BF6F"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w:t>
      </w:r>
      <w:proofErr w:type="spellStart"/>
      <w:r>
        <w:rPr>
          <w:rFonts w:ascii="Arial" w:hAnsi="Arial" w:cs="Arial"/>
          <w:color w:val="000000" w:themeColor="text1"/>
          <w:sz w:val="24"/>
          <w:shd w:val="clear" w:color="auto" w:fill="FFFFFF"/>
        </w:rPr>
        <w:t>Suchal</w:t>
      </w:r>
      <w:proofErr w:type="spellEnd"/>
      <w:r>
        <w:rPr>
          <w:rFonts w:ascii="Arial" w:hAnsi="Arial" w:cs="Arial"/>
          <w:color w:val="000000" w:themeColor="text1"/>
          <w:sz w:val="24"/>
          <w:shd w:val="clear" w:color="auto" w:fill="FFFFFF"/>
        </w:rPr>
        <w:t xml:space="preserve"> J et al., 2010] </w:t>
      </w:r>
      <w:r>
        <w:rPr>
          <w:rFonts w:ascii="Arial" w:hAnsi="Arial" w:cs="Arial"/>
          <w:color w:val="000000" w:themeColor="text1"/>
          <w:sz w:val="24"/>
          <w:shd w:val="clear" w:color="auto" w:fill="FFFFFF"/>
        </w:rPr>
        <w:tab/>
      </w:r>
      <w:proofErr w:type="spellStart"/>
      <w:r>
        <w:rPr>
          <w:rFonts w:ascii="Arial" w:hAnsi="Arial" w:cs="Arial"/>
          <w:color w:val="000000" w:themeColor="text1"/>
          <w:sz w:val="24"/>
          <w:shd w:val="clear" w:color="auto" w:fill="FFFFFF"/>
        </w:rPr>
        <w:t>Suchal</w:t>
      </w:r>
      <w:proofErr w:type="spellEnd"/>
      <w:r>
        <w:rPr>
          <w:rFonts w:ascii="Arial" w:hAnsi="Arial" w:cs="Arial"/>
          <w:color w:val="000000" w:themeColor="text1"/>
          <w:sz w:val="24"/>
          <w:shd w:val="clear" w:color="auto" w:fill="FFFFFF"/>
        </w:rPr>
        <w:t xml:space="preserve"> J, </w:t>
      </w:r>
      <w:proofErr w:type="spellStart"/>
      <w:r>
        <w:rPr>
          <w:rFonts w:ascii="Arial" w:hAnsi="Arial" w:cs="Arial"/>
          <w:color w:val="000000" w:themeColor="text1"/>
          <w:sz w:val="24"/>
          <w:shd w:val="clear" w:color="auto" w:fill="FFFFFF"/>
        </w:rPr>
        <w:t>Návrat</w:t>
      </w:r>
      <w:proofErr w:type="spellEnd"/>
      <w:r>
        <w:rPr>
          <w:rFonts w:ascii="Arial" w:hAnsi="Arial" w:cs="Arial"/>
          <w:color w:val="000000" w:themeColor="text1"/>
          <w:sz w:val="24"/>
          <w:shd w:val="clear" w:color="auto" w:fill="FFFFFF"/>
        </w:rPr>
        <w:t xml:space="preserve"> P. Full text search engine as scalable k-nearest neighbor recommendation system[C]//IFIP International Conference on Artificial Intelligence in Theory and Practice. Springer, Berlin, Heidelberg, 2010: 165-173.</w:t>
      </w:r>
    </w:p>
    <w:p w14:paraId="50D6F770" w14:textId="77777777" w:rsidR="00715ACB" w:rsidRDefault="00F50A61">
      <w:pPr>
        <w:spacing w:line="360" w:lineRule="auto"/>
        <w:ind w:left="2880" w:hangingChars="1200" w:hanging="2880"/>
        <w:rPr>
          <w:rFonts w:ascii="Arial" w:hAnsi="Arial" w:cs="Arial"/>
          <w:color w:val="222222"/>
          <w:sz w:val="24"/>
          <w:shd w:val="clear" w:color="auto" w:fill="FFFFFF"/>
        </w:rPr>
      </w:pPr>
      <w:r>
        <w:rPr>
          <w:rFonts w:ascii="Arial" w:hAnsi="Arial" w:cs="Arial"/>
          <w:color w:val="222222"/>
          <w:sz w:val="24"/>
          <w:shd w:val="clear" w:color="auto" w:fill="FFFFFF"/>
        </w:rPr>
        <w:t>[</w:t>
      </w:r>
      <w:proofErr w:type="spellStart"/>
      <w:r>
        <w:rPr>
          <w:rFonts w:ascii="Arial" w:hAnsi="Arial" w:cs="Arial"/>
          <w:color w:val="222222"/>
          <w:sz w:val="24"/>
          <w:shd w:val="clear" w:color="auto" w:fill="FFFFFF"/>
        </w:rPr>
        <w:t>Sundermeyer</w:t>
      </w:r>
      <w:proofErr w:type="spellEnd"/>
      <w:r>
        <w:rPr>
          <w:rFonts w:ascii="Arial" w:hAnsi="Arial" w:cs="Arial"/>
          <w:color w:val="222222"/>
          <w:sz w:val="24"/>
          <w:shd w:val="clear" w:color="auto" w:fill="FFFFFF"/>
        </w:rPr>
        <w:t xml:space="preserve"> M et al., 2012] </w:t>
      </w:r>
      <w:proofErr w:type="spellStart"/>
      <w:r>
        <w:rPr>
          <w:rFonts w:ascii="Arial" w:hAnsi="Arial" w:cs="Arial"/>
          <w:color w:val="222222"/>
          <w:sz w:val="24"/>
          <w:shd w:val="clear" w:color="auto" w:fill="FFFFFF"/>
        </w:rPr>
        <w:t>Sundermeyer</w:t>
      </w:r>
      <w:proofErr w:type="spellEnd"/>
      <w:r>
        <w:rPr>
          <w:rFonts w:ascii="Arial" w:hAnsi="Arial" w:cs="Arial"/>
          <w:color w:val="222222"/>
          <w:sz w:val="24"/>
          <w:shd w:val="clear" w:color="auto" w:fill="FFFFFF"/>
        </w:rPr>
        <w:t xml:space="preserve"> M, Schlüter R, Ney H. LSTM neural networks for language modeling[C]//Thirteenth annual conference of the international speech communication association. 2012.</w:t>
      </w:r>
    </w:p>
    <w:p w14:paraId="61DF761A" w14:textId="77777777" w:rsidR="00715ACB" w:rsidRDefault="00F50A61">
      <w:pPr>
        <w:spacing w:line="360" w:lineRule="auto"/>
        <w:ind w:left="2880" w:hangingChars="1200" w:hanging="2880"/>
        <w:rPr>
          <w:rFonts w:ascii="Arial" w:hAnsi="Arial" w:cs="Arial"/>
          <w:color w:val="222222"/>
          <w:sz w:val="24"/>
          <w:shd w:val="clear" w:color="auto" w:fill="FFFFFF"/>
        </w:rPr>
      </w:pPr>
      <w:r>
        <w:rPr>
          <w:rFonts w:ascii="Arial" w:hAnsi="Arial" w:cs="Arial"/>
          <w:color w:val="222222"/>
          <w:sz w:val="24"/>
          <w:shd w:val="clear" w:color="auto" w:fill="FFFFFF"/>
        </w:rPr>
        <w:t>[Vaswani A et al., 2017]</w:t>
      </w:r>
      <w:r>
        <w:rPr>
          <w:rFonts w:ascii="Arial" w:hAnsi="Arial" w:cs="Arial"/>
          <w:color w:val="222222"/>
          <w:sz w:val="24"/>
          <w:shd w:val="clear" w:color="auto" w:fill="FFFFFF"/>
        </w:rPr>
        <w:tab/>
        <w:t xml:space="preserve">Vaswani A, </w:t>
      </w:r>
      <w:proofErr w:type="spellStart"/>
      <w:r>
        <w:rPr>
          <w:rFonts w:ascii="Arial" w:hAnsi="Arial" w:cs="Arial"/>
          <w:color w:val="222222"/>
          <w:sz w:val="24"/>
          <w:shd w:val="clear" w:color="auto" w:fill="FFFFFF"/>
        </w:rPr>
        <w:t>Shazeer</w:t>
      </w:r>
      <w:proofErr w:type="spellEnd"/>
      <w:r>
        <w:rPr>
          <w:rFonts w:ascii="Arial" w:hAnsi="Arial" w:cs="Arial"/>
          <w:color w:val="222222"/>
          <w:sz w:val="24"/>
          <w:shd w:val="clear" w:color="auto" w:fill="FFFFFF"/>
        </w:rPr>
        <w:t xml:space="preserve"> N, Parmar N, et al. Attention is all you need[C]//Advances in Neural Information Processing Systems. 2017: 5998-6008.</w:t>
      </w:r>
    </w:p>
    <w:p w14:paraId="54C2AB4C" w14:textId="77777777" w:rsidR="00715ACB" w:rsidRDefault="00F50A61">
      <w:pPr>
        <w:spacing w:line="360" w:lineRule="auto"/>
        <w:ind w:left="2880" w:hangingChars="1200" w:hanging="2880"/>
        <w:rPr>
          <w:rFonts w:ascii="Arial" w:hAnsi="Arial" w:cs="Arial"/>
          <w:color w:val="222222"/>
          <w:sz w:val="24"/>
          <w:shd w:val="clear" w:color="auto" w:fill="FFFFFF"/>
        </w:rPr>
      </w:pPr>
      <w:r>
        <w:rPr>
          <w:rFonts w:ascii="Arial" w:hAnsi="Arial" w:cs="Arial"/>
          <w:color w:val="222222"/>
          <w:sz w:val="24"/>
          <w:shd w:val="clear" w:color="auto" w:fill="FFFFFF"/>
        </w:rPr>
        <w:t>[Wang C et al., 2011]</w:t>
      </w:r>
      <w:r>
        <w:rPr>
          <w:rFonts w:ascii="Arial" w:hAnsi="Arial" w:cs="Arial"/>
          <w:color w:val="222222"/>
          <w:sz w:val="24"/>
          <w:shd w:val="clear" w:color="auto" w:fill="FFFFFF"/>
        </w:rPr>
        <w:tab/>
        <w:t xml:space="preserve">Wang C, </w:t>
      </w:r>
      <w:proofErr w:type="spellStart"/>
      <w:r>
        <w:rPr>
          <w:rFonts w:ascii="Arial" w:hAnsi="Arial" w:cs="Arial"/>
          <w:color w:val="222222"/>
          <w:sz w:val="24"/>
          <w:shd w:val="clear" w:color="auto" w:fill="FFFFFF"/>
        </w:rPr>
        <w:t>Blei</w:t>
      </w:r>
      <w:proofErr w:type="spellEnd"/>
      <w:r>
        <w:rPr>
          <w:rFonts w:ascii="Arial" w:hAnsi="Arial" w:cs="Arial"/>
          <w:color w:val="222222"/>
          <w:sz w:val="24"/>
          <w:shd w:val="clear" w:color="auto" w:fill="FFFFFF"/>
        </w:rPr>
        <w:t xml:space="preserve"> D M. Collaborative topic modeling for </w:t>
      </w:r>
      <w:r>
        <w:rPr>
          <w:rFonts w:ascii="Arial" w:hAnsi="Arial" w:cs="Arial"/>
          <w:color w:val="222222"/>
          <w:sz w:val="24"/>
          <w:shd w:val="clear" w:color="auto" w:fill="FFFFFF"/>
        </w:rPr>
        <w:lastRenderedPageBreak/>
        <w:t>recommending scientific articles[C]//Proceedings of the 17th ACM SIGKDD international conference on Knowledge discovery and data mining. ACM, 2011: 448-456.</w:t>
      </w:r>
    </w:p>
    <w:p w14:paraId="4B325302" w14:textId="77777777" w:rsidR="00715ACB" w:rsidRDefault="00F50A61">
      <w:pPr>
        <w:spacing w:line="360" w:lineRule="auto"/>
        <w:ind w:left="2880" w:hangingChars="1200" w:hanging="2880"/>
        <w:rPr>
          <w:rFonts w:ascii="Arial" w:hAnsi="Arial" w:cs="Arial"/>
          <w:color w:val="000000"/>
          <w:sz w:val="24"/>
          <w:shd w:val="clear" w:color="auto" w:fill="FFFFFF"/>
        </w:rPr>
      </w:pPr>
      <w:r>
        <w:rPr>
          <w:rFonts w:ascii="Arial" w:hAnsi="Arial" w:cs="Arial"/>
          <w:color w:val="000000"/>
          <w:sz w:val="24"/>
          <w:shd w:val="clear" w:color="auto" w:fill="FFFFFF"/>
        </w:rPr>
        <w:t xml:space="preserve">[Xu K et al., 2015] </w:t>
      </w:r>
      <w:r>
        <w:rPr>
          <w:rFonts w:ascii="Arial" w:hAnsi="Arial" w:cs="Arial"/>
          <w:color w:val="000000"/>
          <w:sz w:val="24"/>
          <w:shd w:val="clear" w:color="auto" w:fill="FFFFFF"/>
        </w:rPr>
        <w:tab/>
        <w:t xml:space="preserve">Xu K, Ba J, </w:t>
      </w:r>
      <w:proofErr w:type="spellStart"/>
      <w:r>
        <w:rPr>
          <w:rFonts w:ascii="Arial" w:hAnsi="Arial" w:cs="Arial"/>
          <w:color w:val="000000"/>
          <w:sz w:val="24"/>
          <w:shd w:val="clear" w:color="auto" w:fill="FFFFFF"/>
        </w:rPr>
        <w:t>Kiros</w:t>
      </w:r>
      <w:proofErr w:type="spellEnd"/>
      <w:r>
        <w:rPr>
          <w:rFonts w:ascii="Arial" w:hAnsi="Arial" w:cs="Arial"/>
          <w:color w:val="000000"/>
          <w:sz w:val="24"/>
          <w:shd w:val="clear" w:color="auto" w:fill="FFFFFF"/>
        </w:rPr>
        <w:t xml:space="preserve"> R, et al. Show, Attend and Tell: Neural Image Caption Generation with Visual Attention[J]. Computer Science, 2015:2048-2057.</w:t>
      </w:r>
    </w:p>
    <w:p w14:paraId="64A749BE" w14:textId="77777777" w:rsidR="00715ACB" w:rsidRDefault="00F50A61">
      <w:pPr>
        <w:adjustRightInd w:val="0"/>
        <w:snapToGrid w:val="0"/>
        <w:spacing w:line="360" w:lineRule="auto"/>
        <w:ind w:left="2880" w:hangingChars="1200" w:hanging="2880"/>
        <w:rPr>
          <w:rStyle w:val="af"/>
          <w:rFonts w:ascii="Arial" w:hAnsi="Arial" w:cs="Arial"/>
          <w:b w:val="0"/>
          <w:sz w:val="24"/>
        </w:rPr>
      </w:pPr>
      <w:r>
        <w:rPr>
          <w:rStyle w:val="af"/>
          <w:rFonts w:ascii="Arial" w:hAnsi="Arial" w:cs="Arial"/>
          <w:b w:val="0"/>
          <w:sz w:val="24"/>
        </w:rPr>
        <w:t>[</w:t>
      </w:r>
      <w:r>
        <w:rPr>
          <w:rStyle w:val="af"/>
          <w:rFonts w:ascii="Arial" w:hAnsi="Arial" w:cs="Arial"/>
          <w:b w:val="0"/>
          <w:sz w:val="24"/>
        </w:rPr>
        <w:t>郭叶</w:t>
      </w:r>
      <w:r>
        <w:rPr>
          <w:rStyle w:val="af"/>
          <w:rFonts w:ascii="Arial" w:hAnsi="Arial" w:cs="Arial" w:hint="eastAsia"/>
          <w:b w:val="0"/>
          <w:sz w:val="24"/>
        </w:rPr>
        <w:t>等，</w:t>
      </w:r>
      <w:r>
        <w:rPr>
          <w:rStyle w:val="af"/>
          <w:rFonts w:ascii="Arial" w:hAnsi="Arial" w:cs="Arial" w:hint="eastAsia"/>
          <w:b w:val="0"/>
          <w:sz w:val="24"/>
        </w:rPr>
        <w:t>2017</w:t>
      </w:r>
      <w:r>
        <w:rPr>
          <w:bCs/>
          <w:color w:val="000000" w:themeColor="text1"/>
          <w:sz w:val="24"/>
          <w:shd w:val="clear" w:color="auto" w:fill="FFFFFF"/>
        </w:rPr>
        <w:t>]</w:t>
      </w:r>
      <w:r>
        <w:rPr>
          <w:bCs/>
          <w:color w:val="000000" w:themeColor="text1"/>
          <w:sz w:val="24"/>
          <w:shd w:val="clear" w:color="auto" w:fill="FFFFFF"/>
        </w:rPr>
        <w:tab/>
      </w:r>
      <w:r>
        <w:rPr>
          <w:bCs/>
          <w:color w:val="000000" w:themeColor="text1"/>
          <w:sz w:val="24"/>
          <w:shd w:val="clear" w:color="auto" w:fill="FFFFFF"/>
        </w:rPr>
        <w:t>郭叶</w:t>
      </w:r>
      <w:r>
        <w:rPr>
          <w:bCs/>
          <w:color w:val="000000" w:themeColor="text1"/>
          <w:sz w:val="24"/>
          <w:shd w:val="clear" w:color="auto" w:fill="FFFFFF"/>
        </w:rPr>
        <w:t>,</w:t>
      </w:r>
      <w:proofErr w:type="gramStart"/>
      <w:r>
        <w:rPr>
          <w:bCs/>
          <w:color w:val="000000" w:themeColor="text1"/>
          <w:sz w:val="24"/>
          <w:shd w:val="clear" w:color="auto" w:fill="FFFFFF"/>
        </w:rPr>
        <w:t>孙妹</w:t>
      </w:r>
      <w:proofErr w:type="gramEnd"/>
      <w:r>
        <w:rPr>
          <w:bCs/>
          <w:color w:val="000000" w:themeColor="text1"/>
          <w:sz w:val="24"/>
          <w:shd w:val="clear" w:color="auto" w:fill="FFFFFF"/>
        </w:rPr>
        <w:t>.</w:t>
      </w:r>
      <w:r>
        <w:rPr>
          <w:bCs/>
          <w:color w:val="000000" w:themeColor="text1"/>
          <w:sz w:val="24"/>
          <w:shd w:val="clear" w:color="auto" w:fill="FFFFFF"/>
        </w:rPr>
        <w:t>指导性案例应用大数据分析</w:t>
      </w:r>
      <w:r>
        <w:rPr>
          <w:bCs/>
          <w:color w:val="000000" w:themeColor="text1"/>
          <w:sz w:val="24"/>
          <w:shd w:val="clear" w:color="auto" w:fill="FFFFFF"/>
        </w:rPr>
        <w:t>——</w:t>
      </w:r>
      <w:r>
        <w:rPr>
          <w:bCs/>
          <w:color w:val="000000" w:themeColor="text1"/>
          <w:sz w:val="24"/>
          <w:shd w:val="clear" w:color="auto" w:fill="FFFFFF"/>
        </w:rPr>
        <w:t>最高人民法院指导性案例司法应用年度报告</w:t>
      </w:r>
      <w:r>
        <w:rPr>
          <w:bCs/>
          <w:color w:val="000000" w:themeColor="text1"/>
          <w:sz w:val="24"/>
          <w:shd w:val="clear" w:color="auto" w:fill="FFFFFF"/>
        </w:rPr>
        <w:t>(2016)[J].</w:t>
      </w:r>
      <w:r>
        <w:rPr>
          <w:bCs/>
          <w:color w:val="000000" w:themeColor="text1"/>
          <w:sz w:val="24"/>
          <w:shd w:val="clear" w:color="auto" w:fill="FFFFFF"/>
        </w:rPr>
        <w:t>中国应用法学</w:t>
      </w:r>
      <w:r>
        <w:rPr>
          <w:bCs/>
          <w:color w:val="000000" w:themeColor="text1"/>
          <w:sz w:val="24"/>
          <w:shd w:val="clear" w:color="auto" w:fill="FFFFFF"/>
        </w:rPr>
        <w:t>,2017(04):40-62.</w:t>
      </w:r>
    </w:p>
    <w:p w14:paraId="00C4EBF3"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简璐瑶</w:t>
      </w:r>
      <w:r>
        <w:rPr>
          <w:rFonts w:ascii="Arial" w:hAnsi="Arial" w:cs="Arial" w:hint="eastAsia"/>
          <w:color w:val="000000" w:themeColor="text1"/>
          <w:sz w:val="24"/>
          <w:shd w:val="clear" w:color="auto" w:fill="FFFFFF"/>
        </w:rPr>
        <w:t>，</w:t>
      </w:r>
      <w:r>
        <w:rPr>
          <w:rFonts w:ascii="Arial" w:hAnsi="Arial" w:cs="Arial" w:hint="eastAsia"/>
          <w:color w:val="000000" w:themeColor="text1"/>
          <w:sz w:val="24"/>
          <w:shd w:val="clear" w:color="auto" w:fill="FFFFFF"/>
        </w:rPr>
        <w:t>2012</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ab/>
      </w:r>
      <w:r>
        <w:rPr>
          <w:rFonts w:ascii="Arial" w:hAnsi="Arial" w:cs="Arial"/>
          <w:color w:val="000000" w:themeColor="text1"/>
          <w:sz w:val="24"/>
          <w:shd w:val="clear" w:color="auto" w:fill="FFFFFF"/>
        </w:rPr>
        <w:t>简璐瑶</w:t>
      </w:r>
      <w:r>
        <w:rPr>
          <w:rFonts w:ascii="Arial" w:hAnsi="Arial" w:cs="Arial"/>
          <w:color w:val="000000" w:themeColor="text1"/>
          <w:sz w:val="24"/>
          <w:shd w:val="clear" w:color="auto" w:fill="FFFFFF"/>
        </w:rPr>
        <w:t xml:space="preserve">. </w:t>
      </w:r>
      <w:r>
        <w:rPr>
          <w:rFonts w:ascii="Arial" w:hAnsi="Arial" w:cs="Arial"/>
          <w:color w:val="000000" w:themeColor="text1"/>
          <w:sz w:val="24"/>
          <w:shd w:val="clear" w:color="auto" w:fill="FFFFFF"/>
        </w:rPr>
        <w:t>基于领域本体的公安案情文本挖掘研究</w:t>
      </w:r>
      <w:r>
        <w:rPr>
          <w:rFonts w:ascii="Arial" w:hAnsi="Arial" w:cs="Arial"/>
          <w:color w:val="000000" w:themeColor="text1"/>
          <w:sz w:val="24"/>
          <w:shd w:val="clear" w:color="auto" w:fill="FFFFFF"/>
        </w:rPr>
        <w:t>[D].</w:t>
      </w:r>
      <w:r>
        <w:rPr>
          <w:rFonts w:ascii="Arial" w:hAnsi="Arial" w:cs="Arial"/>
          <w:color w:val="000000" w:themeColor="text1"/>
          <w:sz w:val="24"/>
          <w:shd w:val="clear" w:color="auto" w:fill="FFFFFF"/>
        </w:rPr>
        <w:t>南昌大学</w:t>
      </w:r>
      <w:r>
        <w:rPr>
          <w:rFonts w:ascii="Arial" w:hAnsi="Arial" w:cs="Arial"/>
          <w:color w:val="000000" w:themeColor="text1"/>
          <w:sz w:val="24"/>
          <w:shd w:val="clear" w:color="auto" w:fill="FFFFFF"/>
        </w:rPr>
        <w:t>,2012.</w:t>
      </w:r>
    </w:p>
    <w:p w14:paraId="1D9C684D" w14:textId="77777777" w:rsidR="00715ACB" w:rsidRDefault="00F50A61">
      <w:pPr>
        <w:adjustRightInd w:val="0"/>
        <w:snapToGrid w:val="0"/>
        <w:spacing w:line="360" w:lineRule="auto"/>
        <w:ind w:left="2880" w:hangingChars="1200" w:hanging="2880"/>
        <w:rPr>
          <w:rStyle w:val="af"/>
          <w:rFonts w:ascii="Arial" w:hAnsi="Arial" w:cs="Arial"/>
          <w:b w:val="0"/>
          <w:bCs w:val="0"/>
          <w:color w:val="000000" w:themeColor="text1"/>
          <w:sz w:val="24"/>
          <w:shd w:val="clear" w:color="auto" w:fill="FFFFFF"/>
        </w:rPr>
      </w:pP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李凡</w:t>
      </w:r>
      <w:r>
        <w:rPr>
          <w:rFonts w:ascii="Arial" w:hAnsi="Arial" w:cs="Arial" w:hint="eastAsia"/>
          <w:color w:val="000000" w:themeColor="text1"/>
          <w:sz w:val="24"/>
          <w:shd w:val="clear" w:color="auto" w:fill="FFFFFF"/>
        </w:rPr>
        <w:t>等，</w:t>
      </w:r>
      <w:r>
        <w:rPr>
          <w:rFonts w:ascii="Arial" w:hAnsi="Arial" w:cs="Arial" w:hint="eastAsia"/>
          <w:color w:val="000000" w:themeColor="text1"/>
          <w:sz w:val="24"/>
          <w:shd w:val="clear" w:color="auto" w:fill="FFFFFF"/>
        </w:rPr>
        <w:t>2001</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ab/>
      </w:r>
      <w:r>
        <w:rPr>
          <w:rFonts w:ascii="Arial" w:hAnsi="Arial" w:cs="Arial"/>
          <w:color w:val="000000" w:themeColor="text1"/>
          <w:sz w:val="24"/>
          <w:shd w:val="clear" w:color="auto" w:fill="FFFFFF"/>
        </w:rPr>
        <w:t>李凡</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鲁明羽</w:t>
      </w:r>
      <w:r>
        <w:rPr>
          <w:rFonts w:ascii="Arial" w:hAnsi="Arial" w:cs="Arial"/>
          <w:color w:val="000000" w:themeColor="text1"/>
          <w:sz w:val="24"/>
          <w:shd w:val="clear" w:color="auto" w:fill="FFFFFF"/>
        </w:rPr>
        <w:t>,</w:t>
      </w:r>
      <w:proofErr w:type="gramStart"/>
      <w:r>
        <w:rPr>
          <w:rFonts w:ascii="Arial" w:hAnsi="Arial" w:cs="Arial"/>
          <w:color w:val="000000" w:themeColor="text1"/>
          <w:sz w:val="24"/>
          <w:shd w:val="clear" w:color="auto" w:fill="FFFFFF"/>
        </w:rPr>
        <w:t>陆玉昌</w:t>
      </w:r>
      <w:proofErr w:type="gramEnd"/>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关于文本特征抽取新方法的研究</w:t>
      </w:r>
      <w:r>
        <w:rPr>
          <w:rFonts w:ascii="Arial" w:hAnsi="Arial" w:cs="Arial"/>
          <w:color w:val="000000" w:themeColor="text1"/>
          <w:sz w:val="24"/>
          <w:shd w:val="clear" w:color="auto" w:fill="FFFFFF"/>
        </w:rPr>
        <w:t>[J].</w:t>
      </w:r>
      <w:r>
        <w:rPr>
          <w:rFonts w:ascii="Arial" w:hAnsi="Arial" w:cs="Arial"/>
          <w:color w:val="000000" w:themeColor="text1"/>
          <w:sz w:val="24"/>
          <w:shd w:val="clear" w:color="auto" w:fill="FFFFFF"/>
        </w:rPr>
        <w:t>清华大学学报</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自然科学版</w:t>
      </w:r>
      <w:r>
        <w:rPr>
          <w:rFonts w:ascii="Arial" w:hAnsi="Arial" w:cs="Arial"/>
          <w:color w:val="000000" w:themeColor="text1"/>
          <w:sz w:val="24"/>
          <w:shd w:val="clear" w:color="auto" w:fill="FFFFFF"/>
        </w:rPr>
        <w:t>),2001(07):98-101.</w:t>
      </w:r>
    </w:p>
    <w:p w14:paraId="145A0D18" w14:textId="77777777" w:rsidR="00715ACB" w:rsidRDefault="00F50A61">
      <w:pPr>
        <w:adjustRightInd w:val="0"/>
        <w:snapToGrid w:val="0"/>
        <w:spacing w:line="360" w:lineRule="auto"/>
        <w:ind w:left="2880" w:hangingChars="1200" w:hanging="2880"/>
        <w:rPr>
          <w:rStyle w:val="af"/>
          <w:rFonts w:ascii="Arial" w:hAnsi="Arial"/>
          <w:sz w:val="24"/>
        </w:rPr>
      </w:pPr>
      <w:r>
        <w:rPr>
          <w:rStyle w:val="af"/>
          <w:rFonts w:ascii="Arial" w:hAnsi="Arial" w:cs="Arial"/>
          <w:b w:val="0"/>
          <w:sz w:val="24"/>
        </w:rPr>
        <w:t>[</w:t>
      </w:r>
      <w:r>
        <w:rPr>
          <w:rStyle w:val="af"/>
          <w:rFonts w:ascii="Arial" w:hAnsi="Arial" w:cs="Arial"/>
          <w:b w:val="0"/>
          <w:sz w:val="24"/>
        </w:rPr>
        <w:t>康东</w:t>
      </w:r>
      <w:r>
        <w:rPr>
          <w:rStyle w:val="af"/>
          <w:rFonts w:ascii="Arial" w:hAnsi="Arial" w:cs="Arial" w:hint="eastAsia"/>
          <w:b w:val="0"/>
          <w:sz w:val="24"/>
        </w:rPr>
        <w:t>，</w:t>
      </w:r>
      <w:r>
        <w:rPr>
          <w:rStyle w:val="af"/>
          <w:rFonts w:ascii="Arial" w:hAnsi="Arial" w:cs="Arial" w:hint="eastAsia"/>
          <w:b w:val="0"/>
          <w:sz w:val="24"/>
        </w:rPr>
        <w:t>2014</w:t>
      </w:r>
      <w:r>
        <w:rPr>
          <w:rStyle w:val="af"/>
          <w:rFonts w:ascii="Arial" w:hAnsi="Arial" w:cs="Arial"/>
          <w:b w:val="0"/>
          <w:sz w:val="24"/>
        </w:rPr>
        <w:t>]</w:t>
      </w:r>
      <w:r>
        <w:rPr>
          <w:rStyle w:val="af"/>
          <w:rFonts w:ascii="Arial" w:hAnsi="Arial" w:cs="Arial"/>
          <w:b w:val="0"/>
          <w:sz w:val="24"/>
        </w:rPr>
        <w:tab/>
      </w:r>
      <w:r>
        <w:rPr>
          <w:rStyle w:val="af"/>
          <w:rFonts w:ascii="Arial" w:hAnsi="Arial" w:cs="Arial"/>
          <w:b w:val="0"/>
          <w:sz w:val="24"/>
        </w:rPr>
        <w:t>康东</w:t>
      </w:r>
      <w:r>
        <w:rPr>
          <w:rStyle w:val="af"/>
          <w:rFonts w:ascii="Arial" w:hAnsi="Arial" w:cs="Arial"/>
          <w:b w:val="0"/>
          <w:sz w:val="24"/>
        </w:rPr>
        <w:t xml:space="preserve">. </w:t>
      </w:r>
      <w:r>
        <w:rPr>
          <w:rStyle w:val="af"/>
          <w:rFonts w:ascii="Arial" w:hAnsi="Arial" w:cs="Arial"/>
          <w:b w:val="0"/>
          <w:sz w:val="24"/>
        </w:rPr>
        <w:t>中文文本挖掘基本理论与应用</w:t>
      </w:r>
      <w:r>
        <w:rPr>
          <w:rStyle w:val="af"/>
          <w:rFonts w:ascii="Arial" w:hAnsi="Arial" w:cs="Arial"/>
          <w:b w:val="0"/>
          <w:sz w:val="24"/>
        </w:rPr>
        <w:t>[D].</w:t>
      </w:r>
      <w:r>
        <w:rPr>
          <w:rStyle w:val="af"/>
          <w:rFonts w:ascii="Arial" w:hAnsi="Arial" w:cs="Arial"/>
          <w:b w:val="0"/>
          <w:sz w:val="24"/>
        </w:rPr>
        <w:t>苏州大学</w:t>
      </w:r>
      <w:r>
        <w:rPr>
          <w:rStyle w:val="af"/>
          <w:rFonts w:ascii="Arial" w:hAnsi="Arial" w:cs="Arial"/>
          <w:b w:val="0"/>
          <w:sz w:val="24"/>
        </w:rPr>
        <w:t>,2014.</w:t>
      </w:r>
    </w:p>
    <w:p w14:paraId="5DB51CC2" w14:textId="77777777" w:rsidR="00715ACB" w:rsidRDefault="00F50A61">
      <w:pPr>
        <w:adjustRightInd w:val="0"/>
        <w:snapToGrid w:val="0"/>
        <w:spacing w:line="360" w:lineRule="auto"/>
        <w:ind w:left="2880" w:hangingChars="1200" w:hanging="2880"/>
        <w:rPr>
          <w:rStyle w:val="af"/>
          <w:rFonts w:ascii="Arial" w:hAnsi="Arial" w:cs="Arial"/>
          <w:b w:val="0"/>
          <w:sz w:val="24"/>
        </w:rPr>
      </w:pPr>
      <w:r>
        <w:rPr>
          <w:rFonts w:ascii="Arial" w:hAnsi="Arial" w:cs="Arial"/>
          <w:color w:val="000000" w:themeColor="text1"/>
          <w:sz w:val="24"/>
          <w:shd w:val="clear" w:color="auto" w:fill="FFFFFF"/>
        </w:rPr>
        <w:t>[</w:t>
      </w:r>
      <w:r>
        <w:rPr>
          <w:rFonts w:ascii="Arial" w:hAnsi="Arial" w:cs="Arial" w:hint="eastAsia"/>
          <w:color w:val="000000" w:themeColor="text1"/>
          <w:sz w:val="24"/>
          <w:shd w:val="clear" w:color="auto" w:fill="FFFFFF"/>
        </w:rPr>
        <w:t>王竹，</w:t>
      </w:r>
      <w:r>
        <w:rPr>
          <w:rFonts w:ascii="Arial" w:hAnsi="Arial" w:cs="Arial" w:hint="eastAsia"/>
          <w:color w:val="000000" w:themeColor="text1"/>
          <w:sz w:val="24"/>
          <w:shd w:val="clear" w:color="auto" w:fill="FFFFFF"/>
        </w:rPr>
        <w:t>2017</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ab/>
      </w:r>
      <w:r>
        <w:rPr>
          <w:rStyle w:val="af"/>
          <w:rFonts w:ascii="Arial" w:hAnsi="Arial" w:cs="Arial"/>
          <w:b w:val="0"/>
          <w:sz w:val="24"/>
        </w:rPr>
        <w:t>王竹</w:t>
      </w:r>
      <w:r>
        <w:rPr>
          <w:rStyle w:val="af"/>
          <w:rFonts w:ascii="Arial" w:hAnsi="Arial" w:cs="Arial"/>
          <w:b w:val="0"/>
          <w:sz w:val="24"/>
        </w:rPr>
        <w:t>.</w:t>
      </w:r>
      <w:r>
        <w:rPr>
          <w:rStyle w:val="af"/>
          <w:rFonts w:ascii="Arial" w:hAnsi="Arial" w:cs="Arial"/>
          <w:b w:val="0"/>
          <w:sz w:val="24"/>
        </w:rPr>
        <w:t>《民法总则</w:t>
      </w:r>
      <w:r>
        <w:rPr>
          <w:rStyle w:val="af"/>
          <w:rFonts w:ascii="Arial" w:hAnsi="Arial" w:cs="Arial"/>
          <w:b w:val="0"/>
          <w:sz w:val="24"/>
        </w:rPr>
        <w:t>(</w:t>
      </w:r>
      <w:r>
        <w:rPr>
          <w:rStyle w:val="af"/>
          <w:rFonts w:ascii="Arial" w:hAnsi="Arial" w:cs="Arial"/>
          <w:b w:val="0"/>
          <w:sz w:val="24"/>
        </w:rPr>
        <w:t>草案</w:t>
      </w:r>
      <w:r>
        <w:rPr>
          <w:rStyle w:val="af"/>
          <w:rFonts w:ascii="Arial" w:hAnsi="Arial" w:cs="Arial"/>
          <w:b w:val="0"/>
          <w:sz w:val="24"/>
        </w:rPr>
        <w:t>)</w:t>
      </w:r>
      <w:r>
        <w:rPr>
          <w:rStyle w:val="af"/>
          <w:rFonts w:ascii="Arial" w:hAnsi="Arial" w:cs="Arial"/>
          <w:b w:val="0"/>
          <w:sz w:val="24"/>
        </w:rPr>
        <w:t>》若干法律规范去留问题大数据分析</w:t>
      </w:r>
      <w:r>
        <w:rPr>
          <w:rStyle w:val="af"/>
          <w:rFonts w:ascii="Arial" w:hAnsi="Arial" w:cs="Arial"/>
          <w:b w:val="0"/>
          <w:sz w:val="24"/>
        </w:rPr>
        <w:t>——</w:t>
      </w:r>
      <w:r>
        <w:rPr>
          <w:rStyle w:val="af"/>
          <w:rFonts w:ascii="Arial" w:hAnsi="Arial" w:cs="Arial"/>
          <w:b w:val="0"/>
          <w:sz w:val="24"/>
        </w:rPr>
        <w:t>以《民法通则》相应条文的司法</w:t>
      </w:r>
      <w:proofErr w:type="gramStart"/>
      <w:r>
        <w:rPr>
          <w:rStyle w:val="af"/>
          <w:rFonts w:ascii="Arial" w:hAnsi="Arial" w:cs="Arial"/>
          <w:b w:val="0"/>
          <w:sz w:val="24"/>
        </w:rPr>
        <w:t>适用大</w:t>
      </w:r>
      <w:proofErr w:type="gramEnd"/>
      <w:r>
        <w:rPr>
          <w:rStyle w:val="af"/>
          <w:rFonts w:ascii="Arial" w:hAnsi="Arial" w:cs="Arial"/>
          <w:b w:val="0"/>
          <w:sz w:val="24"/>
        </w:rPr>
        <w:t>数据报告为基础</w:t>
      </w:r>
      <w:r>
        <w:rPr>
          <w:rStyle w:val="af"/>
          <w:rFonts w:ascii="Arial" w:hAnsi="Arial" w:cs="Arial"/>
          <w:b w:val="0"/>
          <w:sz w:val="24"/>
        </w:rPr>
        <w:t>[J].</w:t>
      </w:r>
      <w:r>
        <w:rPr>
          <w:rStyle w:val="af"/>
          <w:rFonts w:ascii="Arial" w:hAnsi="Arial" w:cs="Arial"/>
          <w:b w:val="0"/>
          <w:sz w:val="24"/>
        </w:rPr>
        <w:t>四川大学学报</w:t>
      </w:r>
      <w:r>
        <w:rPr>
          <w:rStyle w:val="af"/>
          <w:rFonts w:ascii="Arial" w:hAnsi="Arial" w:cs="Arial"/>
          <w:b w:val="0"/>
          <w:sz w:val="24"/>
        </w:rPr>
        <w:t>(</w:t>
      </w:r>
      <w:r>
        <w:rPr>
          <w:rStyle w:val="af"/>
          <w:rFonts w:ascii="Arial" w:hAnsi="Arial" w:cs="Arial"/>
          <w:b w:val="0"/>
          <w:sz w:val="24"/>
        </w:rPr>
        <w:t>哲学社会科学版</w:t>
      </w:r>
      <w:r>
        <w:rPr>
          <w:rStyle w:val="af"/>
          <w:rFonts w:ascii="Arial" w:hAnsi="Arial" w:cs="Arial"/>
          <w:b w:val="0"/>
          <w:sz w:val="24"/>
        </w:rPr>
        <w:t>),2017(01):149-160.</w:t>
      </w:r>
    </w:p>
    <w:p w14:paraId="081D282B"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王继成</w:t>
      </w:r>
      <w:r>
        <w:rPr>
          <w:rFonts w:ascii="Arial" w:hAnsi="Arial" w:cs="Arial" w:hint="eastAsia"/>
          <w:color w:val="000000" w:themeColor="text1"/>
          <w:sz w:val="24"/>
          <w:shd w:val="clear" w:color="auto" w:fill="FFFFFF"/>
        </w:rPr>
        <w:t>等，</w:t>
      </w:r>
      <w:r>
        <w:rPr>
          <w:rFonts w:ascii="Arial" w:hAnsi="Arial" w:cs="Arial" w:hint="eastAsia"/>
          <w:color w:val="000000" w:themeColor="text1"/>
          <w:sz w:val="24"/>
          <w:shd w:val="clear" w:color="auto" w:fill="FFFFFF"/>
        </w:rPr>
        <w:t>2000</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ab/>
      </w:r>
      <w:r>
        <w:rPr>
          <w:rFonts w:ascii="Arial" w:hAnsi="Arial" w:cs="Arial"/>
          <w:color w:val="000000" w:themeColor="text1"/>
          <w:sz w:val="24"/>
          <w:shd w:val="clear" w:color="auto" w:fill="FFFFFF"/>
        </w:rPr>
        <w:t>王继成</w:t>
      </w:r>
      <w:r>
        <w:rPr>
          <w:rFonts w:ascii="Arial" w:hAnsi="Arial" w:cs="Arial"/>
          <w:color w:val="000000" w:themeColor="text1"/>
          <w:sz w:val="24"/>
          <w:shd w:val="clear" w:color="auto" w:fill="FFFFFF"/>
        </w:rPr>
        <w:t>,</w:t>
      </w:r>
      <w:proofErr w:type="gramStart"/>
      <w:r>
        <w:rPr>
          <w:rFonts w:ascii="Arial" w:hAnsi="Arial" w:cs="Arial"/>
          <w:color w:val="000000" w:themeColor="text1"/>
          <w:sz w:val="24"/>
          <w:shd w:val="clear" w:color="auto" w:fill="FFFFFF"/>
        </w:rPr>
        <w:t>潘</w:t>
      </w:r>
      <w:proofErr w:type="gramEnd"/>
      <w:r>
        <w:rPr>
          <w:rFonts w:ascii="Arial" w:hAnsi="Arial" w:cs="Arial"/>
          <w:color w:val="000000" w:themeColor="text1"/>
          <w:sz w:val="24"/>
          <w:shd w:val="clear" w:color="auto" w:fill="FFFFFF"/>
        </w:rPr>
        <w:t>金贵</w:t>
      </w:r>
      <w:r>
        <w:rPr>
          <w:rFonts w:ascii="Arial" w:hAnsi="Arial" w:cs="Arial"/>
          <w:color w:val="000000" w:themeColor="text1"/>
          <w:sz w:val="24"/>
          <w:shd w:val="clear" w:color="auto" w:fill="FFFFFF"/>
        </w:rPr>
        <w:t>,</w:t>
      </w:r>
      <w:proofErr w:type="gramStart"/>
      <w:r>
        <w:rPr>
          <w:rFonts w:ascii="Arial" w:hAnsi="Arial" w:cs="Arial"/>
          <w:color w:val="000000" w:themeColor="text1"/>
          <w:sz w:val="24"/>
          <w:shd w:val="clear" w:color="auto" w:fill="FFFFFF"/>
        </w:rPr>
        <w:t>张福</w:t>
      </w:r>
      <w:proofErr w:type="gramEnd"/>
      <w:r>
        <w:rPr>
          <w:rFonts w:ascii="Arial" w:hAnsi="Arial" w:cs="Arial"/>
          <w:color w:val="000000" w:themeColor="text1"/>
          <w:sz w:val="24"/>
          <w:shd w:val="clear" w:color="auto" w:fill="FFFFFF"/>
        </w:rPr>
        <w:t>炎</w:t>
      </w:r>
      <w:r>
        <w:rPr>
          <w:rFonts w:ascii="Arial" w:hAnsi="Arial" w:cs="Arial"/>
          <w:color w:val="000000" w:themeColor="text1"/>
          <w:sz w:val="24"/>
          <w:shd w:val="clear" w:color="auto" w:fill="FFFFFF"/>
        </w:rPr>
        <w:t>.Web</w:t>
      </w:r>
      <w:r>
        <w:rPr>
          <w:rFonts w:ascii="Arial" w:hAnsi="Arial" w:cs="Arial"/>
          <w:color w:val="000000" w:themeColor="text1"/>
          <w:sz w:val="24"/>
          <w:shd w:val="clear" w:color="auto" w:fill="FFFFFF"/>
        </w:rPr>
        <w:t>文本挖掘技术研究</w:t>
      </w:r>
      <w:r>
        <w:rPr>
          <w:rFonts w:ascii="Arial" w:hAnsi="Arial" w:cs="Arial"/>
          <w:color w:val="000000" w:themeColor="text1"/>
          <w:sz w:val="24"/>
          <w:shd w:val="clear" w:color="auto" w:fill="FFFFFF"/>
        </w:rPr>
        <w:t>[J].</w:t>
      </w:r>
      <w:r>
        <w:rPr>
          <w:rFonts w:ascii="Arial" w:hAnsi="Arial" w:cs="Arial"/>
          <w:color w:val="000000" w:themeColor="text1"/>
          <w:sz w:val="24"/>
          <w:shd w:val="clear" w:color="auto" w:fill="FFFFFF"/>
        </w:rPr>
        <w:t>计算机研究与发展</w:t>
      </w:r>
      <w:r>
        <w:rPr>
          <w:rFonts w:ascii="Arial" w:hAnsi="Arial" w:cs="Arial"/>
          <w:color w:val="000000" w:themeColor="text1"/>
          <w:sz w:val="24"/>
          <w:shd w:val="clear" w:color="auto" w:fill="FFFFFF"/>
        </w:rPr>
        <w:t>,2000(05):513-520.</w:t>
      </w:r>
    </w:p>
    <w:p w14:paraId="619AA1C8"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王海亮</w:t>
      </w:r>
      <w:r>
        <w:rPr>
          <w:rFonts w:ascii="Arial" w:hAnsi="Arial" w:cs="Arial" w:hint="eastAsia"/>
          <w:color w:val="000000" w:themeColor="text1"/>
          <w:sz w:val="24"/>
          <w:shd w:val="clear" w:color="auto" w:fill="FFFFFF"/>
        </w:rPr>
        <w:t>，</w:t>
      </w:r>
      <w:r>
        <w:rPr>
          <w:rFonts w:ascii="Arial" w:hAnsi="Arial" w:cs="Arial" w:hint="eastAsia"/>
          <w:color w:val="000000" w:themeColor="text1"/>
          <w:sz w:val="24"/>
          <w:shd w:val="clear" w:color="auto" w:fill="FFFFFF"/>
        </w:rPr>
        <w:t>2017</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ab/>
      </w:r>
      <w:r>
        <w:rPr>
          <w:rFonts w:ascii="Arial" w:hAnsi="Arial" w:cs="Arial"/>
          <w:color w:val="000000" w:themeColor="text1"/>
          <w:sz w:val="24"/>
          <w:shd w:val="clear" w:color="auto" w:fill="FFFFFF"/>
        </w:rPr>
        <w:t>王海亮</w:t>
      </w:r>
      <w:r>
        <w:rPr>
          <w:rFonts w:ascii="Arial" w:hAnsi="Arial" w:cs="Arial"/>
          <w:color w:val="000000" w:themeColor="text1"/>
          <w:sz w:val="24"/>
          <w:shd w:val="clear" w:color="auto" w:fill="FFFFFF"/>
        </w:rPr>
        <w:t xml:space="preserve">. </w:t>
      </w:r>
      <w:r>
        <w:rPr>
          <w:rFonts w:ascii="Arial" w:hAnsi="Arial" w:cs="Arial"/>
          <w:color w:val="000000" w:themeColor="text1"/>
          <w:sz w:val="24"/>
          <w:shd w:val="clear" w:color="auto" w:fill="FFFFFF"/>
        </w:rPr>
        <w:t>基于文本挖掘的法律咨询系统研究和实现</w:t>
      </w:r>
      <w:r>
        <w:rPr>
          <w:rFonts w:ascii="Arial" w:hAnsi="Arial" w:cs="Arial"/>
          <w:color w:val="000000" w:themeColor="text1"/>
          <w:sz w:val="24"/>
          <w:shd w:val="clear" w:color="auto" w:fill="FFFFFF"/>
        </w:rPr>
        <w:t>[D].</w:t>
      </w:r>
      <w:r>
        <w:rPr>
          <w:rFonts w:ascii="Arial" w:hAnsi="Arial" w:cs="Arial"/>
          <w:color w:val="000000" w:themeColor="text1"/>
          <w:sz w:val="24"/>
          <w:shd w:val="clear" w:color="auto" w:fill="FFFFFF"/>
        </w:rPr>
        <w:t>北京化工大学</w:t>
      </w:r>
      <w:r>
        <w:rPr>
          <w:rFonts w:ascii="Arial" w:hAnsi="Arial" w:cs="Arial"/>
          <w:color w:val="000000" w:themeColor="text1"/>
          <w:sz w:val="24"/>
          <w:shd w:val="clear" w:color="auto" w:fill="FFFFFF"/>
        </w:rPr>
        <w:t>,2017.</w:t>
      </w:r>
    </w:p>
    <w:p w14:paraId="043D5D49" w14:textId="77777777" w:rsidR="00715ACB" w:rsidRDefault="00F50A61">
      <w:pPr>
        <w:adjustRightInd w:val="0"/>
        <w:snapToGrid w:val="0"/>
        <w:spacing w:line="360" w:lineRule="auto"/>
        <w:ind w:left="2880" w:hangingChars="1200" w:hanging="2880"/>
        <w:rPr>
          <w:rFonts w:ascii="Arial" w:hAnsi="Arial" w:cs="Arial"/>
          <w:color w:val="000000" w:themeColor="text1"/>
          <w:sz w:val="24"/>
          <w:shd w:val="clear" w:color="auto" w:fill="FFFFFF"/>
        </w:rPr>
      </w:pPr>
      <w:bookmarkStart w:id="317" w:name="_Hlk3049306"/>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张保生</w:t>
      </w:r>
      <w:r>
        <w:rPr>
          <w:rFonts w:ascii="Arial" w:hAnsi="Arial" w:cs="Arial" w:hint="eastAsia"/>
          <w:color w:val="000000" w:themeColor="text1"/>
          <w:sz w:val="24"/>
          <w:shd w:val="clear" w:color="auto" w:fill="FFFFFF"/>
        </w:rPr>
        <w:t>，</w:t>
      </w:r>
      <w:r>
        <w:rPr>
          <w:rFonts w:ascii="Arial" w:hAnsi="Arial" w:cs="Arial" w:hint="eastAsia"/>
          <w:color w:val="000000" w:themeColor="text1"/>
          <w:sz w:val="24"/>
          <w:shd w:val="clear" w:color="auto" w:fill="FFFFFF"/>
        </w:rPr>
        <w:t>2001</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ab/>
      </w:r>
      <w:r>
        <w:rPr>
          <w:rFonts w:ascii="Arial" w:hAnsi="Arial" w:cs="Arial"/>
          <w:color w:val="000000" w:themeColor="text1"/>
          <w:sz w:val="24"/>
          <w:shd w:val="clear" w:color="auto" w:fill="FFFFFF"/>
        </w:rPr>
        <w:t>张保生</w:t>
      </w:r>
      <w:r>
        <w:rPr>
          <w:rFonts w:ascii="Arial" w:hAnsi="Arial" w:cs="Arial"/>
          <w:color w:val="000000" w:themeColor="text1"/>
          <w:sz w:val="24"/>
          <w:shd w:val="clear" w:color="auto" w:fill="FFFFFF"/>
        </w:rPr>
        <w:t>.</w:t>
      </w:r>
      <w:r>
        <w:rPr>
          <w:rFonts w:ascii="Arial" w:hAnsi="Arial" w:cs="Arial"/>
          <w:color w:val="000000" w:themeColor="text1"/>
          <w:sz w:val="24"/>
          <w:shd w:val="clear" w:color="auto" w:fill="FFFFFF"/>
        </w:rPr>
        <w:t>人工智能法律系统的法理学思考</w:t>
      </w:r>
      <w:r>
        <w:rPr>
          <w:rFonts w:ascii="Arial" w:hAnsi="Arial" w:cs="Arial"/>
          <w:color w:val="000000" w:themeColor="text1"/>
          <w:sz w:val="24"/>
          <w:shd w:val="clear" w:color="auto" w:fill="FFFFFF"/>
        </w:rPr>
        <w:t>[J].</w:t>
      </w:r>
      <w:r>
        <w:rPr>
          <w:rFonts w:ascii="Arial" w:hAnsi="Arial" w:cs="Arial"/>
          <w:color w:val="000000" w:themeColor="text1"/>
          <w:sz w:val="24"/>
          <w:shd w:val="clear" w:color="auto" w:fill="FFFFFF"/>
        </w:rPr>
        <w:t>法学评论</w:t>
      </w:r>
      <w:r>
        <w:rPr>
          <w:rFonts w:ascii="Arial" w:hAnsi="Arial" w:cs="Arial"/>
          <w:color w:val="000000" w:themeColor="text1"/>
          <w:sz w:val="24"/>
          <w:shd w:val="clear" w:color="auto" w:fill="FFFFFF"/>
        </w:rPr>
        <w:t>,2001(05):11-21.</w:t>
      </w:r>
      <w:bookmarkEnd w:id="317"/>
    </w:p>
    <w:p w14:paraId="2A01A664" w14:textId="77777777" w:rsidR="00715ACB" w:rsidRDefault="00715ACB">
      <w:pPr>
        <w:spacing w:line="360" w:lineRule="auto"/>
        <w:rPr>
          <w:rFonts w:ascii="Arial" w:hAnsi="Arial" w:cs="Arial"/>
          <w:color w:val="000000" w:themeColor="text1"/>
          <w:sz w:val="24"/>
        </w:rPr>
        <w:sectPr w:rsidR="00715ACB">
          <w:headerReference w:type="default" r:id="rId56"/>
          <w:type w:val="continuous"/>
          <w:pgSz w:w="11906" w:h="16838"/>
          <w:pgMar w:top="1440" w:right="1800" w:bottom="1440" w:left="1800" w:header="851" w:footer="992" w:gutter="0"/>
          <w:cols w:space="425"/>
          <w:docGrid w:type="lines" w:linePitch="312"/>
        </w:sectPr>
      </w:pPr>
    </w:p>
    <w:p w14:paraId="1C591A47" w14:textId="77777777" w:rsidR="00715ACB" w:rsidRDefault="00F50A61">
      <w:pPr>
        <w:pStyle w:val="1"/>
        <w:jc w:val="center"/>
        <w:rPr>
          <w:rFonts w:ascii="黑体" w:eastAsia="黑体"/>
        </w:rPr>
      </w:pPr>
      <w:bookmarkStart w:id="318" w:name="_Toc136107019"/>
      <w:bookmarkStart w:id="319" w:name="_Toc3559780"/>
      <w:r>
        <w:rPr>
          <w:rFonts w:ascii="黑体" w:eastAsia="黑体" w:hint="eastAsia"/>
        </w:rPr>
        <w:lastRenderedPageBreak/>
        <w:t>致      谢</w:t>
      </w:r>
      <w:bookmarkEnd w:id="318"/>
      <w:bookmarkEnd w:id="319"/>
    </w:p>
    <w:p w14:paraId="2151E85E"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光阴似箭，日月如梭，在南京大学软件学院两年研究生生活即将结束。在论文即将完成之际，我想对两年来给予我关心、照顾、鼓励和支持的老师，同学以及家人表示衷心的感谢。</w:t>
      </w:r>
    </w:p>
    <w:p w14:paraId="5E4C1811"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首先我要感谢我的研究生导师</w:t>
      </w:r>
      <w:r>
        <w:rPr>
          <w:rFonts w:ascii="Arial" w:hAnsi="Arial" w:cs="Arial"/>
          <w:color w:val="000000" w:themeColor="text1"/>
          <w:sz w:val="24"/>
        </w:rPr>
        <w:t>葛季栋</w:t>
      </w:r>
      <w:r>
        <w:rPr>
          <w:rFonts w:ascii="Arial" w:hAnsi="Arial" w:cs="Arial" w:hint="eastAsia"/>
          <w:color w:val="000000" w:themeColor="text1"/>
          <w:sz w:val="24"/>
        </w:rPr>
        <w:t>老师。葛老师博学多识，治学严谨，认真负责。非常感谢葛老师在过去两年中，对我悉心的教育与指导，耐心地指出我工作中的不足之处，并教导我如何解决问题，让我从您那里学到很多处理问题地方法。</w:t>
      </w:r>
    </w:p>
    <w:p w14:paraId="28442DAD"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同时，我要感谢在学习生活中给予我极大帮助的李传艺老师，李老师对科研的热情以及敢于克服困难的科研精神令我印象深刻，受益匪浅。感谢已经毕业的雷妙妙学姐，对我毕业设计的关心和指导，给了我很大的帮助。同时感谢冯奕同学，赵斯蒙同学，高永伟同学以及朱鹏同学，在我沮丧失意的时候能给我很大的支持与鼓励，你们刻苦钻研，勤奋踏实，乐观积极的品质都值得学习。</w:t>
      </w:r>
    </w:p>
    <w:p w14:paraId="5A991618" w14:textId="77777777" w:rsidR="00715ACB" w:rsidRDefault="00F50A61">
      <w:pPr>
        <w:spacing w:line="360" w:lineRule="auto"/>
        <w:ind w:firstLineChars="200" w:firstLine="480"/>
        <w:rPr>
          <w:rFonts w:ascii="Arial" w:hAnsi="Arial" w:cs="Arial"/>
          <w:color w:val="000000" w:themeColor="text1"/>
          <w:sz w:val="24"/>
        </w:rPr>
      </w:pPr>
      <w:r>
        <w:rPr>
          <w:rFonts w:ascii="Arial" w:hAnsi="Arial" w:cs="Arial" w:hint="eastAsia"/>
          <w:color w:val="000000" w:themeColor="text1"/>
          <w:sz w:val="24"/>
        </w:rPr>
        <w:t>感谢和我朝夕相处的可爱的室友们以及同学们，有你们的陪伴让我一路走来都不感觉孤单。最后，我要感谢一直以来默默关心我和支持我的家人，希望你们永远幸福健康。</w:t>
      </w:r>
    </w:p>
    <w:p w14:paraId="73D44015" w14:textId="77777777" w:rsidR="00715ACB" w:rsidRDefault="00715ACB">
      <w:pPr>
        <w:pStyle w:val="1"/>
        <w:jc w:val="center"/>
        <w:sectPr w:rsidR="00715ACB">
          <w:headerReference w:type="default" r:id="rId57"/>
          <w:pgSz w:w="11906" w:h="16838"/>
          <w:pgMar w:top="1440" w:right="1800" w:bottom="1440" w:left="1800" w:header="851" w:footer="992" w:gutter="0"/>
          <w:cols w:space="425"/>
          <w:docGrid w:type="lines" w:linePitch="312"/>
        </w:sectPr>
      </w:pPr>
    </w:p>
    <w:p w14:paraId="30AB4E28" w14:textId="77777777" w:rsidR="00715ACB" w:rsidRDefault="00F50A61">
      <w:pPr>
        <w:pStyle w:val="1"/>
        <w:jc w:val="center"/>
        <w:rPr>
          <w:rFonts w:ascii="黑体" w:eastAsia="黑体"/>
        </w:rPr>
      </w:pPr>
      <w:bookmarkStart w:id="320" w:name="_Toc3559781"/>
      <w:r>
        <w:rPr>
          <w:rFonts w:ascii="黑体" w:eastAsia="黑体" w:hint="eastAsia"/>
        </w:rPr>
        <w:lastRenderedPageBreak/>
        <w:t>附      录</w:t>
      </w:r>
      <w:bookmarkEnd w:id="320"/>
    </w:p>
    <w:p w14:paraId="36E216FE" w14:textId="77777777" w:rsidR="00715ACB" w:rsidRDefault="00F50A61">
      <w:pPr>
        <w:rPr>
          <w:color w:val="0000FF"/>
        </w:rPr>
      </w:pPr>
      <w:r>
        <w:rPr>
          <w:rFonts w:hint="eastAsia"/>
        </w:rPr>
        <w:tab/>
      </w:r>
      <w:r>
        <w:rPr>
          <w:rFonts w:hint="eastAsia"/>
        </w:rPr>
        <w:t>非必须成分。</w:t>
      </w:r>
      <w:r>
        <w:rPr>
          <w:rFonts w:hint="eastAsia"/>
          <w:color w:val="0000FF"/>
        </w:rPr>
        <w:t>列出与本文内容相关的附录文档，一般为篇幅较长的技术规范或者数据表。</w:t>
      </w:r>
    </w:p>
    <w:p w14:paraId="1A98EC89" w14:textId="77777777" w:rsidR="00715ACB" w:rsidRDefault="00715ACB"/>
    <w:p w14:paraId="77B70A93" w14:textId="77777777" w:rsidR="00715ACB" w:rsidRDefault="00715ACB"/>
    <w:p w14:paraId="2DBF1C25" w14:textId="77777777" w:rsidR="00715ACB" w:rsidRDefault="00715ACB">
      <w:pPr>
        <w:pStyle w:val="1"/>
        <w:jc w:val="center"/>
        <w:sectPr w:rsidR="00715ACB">
          <w:headerReference w:type="default" r:id="rId58"/>
          <w:pgSz w:w="11906" w:h="16838"/>
          <w:pgMar w:top="1440" w:right="1800" w:bottom="1440" w:left="1800" w:header="851" w:footer="992" w:gutter="0"/>
          <w:cols w:space="425"/>
          <w:docGrid w:type="lines" w:linePitch="312"/>
        </w:sectPr>
      </w:pPr>
    </w:p>
    <w:p w14:paraId="17A78F56" w14:textId="77777777" w:rsidR="00715ACB" w:rsidRDefault="00F50A61">
      <w:pPr>
        <w:pStyle w:val="1"/>
        <w:jc w:val="center"/>
        <w:rPr>
          <w:rFonts w:ascii="黑体" w:eastAsia="黑体"/>
        </w:rPr>
      </w:pPr>
      <w:bookmarkStart w:id="321" w:name="_Toc3559782"/>
      <w:r>
        <w:rPr>
          <w:rFonts w:ascii="黑体" w:eastAsia="黑体" w:hint="eastAsia"/>
        </w:rPr>
        <w:lastRenderedPageBreak/>
        <w:t>参 与 项 目</w:t>
      </w:r>
      <w:bookmarkEnd w:id="321"/>
    </w:p>
    <w:p w14:paraId="12328C32" w14:textId="77777777" w:rsidR="00715ACB" w:rsidRDefault="00F50A61">
      <w:pPr>
        <w:rPr>
          <w:color w:val="0000FF"/>
        </w:rPr>
      </w:pPr>
      <w:r>
        <w:rPr>
          <w:rFonts w:hint="eastAsia"/>
          <w:color w:val="0000FF"/>
        </w:rPr>
        <w:tab/>
      </w:r>
      <w:r>
        <w:rPr>
          <w:rFonts w:hint="eastAsia"/>
        </w:rPr>
        <w:t>非必须成分。</w:t>
      </w:r>
      <w:r>
        <w:rPr>
          <w:rFonts w:hint="eastAsia"/>
          <w:color w:val="0000FF"/>
        </w:rPr>
        <w:t>列出在攻读硕士论文期间参与的项目。</w:t>
      </w:r>
    </w:p>
    <w:p w14:paraId="38390540" w14:textId="77777777" w:rsidR="00715ACB" w:rsidRDefault="00715ACB"/>
    <w:p w14:paraId="7EBB892A" w14:textId="77777777" w:rsidR="00715ACB" w:rsidRDefault="00715ACB">
      <w:pPr>
        <w:rPr>
          <w:sz w:val="24"/>
        </w:rPr>
        <w:sectPr w:rsidR="00715ACB">
          <w:headerReference w:type="default" r:id="rId59"/>
          <w:pgSz w:w="11906" w:h="16838"/>
          <w:pgMar w:top="1440" w:right="1797" w:bottom="1440" w:left="1797" w:header="851" w:footer="992" w:gutter="0"/>
          <w:cols w:space="425"/>
          <w:docGrid w:type="linesAndChars" w:linePitch="312"/>
        </w:sectPr>
      </w:pPr>
    </w:p>
    <w:p w14:paraId="7B8A1421" w14:textId="77777777" w:rsidR="00715ACB" w:rsidRDefault="00F50A61">
      <w:pPr>
        <w:pStyle w:val="1"/>
        <w:jc w:val="center"/>
        <w:rPr>
          <w:rFonts w:ascii="黑体" w:eastAsia="黑体"/>
        </w:rPr>
      </w:pPr>
      <w:bookmarkStart w:id="322" w:name="_Toc3559783"/>
      <w:r>
        <w:rPr>
          <w:rFonts w:ascii="黑体" w:eastAsia="黑体" w:hint="eastAsia"/>
        </w:rPr>
        <w:lastRenderedPageBreak/>
        <w:t>版权及论文原创性说明</w:t>
      </w:r>
      <w:bookmarkEnd w:id="322"/>
    </w:p>
    <w:p w14:paraId="7B332A33" w14:textId="77777777" w:rsidR="00715ACB" w:rsidRDefault="00715ACB">
      <w:pPr>
        <w:jc w:val="center"/>
        <w:rPr>
          <w:b/>
          <w:bCs/>
          <w:sz w:val="24"/>
        </w:rPr>
      </w:pPr>
    </w:p>
    <w:p w14:paraId="74E6DC3D" w14:textId="77777777" w:rsidR="00715ACB" w:rsidRDefault="00715ACB">
      <w:pPr>
        <w:ind w:firstLineChars="200" w:firstLine="420"/>
      </w:pPr>
    </w:p>
    <w:p w14:paraId="579BF7C9" w14:textId="77777777" w:rsidR="00715ACB" w:rsidRDefault="00F50A61">
      <w:pPr>
        <w:spacing w:line="300" w:lineRule="auto"/>
        <w:ind w:firstLineChars="200" w:firstLine="480"/>
        <w:rPr>
          <w:sz w:val="24"/>
        </w:rPr>
      </w:pPr>
      <w:r>
        <w:rPr>
          <w:rFonts w:hint="eastAsia"/>
          <w:sz w:val="24"/>
        </w:rPr>
        <w:t>任何收存和保管本论文的单位和个人，未经作者本人授权，不得将本论文转借他人并复印、抄录、拍照或以任何方式传播，否则，引起有碍作者著作权益的问题，将可能承担法律责任。</w:t>
      </w:r>
    </w:p>
    <w:p w14:paraId="157DBBF4" w14:textId="77777777" w:rsidR="00715ACB" w:rsidRDefault="00F50A61">
      <w:pPr>
        <w:spacing w:line="30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14:paraId="13A042A1" w14:textId="77777777" w:rsidR="00715ACB" w:rsidRDefault="00715ACB">
      <w:pPr>
        <w:spacing w:line="300" w:lineRule="auto"/>
        <w:rPr>
          <w:sz w:val="24"/>
        </w:rPr>
      </w:pPr>
    </w:p>
    <w:p w14:paraId="0628DCCE" w14:textId="77777777" w:rsidR="00715ACB" w:rsidRDefault="00F50A61">
      <w:pPr>
        <w:spacing w:line="480" w:lineRule="auto"/>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作者签名：</w:t>
      </w:r>
      <w:r>
        <w:rPr>
          <w:rFonts w:hint="eastAsia"/>
          <w:sz w:val="24"/>
        </w:rPr>
        <w:t xml:space="preserve"> </w:t>
      </w:r>
    </w:p>
    <w:p w14:paraId="68AB74CB" w14:textId="77777777" w:rsidR="00715ACB" w:rsidRDefault="00F50A61">
      <w:pPr>
        <w:spacing w:line="480" w:lineRule="auto"/>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14AC8529" w14:textId="77777777" w:rsidR="00715ACB" w:rsidRDefault="00715ACB">
      <w:pPr>
        <w:rPr>
          <w:sz w:val="24"/>
        </w:rPr>
      </w:pPr>
    </w:p>
    <w:sectPr w:rsidR="00715ACB">
      <w:pgSz w:w="11906" w:h="16838"/>
      <w:pgMar w:top="1440" w:right="1797" w:bottom="1440" w:left="1797"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8DD76" w14:textId="77777777" w:rsidR="00DE0E61" w:rsidRDefault="00DE0E61">
      <w:r>
        <w:separator/>
      </w:r>
    </w:p>
  </w:endnote>
  <w:endnote w:type="continuationSeparator" w:id="0">
    <w:p w14:paraId="2D44D73E" w14:textId="77777777" w:rsidR="00DE0E61" w:rsidRDefault="00DE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仿宋体">
    <w:altName w:val="宋体"/>
    <w:charset w:val="86"/>
    <w:family w:val="roman"/>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0DFAE" w14:textId="77777777" w:rsidR="00DC27F8" w:rsidRDefault="00DC27F8">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0B71F141" w14:textId="77777777" w:rsidR="00DC27F8" w:rsidRDefault="00DC27F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73B78" w14:textId="77777777" w:rsidR="00DC27F8" w:rsidRDefault="00DC27F8">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rPr>
      <w:t>II</w:t>
    </w:r>
    <w:r>
      <w:rPr>
        <w:rStyle w:val="af1"/>
      </w:rPr>
      <w:fldChar w:fldCharType="end"/>
    </w:r>
  </w:p>
  <w:p w14:paraId="4FE14D93" w14:textId="77777777" w:rsidR="00DC27F8" w:rsidRDefault="00DC27F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B2FB5" w14:textId="77777777" w:rsidR="00DE0E61" w:rsidRDefault="00DE0E61">
      <w:r>
        <w:separator/>
      </w:r>
    </w:p>
  </w:footnote>
  <w:footnote w:type="continuationSeparator" w:id="0">
    <w:p w14:paraId="7EAB746D" w14:textId="77777777" w:rsidR="00DE0E61" w:rsidRDefault="00DE0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8958" w14:textId="77777777" w:rsidR="00DC27F8" w:rsidRDefault="00DC27F8">
    <w:pPr>
      <w:pStyle w:val="ac"/>
    </w:pPr>
    <w:r>
      <w:rPr>
        <w:rFonts w:hint="eastAsia"/>
      </w:rPr>
      <w:t>南京大学硕士论文</w:t>
    </w:r>
    <w:r>
      <w:rPr>
        <w:rFonts w:hint="eastAsia"/>
      </w:rPr>
      <w:t xml:space="preserve">                                                       </w:t>
    </w:r>
    <w:r>
      <w:rPr>
        <w:rFonts w:hint="eastAsia"/>
      </w:rPr>
      <w:t>图目录</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E34A" w14:textId="77777777" w:rsidR="00DC27F8" w:rsidRDefault="00DC27F8">
    <w:pPr>
      <w:pStyle w:val="ac"/>
    </w:pPr>
    <w:r>
      <w:rPr>
        <w:rFonts w:hint="eastAsia"/>
      </w:rPr>
      <w:t>南京大学硕士论文</w:t>
    </w:r>
    <w:r>
      <w:rPr>
        <w:rFonts w:hint="eastAsia"/>
      </w:rPr>
      <w:t xml:space="preserve">                                                         </w:t>
    </w:r>
    <w:r>
      <w:t xml:space="preserve">   </w:t>
    </w:r>
    <w:r>
      <w:rPr>
        <w:rFonts w:hint="eastAsia"/>
      </w:rPr>
      <w:t>第四章</w:t>
    </w:r>
    <w:r>
      <w:rPr>
        <w:rFonts w:hint="eastAsia"/>
      </w:rPr>
      <w:t xml:space="preserve">  </w:t>
    </w:r>
    <w:r>
      <w:rPr>
        <w:rFonts w:hint="eastAsia"/>
      </w:rPr>
      <w:t>实验分析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39FE" w14:textId="77777777" w:rsidR="00DC27F8" w:rsidRDefault="00DC27F8">
    <w:pPr>
      <w:pStyle w:val="ac"/>
    </w:pPr>
    <w:r>
      <w:rPr>
        <w:rFonts w:hint="eastAsia"/>
      </w:rPr>
      <w:t>南京大学硕士论文</w:t>
    </w:r>
    <w:r>
      <w:rPr>
        <w:rFonts w:hint="eastAsia"/>
      </w:rPr>
      <w:t xml:space="preserve">                                                         </w:t>
    </w:r>
    <w:r>
      <w:rPr>
        <w:rFonts w:hint="eastAsia"/>
      </w:rPr>
      <w:t>第五章</w:t>
    </w:r>
    <w:r>
      <w:rPr>
        <w:rFonts w:hint="eastAsia"/>
      </w:rPr>
      <w:t xml:space="preserve">  </w:t>
    </w:r>
    <w:r>
      <w:rPr>
        <w:rFonts w:hint="eastAsia"/>
      </w:rPr>
      <w:t>总结和展望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5D678" w14:textId="77777777" w:rsidR="00DC27F8" w:rsidRDefault="00DC27F8">
    <w:pPr>
      <w:pStyle w:val="ac"/>
    </w:pPr>
    <w:r>
      <w:rPr>
        <w:rFonts w:hint="eastAsia"/>
      </w:rPr>
      <w:t>南京大学硕士论文</w:t>
    </w:r>
    <w:r>
      <w:rPr>
        <w:rFonts w:hint="eastAsia"/>
      </w:rPr>
      <w:t xml:space="preserve">                                                                 </w:t>
    </w:r>
    <w:r>
      <w:t xml:space="preserve"> </w:t>
    </w:r>
    <w:r>
      <w:rPr>
        <w:rFonts w:hint="eastAsia"/>
      </w:rPr>
      <w:t xml:space="preserve">  </w:t>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E6C0E" w14:textId="77777777" w:rsidR="00DC27F8" w:rsidRDefault="00DC27F8">
    <w:pPr>
      <w:pStyle w:val="ac"/>
    </w:pPr>
    <w:r>
      <w:rPr>
        <w:rFonts w:hint="eastAsia"/>
      </w:rPr>
      <w:t>南京大学硕士论文</w:t>
    </w:r>
    <w:r>
      <w:rPr>
        <w:rFonts w:hint="eastAsia"/>
      </w:rPr>
      <w:t xml:space="preserve">                                                                  </w:t>
    </w:r>
    <w:r>
      <w:t xml:space="preserve">   </w:t>
    </w:r>
    <w:r>
      <w:rPr>
        <w:rFonts w:hint="eastAsia"/>
      </w:rPr>
      <w:t xml:space="preserve">   </w:t>
    </w:r>
    <w:r>
      <w:rPr>
        <w:rFonts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DE821" w14:textId="77777777" w:rsidR="00DC27F8" w:rsidRDefault="00DC27F8">
    <w:pPr>
      <w:pStyle w:val="ac"/>
    </w:pPr>
    <w:r>
      <w:rPr>
        <w:rFonts w:hint="eastAsia"/>
      </w:rPr>
      <w:t>南京大学硕士论文</w:t>
    </w:r>
    <w:r>
      <w:rPr>
        <w:rFonts w:hint="eastAsia"/>
      </w:rPr>
      <w:t xml:space="preserve">                                                                    </w:t>
    </w:r>
    <w:r>
      <w:rPr>
        <w:rFonts w:hint="eastAsia"/>
      </w:rPr>
      <w:t>附录</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002E3" w14:textId="77777777" w:rsidR="00DC27F8" w:rsidRDefault="00DC27F8">
    <w:pPr>
      <w:pStyle w:val="ac"/>
    </w:pPr>
    <w:r>
      <w:rPr>
        <w:rFonts w:hint="eastAsia"/>
      </w:rPr>
      <w:t>南京大学硕士论文</w:t>
    </w:r>
    <w:r>
      <w:rPr>
        <w:rFonts w:hint="eastAsia"/>
      </w:rPr>
      <w:t xml:space="preserve">                                                                    </w:t>
    </w:r>
    <w:r>
      <w:rPr>
        <w:rFonts w:hint="eastAsia"/>
      </w:rPr>
      <w:t>参加项目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DF86A" w14:textId="77777777" w:rsidR="00DC27F8" w:rsidRDefault="00DC27F8">
    <w:pPr>
      <w:pStyle w:val="ac"/>
      <w:jc w:val="both"/>
    </w:pPr>
    <w:r>
      <w:rPr>
        <w:rFonts w:hint="eastAsia"/>
      </w:rPr>
      <w:t>南京大学硕士论文</w:t>
    </w:r>
    <w:r>
      <w:rPr>
        <w:rFonts w:hint="eastAsia"/>
      </w:rPr>
      <w:t xml:space="preserve">                                                        </w:t>
    </w:r>
    <w:r>
      <w:rPr>
        <w:rFonts w:hint="eastAsia"/>
      </w:rPr>
      <w:t>版权及论文原创性说明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0B6C8" w14:textId="77777777" w:rsidR="00DC27F8" w:rsidRDefault="00DC27F8">
    <w:pPr>
      <w:pStyle w:val="ac"/>
    </w:pPr>
    <w:r>
      <w:rPr>
        <w:rFonts w:hint="eastAsia"/>
      </w:rPr>
      <w:t>南京大学硕士论文</w:t>
    </w:r>
    <w:r>
      <w:rPr>
        <w:rFonts w:hint="eastAsia"/>
      </w:rPr>
      <w:t xml:space="preserve">                                                                   </w:t>
    </w:r>
    <w:r>
      <w:rPr>
        <w:rFonts w:ascii="Arial" w:hAnsi="Arial" w:cs="Arial"/>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3B0" w14:textId="77777777" w:rsidR="00DC27F8" w:rsidRDefault="00DC27F8">
    <w:pPr>
      <w:pStyle w:val="ac"/>
      <w:jc w:val="both"/>
    </w:pPr>
    <w:r>
      <w:rPr>
        <w:rFonts w:hint="eastAsia"/>
      </w:rPr>
      <w:t>南京大学硕士论文</w:t>
    </w:r>
    <w:r>
      <w:rPr>
        <w:rFonts w:hint="eastAsia"/>
      </w:rP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CDAB8" w14:textId="77777777" w:rsidR="00DC27F8" w:rsidRDefault="00DC27F8">
    <w:pPr>
      <w:pStyle w:val="ac"/>
    </w:pPr>
    <w:r>
      <w:rPr>
        <w:rFonts w:hint="eastAsia"/>
      </w:rPr>
      <w:t>南京大学硕士论文</w:t>
    </w:r>
    <w:r>
      <w:rPr>
        <w:rFonts w:hint="eastAsia"/>
      </w:rPr>
      <w:t xml:space="preserve">                                                                     </w:t>
    </w:r>
    <w:r>
      <w:rPr>
        <w:rFonts w:hint="eastAsia"/>
      </w:rPr>
      <w:t>图目录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2AD69" w14:textId="77777777" w:rsidR="00DC27F8" w:rsidRDefault="00DC27F8">
    <w:pPr>
      <w:pStyle w:val="ac"/>
    </w:pPr>
    <w:r>
      <w:rPr>
        <w:rFonts w:hint="eastAsia"/>
      </w:rPr>
      <w:t>南京大学硕士论文</w:t>
    </w:r>
    <w:r>
      <w:rPr>
        <w:rFonts w:hint="eastAsia"/>
      </w:rPr>
      <w:t xml:space="preserve">                                                                      </w:t>
    </w:r>
    <w:r>
      <w:rPr>
        <w:rFonts w:hint="eastAsia"/>
      </w:rPr>
      <w:t>表目录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E76F" w14:textId="77777777" w:rsidR="00DC27F8" w:rsidRDefault="00DC27F8">
    <w:pPr>
      <w:pStyle w:val="ac"/>
    </w:pPr>
    <w:r>
      <w:rPr>
        <w:rFonts w:hint="eastAsia"/>
      </w:rPr>
      <w:t>南京大学硕士论文</w:t>
    </w:r>
    <w:r>
      <w:rPr>
        <w:rFonts w:hint="eastAsia"/>
      </w:rPr>
      <w:t xml:space="preserve">                                                               </w:t>
    </w:r>
    <w:r>
      <w:rPr>
        <w:rFonts w:hint="eastAsia"/>
      </w:rPr>
      <w:t>第一章</w:t>
    </w:r>
    <w:r>
      <w:rPr>
        <w:rFonts w:hint="eastAsia"/>
      </w:rPr>
      <w:t xml:space="preserve">  </w:t>
    </w:r>
    <w:r>
      <w:rPr>
        <w:rFonts w:hint="eastAsia"/>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C8F5" w14:textId="77777777" w:rsidR="00DC27F8" w:rsidRDefault="00DC27F8">
    <w:pPr>
      <w:pStyle w:val="ac"/>
    </w:pPr>
    <w:r>
      <w:rPr>
        <w:rFonts w:hint="eastAsia"/>
      </w:rPr>
      <w:t>南京大学硕士论文</w:t>
    </w:r>
    <w:r>
      <w:rPr>
        <w:rFonts w:hint="eastAsia"/>
      </w:rPr>
      <w:t xml:space="preserve">                                                      </w:t>
    </w:r>
    <w:r>
      <w:rPr>
        <w:rFonts w:hint="eastAsia"/>
      </w:rPr>
      <w:t>第二章</w:t>
    </w:r>
    <w:r>
      <w:rPr>
        <w:rFonts w:hint="eastAsia"/>
      </w:rPr>
      <w:t xml:space="preserve"> </w:t>
    </w:r>
    <w:r>
      <w:rPr>
        <w:rFonts w:hint="eastAsia"/>
      </w:rPr>
      <w:t>相关背景知识</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87FB9" w14:textId="77777777" w:rsidR="00DC27F8" w:rsidRDefault="00DC27F8">
    <w:pPr>
      <w:pStyle w:val="ac"/>
    </w:pPr>
    <w:r>
      <w:rPr>
        <w:rFonts w:hint="eastAsia"/>
      </w:rPr>
      <w:t>南京大学硕士论文</w:t>
    </w:r>
    <w:r>
      <w:rPr>
        <w:rFonts w:hint="eastAsia"/>
      </w:rPr>
      <w:t xml:space="preserve">                            </w:t>
    </w:r>
    <w:r>
      <w:t xml:space="preserve">                       </w:t>
    </w:r>
    <w:r>
      <w:rPr>
        <w:rFonts w:hint="eastAsia"/>
      </w:rPr>
      <w:t>第三章</w:t>
    </w:r>
    <w:r>
      <w:rPr>
        <w:rFonts w:hint="eastAsia"/>
      </w:rPr>
      <w:t xml:space="preserve">  </w:t>
    </w:r>
    <w:r>
      <w:rPr>
        <w:rFonts w:hint="eastAsia"/>
      </w:rPr>
      <w:t>法条推荐方法设计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0510"/>
    <w:multiLevelType w:val="multilevel"/>
    <w:tmpl w:val="06D30510"/>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39A27BB"/>
    <w:multiLevelType w:val="multilevel"/>
    <w:tmpl w:val="139A27B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2013D98"/>
    <w:multiLevelType w:val="multilevel"/>
    <w:tmpl w:val="52013D9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70B63EBC"/>
    <w:multiLevelType w:val="multilevel"/>
    <w:tmpl w:val="70B63EB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曾 进">
    <w15:presenceInfo w15:providerId="Windows Live" w15:userId="6bf04d51fd7291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B9C"/>
    <w:rsid w:val="0000291A"/>
    <w:rsid w:val="00003B79"/>
    <w:rsid w:val="00006A01"/>
    <w:rsid w:val="00006F91"/>
    <w:rsid w:val="00010AB6"/>
    <w:rsid w:val="00021DA2"/>
    <w:rsid w:val="00022F84"/>
    <w:rsid w:val="00031340"/>
    <w:rsid w:val="00031DBA"/>
    <w:rsid w:val="0003282B"/>
    <w:rsid w:val="00034843"/>
    <w:rsid w:val="00041EC5"/>
    <w:rsid w:val="000421B7"/>
    <w:rsid w:val="0005622E"/>
    <w:rsid w:val="000571BB"/>
    <w:rsid w:val="00067BFA"/>
    <w:rsid w:val="00071410"/>
    <w:rsid w:val="00072AD9"/>
    <w:rsid w:val="000733B7"/>
    <w:rsid w:val="00073488"/>
    <w:rsid w:val="000777E1"/>
    <w:rsid w:val="00077A85"/>
    <w:rsid w:val="000816CE"/>
    <w:rsid w:val="00082CB4"/>
    <w:rsid w:val="0008315D"/>
    <w:rsid w:val="00094B3F"/>
    <w:rsid w:val="000957B0"/>
    <w:rsid w:val="00097578"/>
    <w:rsid w:val="00097792"/>
    <w:rsid w:val="00097950"/>
    <w:rsid w:val="000A1651"/>
    <w:rsid w:val="000A610C"/>
    <w:rsid w:val="000A6346"/>
    <w:rsid w:val="000B4227"/>
    <w:rsid w:val="000B6D5F"/>
    <w:rsid w:val="000B7060"/>
    <w:rsid w:val="000B7908"/>
    <w:rsid w:val="000C02A4"/>
    <w:rsid w:val="000C072B"/>
    <w:rsid w:val="000C0D77"/>
    <w:rsid w:val="000D3559"/>
    <w:rsid w:val="000D3D5E"/>
    <w:rsid w:val="000D6C70"/>
    <w:rsid w:val="000D6E7A"/>
    <w:rsid w:val="000E4791"/>
    <w:rsid w:val="000F0EE8"/>
    <w:rsid w:val="000F10BA"/>
    <w:rsid w:val="00101C8D"/>
    <w:rsid w:val="0010528D"/>
    <w:rsid w:val="00106D84"/>
    <w:rsid w:val="00107BA2"/>
    <w:rsid w:val="00112293"/>
    <w:rsid w:val="00114380"/>
    <w:rsid w:val="001173E2"/>
    <w:rsid w:val="00123925"/>
    <w:rsid w:val="001412A2"/>
    <w:rsid w:val="00141ECC"/>
    <w:rsid w:val="00142BB1"/>
    <w:rsid w:val="00145A64"/>
    <w:rsid w:val="0014790D"/>
    <w:rsid w:val="00155289"/>
    <w:rsid w:val="00156875"/>
    <w:rsid w:val="00162CF4"/>
    <w:rsid w:val="00163259"/>
    <w:rsid w:val="00164BB5"/>
    <w:rsid w:val="0017516A"/>
    <w:rsid w:val="00176A4B"/>
    <w:rsid w:val="00181502"/>
    <w:rsid w:val="00181563"/>
    <w:rsid w:val="00185BD4"/>
    <w:rsid w:val="00186C04"/>
    <w:rsid w:val="00193B56"/>
    <w:rsid w:val="001A2F56"/>
    <w:rsid w:val="001A795B"/>
    <w:rsid w:val="001B453E"/>
    <w:rsid w:val="001B5906"/>
    <w:rsid w:val="001C0F49"/>
    <w:rsid w:val="001C1725"/>
    <w:rsid w:val="001C448A"/>
    <w:rsid w:val="001D08A3"/>
    <w:rsid w:val="001E6D35"/>
    <w:rsid w:val="001F3817"/>
    <w:rsid w:val="001F5419"/>
    <w:rsid w:val="001F6F03"/>
    <w:rsid w:val="00200F01"/>
    <w:rsid w:val="00207F5A"/>
    <w:rsid w:val="00212197"/>
    <w:rsid w:val="00213BD1"/>
    <w:rsid w:val="00213E2F"/>
    <w:rsid w:val="0022103D"/>
    <w:rsid w:val="00222C28"/>
    <w:rsid w:val="002232CB"/>
    <w:rsid w:val="00224F0B"/>
    <w:rsid w:val="002262D6"/>
    <w:rsid w:val="002309D4"/>
    <w:rsid w:val="00231289"/>
    <w:rsid w:val="00242C95"/>
    <w:rsid w:val="00253705"/>
    <w:rsid w:val="002538B4"/>
    <w:rsid w:val="00261C0D"/>
    <w:rsid w:val="00264C76"/>
    <w:rsid w:val="00264E37"/>
    <w:rsid w:val="002659F2"/>
    <w:rsid w:val="002677AA"/>
    <w:rsid w:val="002724B5"/>
    <w:rsid w:val="002859A7"/>
    <w:rsid w:val="00296FC1"/>
    <w:rsid w:val="002975AA"/>
    <w:rsid w:val="002A0F3B"/>
    <w:rsid w:val="002A347C"/>
    <w:rsid w:val="002B056C"/>
    <w:rsid w:val="002B6AC7"/>
    <w:rsid w:val="002C0868"/>
    <w:rsid w:val="002C3126"/>
    <w:rsid w:val="002D0824"/>
    <w:rsid w:val="002D3376"/>
    <w:rsid w:val="002F53AF"/>
    <w:rsid w:val="003002F8"/>
    <w:rsid w:val="00301896"/>
    <w:rsid w:val="003048A5"/>
    <w:rsid w:val="00306DC5"/>
    <w:rsid w:val="003070D8"/>
    <w:rsid w:val="00322842"/>
    <w:rsid w:val="00331A86"/>
    <w:rsid w:val="003342EB"/>
    <w:rsid w:val="00334A88"/>
    <w:rsid w:val="00336C78"/>
    <w:rsid w:val="00340988"/>
    <w:rsid w:val="00343E67"/>
    <w:rsid w:val="00344BC7"/>
    <w:rsid w:val="0035125D"/>
    <w:rsid w:val="00365BF6"/>
    <w:rsid w:val="00374ECB"/>
    <w:rsid w:val="00376067"/>
    <w:rsid w:val="0037752F"/>
    <w:rsid w:val="00377583"/>
    <w:rsid w:val="00393CD0"/>
    <w:rsid w:val="0039462B"/>
    <w:rsid w:val="00394D60"/>
    <w:rsid w:val="00396323"/>
    <w:rsid w:val="003A059A"/>
    <w:rsid w:val="003A13A2"/>
    <w:rsid w:val="003A301D"/>
    <w:rsid w:val="003A7731"/>
    <w:rsid w:val="003B26E8"/>
    <w:rsid w:val="003B56AA"/>
    <w:rsid w:val="003C651F"/>
    <w:rsid w:val="003E0E0D"/>
    <w:rsid w:val="003E14B7"/>
    <w:rsid w:val="003F1991"/>
    <w:rsid w:val="003F5810"/>
    <w:rsid w:val="004014C6"/>
    <w:rsid w:val="00402476"/>
    <w:rsid w:val="004031C7"/>
    <w:rsid w:val="00410B9C"/>
    <w:rsid w:val="00413556"/>
    <w:rsid w:val="00430BFC"/>
    <w:rsid w:val="00432EBF"/>
    <w:rsid w:val="00434DFB"/>
    <w:rsid w:val="004414A4"/>
    <w:rsid w:val="004429CB"/>
    <w:rsid w:val="00447F32"/>
    <w:rsid w:val="00452FD8"/>
    <w:rsid w:val="004559A7"/>
    <w:rsid w:val="0046049A"/>
    <w:rsid w:val="004641B4"/>
    <w:rsid w:val="004670B4"/>
    <w:rsid w:val="00477406"/>
    <w:rsid w:val="0048755D"/>
    <w:rsid w:val="00487C6B"/>
    <w:rsid w:val="00490D3F"/>
    <w:rsid w:val="004925F1"/>
    <w:rsid w:val="004B2D80"/>
    <w:rsid w:val="004C26F7"/>
    <w:rsid w:val="004E4945"/>
    <w:rsid w:val="004E7692"/>
    <w:rsid w:val="004F6FA4"/>
    <w:rsid w:val="00503406"/>
    <w:rsid w:val="00506C12"/>
    <w:rsid w:val="00507772"/>
    <w:rsid w:val="005113A5"/>
    <w:rsid w:val="005120E3"/>
    <w:rsid w:val="00515AA2"/>
    <w:rsid w:val="005206DF"/>
    <w:rsid w:val="00524445"/>
    <w:rsid w:val="005275D7"/>
    <w:rsid w:val="00530252"/>
    <w:rsid w:val="00530502"/>
    <w:rsid w:val="00530A83"/>
    <w:rsid w:val="00531DE1"/>
    <w:rsid w:val="0055340A"/>
    <w:rsid w:val="0055426E"/>
    <w:rsid w:val="00556169"/>
    <w:rsid w:val="0056062A"/>
    <w:rsid w:val="0056089D"/>
    <w:rsid w:val="00561AE3"/>
    <w:rsid w:val="00575A05"/>
    <w:rsid w:val="00580BB5"/>
    <w:rsid w:val="00590CEB"/>
    <w:rsid w:val="00593B7A"/>
    <w:rsid w:val="005A3F8A"/>
    <w:rsid w:val="005B16ED"/>
    <w:rsid w:val="005B3C11"/>
    <w:rsid w:val="005B58D8"/>
    <w:rsid w:val="005B7363"/>
    <w:rsid w:val="005C6B25"/>
    <w:rsid w:val="005D09C5"/>
    <w:rsid w:val="005D1448"/>
    <w:rsid w:val="005D2643"/>
    <w:rsid w:val="005D3697"/>
    <w:rsid w:val="005D4C8D"/>
    <w:rsid w:val="005D6934"/>
    <w:rsid w:val="005E434F"/>
    <w:rsid w:val="005E5CF5"/>
    <w:rsid w:val="005F0645"/>
    <w:rsid w:val="005F7A7B"/>
    <w:rsid w:val="006007AE"/>
    <w:rsid w:val="00615556"/>
    <w:rsid w:val="00616581"/>
    <w:rsid w:val="00621BBB"/>
    <w:rsid w:val="00625EAA"/>
    <w:rsid w:val="00626833"/>
    <w:rsid w:val="006372B2"/>
    <w:rsid w:val="00642B9D"/>
    <w:rsid w:val="0064552D"/>
    <w:rsid w:val="006514B4"/>
    <w:rsid w:val="006539EC"/>
    <w:rsid w:val="00656358"/>
    <w:rsid w:val="00660482"/>
    <w:rsid w:val="00662979"/>
    <w:rsid w:val="00662A41"/>
    <w:rsid w:val="00662BF6"/>
    <w:rsid w:val="00664EAA"/>
    <w:rsid w:val="00665F30"/>
    <w:rsid w:val="00676F2A"/>
    <w:rsid w:val="00684696"/>
    <w:rsid w:val="00686963"/>
    <w:rsid w:val="006876CB"/>
    <w:rsid w:val="00691759"/>
    <w:rsid w:val="00694E0F"/>
    <w:rsid w:val="006B0A02"/>
    <w:rsid w:val="006B54FD"/>
    <w:rsid w:val="006C451D"/>
    <w:rsid w:val="006C6DF5"/>
    <w:rsid w:val="006D205F"/>
    <w:rsid w:val="006D2DCF"/>
    <w:rsid w:val="006D6545"/>
    <w:rsid w:val="006D77CE"/>
    <w:rsid w:val="006F4C67"/>
    <w:rsid w:val="00701E16"/>
    <w:rsid w:val="00705E00"/>
    <w:rsid w:val="00714215"/>
    <w:rsid w:val="00714277"/>
    <w:rsid w:val="0071588B"/>
    <w:rsid w:val="00715ACB"/>
    <w:rsid w:val="00723879"/>
    <w:rsid w:val="00724503"/>
    <w:rsid w:val="00727931"/>
    <w:rsid w:val="007279A5"/>
    <w:rsid w:val="007320B0"/>
    <w:rsid w:val="00732B2B"/>
    <w:rsid w:val="007334B3"/>
    <w:rsid w:val="0073461E"/>
    <w:rsid w:val="00735875"/>
    <w:rsid w:val="0073762D"/>
    <w:rsid w:val="0074717B"/>
    <w:rsid w:val="007525F9"/>
    <w:rsid w:val="00763FF1"/>
    <w:rsid w:val="0076424B"/>
    <w:rsid w:val="00767D22"/>
    <w:rsid w:val="0077764D"/>
    <w:rsid w:val="00792443"/>
    <w:rsid w:val="00795D02"/>
    <w:rsid w:val="00797271"/>
    <w:rsid w:val="007A2546"/>
    <w:rsid w:val="007A4BA7"/>
    <w:rsid w:val="007A5025"/>
    <w:rsid w:val="007B0715"/>
    <w:rsid w:val="007B1FC0"/>
    <w:rsid w:val="007B7419"/>
    <w:rsid w:val="007C1549"/>
    <w:rsid w:val="007D0926"/>
    <w:rsid w:val="007D3D46"/>
    <w:rsid w:val="007D4ABF"/>
    <w:rsid w:val="007D59C3"/>
    <w:rsid w:val="007D6536"/>
    <w:rsid w:val="007D6E4E"/>
    <w:rsid w:val="007F43C5"/>
    <w:rsid w:val="007F5F2A"/>
    <w:rsid w:val="008005DD"/>
    <w:rsid w:val="00801F73"/>
    <w:rsid w:val="008058E5"/>
    <w:rsid w:val="00805E58"/>
    <w:rsid w:val="00811C41"/>
    <w:rsid w:val="00822F76"/>
    <w:rsid w:val="00825217"/>
    <w:rsid w:val="00825428"/>
    <w:rsid w:val="00826E75"/>
    <w:rsid w:val="00831F96"/>
    <w:rsid w:val="008338D2"/>
    <w:rsid w:val="00834ED0"/>
    <w:rsid w:val="0086230B"/>
    <w:rsid w:val="00864AC4"/>
    <w:rsid w:val="00873D70"/>
    <w:rsid w:val="00891F99"/>
    <w:rsid w:val="00892DBC"/>
    <w:rsid w:val="00893E03"/>
    <w:rsid w:val="00894AD9"/>
    <w:rsid w:val="0089701B"/>
    <w:rsid w:val="00897873"/>
    <w:rsid w:val="008A5792"/>
    <w:rsid w:val="008A64D0"/>
    <w:rsid w:val="008B01DC"/>
    <w:rsid w:val="008B3AD2"/>
    <w:rsid w:val="008C2647"/>
    <w:rsid w:val="008C5C84"/>
    <w:rsid w:val="008C72DA"/>
    <w:rsid w:val="008D1558"/>
    <w:rsid w:val="008D37C7"/>
    <w:rsid w:val="008D42D0"/>
    <w:rsid w:val="008D4A0A"/>
    <w:rsid w:val="008E2F62"/>
    <w:rsid w:val="008E55C4"/>
    <w:rsid w:val="008E571A"/>
    <w:rsid w:val="008F25C2"/>
    <w:rsid w:val="008F2FDE"/>
    <w:rsid w:val="008F7147"/>
    <w:rsid w:val="0090047B"/>
    <w:rsid w:val="00902304"/>
    <w:rsid w:val="009033D1"/>
    <w:rsid w:val="00906DD1"/>
    <w:rsid w:val="00915D7F"/>
    <w:rsid w:val="009172DF"/>
    <w:rsid w:val="0092793E"/>
    <w:rsid w:val="00930A64"/>
    <w:rsid w:val="00933411"/>
    <w:rsid w:val="00941081"/>
    <w:rsid w:val="00941B26"/>
    <w:rsid w:val="00943D84"/>
    <w:rsid w:val="0095000E"/>
    <w:rsid w:val="00952EFF"/>
    <w:rsid w:val="00954DE9"/>
    <w:rsid w:val="009629DC"/>
    <w:rsid w:val="00963D19"/>
    <w:rsid w:val="00966369"/>
    <w:rsid w:val="00970094"/>
    <w:rsid w:val="00972ED1"/>
    <w:rsid w:val="00975C9B"/>
    <w:rsid w:val="00977BD1"/>
    <w:rsid w:val="00982030"/>
    <w:rsid w:val="009827C9"/>
    <w:rsid w:val="00993460"/>
    <w:rsid w:val="00997066"/>
    <w:rsid w:val="009975E2"/>
    <w:rsid w:val="009979A5"/>
    <w:rsid w:val="009A52FC"/>
    <w:rsid w:val="009A617E"/>
    <w:rsid w:val="009A6AAA"/>
    <w:rsid w:val="009A6D10"/>
    <w:rsid w:val="009B0ED9"/>
    <w:rsid w:val="009B2CE4"/>
    <w:rsid w:val="009B3B78"/>
    <w:rsid w:val="009B6503"/>
    <w:rsid w:val="009C4947"/>
    <w:rsid w:val="009D3824"/>
    <w:rsid w:val="009E2F78"/>
    <w:rsid w:val="009F13A9"/>
    <w:rsid w:val="009F1A9C"/>
    <w:rsid w:val="009F3E9D"/>
    <w:rsid w:val="009F6D00"/>
    <w:rsid w:val="00A01621"/>
    <w:rsid w:val="00A01CC6"/>
    <w:rsid w:val="00A17CEA"/>
    <w:rsid w:val="00A20FB8"/>
    <w:rsid w:val="00A23A56"/>
    <w:rsid w:val="00A24147"/>
    <w:rsid w:val="00A24417"/>
    <w:rsid w:val="00A263FC"/>
    <w:rsid w:val="00A34FA8"/>
    <w:rsid w:val="00A360C2"/>
    <w:rsid w:val="00A378FC"/>
    <w:rsid w:val="00A57372"/>
    <w:rsid w:val="00A5786E"/>
    <w:rsid w:val="00A603D6"/>
    <w:rsid w:val="00A61CEE"/>
    <w:rsid w:val="00A658FF"/>
    <w:rsid w:val="00A65C5E"/>
    <w:rsid w:val="00A65EFE"/>
    <w:rsid w:val="00A77005"/>
    <w:rsid w:val="00A80DEA"/>
    <w:rsid w:val="00A81C55"/>
    <w:rsid w:val="00A91528"/>
    <w:rsid w:val="00A969B1"/>
    <w:rsid w:val="00AA04B0"/>
    <w:rsid w:val="00AA1C08"/>
    <w:rsid w:val="00AA6289"/>
    <w:rsid w:val="00AB3728"/>
    <w:rsid w:val="00AB7DDA"/>
    <w:rsid w:val="00AC1136"/>
    <w:rsid w:val="00AC1BA7"/>
    <w:rsid w:val="00AC3714"/>
    <w:rsid w:val="00AC3A9A"/>
    <w:rsid w:val="00AC3B1A"/>
    <w:rsid w:val="00AC5A10"/>
    <w:rsid w:val="00AD3D82"/>
    <w:rsid w:val="00AD3FBE"/>
    <w:rsid w:val="00AD50F8"/>
    <w:rsid w:val="00AE6194"/>
    <w:rsid w:val="00AE7AC6"/>
    <w:rsid w:val="00AF0299"/>
    <w:rsid w:val="00AF681D"/>
    <w:rsid w:val="00B04277"/>
    <w:rsid w:val="00B10C2B"/>
    <w:rsid w:val="00B26842"/>
    <w:rsid w:val="00B27BD3"/>
    <w:rsid w:val="00B353D1"/>
    <w:rsid w:val="00B41177"/>
    <w:rsid w:val="00B5025E"/>
    <w:rsid w:val="00B51693"/>
    <w:rsid w:val="00B531E2"/>
    <w:rsid w:val="00B5502C"/>
    <w:rsid w:val="00B55593"/>
    <w:rsid w:val="00B5652E"/>
    <w:rsid w:val="00B57967"/>
    <w:rsid w:val="00B57EBC"/>
    <w:rsid w:val="00B6028E"/>
    <w:rsid w:val="00B61042"/>
    <w:rsid w:val="00B61518"/>
    <w:rsid w:val="00B7229F"/>
    <w:rsid w:val="00B75182"/>
    <w:rsid w:val="00B75475"/>
    <w:rsid w:val="00B8175B"/>
    <w:rsid w:val="00B81932"/>
    <w:rsid w:val="00B81DE6"/>
    <w:rsid w:val="00B82B74"/>
    <w:rsid w:val="00B90F5A"/>
    <w:rsid w:val="00B9360A"/>
    <w:rsid w:val="00B940A2"/>
    <w:rsid w:val="00B94E29"/>
    <w:rsid w:val="00B95056"/>
    <w:rsid w:val="00B95C7D"/>
    <w:rsid w:val="00BA3984"/>
    <w:rsid w:val="00BB0999"/>
    <w:rsid w:val="00BB20EC"/>
    <w:rsid w:val="00BC3388"/>
    <w:rsid w:val="00BC4008"/>
    <w:rsid w:val="00BC7219"/>
    <w:rsid w:val="00BD2039"/>
    <w:rsid w:val="00BD41A5"/>
    <w:rsid w:val="00BD509F"/>
    <w:rsid w:val="00BD5F52"/>
    <w:rsid w:val="00BF47CC"/>
    <w:rsid w:val="00BF4F3B"/>
    <w:rsid w:val="00C002F1"/>
    <w:rsid w:val="00C02F82"/>
    <w:rsid w:val="00C05808"/>
    <w:rsid w:val="00C14178"/>
    <w:rsid w:val="00C23450"/>
    <w:rsid w:val="00C239A2"/>
    <w:rsid w:val="00C276F3"/>
    <w:rsid w:val="00C60438"/>
    <w:rsid w:val="00C76648"/>
    <w:rsid w:val="00C8081B"/>
    <w:rsid w:val="00C82EDE"/>
    <w:rsid w:val="00C84BDA"/>
    <w:rsid w:val="00C935A6"/>
    <w:rsid w:val="00C97927"/>
    <w:rsid w:val="00CA1FA4"/>
    <w:rsid w:val="00CA23C5"/>
    <w:rsid w:val="00CA7BBF"/>
    <w:rsid w:val="00CB0972"/>
    <w:rsid w:val="00CB74C1"/>
    <w:rsid w:val="00CC4688"/>
    <w:rsid w:val="00CC66B8"/>
    <w:rsid w:val="00CD00B3"/>
    <w:rsid w:val="00CD4B12"/>
    <w:rsid w:val="00CE3533"/>
    <w:rsid w:val="00CE5E84"/>
    <w:rsid w:val="00CE6390"/>
    <w:rsid w:val="00CE6B63"/>
    <w:rsid w:val="00CF02B5"/>
    <w:rsid w:val="00D03738"/>
    <w:rsid w:val="00D0714D"/>
    <w:rsid w:val="00D11F51"/>
    <w:rsid w:val="00D16A20"/>
    <w:rsid w:val="00D20155"/>
    <w:rsid w:val="00D23021"/>
    <w:rsid w:val="00D3059C"/>
    <w:rsid w:val="00D31102"/>
    <w:rsid w:val="00D349A3"/>
    <w:rsid w:val="00D36B60"/>
    <w:rsid w:val="00D40418"/>
    <w:rsid w:val="00D40E00"/>
    <w:rsid w:val="00D42022"/>
    <w:rsid w:val="00D44F55"/>
    <w:rsid w:val="00D54E96"/>
    <w:rsid w:val="00D55F87"/>
    <w:rsid w:val="00D566CD"/>
    <w:rsid w:val="00D65A8C"/>
    <w:rsid w:val="00D66117"/>
    <w:rsid w:val="00D67B68"/>
    <w:rsid w:val="00D756D9"/>
    <w:rsid w:val="00D765AC"/>
    <w:rsid w:val="00D87F68"/>
    <w:rsid w:val="00D97BA8"/>
    <w:rsid w:val="00DA056B"/>
    <w:rsid w:val="00DA0638"/>
    <w:rsid w:val="00DA7436"/>
    <w:rsid w:val="00DA7B87"/>
    <w:rsid w:val="00DB0AE1"/>
    <w:rsid w:val="00DB242E"/>
    <w:rsid w:val="00DB5CDE"/>
    <w:rsid w:val="00DC0147"/>
    <w:rsid w:val="00DC27F8"/>
    <w:rsid w:val="00DC7546"/>
    <w:rsid w:val="00DC78E0"/>
    <w:rsid w:val="00DD0AD5"/>
    <w:rsid w:val="00DD26A3"/>
    <w:rsid w:val="00DD6363"/>
    <w:rsid w:val="00DD6A39"/>
    <w:rsid w:val="00DE0E61"/>
    <w:rsid w:val="00DE4DFB"/>
    <w:rsid w:val="00DF49FA"/>
    <w:rsid w:val="00DF5302"/>
    <w:rsid w:val="00DF729F"/>
    <w:rsid w:val="00E12E3F"/>
    <w:rsid w:val="00E15C08"/>
    <w:rsid w:val="00E206F4"/>
    <w:rsid w:val="00E23410"/>
    <w:rsid w:val="00E349AD"/>
    <w:rsid w:val="00E36C4D"/>
    <w:rsid w:val="00E4146C"/>
    <w:rsid w:val="00E44550"/>
    <w:rsid w:val="00E447CF"/>
    <w:rsid w:val="00E46AE9"/>
    <w:rsid w:val="00E5049B"/>
    <w:rsid w:val="00E52D2A"/>
    <w:rsid w:val="00E558A2"/>
    <w:rsid w:val="00E560DE"/>
    <w:rsid w:val="00E8067B"/>
    <w:rsid w:val="00E83AF5"/>
    <w:rsid w:val="00E84E3A"/>
    <w:rsid w:val="00E84FD3"/>
    <w:rsid w:val="00E918B9"/>
    <w:rsid w:val="00E9284F"/>
    <w:rsid w:val="00E95E80"/>
    <w:rsid w:val="00E974BE"/>
    <w:rsid w:val="00EA3DB5"/>
    <w:rsid w:val="00EA5AF8"/>
    <w:rsid w:val="00EB7A64"/>
    <w:rsid w:val="00EB7FA1"/>
    <w:rsid w:val="00EC0580"/>
    <w:rsid w:val="00EC7049"/>
    <w:rsid w:val="00ED0BD1"/>
    <w:rsid w:val="00ED4608"/>
    <w:rsid w:val="00EE4EEB"/>
    <w:rsid w:val="00EE55B8"/>
    <w:rsid w:val="00EE5F92"/>
    <w:rsid w:val="00EE5FC4"/>
    <w:rsid w:val="00EE67A3"/>
    <w:rsid w:val="00EF0CD4"/>
    <w:rsid w:val="00EF5028"/>
    <w:rsid w:val="00EF5B15"/>
    <w:rsid w:val="00EF61C8"/>
    <w:rsid w:val="00F011CD"/>
    <w:rsid w:val="00F019E5"/>
    <w:rsid w:val="00F02011"/>
    <w:rsid w:val="00F036CF"/>
    <w:rsid w:val="00F121D8"/>
    <w:rsid w:val="00F15F7F"/>
    <w:rsid w:val="00F2296D"/>
    <w:rsid w:val="00F263BE"/>
    <w:rsid w:val="00F42FD8"/>
    <w:rsid w:val="00F50A61"/>
    <w:rsid w:val="00F51C14"/>
    <w:rsid w:val="00F64332"/>
    <w:rsid w:val="00F66603"/>
    <w:rsid w:val="00F671A8"/>
    <w:rsid w:val="00F70B09"/>
    <w:rsid w:val="00F71EFE"/>
    <w:rsid w:val="00F763DD"/>
    <w:rsid w:val="00F7678C"/>
    <w:rsid w:val="00F844BB"/>
    <w:rsid w:val="00F85EBD"/>
    <w:rsid w:val="00F90934"/>
    <w:rsid w:val="00F940EC"/>
    <w:rsid w:val="00F97BED"/>
    <w:rsid w:val="00FA3839"/>
    <w:rsid w:val="00FA6C07"/>
    <w:rsid w:val="00FA7DD4"/>
    <w:rsid w:val="00FC280B"/>
    <w:rsid w:val="00FD2023"/>
    <w:rsid w:val="00FD51AD"/>
    <w:rsid w:val="00FD5B84"/>
    <w:rsid w:val="00FE0542"/>
    <w:rsid w:val="00FE0748"/>
    <w:rsid w:val="00FF3211"/>
    <w:rsid w:val="00FF38D4"/>
    <w:rsid w:val="00FF592B"/>
    <w:rsid w:val="00FF64F6"/>
    <w:rsid w:val="00FF7E20"/>
    <w:rsid w:val="343B4D55"/>
    <w:rsid w:val="45671617"/>
    <w:rsid w:val="4D5F383E"/>
    <w:rsid w:val="570F76D1"/>
    <w:rsid w:val="62CD2FCB"/>
    <w:rsid w:val="6D9C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FEB92B0"/>
  <w15:docId w15:val="{D6ECF883-8C62-4E58-B444-76E4E2A0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uiPriority="39"/>
    <w:lsdException w:name="toc 2" w:uiPriority="39"/>
    <w:lsdException w:name="toc 3" w:uiPriority="39"/>
    <w:lsdException w:name="toc 4" w:semiHidden="1"/>
    <w:lsdException w:name="annotation text" w:semiHidden="1" w:qFormat="1"/>
    <w:lsdException w:name="caption" w:qFormat="1"/>
    <w:lsdException w:name="table of figures" w:uiPriority="99" w:qFormat="1"/>
    <w:lsdException w:name="annotation reference" w:semiHidden="1"/>
    <w:lsdException w:name="endnote reference" w:semiHidden="1"/>
    <w:lsdException w:name="endnote text" w:semiHidden="1"/>
    <w:lsdException w:name="Title" w:qFormat="1"/>
    <w:lsdException w:name="Default Paragraph Font" w:semiHidden="1" w:uiPriority="1" w:unhideWhenUsed="1"/>
    <w:lsdException w:name="Subtitle" w:qFormat="1"/>
    <w:lsdException w:name="Date" w:qFormat="1"/>
    <w:lsdException w:name="Hyperlink" w:uiPriority="99"/>
    <w:lsdException w:name="FollowedHyperlink" w:qFormat="1"/>
    <w:lsdException w:name="Strong" w:qFormat="1"/>
    <w:lsdException w:name="Emphasis" w:qFormat="1"/>
    <w:lsdException w:name="Document Map" w:semiHidden="1"/>
    <w:lsdException w:name="Plain Text" w:qFormat="1"/>
    <w:lsdException w:name="HTML Top of Form" w:semiHidden="1" w:uiPriority="99" w:unhideWhenUsed="1"/>
    <w:lsdException w:name="HTML Bottom of Form" w:semiHidden="1" w:uiPriority="99" w:unhideWhenUsed="1"/>
    <w:lsdException w:name="HTML Code" w:qFormat="1"/>
    <w:lsdException w:name="HTML Preformatted" w:uiPriority="99"/>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280B"/>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caption"/>
    <w:basedOn w:val="a"/>
    <w:next w:val="a"/>
    <w:qFormat/>
    <w:rPr>
      <w:rFonts w:ascii="Arial" w:eastAsia="黑体" w:hAnsi="Arial" w:cs="Arial"/>
      <w:sz w:val="20"/>
      <w:szCs w:val="20"/>
    </w:rPr>
  </w:style>
  <w:style w:type="paragraph" w:styleId="a6">
    <w:name w:val="Document Map"/>
    <w:basedOn w:val="a"/>
    <w:semiHidden/>
    <w:pPr>
      <w:shd w:val="clear" w:color="auto" w:fill="000080"/>
    </w:pPr>
  </w:style>
  <w:style w:type="paragraph" w:styleId="TOC3">
    <w:name w:val="toc 3"/>
    <w:basedOn w:val="a"/>
    <w:next w:val="a"/>
    <w:uiPriority w:val="39"/>
    <w:pPr>
      <w:tabs>
        <w:tab w:val="left" w:pos="1680"/>
        <w:tab w:val="right" w:leader="dot" w:pos="8296"/>
      </w:tabs>
      <w:spacing w:line="400" w:lineRule="exact"/>
      <w:ind w:leftChars="400" w:left="840"/>
      <w:jc w:val="left"/>
    </w:pPr>
    <w:rPr>
      <w:rFonts w:ascii="Arial" w:hAnsi="Arial"/>
      <w:sz w:val="24"/>
      <w:szCs w:val="28"/>
    </w:rPr>
  </w:style>
  <w:style w:type="paragraph" w:styleId="a7">
    <w:name w:val="Plain Text"/>
    <w:basedOn w:val="a"/>
    <w:qFormat/>
    <w:pPr>
      <w:widowControl/>
      <w:spacing w:before="100" w:beforeAutospacing="1" w:after="100" w:afterAutospacing="1"/>
      <w:jc w:val="left"/>
    </w:pPr>
    <w:rPr>
      <w:rFonts w:ascii="宋体" w:hAnsi="宋体" w:cs="宋体"/>
      <w:kern w:val="0"/>
      <w:sz w:val="24"/>
    </w:rPr>
  </w:style>
  <w:style w:type="paragraph" w:styleId="a8">
    <w:name w:val="Date"/>
    <w:basedOn w:val="a"/>
    <w:next w:val="a"/>
    <w:qFormat/>
    <w:pPr>
      <w:ind w:leftChars="2500" w:left="100"/>
    </w:pPr>
  </w:style>
  <w:style w:type="paragraph" w:styleId="a9">
    <w:name w:val="endnote text"/>
    <w:basedOn w:val="a"/>
    <w:semiHidden/>
    <w:pPr>
      <w:snapToGrid w:val="0"/>
      <w:jc w:val="left"/>
    </w:pPr>
  </w:style>
  <w:style w:type="paragraph" w:styleId="aa">
    <w:name w:val="Balloon Text"/>
    <w:basedOn w:val="a"/>
    <w:semiHidden/>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line="400" w:lineRule="exact"/>
      <w:jc w:val="left"/>
    </w:pPr>
    <w:rPr>
      <w:rFonts w:ascii="Arial" w:hAnsi="Arial"/>
      <w:sz w:val="24"/>
      <w:szCs w:val="30"/>
    </w:rPr>
  </w:style>
  <w:style w:type="paragraph" w:styleId="TOC4">
    <w:name w:val="toc 4"/>
    <w:basedOn w:val="a"/>
    <w:next w:val="a"/>
    <w:semiHidden/>
    <w:pPr>
      <w:ind w:leftChars="600" w:left="1260"/>
    </w:pPr>
  </w:style>
  <w:style w:type="paragraph" w:styleId="ad">
    <w:name w:val="table of figures"/>
    <w:basedOn w:val="a"/>
    <w:next w:val="a"/>
    <w:uiPriority w:val="99"/>
    <w:qFormat/>
    <w:pPr>
      <w:ind w:leftChars="200" w:left="200" w:hangingChars="200" w:hanging="200"/>
    </w:pPr>
  </w:style>
  <w:style w:type="paragraph" w:styleId="TOC2">
    <w:name w:val="toc 2"/>
    <w:basedOn w:val="a"/>
    <w:next w:val="a"/>
    <w:uiPriority w:val="39"/>
    <w:pPr>
      <w:tabs>
        <w:tab w:val="right" w:leader="dot" w:pos="8296"/>
      </w:tabs>
      <w:spacing w:line="400" w:lineRule="exact"/>
      <w:ind w:leftChars="200" w:left="200"/>
      <w:jc w:val="left"/>
    </w:pPr>
    <w:rPr>
      <w:rFonts w:ascii="Arial" w:hAnsi="Arial"/>
      <w:sz w:val="24"/>
      <w:szCs w:val="28"/>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Normal (Web)"/>
    <w:basedOn w:val="a"/>
    <w:pPr>
      <w:widowControl/>
      <w:spacing w:before="100" w:beforeAutospacing="1" w:after="100" w:afterAutospacing="1"/>
      <w:jc w:val="left"/>
    </w:pPr>
    <w:rPr>
      <w:rFonts w:ascii="宋体" w:hAnsi="宋体" w:cs="宋体"/>
      <w:kern w:val="0"/>
      <w:sz w:val="24"/>
    </w:rPr>
  </w:style>
  <w:style w:type="paragraph" w:styleId="11">
    <w:name w:val="index 1"/>
    <w:basedOn w:val="a"/>
    <w:next w:val="a"/>
    <w:semiHidden/>
  </w:style>
  <w:style w:type="character" w:styleId="af">
    <w:name w:val="Strong"/>
    <w:qFormat/>
    <w:rPr>
      <w:b/>
      <w:bCs/>
    </w:rPr>
  </w:style>
  <w:style w:type="character" w:styleId="af0">
    <w:name w:val="endnote reference"/>
    <w:semiHidden/>
    <w:rPr>
      <w:vertAlign w:val="superscript"/>
    </w:rPr>
  </w:style>
  <w:style w:type="character" w:styleId="af1">
    <w:name w:val="page number"/>
    <w:basedOn w:val="a0"/>
  </w:style>
  <w:style w:type="character" w:styleId="af2">
    <w:name w:val="FollowedHyperlink"/>
    <w:qFormat/>
    <w:rPr>
      <w:color w:val="800080"/>
      <w:u w:val="single"/>
    </w:rPr>
  </w:style>
  <w:style w:type="character" w:styleId="af3">
    <w:name w:val="Emphasis"/>
    <w:qFormat/>
    <w:rPr>
      <w:i/>
      <w:iCs/>
    </w:rPr>
  </w:style>
  <w:style w:type="character" w:styleId="HTML1">
    <w:name w:val="HTML Definition"/>
    <w:rPr>
      <w:i/>
      <w:iCs/>
    </w:rPr>
  </w:style>
  <w:style w:type="character" w:styleId="af4">
    <w:name w:val="Hyperlink"/>
    <w:uiPriority w:val="99"/>
    <w:rPr>
      <w:color w:val="0000FF"/>
      <w:u w:val="single"/>
    </w:rPr>
  </w:style>
  <w:style w:type="character" w:styleId="HTML2">
    <w:name w:val="HTML Code"/>
    <w:qFormat/>
    <w:rPr>
      <w:rFonts w:ascii="宋体" w:eastAsia="宋体" w:hAnsi="宋体" w:cs="宋体"/>
      <w:sz w:val="24"/>
      <w:szCs w:val="24"/>
    </w:rPr>
  </w:style>
  <w:style w:type="character" w:styleId="af5">
    <w:name w:val="annotation reference"/>
    <w:semiHidden/>
    <w:rPr>
      <w:sz w:val="21"/>
      <w:szCs w:val="21"/>
    </w:rPr>
  </w:style>
  <w:style w:type="table" w:styleId="af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2"/>
    <w:basedOn w:val="1"/>
    <w:next w:val="a"/>
    <w:qFormat/>
    <w:pPr>
      <w:spacing w:beforeLines="50" w:before="50" w:afterLines="50" w:after="50" w:line="400" w:lineRule="exact"/>
      <w:ind w:leftChars="185" w:left="3458" w:hanging="3070"/>
      <w:jc w:val="center"/>
    </w:pPr>
    <w:rPr>
      <w:rFonts w:ascii="Arial" w:hAnsi="Arial" w:cs="Arial"/>
      <w:sz w:val="48"/>
      <w:szCs w:val="48"/>
    </w:rPr>
  </w:style>
  <w:style w:type="paragraph" w:customStyle="1" w:styleId="12">
    <w:name w:val="题注1"/>
    <w:basedOn w:val="a"/>
    <w:pPr>
      <w:widowControl/>
      <w:spacing w:before="100" w:beforeAutospacing="1" w:after="100" w:afterAutospacing="1"/>
      <w:jc w:val="left"/>
    </w:pPr>
    <w:rPr>
      <w:rFonts w:ascii="宋体" w:hAnsi="宋体" w:cs="宋体"/>
      <w:kern w:val="0"/>
      <w:sz w:val="24"/>
    </w:rPr>
  </w:style>
  <w:style w:type="character" w:customStyle="1" w:styleId="goohl0">
    <w:name w:val="goohl0"/>
    <w:basedOn w:val="a0"/>
    <w:qFormat/>
  </w:style>
  <w:style w:type="character" w:customStyle="1" w:styleId="dkcaption1">
    <w:name w:val="dkcaption1"/>
    <w:qFormat/>
    <w:rPr>
      <w:rFonts w:ascii="Arial" w:hAnsi="Arial" w:cs="Arial" w:hint="default"/>
      <w:color w:val="666666"/>
      <w:sz w:val="18"/>
      <w:szCs w:val="18"/>
    </w:rPr>
  </w:style>
  <w:style w:type="character" w:customStyle="1" w:styleId="10">
    <w:name w:val="标题 1 字符"/>
    <w:link w:val="1"/>
    <w:rPr>
      <w:rFonts w:eastAsia="宋体"/>
      <w:b/>
      <w:bCs/>
      <w:kern w:val="44"/>
      <w:sz w:val="44"/>
      <w:szCs w:val="44"/>
      <w:lang w:val="en-US" w:eastAsia="zh-CN" w:bidi="ar-SA"/>
    </w:rPr>
  </w:style>
  <w:style w:type="paragraph" w:customStyle="1" w:styleId="13">
    <w:name w:val="样式1"/>
    <w:basedOn w:val="a"/>
    <w:pPr>
      <w:spacing w:line="400" w:lineRule="exact"/>
      <w:ind w:firstLine="420"/>
    </w:pPr>
    <w:rPr>
      <w:rFonts w:ascii="Arial" w:hAnsi="Arial" w:cs="Arial"/>
      <w:sz w:val="24"/>
    </w:rPr>
  </w:style>
  <w:style w:type="paragraph" w:customStyle="1" w:styleId="30">
    <w:name w:val="样式3"/>
    <w:basedOn w:val="a"/>
    <w:pPr>
      <w:spacing w:line="400" w:lineRule="exact"/>
      <w:ind w:firstLineChars="200" w:firstLine="200"/>
    </w:pPr>
    <w:rPr>
      <w:rFonts w:ascii="Arial" w:hAnsi="Arial" w:cs="Arial"/>
      <w:sz w:val="24"/>
    </w:rPr>
  </w:style>
  <w:style w:type="paragraph" w:customStyle="1" w:styleId="af7">
    <w:name w:val="图"/>
    <w:basedOn w:val="a"/>
    <w:pPr>
      <w:spacing w:line="360" w:lineRule="auto"/>
      <w:ind w:firstLineChars="200" w:firstLine="420"/>
      <w:jc w:val="center"/>
      <w:outlineLvl w:val="3"/>
    </w:pPr>
    <w:rPr>
      <w:rFonts w:ascii="Arial" w:hAnsi="Arial" w:cs="Arial"/>
      <w:sz w:val="24"/>
    </w:rPr>
  </w:style>
  <w:style w:type="paragraph" w:customStyle="1" w:styleId="af8">
    <w:name w:val="表"/>
    <w:basedOn w:val="a"/>
    <w:qFormat/>
    <w:pPr>
      <w:spacing w:line="360" w:lineRule="auto"/>
      <w:jc w:val="center"/>
      <w:outlineLvl w:val="3"/>
    </w:pPr>
    <w:rPr>
      <w:rFonts w:ascii="Arial" w:hAnsi="Arial" w:cs="Arial"/>
      <w:sz w:val="24"/>
    </w:rPr>
  </w:style>
  <w:style w:type="paragraph" w:customStyle="1" w:styleId="af9">
    <w:name w:val="宋体"/>
    <w:basedOn w:val="a"/>
    <w:qFormat/>
    <w:pPr>
      <w:jc w:val="center"/>
    </w:pPr>
    <w:rPr>
      <w:rFonts w:eastAsia="楷体_GB2312"/>
      <w:b/>
      <w:sz w:val="30"/>
    </w:rPr>
  </w:style>
  <w:style w:type="character" w:customStyle="1" w:styleId="apple-style-span">
    <w:name w:val="apple-style-span"/>
    <w:basedOn w:val="a0"/>
    <w:qFormat/>
  </w:style>
  <w:style w:type="paragraph" w:customStyle="1" w:styleId="4">
    <w:name w:val="样式4"/>
    <w:basedOn w:val="ad"/>
    <w:qFormat/>
    <w:pPr>
      <w:ind w:firstLineChars="0" w:firstLine="0"/>
    </w:pPr>
  </w:style>
  <w:style w:type="paragraph" w:customStyle="1" w:styleId="40">
    <w:name w:val="图目录4"/>
    <w:basedOn w:val="a"/>
    <w:next w:val="a"/>
    <w:link w:val="4Char"/>
    <w:qFormat/>
    <w:pPr>
      <w:spacing w:line="360" w:lineRule="auto"/>
      <w:jc w:val="center"/>
    </w:pPr>
    <w:rPr>
      <w:rFonts w:ascii="Arial" w:hAnsi="Arial" w:cs="宋体"/>
      <w:sz w:val="24"/>
    </w:rPr>
  </w:style>
  <w:style w:type="character" w:customStyle="1" w:styleId="4Char">
    <w:name w:val="图目录4 Char"/>
    <w:link w:val="40"/>
    <w:rPr>
      <w:rFonts w:ascii="Arial" w:eastAsia="宋体" w:hAnsi="Arial" w:cs="宋体"/>
      <w:kern w:val="2"/>
      <w:sz w:val="24"/>
      <w:szCs w:val="24"/>
      <w:lang w:val="en-US" w:eastAsia="zh-CN" w:bidi="ar-SA"/>
    </w:rPr>
  </w:style>
  <w:style w:type="paragraph" w:customStyle="1" w:styleId="21">
    <w:name w:val="表目录2"/>
    <w:basedOn w:val="a"/>
    <w:next w:val="a"/>
    <w:link w:val="2Char"/>
    <w:qFormat/>
    <w:pPr>
      <w:spacing w:line="360" w:lineRule="auto"/>
      <w:jc w:val="center"/>
    </w:pPr>
    <w:rPr>
      <w:rFonts w:ascii="Arial" w:hAnsi="Arial"/>
      <w:sz w:val="24"/>
    </w:rPr>
  </w:style>
  <w:style w:type="character" w:customStyle="1" w:styleId="2Char">
    <w:name w:val="表目录2 Char"/>
    <w:link w:val="21"/>
    <w:qFormat/>
    <w:rPr>
      <w:rFonts w:ascii="Arial" w:eastAsia="宋体" w:hAnsi="Arial"/>
      <w:kern w:val="2"/>
      <w:sz w:val="24"/>
      <w:szCs w:val="24"/>
      <w:lang w:val="en-US" w:eastAsia="zh-CN" w:bidi="ar-SA"/>
    </w:rPr>
  </w:style>
  <w:style w:type="paragraph" w:styleId="afa">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hAnsi="宋体" w:cs="宋体"/>
      <w:sz w:val="24"/>
      <w:szCs w:val="24"/>
    </w:rPr>
  </w:style>
  <w:style w:type="paragraph" w:styleId="afb">
    <w:name w:val="Revision"/>
    <w:hidden/>
    <w:uiPriority w:val="99"/>
    <w:semiHidden/>
    <w:rsid w:val="00A2414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image" Target="media/image15.emf"/><Relationship Id="rId21" Type="http://schemas.openxmlformats.org/officeDocument/2006/relationships/header" Target="header7.xml"/><Relationship Id="rId34" Type="http://schemas.openxmlformats.org/officeDocument/2006/relationships/image" Target="media/image11.emf"/><Relationship Id="rId42" Type="http://schemas.openxmlformats.org/officeDocument/2006/relationships/image" Target="media/image17.emf"/><Relationship Id="rId47" Type="http://schemas.openxmlformats.org/officeDocument/2006/relationships/chart" Target="charts/chart1.xml"/><Relationship Id="rId50" Type="http://schemas.openxmlformats.org/officeDocument/2006/relationships/chart" Target="charts/chart4.xml"/><Relationship Id="rId55" Type="http://schemas.openxmlformats.org/officeDocument/2006/relationships/header" Target="header1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package" Target="embeddings/Microsoft_Visio_Drawing.vsdx"/><Relationship Id="rId41" Type="http://schemas.openxmlformats.org/officeDocument/2006/relationships/image" Target="media/image16.emf"/><Relationship Id="rId54" Type="http://schemas.openxmlformats.org/officeDocument/2006/relationships/header" Target="header10.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4.emf"/><Relationship Id="rId32" Type="http://schemas.openxmlformats.org/officeDocument/2006/relationships/image" Target="media/image10.emf"/><Relationship Id="rId37" Type="http://schemas.openxmlformats.org/officeDocument/2006/relationships/image" Target="media/image13.png"/><Relationship Id="rId40" Type="http://schemas.openxmlformats.org/officeDocument/2006/relationships/package" Target="embeddings/Microsoft_Visio_Drawing4.vsdx"/><Relationship Id="rId45" Type="http://schemas.openxmlformats.org/officeDocument/2006/relationships/image" Target="media/image18.png"/><Relationship Id="rId53" Type="http://schemas.openxmlformats.org/officeDocument/2006/relationships/chart" Target="charts/chart7.xml"/><Relationship Id="rId58"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chart" Target="charts/chart3.xml"/><Relationship Id="rId57" Type="http://schemas.openxmlformats.org/officeDocument/2006/relationships/header" Target="header13.xml"/><Relationship Id="rId61"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package" Target="embeddings/Microsoft_Visio_Drawing1.vsdx"/><Relationship Id="rId44" Type="http://schemas.openxmlformats.org/officeDocument/2006/relationships/header" Target="header9.xml"/><Relationship Id="rId52" Type="http://schemas.openxmlformats.org/officeDocument/2006/relationships/chart" Target="charts/chart6.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image" Target="media/image7.emf"/><Relationship Id="rId30" Type="http://schemas.openxmlformats.org/officeDocument/2006/relationships/image" Target="media/image9.emf"/><Relationship Id="rId35" Type="http://schemas.openxmlformats.org/officeDocument/2006/relationships/package" Target="embeddings/Microsoft_Visio_Drawing3.vsdx"/><Relationship Id="rId43" Type="http://schemas.openxmlformats.org/officeDocument/2006/relationships/package" Target="embeddings/Microsoft_Visio_Drawing5.vsdx"/><Relationship Id="rId48" Type="http://schemas.openxmlformats.org/officeDocument/2006/relationships/chart" Target="charts/chart2.xml"/><Relationship Id="rId56"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chart" Target="charts/chart5.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package" Target="embeddings/Microsoft_Visio_Drawing2.vsdx"/><Relationship Id="rId38" Type="http://schemas.openxmlformats.org/officeDocument/2006/relationships/image" Target="media/image14.emf"/><Relationship Id="rId46" Type="http://schemas.openxmlformats.org/officeDocument/2006/relationships/image" Target="media/image19.png"/><Relationship Id="rId59" Type="http://schemas.openxmlformats.org/officeDocument/2006/relationships/header" Target="header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zeng\Desktop\&#32467;&#26524;&#32479;&#35745;.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pos_weight</a:t>
            </a:r>
            <a:r>
              <a:rPr lang="zh-CN" altLang="en-US"/>
              <a:t>参数对模型的影响</a:t>
            </a:r>
            <a:endParaRPr 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Flaw</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50</c:v>
                </c:pt>
                <c:pt idx="1">
                  <c:v>100</c:v>
                </c:pt>
                <c:pt idx="2">
                  <c:v>200</c:v>
                </c:pt>
                <c:pt idx="3">
                  <c:v>300</c:v>
                </c:pt>
                <c:pt idx="4">
                  <c:v>400</c:v>
                </c:pt>
                <c:pt idx="5">
                  <c:v>500</c:v>
                </c:pt>
              </c:numCache>
            </c:numRef>
          </c:cat>
          <c:val>
            <c:numRef>
              <c:f>Sheet1!$B$2:$B$7</c:f>
              <c:numCache>
                <c:formatCode>General</c:formatCode>
                <c:ptCount val="6"/>
                <c:pt idx="0">
                  <c:v>0.48</c:v>
                </c:pt>
                <c:pt idx="1">
                  <c:v>0.56999999999999995</c:v>
                </c:pt>
                <c:pt idx="2">
                  <c:v>0.59</c:v>
                </c:pt>
                <c:pt idx="3">
                  <c:v>0.63</c:v>
                </c:pt>
                <c:pt idx="4">
                  <c:v>0.61</c:v>
                </c:pt>
                <c:pt idx="5">
                  <c:v>0.62</c:v>
                </c:pt>
              </c:numCache>
            </c:numRef>
          </c:val>
          <c:smooth val="0"/>
          <c:extLst>
            <c:ext xmlns:c16="http://schemas.microsoft.com/office/drawing/2014/chart" uri="{C3380CC4-5D6E-409C-BE32-E72D297353CC}">
              <c16:uniqueId val="{00000000-46AF-45A5-B3B1-0602F8EB1DFD}"/>
            </c:ext>
          </c:extLst>
        </c:ser>
        <c:ser>
          <c:idx val="1"/>
          <c:order val="1"/>
          <c:tx>
            <c:strRef>
              <c:f>Sheet1!$C$1</c:f>
              <c:strCache>
                <c:ptCount val="1"/>
                <c:pt idx="0">
                  <c:v>CoverLaw</c:v>
                </c:pt>
              </c:strCache>
            </c:strRef>
          </c:tx>
          <c:spPr>
            <a:ln w="28575" cap="rnd">
              <a:solidFill>
                <a:schemeClr val="dk1">
                  <a:tint val="55000"/>
                </a:schemeClr>
              </a:solidFill>
              <a:prstDash val="sysDot"/>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50</c:v>
                </c:pt>
                <c:pt idx="1">
                  <c:v>100</c:v>
                </c:pt>
                <c:pt idx="2">
                  <c:v>200</c:v>
                </c:pt>
                <c:pt idx="3">
                  <c:v>300</c:v>
                </c:pt>
                <c:pt idx="4">
                  <c:v>400</c:v>
                </c:pt>
                <c:pt idx="5">
                  <c:v>500</c:v>
                </c:pt>
              </c:numCache>
            </c:numRef>
          </c:cat>
          <c:val>
            <c:numRef>
              <c:f>Sheet1!$C$2:$C$7</c:f>
              <c:numCache>
                <c:formatCode>General</c:formatCode>
                <c:ptCount val="6"/>
                <c:pt idx="0">
                  <c:v>0.65</c:v>
                </c:pt>
                <c:pt idx="1">
                  <c:v>0.79</c:v>
                </c:pt>
                <c:pt idx="2">
                  <c:v>0.83</c:v>
                </c:pt>
                <c:pt idx="3">
                  <c:v>0.86</c:v>
                </c:pt>
                <c:pt idx="4">
                  <c:v>0.85</c:v>
                </c:pt>
                <c:pt idx="5">
                  <c:v>0.84</c:v>
                </c:pt>
              </c:numCache>
            </c:numRef>
          </c:val>
          <c:smooth val="0"/>
          <c:extLst>
            <c:ext xmlns:c16="http://schemas.microsoft.com/office/drawing/2014/chart" uri="{C3380CC4-5D6E-409C-BE32-E72D297353CC}">
              <c16:uniqueId val="{00000001-46AF-45A5-B3B1-0602F8EB1DFD}"/>
            </c:ext>
          </c:extLst>
        </c:ser>
        <c:ser>
          <c:idx val="2"/>
          <c:order val="2"/>
          <c:tx>
            <c:strRef>
              <c:f>Sheet1!$D$1</c:f>
              <c:strCache>
                <c:ptCount val="1"/>
                <c:pt idx="0">
                  <c:v>EvalLaw</c:v>
                </c:pt>
              </c:strCache>
            </c:strRef>
          </c:tx>
          <c:spPr>
            <a:ln w="28575" cap="rnd">
              <a:solidFill>
                <a:schemeClr val="dk1">
                  <a:tint val="7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50</c:v>
                </c:pt>
                <c:pt idx="1">
                  <c:v>100</c:v>
                </c:pt>
                <c:pt idx="2">
                  <c:v>200</c:v>
                </c:pt>
                <c:pt idx="3">
                  <c:v>300</c:v>
                </c:pt>
                <c:pt idx="4">
                  <c:v>400</c:v>
                </c:pt>
                <c:pt idx="5">
                  <c:v>500</c:v>
                </c:pt>
              </c:numCache>
            </c:numRef>
          </c:cat>
          <c:val>
            <c:numRef>
              <c:f>Sheet1!$D$2:$D$7</c:f>
              <c:numCache>
                <c:formatCode>General</c:formatCode>
                <c:ptCount val="6"/>
                <c:pt idx="0">
                  <c:v>0.44</c:v>
                </c:pt>
                <c:pt idx="1">
                  <c:v>0.56000000000000005</c:v>
                </c:pt>
                <c:pt idx="2">
                  <c:v>0.59</c:v>
                </c:pt>
                <c:pt idx="3">
                  <c:v>0.62</c:v>
                </c:pt>
                <c:pt idx="4">
                  <c:v>0.61</c:v>
                </c:pt>
                <c:pt idx="5">
                  <c:v>0.57999999999999996</c:v>
                </c:pt>
              </c:numCache>
            </c:numRef>
          </c:val>
          <c:smooth val="0"/>
          <c:extLst>
            <c:ext xmlns:c16="http://schemas.microsoft.com/office/drawing/2014/chart" uri="{C3380CC4-5D6E-409C-BE32-E72D297353CC}">
              <c16:uniqueId val="{00000002-46AF-45A5-B3B1-0602F8EB1DFD}"/>
            </c:ext>
          </c:extLst>
        </c:ser>
        <c:dLbls>
          <c:showLegendKey val="0"/>
          <c:showVal val="1"/>
          <c:showCatName val="0"/>
          <c:showSerName val="0"/>
          <c:showPercent val="0"/>
          <c:showBubbleSize val="0"/>
        </c:dLbls>
        <c:smooth val="0"/>
        <c:axId val="600555688"/>
        <c:axId val="600558640"/>
      </c:lineChart>
      <c:catAx>
        <c:axId val="600555688"/>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pos_weight</a:t>
                </a:r>
                <a:endParaRPr lang="zh-CN" alt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00558640"/>
        <c:crosses val="autoZero"/>
        <c:auto val="1"/>
        <c:lblAlgn val="ctr"/>
        <c:lblOffset val="100"/>
        <c:noMultiLvlLbl val="0"/>
      </c:catAx>
      <c:valAx>
        <c:axId val="600558640"/>
        <c:scaling>
          <c:orientation val="minMax"/>
          <c:min val="0.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00555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050" b="0" i="0" u="none" strike="noStrike" kern="1200" cap="none" spc="20" baseline="0">
                <a:solidFill>
                  <a:schemeClr val="tx1">
                    <a:lumMod val="50000"/>
                    <a:lumOff val="50000"/>
                  </a:schemeClr>
                </a:solidFill>
                <a:latin typeface="+mn-lt"/>
                <a:ea typeface="+mn-ea"/>
                <a:cs typeface="+mn-cs"/>
              </a:defRPr>
            </a:pPr>
            <a:r>
              <a:rPr lang="en-US" sz="1050"/>
              <a:t>Attention</a:t>
            </a:r>
            <a:r>
              <a:rPr lang="zh-CN" sz="1050"/>
              <a:t>空间对模型的影响</a:t>
            </a:r>
          </a:p>
        </c:rich>
      </c:tx>
      <c:overlay val="0"/>
      <c:spPr>
        <a:noFill/>
        <a:ln>
          <a:noFill/>
        </a:ln>
        <a:effectLst/>
      </c:spPr>
      <c:txPr>
        <a:bodyPr rot="0" spcFirstLastPara="1" vertOverflow="ellipsis" vert="horz" wrap="square" anchor="ctr" anchorCtr="1"/>
        <a:lstStyle/>
        <a:p>
          <a:pPr>
            <a:defRPr lang="zh-CN" sz="105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barChart>
        <c:barDir val="col"/>
        <c:grouping val="clustered"/>
        <c:varyColors val="0"/>
        <c:ser>
          <c:idx val="0"/>
          <c:order val="0"/>
          <c:tx>
            <c:strRef>
              <c:f>映射到LSTM空间</c:f>
              <c:strCache>
                <c:ptCount val="1"/>
                <c:pt idx="0">
                  <c:v>映射到LSTM空间</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Sheet1!$B$9:$D$9</c:f>
              <c:strCache>
                <c:ptCount val="3"/>
                <c:pt idx="0">
                  <c:v>Flaw</c:v>
                </c:pt>
                <c:pt idx="1">
                  <c:v>Coverlaw</c:v>
                </c:pt>
                <c:pt idx="2">
                  <c:v>Evallaw</c:v>
                </c:pt>
              </c:strCache>
            </c:strRef>
          </c:cat>
          <c:val>
            <c:numRef>
              <c:f>Sheet1!$B$10:$D$10</c:f>
              <c:numCache>
                <c:formatCode>General</c:formatCode>
                <c:ptCount val="3"/>
                <c:pt idx="0">
                  <c:v>0.64</c:v>
                </c:pt>
                <c:pt idx="1">
                  <c:v>0.87</c:v>
                </c:pt>
                <c:pt idx="2">
                  <c:v>0.64</c:v>
                </c:pt>
              </c:numCache>
            </c:numRef>
          </c:val>
          <c:extLst>
            <c:ext xmlns:c16="http://schemas.microsoft.com/office/drawing/2014/chart" uri="{C3380CC4-5D6E-409C-BE32-E72D297353CC}">
              <c16:uniqueId val="{00000000-027D-4D81-B904-D89B9AE589DF}"/>
            </c:ext>
          </c:extLst>
        </c:ser>
        <c:ser>
          <c:idx val="1"/>
          <c:order val="1"/>
          <c:tx>
            <c:strRef>
              <c:f>映射到LDA主题空间</c:f>
              <c:strCache>
                <c:ptCount val="1"/>
                <c:pt idx="0">
                  <c:v>映射到LDA主题空间</c:v>
                </c:pt>
              </c:strCache>
            </c:strRef>
          </c:tx>
          <c:spPr>
            <a:gradFill rotWithShape="1">
              <a:gsLst>
                <a:gs pos="0">
                  <a:schemeClr val="dk1">
                    <a:tint val="55000"/>
                    <a:lumMod val="110000"/>
                    <a:satMod val="105000"/>
                    <a:tint val="67000"/>
                  </a:schemeClr>
                </a:gs>
                <a:gs pos="50000">
                  <a:schemeClr val="dk1">
                    <a:tint val="55000"/>
                    <a:lumMod val="105000"/>
                    <a:satMod val="103000"/>
                    <a:tint val="73000"/>
                  </a:schemeClr>
                </a:gs>
                <a:gs pos="100000">
                  <a:schemeClr val="dk1">
                    <a:tint val="55000"/>
                    <a:lumMod val="105000"/>
                    <a:satMod val="109000"/>
                    <a:tint val="81000"/>
                  </a:schemeClr>
                </a:gs>
              </a:gsLst>
              <a:lin ang="5400000" scaled="0"/>
            </a:gradFill>
            <a:ln w="9525" cap="flat" cmpd="sng" algn="ctr">
              <a:solidFill>
                <a:schemeClr val="dk1">
                  <a:tint val="5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Sheet1!$B$9:$D$9</c:f>
              <c:strCache>
                <c:ptCount val="3"/>
                <c:pt idx="0">
                  <c:v>Flaw</c:v>
                </c:pt>
                <c:pt idx="1">
                  <c:v>Coverlaw</c:v>
                </c:pt>
                <c:pt idx="2">
                  <c:v>Evallaw</c:v>
                </c:pt>
              </c:strCache>
            </c:strRef>
          </c:cat>
          <c:val>
            <c:numRef>
              <c:f>Sheet1!$B$11:$D$11</c:f>
              <c:numCache>
                <c:formatCode>General</c:formatCode>
                <c:ptCount val="3"/>
                <c:pt idx="0">
                  <c:v>0.62</c:v>
                </c:pt>
                <c:pt idx="1">
                  <c:v>0.84</c:v>
                </c:pt>
                <c:pt idx="2">
                  <c:v>0.57999999999999996</c:v>
                </c:pt>
              </c:numCache>
            </c:numRef>
          </c:val>
          <c:extLst>
            <c:ext xmlns:c16="http://schemas.microsoft.com/office/drawing/2014/chart" uri="{C3380CC4-5D6E-409C-BE32-E72D297353CC}">
              <c16:uniqueId val="{00000001-027D-4D81-B904-D89B9AE589DF}"/>
            </c:ext>
          </c:extLst>
        </c:ser>
        <c:dLbls>
          <c:showLegendKey val="0"/>
          <c:showVal val="1"/>
          <c:showCatName val="0"/>
          <c:showSerName val="0"/>
          <c:showPercent val="0"/>
          <c:showBubbleSize val="0"/>
        </c:dLbls>
        <c:gapWidth val="100"/>
        <c:overlap val="-24"/>
        <c:axId val="470988688"/>
        <c:axId val="470987048"/>
      </c:barChart>
      <c:catAx>
        <c:axId val="470988688"/>
        <c:scaling>
          <c:orientation val="minMax"/>
        </c:scaling>
        <c:delete val="0"/>
        <c:axPos val="b"/>
        <c:title>
          <c:tx>
            <c:rich>
              <a:bodyPr rot="0" spcFirstLastPara="1" vertOverflow="ellipsis" vert="horz" wrap="square" anchor="ctr" anchorCtr="1"/>
              <a:lstStyle/>
              <a:p>
                <a:pPr>
                  <a:defRPr lang="zh-CN" sz="900" b="0" i="0" u="none" strike="noStrike" kern="1200" cap="all" baseline="0">
                    <a:solidFill>
                      <a:schemeClr val="tx1">
                        <a:lumMod val="50000"/>
                        <a:lumOff val="50000"/>
                      </a:schemeClr>
                    </a:solidFill>
                    <a:latin typeface="+mn-lt"/>
                    <a:ea typeface="+mn-ea"/>
                    <a:cs typeface="+mn-cs"/>
                  </a:defRPr>
                </a:pPr>
                <a:r>
                  <a:rPr lang="zh-CN"/>
                  <a:t>评估指标</a:t>
                </a:r>
              </a:p>
            </c:rich>
          </c:tx>
          <c:overlay val="0"/>
          <c:spPr>
            <a:noFill/>
            <a:ln>
              <a:noFill/>
            </a:ln>
            <a:effectLst/>
          </c:spPr>
          <c:txPr>
            <a:bodyPr rot="0" spcFirstLastPara="1" vertOverflow="ellipsis" vert="horz" wrap="square" anchor="ctr" anchorCtr="1"/>
            <a:lstStyle/>
            <a:p>
              <a:pPr>
                <a:defRPr lang="zh-CN" sz="900" b="0" i="0" u="none" strike="noStrike" kern="1200" cap="all" baseline="0">
                  <a:solidFill>
                    <a:schemeClr val="tx1">
                      <a:lumMod val="50000"/>
                      <a:lumOff val="50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470987048"/>
        <c:crosses val="autoZero"/>
        <c:auto val="1"/>
        <c:lblAlgn val="ctr"/>
        <c:lblOffset val="100"/>
        <c:noMultiLvlLbl val="0"/>
      </c:catAx>
      <c:valAx>
        <c:axId val="470987048"/>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47098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标签总数</a:t>
            </a:r>
            <a:r>
              <a:rPr lang="en-US" altLang="zh-CN" sz="1100"/>
              <a:t>N</a:t>
            </a:r>
            <a:r>
              <a:rPr lang="zh-CN" altLang="en-US" sz="1100"/>
              <a:t>对推荐效果的影响</a:t>
            </a:r>
          </a:p>
        </c:rich>
      </c:tx>
      <c:overlay val="0"/>
      <c:spPr>
        <a:noFill/>
        <a:ln>
          <a:noFill/>
        </a:ln>
        <a:effectLst/>
      </c:spPr>
      <c:txPr>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LSTM</c:f>
              <c:strCache>
                <c:ptCount val="1"/>
                <c:pt idx="0">
                  <c:v>LSTM</c:v>
                </c:pt>
              </c:strCache>
            </c:strRef>
          </c:tx>
          <c:spPr>
            <a:ln w="28575" cap="rnd">
              <a:solidFill>
                <a:schemeClr val="dk1">
                  <a:tint val="88500"/>
                </a:schemeClr>
              </a:solidFill>
              <a:round/>
            </a:ln>
            <a:effectLst/>
          </c:spPr>
          <c:marker>
            <c:symbol val="none"/>
          </c:marker>
          <c:cat>
            <c:strRef>
              <c:f>Sheet1!$B$14:$D$14</c:f>
              <c:strCache>
                <c:ptCount val="3"/>
                <c:pt idx="0">
                  <c:v>最低引用频次&gt;0</c:v>
                </c:pt>
                <c:pt idx="1">
                  <c:v>最低用用频次&gt;50</c:v>
                </c:pt>
                <c:pt idx="2">
                  <c:v>最低引用频次&gt;100</c:v>
                </c:pt>
              </c:strCache>
            </c:strRef>
          </c:cat>
          <c:val>
            <c:numRef>
              <c:f>Sheet1!$B$15:$D$15</c:f>
              <c:numCache>
                <c:formatCode>General</c:formatCode>
                <c:ptCount val="3"/>
                <c:pt idx="0">
                  <c:v>0.75</c:v>
                </c:pt>
                <c:pt idx="1">
                  <c:v>0.84</c:v>
                </c:pt>
                <c:pt idx="2">
                  <c:v>0.9</c:v>
                </c:pt>
              </c:numCache>
            </c:numRef>
          </c:val>
          <c:smooth val="0"/>
          <c:extLst>
            <c:ext xmlns:c16="http://schemas.microsoft.com/office/drawing/2014/chart" uri="{C3380CC4-5D6E-409C-BE32-E72D297353CC}">
              <c16:uniqueId val="{00000000-8EAD-477A-9306-79A95E57B08A}"/>
            </c:ext>
          </c:extLst>
        </c:ser>
        <c:ser>
          <c:idx val="1"/>
          <c:order val="1"/>
          <c:tx>
            <c:strRef>
              <c:f>LDA-LSTM</c:f>
              <c:strCache>
                <c:ptCount val="1"/>
                <c:pt idx="0">
                  <c:v>LDA-LSTM</c:v>
                </c:pt>
              </c:strCache>
            </c:strRef>
          </c:tx>
          <c:spPr>
            <a:ln w="28575" cap="rnd">
              <a:solidFill>
                <a:schemeClr val="dk1">
                  <a:tint val="55000"/>
                </a:schemeClr>
              </a:solidFill>
              <a:round/>
            </a:ln>
            <a:effectLst/>
          </c:spPr>
          <c:marker>
            <c:symbol val="none"/>
          </c:marker>
          <c:cat>
            <c:strRef>
              <c:f>Sheet1!$B$14:$D$14</c:f>
              <c:strCache>
                <c:ptCount val="3"/>
                <c:pt idx="0">
                  <c:v>最低引用频次&gt;0</c:v>
                </c:pt>
                <c:pt idx="1">
                  <c:v>最低用用频次&gt;50</c:v>
                </c:pt>
                <c:pt idx="2">
                  <c:v>最低引用频次&gt;100</c:v>
                </c:pt>
              </c:strCache>
            </c:strRef>
          </c:cat>
          <c:val>
            <c:numRef>
              <c:f>Sheet1!$B$16:$D$16</c:f>
              <c:numCache>
                <c:formatCode>General</c:formatCode>
                <c:ptCount val="3"/>
                <c:pt idx="0">
                  <c:v>0.74</c:v>
                </c:pt>
                <c:pt idx="1">
                  <c:v>0.88</c:v>
                </c:pt>
                <c:pt idx="2">
                  <c:v>0.89</c:v>
                </c:pt>
              </c:numCache>
            </c:numRef>
          </c:val>
          <c:smooth val="0"/>
          <c:extLst>
            <c:ext xmlns:c16="http://schemas.microsoft.com/office/drawing/2014/chart" uri="{C3380CC4-5D6E-409C-BE32-E72D297353CC}">
              <c16:uniqueId val="{00000001-8EAD-477A-9306-79A95E57B08A}"/>
            </c:ext>
          </c:extLst>
        </c:ser>
        <c:ser>
          <c:idx val="2"/>
          <c:order val="2"/>
          <c:tx>
            <c:strRef>
              <c:f>LightGBM</c:f>
              <c:strCache>
                <c:ptCount val="1"/>
                <c:pt idx="0">
                  <c:v>LightGBM</c:v>
                </c:pt>
              </c:strCache>
            </c:strRef>
          </c:tx>
          <c:spPr>
            <a:ln w="28575" cap="rnd">
              <a:solidFill>
                <a:schemeClr val="dk1">
                  <a:tint val="75000"/>
                </a:schemeClr>
              </a:solidFill>
              <a:prstDash val="sysDot"/>
              <a:round/>
            </a:ln>
            <a:effectLst/>
          </c:spPr>
          <c:marker>
            <c:symbol val="none"/>
          </c:marker>
          <c:cat>
            <c:strRef>
              <c:f>Sheet1!$B$14:$D$14</c:f>
              <c:strCache>
                <c:ptCount val="3"/>
                <c:pt idx="0">
                  <c:v>最低引用频次&gt;0</c:v>
                </c:pt>
                <c:pt idx="1">
                  <c:v>最低用用频次&gt;50</c:v>
                </c:pt>
                <c:pt idx="2">
                  <c:v>最低引用频次&gt;100</c:v>
                </c:pt>
              </c:strCache>
            </c:strRef>
          </c:cat>
          <c:val>
            <c:numRef>
              <c:f>Sheet1!$B$17:$D$17</c:f>
              <c:numCache>
                <c:formatCode>General</c:formatCode>
                <c:ptCount val="3"/>
                <c:pt idx="0">
                  <c:v>0.67</c:v>
                </c:pt>
                <c:pt idx="1">
                  <c:v>0.81</c:v>
                </c:pt>
                <c:pt idx="2">
                  <c:v>0.85</c:v>
                </c:pt>
              </c:numCache>
            </c:numRef>
          </c:val>
          <c:smooth val="0"/>
          <c:extLst>
            <c:ext xmlns:c16="http://schemas.microsoft.com/office/drawing/2014/chart" uri="{C3380CC4-5D6E-409C-BE32-E72D297353CC}">
              <c16:uniqueId val="{00000002-8EAD-477A-9306-79A95E57B08A}"/>
            </c:ext>
          </c:extLst>
        </c:ser>
        <c:dLbls>
          <c:showLegendKey val="0"/>
          <c:showVal val="0"/>
          <c:showCatName val="0"/>
          <c:showSerName val="0"/>
          <c:showPercent val="0"/>
          <c:showBubbleSize val="0"/>
        </c:dLbls>
        <c:smooth val="0"/>
        <c:axId val="545998152"/>
        <c:axId val="545989952"/>
      </c:lineChart>
      <c:catAx>
        <c:axId val="54599815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最低引用频次</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45989952"/>
        <c:crosses val="autoZero"/>
        <c:auto val="1"/>
        <c:lblAlgn val="ctr"/>
        <c:lblOffset val="100"/>
        <c:noMultiLvlLbl val="0"/>
      </c:catAx>
      <c:valAx>
        <c:axId val="545989952"/>
        <c:scaling>
          <c:orientation val="minMax"/>
          <c:min val="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CoverLaw</a:t>
                </a:r>
                <a:endParaRPr lang="zh-CN" alt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4599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r>
              <a:rPr lang="en-US" altLang="zh-CN" sz="1200" b="0"/>
              <a:t>K</a:t>
            </a:r>
            <a:r>
              <a:rPr lang="zh-CN" altLang="en-US" sz="1200" b="0"/>
              <a:t>值对模型</a:t>
            </a:r>
            <a:r>
              <a:rPr lang="en-US" altLang="zh-CN" sz="1200" b="0"/>
              <a:t>CoverLaw</a:t>
            </a:r>
            <a:r>
              <a:rPr lang="zh-CN" altLang="en-US" sz="1200" b="0"/>
              <a:t>的影响</a:t>
            </a:r>
          </a:p>
        </c:rich>
      </c:tx>
      <c:overlay val="0"/>
      <c:spPr>
        <a:noFill/>
        <a:ln>
          <a:noFill/>
        </a:ln>
        <a:effectLst/>
      </c:spPr>
      <c:txPr>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lineChart>
        <c:grouping val="standard"/>
        <c:varyColors val="0"/>
        <c:ser>
          <c:idx val="0"/>
          <c:order val="0"/>
          <c:tx>
            <c:strRef>
              <c:f>LSTM</c:f>
              <c:strCache>
                <c:ptCount val="1"/>
                <c:pt idx="0">
                  <c:v>LSTM</c:v>
                </c:pt>
              </c:strCache>
            </c:strRef>
          </c:tx>
          <c:spPr>
            <a:ln w="2222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Sheet1!$B$20:$D$20</c:f>
              <c:strCache>
                <c:ptCount val="3"/>
                <c:pt idx="0">
                  <c:v>K=6</c:v>
                </c:pt>
                <c:pt idx="1">
                  <c:v>K=12</c:v>
                </c:pt>
                <c:pt idx="2">
                  <c:v>K=18</c:v>
                </c:pt>
              </c:strCache>
            </c:strRef>
          </c:cat>
          <c:val>
            <c:numRef>
              <c:f>Sheet1!$B$21:$D$21</c:f>
              <c:numCache>
                <c:formatCode>General</c:formatCode>
                <c:ptCount val="3"/>
                <c:pt idx="0">
                  <c:v>0.73</c:v>
                </c:pt>
                <c:pt idx="1">
                  <c:v>0.84</c:v>
                </c:pt>
                <c:pt idx="2">
                  <c:v>0.87</c:v>
                </c:pt>
              </c:numCache>
            </c:numRef>
          </c:val>
          <c:smooth val="0"/>
          <c:extLst>
            <c:ext xmlns:c16="http://schemas.microsoft.com/office/drawing/2014/chart" uri="{C3380CC4-5D6E-409C-BE32-E72D297353CC}">
              <c16:uniqueId val="{00000000-59DA-40F6-AF1A-D12349829CDE}"/>
            </c:ext>
          </c:extLst>
        </c:ser>
        <c:ser>
          <c:idx val="1"/>
          <c:order val="1"/>
          <c:tx>
            <c:strRef>
              <c:f>LDA-LSTM</c:f>
              <c:strCache>
                <c:ptCount val="1"/>
                <c:pt idx="0">
                  <c:v>LDA-LSTM</c:v>
                </c:pt>
              </c:strCache>
            </c:strRef>
          </c:tx>
          <c:spPr>
            <a:ln w="22225" cap="rnd">
              <a:solidFill>
                <a:schemeClr val="dk1">
                  <a:tint val="55000"/>
                </a:schemeClr>
              </a:solidFill>
              <a:prstDash val="sysDot"/>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Sheet1!$B$20:$D$20</c:f>
              <c:strCache>
                <c:ptCount val="3"/>
                <c:pt idx="0">
                  <c:v>K=6</c:v>
                </c:pt>
                <c:pt idx="1">
                  <c:v>K=12</c:v>
                </c:pt>
                <c:pt idx="2">
                  <c:v>K=18</c:v>
                </c:pt>
              </c:strCache>
            </c:strRef>
          </c:cat>
          <c:val>
            <c:numRef>
              <c:f>Sheet1!$B$22:$D$22</c:f>
              <c:numCache>
                <c:formatCode>General</c:formatCode>
                <c:ptCount val="3"/>
                <c:pt idx="0">
                  <c:v>0.78</c:v>
                </c:pt>
                <c:pt idx="1">
                  <c:v>0.88</c:v>
                </c:pt>
                <c:pt idx="2">
                  <c:v>0.91</c:v>
                </c:pt>
              </c:numCache>
            </c:numRef>
          </c:val>
          <c:smooth val="0"/>
          <c:extLst>
            <c:ext xmlns:c16="http://schemas.microsoft.com/office/drawing/2014/chart" uri="{C3380CC4-5D6E-409C-BE32-E72D297353CC}">
              <c16:uniqueId val="{00000001-59DA-40F6-AF1A-D12349829CDE}"/>
            </c:ext>
          </c:extLst>
        </c:ser>
        <c:ser>
          <c:idx val="2"/>
          <c:order val="2"/>
          <c:tx>
            <c:strRef>
              <c:f>LightGBM</c:f>
              <c:strCache>
                <c:ptCount val="1"/>
                <c:pt idx="0">
                  <c:v>LightGBM</c:v>
                </c:pt>
              </c:strCache>
            </c:strRef>
          </c:tx>
          <c:spPr>
            <a:ln w="22225" cap="rnd">
              <a:solidFill>
                <a:schemeClr val="dk1">
                  <a:tint val="7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Sheet1!$B$20:$D$20</c:f>
              <c:strCache>
                <c:ptCount val="3"/>
                <c:pt idx="0">
                  <c:v>K=6</c:v>
                </c:pt>
                <c:pt idx="1">
                  <c:v>K=12</c:v>
                </c:pt>
                <c:pt idx="2">
                  <c:v>K=18</c:v>
                </c:pt>
              </c:strCache>
            </c:strRef>
          </c:cat>
          <c:val>
            <c:numRef>
              <c:f>Sheet1!$B$23:$D$23</c:f>
              <c:numCache>
                <c:formatCode>General</c:formatCode>
                <c:ptCount val="3"/>
                <c:pt idx="0">
                  <c:v>0.73</c:v>
                </c:pt>
                <c:pt idx="1">
                  <c:v>0.81</c:v>
                </c:pt>
                <c:pt idx="2">
                  <c:v>0.87</c:v>
                </c:pt>
              </c:numCache>
            </c:numRef>
          </c:val>
          <c:smooth val="0"/>
          <c:extLst>
            <c:ext xmlns:c16="http://schemas.microsoft.com/office/drawing/2014/chart" uri="{C3380CC4-5D6E-409C-BE32-E72D297353CC}">
              <c16:uniqueId val="{00000002-59DA-40F6-AF1A-D12349829CDE}"/>
            </c:ext>
          </c:extLst>
        </c:ser>
        <c:dLbls>
          <c:showLegendKey val="0"/>
          <c:showVal val="1"/>
          <c:showCatName val="0"/>
          <c:showSerName val="0"/>
          <c:showPercent val="0"/>
          <c:showBubbleSize val="0"/>
        </c:dLbls>
        <c:smooth val="0"/>
        <c:axId val="546493008"/>
        <c:axId val="546493992"/>
      </c:lineChart>
      <c:catAx>
        <c:axId val="5464930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zh-CN"/>
                  <a:t>法条推荐个数</a:t>
                </a:r>
                <a:r>
                  <a:rPr lang="en-US"/>
                  <a:t>K</a:t>
                </a:r>
                <a:endParaRPr lang="zh-CN"/>
              </a:p>
            </c:rich>
          </c:tx>
          <c:overlay val="0"/>
          <c:spPr>
            <a:noFill/>
            <a:ln>
              <a:noFill/>
            </a:ln>
            <a:effectLst/>
          </c:spPr>
          <c:txPr>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endParaRPr lang="zh-CN"/>
          </a:p>
        </c:txPr>
        <c:crossAx val="546493992"/>
        <c:crosses val="autoZero"/>
        <c:auto val="1"/>
        <c:lblAlgn val="ctr"/>
        <c:lblOffset val="100"/>
        <c:noMultiLvlLbl val="0"/>
      </c:catAx>
      <c:valAx>
        <c:axId val="546493992"/>
        <c:scaling>
          <c:orientation val="minMax"/>
          <c:min val="0.6"/>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zh-CN" sz="1100" b="0" i="0" u="none" strike="noStrike" kern="1200" baseline="0">
                    <a:solidFill>
                      <a:schemeClr val="dk1">
                        <a:lumMod val="65000"/>
                        <a:lumOff val="35000"/>
                      </a:schemeClr>
                    </a:solidFill>
                    <a:latin typeface="+mn-lt"/>
                    <a:ea typeface="+mn-ea"/>
                    <a:cs typeface="+mn-cs"/>
                  </a:defRPr>
                </a:pPr>
                <a:r>
                  <a:rPr lang="en-US" sz="1100" b="0"/>
                  <a:t>CoverLaw</a:t>
                </a:r>
                <a:endParaRPr lang="zh-CN" sz="1100" b="0"/>
              </a:p>
            </c:rich>
          </c:tx>
          <c:overlay val="0"/>
          <c:spPr>
            <a:noFill/>
            <a:ln>
              <a:noFill/>
            </a:ln>
            <a:effectLst/>
          </c:spPr>
          <c:txPr>
            <a:bodyPr rot="-5400000" spcFirstLastPara="1" vertOverflow="ellipsis" vert="horz" wrap="square" anchor="ctr" anchorCtr="1"/>
            <a:lstStyle/>
            <a:p>
              <a:pPr>
                <a:defRPr lang="zh-CN" sz="1100" b="0"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464930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r>
              <a:rPr lang="en-US" altLang="zh-CN"/>
              <a:t>K</a:t>
            </a:r>
            <a:r>
              <a:rPr lang="zh-CN" altLang="en-US"/>
              <a:t>值对模型</a:t>
            </a:r>
            <a:r>
              <a:rPr lang="en-US" altLang="zh-CN"/>
              <a:t>EvalLaw</a:t>
            </a:r>
            <a:r>
              <a:rPr lang="zh-CN" altLang="en-US"/>
              <a:t>的影响</a:t>
            </a:r>
            <a:endParaRPr lang="zh-CN"/>
          </a:p>
        </c:rich>
      </c:tx>
      <c:overlay val="0"/>
      <c:spPr>
        <a:noFill/>
        <a:ln>
          <a:noFill/>
        </a:ln>
        <a:effectLst/>
      </c:spPr>
      <c:txPr>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lineChart>
        <c:grouping val="standard"/>
        <c:varyColors val="0"/>
        <c:ser>
          <c:idx val="0"/>
          <c:order val="0"/>
          <c:tx>
            <c:strRef>
              <c:f>LSTM</c:f>
              <c:strCache>
                <c:ptCount val="1"/>
                <c:pt idx="0">
                  <c:v>LSTM</c:v>
                </c:pt>
              </c:strCache>
            </c:strRef>
          </c:tx>
          <c:spPr>
            <a:ln w="2222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Sheet1!$I$20:$K$20</c:f>
              <c:numCache>
                <c:formatCode>General</c:formatCode>
                <c:ptCount val="3"/>
                <c:pt idx="0">
                  <c:v>6</c:v>
                </c:pt>
                <c:pt idx="1">
                  <c:v>12</c:v>
                </c:pt>
                <c:pt idx="2">
                  <c:v>18</c:v>
                </c:pt>
              </c:numCache>
            </c:numRef>
          </c:cat>
          <c:val>
            <c:numRef>
              <c:f>Sheet1!$I$21:$K$21</c:f>
              <c:numCache>
                <c:formatCode>General</c:formatCode>
                <c:ptCount val="3"/>
                <c:pt idx="0">
                  <c:v>0.6</c:v>
                </c:pt>
                <c:pt idx="1">
                  <c:v>0.62</c:v>
                </c:pt>
                <c:pt idx="2">
                  <c:v>0.59</c:v>
                </c:pt>
              </c:numCache>
            </c:numRef>
          </c:val>
          <c:smooth val="0"/>
          <c:extLst>
            <c:ext xmlns:c16="http://schemas.microsoft.com/office/drawing/2014/chart" uri="{C3380CC4-5D6E-409C-BE32-E72D297353CC}">
              <c16:uniqueId val="{00000000-FE25-439E-9A09-BA706414C368}"/>
            </c:ext>
          </c:extLst>
        </c:ser>
        <c:ser>
          <c:idx val="1"/>
          <c:order val="1"/>
          <c:tx>
            <c:strRef>
              <c:f>LDA-LSTM</c:f>
              <c:strCache>
                <c:ptCount val="1"/>
                <c:pt idx="0">
                  <c:v>LDA-LSTM</c:v>
                </c:pt>
              </c:strCache>
            </c:strRef>
          </c:tx>
          <c:spPr>
            <a:ln w="22225" cap="rnd">
              <a:solidFill>
                <a:schemeClr val="dk1">
                  <a:tint val="55000"/>
                </a:schemeClr>
              </a:solidFill>
              <a:prstDash val="sysDot"/>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Sheet1!$I$20:$K$20</c:f>
              <c:numCache>
                <c:formatCode>General</c:formatCode>
                <c:ptCount val="3"/>
                <c:pt idx="0">
                  <c:v>6</c:v>
                </c:pt>
                <c:pt idx="1">
                  <c:v>12</c:v>
                </c:pt>
                <c:pt idx="2">
                  <c:v>18</c:v>
                </c:pt>
              </c:numCache>
            </c:numRef>
          </c:cat>
          <c:val>
            <c:numRef>
              <c:f>Sheet1!$I$22:$K$22</c:f>
              <c:numCache>
                <c:formatCode>General</c:formatCode>
                <c:ptCount val="3"/>
                <c:pt idx="0">
                  <c:v>0.61</c:v>
                </c:pt>
                <c:pt idx="1">
                  <c:v>0.64</c:v>
                </c:pt>
                <c:pt idx="2">
                  <c:v>0.6</c:v>
                </c:pt>
              </c:numCache>
            </c:numRef>
          </c:val>
          <c:smooth val="0"/>
          <c:extLst>
            <c:ext xmlns:c16="http://schemas.microsoft.com/office/drawing/2014/chart" uri="{C3380CC4-5D6E-409C-BE32-E72D297353CC}">
              <c16:uniqueId val="{00000001-FE25-439E-9A09-BA706414C368}"/>
            </c:ext>
          </c:extLst>
        </c:ser>
        <c:ser>
          <c:idx val="2"/>
          <c:order val="2"/>
          <c:tx>
            <c:strRef>
              <c:f>LightGBM</c:f>
              <c:strCache>
                <c:ptCount val="1"/>
                <c:pt idx="0">
                  <c:v>LightGBM</c:v>
                </c:pt>
              </c:strCache>
            </c:strRef>
          </c:tx>
          <c:spPr>
            <a:ln w="22225" cap="rnd">
              <a:solidFill>
                <a:schemeClr val="dk1">
                  <a:tint val="7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Sheet1!$I$20:$K$20</c:f>
              <c:numCache>
                <c:formatCode>General</c:formatCode>
                <c:ptCount val="3"/>
                <c:pt idx="0">
                  <c:v>6</c:v>
                </c:pt>
                <c:pt idx="1">
                  <c:v>12</c:v>
                </c:pt>
                <c:pt idx="2">
                  <c:v>18</c:v>
                </c:pt>
              </c:numCache>
            </c:numRef>
          </c:cat>
          <c:val>
            <c:numRef>
              <c:f>Sheet1!$I$23:$K$23</c:f>
              <c:numCache>
                <c:formatCode>General</c:formatCode>
                <c:ptCount val="3"/>
                <c:pt idx="0">
                  <c:v>0.59</c:v>
                </c:pt>
                <c:pt idx="1">
                  <c:v>0.59</c:v>
                </c:pt>
                <c:pt idx="2">
                  <c:v>0.56000000000000005</c:v>
                </c:pt>
              </c:numCache>
            </c:numRef>
          </c:val>
          <c:smooth val="0"/>
          <c:extLst>
            <c:ext xmlns:c16="http://schemas.microsoft.com/office/drawing/2014/chart" uri="{C3380CC4-5D6E-409C-BE32-E72D297353CC}">
              <c16:uniqueId val="{00000002-FE25-439E-9A09-BA706414C368}"/>
            </c:ext>
          </c:extLst>
        </c:ser>
        <c:dLbls>
          <c:showLegendKey val="0"/>
          <c:showVal val="1"/>
          <c:showCatName val="0"/>
          <c:showSerName val="0"/>
          <c:showPercent val="0"/>
          <c:showBubbleSize val="0"/>
        </c:dLbls>
        <c:smooth val="0"/>
        <c:axId val="607994648"/>
        <c:axId val="607990712"/>
      </c:lineChart>
      <c:catAx>
        <c:axId val="6079946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zh-CN" altLang="en-US"/>
                  <a:t>法条推荐个数</a:t>
                </a:r>
                <a:r>
                  <a:rPr lang="en-US" altLang="zh-CN"/>
                  <a:t>K</a:t>
                </a:r>
                <a:endParaRPr lang="zh-CN" altLang="en-US"/>
              </a:p>
            </c:rich>
          </c:tx>
          <c:overlay val="0"/>
          <c:spPr>
            <a:noFill/>
            <a:ln>
              <a:noFill/>
            </a:ln>
            <a:effectLst/>
          </c:spPr>
          <c:txPr>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endParaRPr lang="zh-CN"/>
          </a:p>
        </c:txPr>
        <c:crossAx val="607990712"/>
        <c:crosses val="autoZero"/>
        <c:auto val="1"/>
        <c:lblAlgn val="ctr"/>
        <c:lblOffset val="100"/>
        <c:noMultiLvlLbl val="0"/>
      </c:catAx>
      <c:valAx>
        <c:axId val="6079907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zh-CN" sz="1200" b="0" i="0" u="none" strike="noStrike" kern="1200" baseline="0">
                    <a:solidFill>
                      <a:schemeClr val="dk1">
                        <a:lumMod val="65000"/>
                        <a:lumOff val="35000"/>
                      </a:schemeClr>
                    </a:solidFill>
                    <a:latin typeface="+mn-lt"/>
                    <a:ea typeface="+mn-ea"/>
                    <a:cs typeface="+mn-cs"/>
                  </a:defRPr>
                </a:pPr>
                <a:r>
                  <a:rPr lang="en-US" altLang="zh-CN" sz="1200" b="0"/>
                  <a:t>EvalLaw</a:t>
                </a:r>
                <a:endParaRPr lang="zh-CN" altLang="en-US" sz="1200" b="0"/>
              </a:p>
            </c:rich>
          </c:tx>
          <c:overlay val="0"/>
          <c:spPr>
            <a:noFill/>
            <a:ln>
              <a:noFill/>
            </a:ln>
            <a:effectLst/>
          </c:spPr>
          <c:txPr>
            <a:bodyPr rot="-5400000" spcFirstLastPara="1" vertOverflow="ellipsis" vert="horz" wrap="square" anchor="ctr" anchorCtr="1"/>
            <a:lstStyle/>
            <a:p>
              <a:pPr>
                <a:defRPr lang="zh-CN" sz="1200" b="0"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6079946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r>
              <a:rPr lang="zh-CN" altLang="en-US" sz="1200" b="0"/>
              <a:t>多标签多分类下不同模型运行结果对比图</a:t>
            </a:r>
          </a:p>
        </c:rich>
      </c:tx>
      <c:overlay val="0"/>
      <c:spPr>
        <a:noFill/>
        <a:ln>
          <a:noFill/>
        </a:ln>
        <a:effectLst/>
      </c:spPr>
      <c:txPr>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lineChart>
        <c:grouping val="standard"/>
        <c:varyColors val="0"/>
        <c:ser>
          <c:idx val="0"/>
          <c:order val="0"/>
          <c:tx>
            <c:strRef>
              <c:f>LSTM</c:f>
              <c:strCache>
                <c:ptCount val="1"/>
                <c:pt idx="0">
                  <c:v>LSTM</c:v>
                </c:pt>
              </c:strCache>
            </c:strRef>
          </c:tx>
          <c:spPr>
            <a:ln w="2222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Sheet1!$B$20:$D$20</c:f>
              <c:strCache>
                <c:ptCount val="3"/>
                <c:pt idx="0">
                  <c:v>K=6</c:v>
                </c:pt>
                <c:pt idx="1">
                  <c:v>K=12</c:v>
                </c:pt>
                <c:pt idx="2">
                  <c:v>K=18</c:v>
                </c:pt>
              </c:strCache>
            </c:strRef>
          </c:cat>
          <c:val>
            <c:numRef>
              <c:f>Sheet1!$B$21:$D$21</c:f>
              <c:numCache>
                <c:formatCode>General</c:formatCode>
                <c:ptCount val="3"/>
                <c:pt idx="0">
                  <c:v>0.73</c:v>
                </c:pt>
                <c:pt idx="1">
                  <c:v>0.84</c:v>
                </c:pt>
                <c:pt idx="2">
                  <c:v>0.87</c:v>
                </c:pt>
              </c:numCache>
            </c:numRef>
          </c:val>
          <c:smooth val="0"/>
          <c:extLst>
            <c:ext xmlns:c16="http://schemas.microsoft.com/office/drawing/2014/chart" uri="{C3380CC4-5D6E-409C-BE32-E72D297353CC}">
              <c16:uniqueId val="{00000000-A959-40AD-AA33-470D55274428}"/>
            </c:ext>
          </c:extLst>
        </c:ser>
        <c:ser>
          <c:idx val="1"/>
          <c:order val="1"/>
          <c:tx>
            <c:strRef>
              <c:f>LDA-LSTM</c:f>
              <c:strCache>
                <c:ptCount val="1"/>
                <c:pt idx="0">
                  <c:v>LDA-LSTM</c:v>
                </c:pt>
              </c:strCache>
            </c:strRef>
          </c:tx>
          <c:spPr>
            <a:ln w="22225" cap="rnd">
              <a:solidFill>
                <a:schemeClr val="dk1">
                  <a:tint val="55000"/>
                </a:schemeClr>
              </a:solidFill>
              <a:prstDash val="sysDot"/>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Sheet1!$B$20:$D$20</c:f>
              <c:strCache>
                <c:ptCount val="3"/>
                <c:pt idx="0">
                  <c:v>K=6</c:v>
                </c:pt>
                <c:pt idx="1">
                  <c:v>K=12</c:v>
                </c:pt>
                <c:pt idx="2">
                  <c:v>K=18</c:v>
                </c:pt>
              </c:strCache>
            </c:strRef>
          </c:cat>
          <c:val>
            <c:numRef>
              <c:f>Sheet1!$B$22:$D$22</c:f>
              <c:numCache>
                <c:formatCode>General</c:formatCode>
                <c:ptCount val="3"/>
                <c:pt idx="0">
                  <c:v>0.78</c:v>
                </c:pt>
                <c:pt idx="1">
                  <c:v>0.88</c:v>
                </c:pt>
                <c:pt idx="2">
                  <c:v>0.91</c:v>
                </c:pt>
              </c:numCache>
            </c:numRef>
          </c:val>
          <c:smooth val="0"/>
          <c:extLst>
            <c:ext xmlns:c16="http://schemas.microsoft.com/office/drawing/2014/chart" uri="{C3380CC4-5D6E-409C-BE32-E72D297353CC}">
              <c16:uniqueId val="{00000001-A959-40AD-AA33-470D55274428}"/>
            </c:ext>
          </c:extLst>
        </c:ser>
        <c:ser>
          <c:idx val="2"/>
          <c:order val="2"/>
          <c:tx>
            <c:strRef>
              <c:f>LightGBM</c:f>
              <c:strCache>
                <c:ptCount val="1"/>
                <c:pt idx="0">
                  <c:v>LightGBM</c:v>
                </c:pt>
              </c:strCache>
            </c:strRef>
          </c:tx>
          <c:spPr>
            <a:ln w="22225" cap="rnd">
              <a:solidFill>
                <a:schemeClr val="dk1">
                  <a:tint val="7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Sheet1!$B$20:$D$20</c:f>
              <c:strCache>
                <c:ptCount val="3"/>
                <c:pt idx="0">
                  <c:v>K=6</c:v>
                </c:pt>
                <c:pt idx="1">
                  <c:v>K=12</c:v>
                </c:pt>
                <c:pt idx="2">
                  <c:v>K=18</c:v>
                </c:pt>
              </c:strCache>
            </c:strRef>
          </c:cat>
          <c:val>
            <c:numRef>
              <c:f>Sheet1!$B$23:$D$23</c:f>
              <c:numCache>
                <c:formatCode>General</c:formatCode>
                <c:ptCount val="3"/>
                <c:pt idx="0">
                  <c:v>0.73</c:v>
                </c:pt>
                <c:pt idx="1">
                  <c:v>0.81</c:v>
                </c:pt>
                <c:pt idx="2">
                  <c:v>0.87</c:v>
                </c:pt>
              </c:numCache>
            </c:numRef>
          </c:val>
          <c:smooth val="0"/>
          <c:extLst>
            <c:ext xmlns:c16="http://schemas.microsoft.com/office/drawing/2014/chart" uri="{C3380CC4-5D6E-409C-BE32-E72D297353CC}">
              <c16:uniqueId val="{00000002-A959-40AD-AA33-470D55274428}"/>
            </c:ext>
          </c:extLst>
        </c:ser>
        <c:dLbls>
          <c:showLegendKey val="0"/>
          <c:showVal val="1"/>
          <c:showCatName val="0"/>
          <c:showSerName val="0"/>
          <c:showPercent val="0"/>
          <c:showBubbleSize val="0"/>
        </c:dLbls>
        <c:smooth val="0"/>
        <c:axId val="546493008"/>
        <c:axId val="546493992"/>
      </c:lineChart>
      <c:catAx>
        <c:axId val="5464930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zh-CN"/>
                  <a:t>法条推荐个数</a:t>
                </a:r>
                <a:r>
                  <a:rPr lang="en-US"/>
                  <a:t>K</a:t>
                </a:r>
                <a:endParaRPr lang="zh-CN"/>
              </a:p>
            </c:rich>
          </c:tx>
          <c:overlay val="0"/>
          <c:spPr>
            <a:noFill/>
            <a:ln>
              <a:noFill/>
            </a:ln>
            <a:effectLst/>
          </c:spPr>
          <c:txPr>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endParaRPr lang="zh-CN"/>
          </a:p>
        </c:txPr>
        <c:crossAx val="546493992"/>
        <c:crosses val="autoZero"/>
        <c:auto val="1"/>
        <c:lblAlgn val="ctr"/>
        <c:lblOffset val="100"/>
        <c:noMultiLvlLbl val="0"/>
      </c:catAx>
      <c:valAx>
        <c:axId val="546493992"/>
        <c:scaling>
          <c:orientation val="minMax"/>
          <c:min val="0.6"/>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zh-CN" sz="1100" b="0" i="0" u="none" strike="noStrike" kern="1200" baseline="0">
                    <a:solidFill>
                      <a:schemeClr val="dk1">
                        <a:lumMod val="65000"/>
                        <a:lumOff val="35000"/>
                      </a:schemeClr>
                    </a:solidFill>
                    <a:latin typeface="+mn-lt"/>
                    <a:ea typeface="+mn-ea"/>
                    <a:cs typeface="+mn-cs"/>
                  </a:defRPr>
                </a:pPr>
                <a:r>
                  <a:rPr lang="en-US" sz="1100" b="0"/>
                  <a:t>CoverLaw</a:t>
                </a:r>
                <a:endParaRPr lang="zh-CN" sz="1100" b="0"/>
              </a:p>
            </c:rich>
          </c:tx>
          <c:overlay val="0"/>
          <c:spPr>
            <a:noFill/>
            <a:ln>
              <a:noFill/>
            </a:ln>
            <a:effectLst/>
          </c:spPr>
          <c:txPr>
            <a:bodyPr rot="-5400000" spcFirstLastPara="1" vertOverflow="ellipsis" vert="horz" wrap="square" anchor="ctr" anchorCtr="1"/>
            <a:lstStyle/>
            <a:p>
              <a:pPr>
                <a:defRPr lang="zh-CN" sz="1100" b="0"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464930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r>
              <a:rPr lang="zh-CN"/>
              <a:t>多分类下不同模型运行结果对比图</a:t>
            </a:r>
          </a:p>
        </c:rich>
      </c:tx>
      <c:overlay val="0"/>
      <c:spPr>
        <a:noFill/>
        <a:ln>
          <a:noFill/>
        </a:ln>
        <a:effectLst/>
      </c:spPr>
      <c:txPr>
        <a:bodyPr rot="0" spcFirstLastPara="1" vertOverflow="ellipsis" vert="horz" wrap="square" anchor="ctr" anchorCtr="1"/>
        <a:lstStyle/>
        <a:p>
          <a:pPr>
            <a:defRPr lang="zh-CN"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lineChart>
        <c:grouping val="standard"/>
        <c:varyColors val="0"/>
        <c:ser>
          <c:idx val="0"/>
          <c:order val="0"/>
          <c:tx>
            <c:strRef>
              <c:f>LSTM</c:f>
              <c:strCache>
                <c:ptCount val="1"/>
                <c:pt idx="0">
                  <c:v>LSTM</c:v>
                </c:pt>
              </c:strCache>
            </c:strRef>
          </c:tx>
          <c:spPr>
            <a:ln w="2222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Sheet1!$B$36:$D$36</c:f>
              <c:strCache>
                <c:ptCount val="3"/>
                <c:pt idx="0">
                  <c:v>K=6</c:v>
                </c:pt>
                <c:pt idx="1">
                  <c:v>K=12</c:v>
                </c:pt>
                <c:pt idx="2">
                  <c:v>K=18</c:v>
                </c:pt>
              </c:strCache>
            </c:strRef>
          </c:cat>
          <c:val>
            <c:numRef>
              <c:f>Sheet1!$B$37:$D$37</c:f>
              <c:numCache>
                <c:formatCode>General</c:formatCode>
                <c:ptCount val="3"/>
                <c:pt idx="0">
                  <c:v>0.71</c:v>
                </c:pt>
                <c:pt idx="1">
                  <c:v>0.82</c:v>
                </c:pt>
                <c:pt idx="2">
                  <c:v>0.87</c:v>
                </c:pt>
              </c:numCache>
            </c:numRef>
          </c:val>
          <c:smooth val="0"/>
          <c:extLst>
            <c:ext xmlns:c16="http://schemas.microsoft.com/office/drawing/2014/chart" uri="{C3380CC4-5D6E-409C-BE32-E72D297353CC}">
              <c16:uniqueId val="{00000000-FB29-42FB-9610-CE961617AE3F}"/>
            </c:ext>
          </c:extLst>
        </c:ser>
        <c:ser>
          <c:idx val="1"/>
          <c:order val="1"/>
          <c:tx>
            <c:strRef>
              <c:f>LDA-LSTM</c:f>
              <c:strCache>
                <c:ptCount val="1"/>
                <c:pt idx="0">
                  <c:v>LDA-LSTM</c:v>
                </c:pt>
              </c:strCache>
            </c:strRef>
          </c:tx>
          <c:spPr>
            <a:ln w="22225" cap="rnd">
              <a:solidFill>
                <a:schemeClr val="dk1">
                  <a:tint val="55000"/>
                </a:schemeClr>
              </a:solidFill>
              <a:prstDash val="sysDot"/>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Sheet1!$B$36:$D$36</c:f>
              <c:strCache>
                <c:ptCount val="3"/>
                <c:pt idx="0">
                  <c:v>K=6</c:v>
                </c:pt>
                <c:pt idx="1">
                  <c:v>K=12</c:v>
                </c:pt>
                <c:pt idx="2">
                  <c:v>K=18</c:v>
                </c:pt>
              </c:strCache>
            </c:strRef>
          </c:cat>
          <c:val>
            <c:numRef>
              <c:f>Sheet1!$B$38:$D$38</c:f>
              <c:numCache>
                <c:formatCode>General</c:formatCode>
                <c:ptCount val="3"/>
                <c:pt idx="0">
                  <c:v>0.75</c:v>
                </c:pt>
                <c:pt idx="1">
                  <c:v>0.85</c:v>
                </c:pt>
                <c:pt idx="2">
                  <c:v>0.86</c:v>
                </c:pt>
              </c:numCache>
            </c:numRef>
          </c:val>
          <c:smooth val="0"/>
          <c:extLst>
            <c:ext xmlns:c16="http://schemas.microsoft.com/office/drawing/2014/chart" uri="{C3380CC4-5D6E-409C-BE32-E72D297353CC}">
              <c16:uniqueId val="{00000001-FB29-42FB-9610-CE961617AE3F}"/>
            </c:ext>
          </c:extLst>
        </c:ser>
        <c:ser>
          <c:idx val="2"/>
          <c:order val="2"/>
          <c:tx>
            <c:strRef>
              <c:f>LightGBM</c:f>
              <c:strCache>
                <c:ptCount val="1"/>
                <c:pt idx="0">
                  <c:v>LightGBM</c:v>
                </c:pt>
              </c:strCache>
            </c:strRef>
          </c:tx>
          <c:spPr>
            <a:ln w="22225" cap="rnd">
              <a:solidFill>
                <a:schemeClr val="dk1">
                  <a:tint val="7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Sheet1!$B$36:$D$36</c:f>
              <c:strCache>
                <c:ptCount val="3"/>
                <c:pt idx="0">
                  <c:v>K=6</c:v>
                </c:pt>
                <c:pt idx="1">
                  <c:v>K=12</c:v>
                </c:pt>
                <c:pt idx="2">
                  <c:v>K=18</c:v>
                </c:pt>
              </c:strCache>
            </c:strRef>
          </c:cat>
          <c:val>
            <c:numRef>
              <c:f>Sheet1!$B$39:$D$39</c:f>
              <c:numCache>
                <c:formatCode>General</c:formatCode>
                <c:ptCount val="3"/>
                <c:pt idx="0">
                  <c:v>0.71</c:v>
                </c:pt>
                <c:pt idx="1">
                  <c:v>0.81</c:v>
                </c:pt>
                <c:pt idx="2">
                  <c:v>0.85</c:v>
                </c:pt>
              </c:numCache>
            </c:numRef>
          </c:val>
          <c:smooth val="0"/>
          <c:extLst>
            <c:ext xmlns:c16="http://schemas.microsoft.com/office/drawing/2014/chart" uri="{C3380CC4-5D6E-409C-BE32-E72D297353CC}">
              <c16:uniqueId val="{00000002-FB29-42FB-9610-CE961617AE3F}"/>
            </c:ext>
          </c:extLst>
        </c:ser>
        <c:dLbls>
          <c:showLegendKey val="0"/>
          <c:showVal val="1"/>
          <c:showCatName val="0"/>
          <c:showSerName val="0"/>
          <c:showPercent val="0"/>
          <c:showBubbleSize val="0"/>
        </c:dLbls>
        <c:smooth val="0"/>
        <c:axId val="608635808"/>
        <c:axId val="608635152"/>
      </c:lineChart>
      <c:catAx>
        <c:axId val="6086358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zh-CN" altLang="en-US"/>
                  <a:t>法条推荐个数</a:t>
                </a:r>
                <a:r>
                  <a:rPr lang="en-US" altLang="zh-CN"/>
                  <a:t>K</a:t>
                </a:r>
                <a:endParaRPr lang="zh-CN" altLang="en-US"/>
              </a:p>
            </c:rich>
          </c:tx>
          <c:overlay val="0"/>
          <c:spPr>
            <a:noFill/>
            <a:ln>
              <a:noFill/>
            </a:ln>
            <a:effectLst/>
          </c:spPr>
          <c:txPr>
            <a:bodyPr rot="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endParaRPr lang="zh-CN"/>
          </a:p>
        </c:txPr>
        <c:crossAx val="608635152"/>
        <c:crosses val="autoZero"/>
        <c:auto val="1"/>
        <c:lblAlgn val="ctr"/>
        <c:lblOffset val="100"/>
        <c:noMultiLvlLbl val="0"/>
      </c:catAx>
      <c:valAx>
        <c:axId val="608635152"/>
        <c:scaling>
          <c:orientation val="minMax"/>
          <c:min val="0.7"/>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zh-CN" sz="1200" b="0" i="0" u="none" strike="noStrike" kern="1200" baseline="0">
                    <a:solidFill>
                      <a:schemeClr val="dk1">
                        <a:lumMod val="65000"/>
                        <a:lumOff val="35000"/>
                      </a:schemeClr>
                    </a:solidFill>
                    <a:latin typeface="+mn-lt"/>
                    <a:ea typeface="+mn-ea"/>
                    <a:cs typeface="+mn-cs"/>
                  </a:defRPr>
                </a:pPr>
                <a:r>
                  <a:rPr lang="en-US" altLang="zh-CN" sz="1200" b="0"/>
                  <a:t>CoverLaw</a:t>
                </a:r>
                <a:endParaRPr lang="zh-CN" altLang="en-US" sz="1200" b="0"/>
              </a:p>
            </c:rich>
          </c:tx>
          <c:overlay val="0"/>
          <c:spPr>
            <a:noFill/>
            <a:ln>
              <a:noFill/>
            </a:ln>
            <a:effectLst/>
          </c:spPr>
          <c:txPr>
            <a:bodyPr rot="-5400000" spcFirstLastPara="1" vertOverflow="ellipsis" vert="horz" wrap="square" anchor="ctr" anchorCtr="1"/>
            <a:lstStyle/>
            <a:p>
              <a:pPr>
                <a:defRPr lang="zh-CN" sz="1200" b="0"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6086358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0E96B-80E9-484F-B7EF-D2F7920B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83</Pages>
  <Words>10232</Words>
  <Characters>58328</Characters>
  <Application>Microsoft Office Word</Application>
  <DocSecurity>0</DocSecurity>
  <Lines>486</Lines>
  <Paragraphs>136</Paragraphs>
  <ScaleCrop>false</ScaleCrop>
  <Company>software</Company>
  <LinksUpToDate>false</LinksUpToDate>
  <CharactersWithSpaces>68424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曾 进</cp:lastModifiedBy>
  <cp:revision>230</cp:revision>
  <cp:lastPrinted>2010-10-15T02:13:00Z</cp:lastPrinted>
  <dcterms:created xsi:type="dcterms:W3CDTF">2019-03-09T02:54:00Z</dcterms:created>
  <dcterms:modified xsi:type="dcterms:W3CDTF">2019-03-19T01:56:00Z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