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rPr>
          <w:rFonts w:ascii="Arial" w:hAnsi="Arial" w:cs="Arial"/>
          <w:b/>
          <w:sz w:val="52"/>
          <w:szCs w:val="52"/>
        </w:rPr>
      </w:pPr>
      <w:bookmarkStart w:id="0" w:name="_Toc187122266"/>
    </w:p>
    <w:p>
      <w:pPr>
        <w:autoSpaceDE w:val="0"/>
        <w:autoSpaceDN w:val="0"/>
        <w:jc w:val="center"/>
        <w:textAlignment w:val="bottom"/>
        <w:rPr>
          <w:rFonts w:ascii="Arial" w:hAnsi="Arial" w:cs="Arial"/>
        </w:rPr>
      </w:pPr>
      <w:bookmarkStart w:id="1" w:name="_1039422307"/>
      <w:bookmarkEnd w:id="1"/>
      <w:bookmarkStart w:id="2" w:name="_1372011466"/>
      <w:bookmarkEnd w:id="2"/>
      <w:r>
        <w:rPr>
          <w:rFonts w:ascii="Arial" w:hAnsi="Arial" w:cs="Arial"/>
          <w:b/>
          <w:sz w:val="52"/>
        </w:rPr>
        <w:object>
          <v:shape id="_x0000_i1025" o:spt="75" type="#_x0000_t75" style="height:63.85pt;width:56.95pt;" o:ole="t" fillcolor="#000005 [-4142]" filled="f" o:preferrelative="t" stroked="f" coordsize="21600,21600">
            <v:path/>
            <v:fill on="f" focussize="0,0"/>
            <v:stroke on="f" joinstyle="miter"/>
            <v:imagedata r:id="rId25" o:title=""/>
            <o:lock v:ext="edit" aspectratio="t"/>
            <w10:wrap type="none"/>
            <w10:anchorlock/>
          </v:shape>
          <o:OLEObject Type="Embed" ProgID="Word.Picture.8" ShapeID="_x0000_i1025" DrawAspect="Content" ObjectID="_1468075725" r:id="rId24">
            <o:LockedField>false</o:LockedField>
          </o:OLEObject>
        </w:object>
      </w:r>
    </w:p>
    <w:p>
      <w:pPr>
        <w:framePr w:hSpace="180" w:wrap="around" w:vAnchor="text" w:hAnchor="page" w:x="4141" w:y="151"/>
        <w:rPr>
          <w:rFonts w:ascii="Arial" w:hAnsi="Arial" w:cs="Arial"/>
        </w:rPr>
      </w:pPr>
      <w:bookmarkStart w:id="3" w:name="_1039422180"/>
      <w:bookmarkEnd w:id="3"/>
      <w:bookmarkStart w:id="4" w:name="_1039426394"/>
      <w:bookmarkEnd w:id="4"/>
      <w:bookmarkStart w:id="5" w:name="_1372054822"/>
      <w:bookmarkEnd w:id="5"/>
      <w:r>
        <w:rPr>
          <w:rFonts w:ascii="Arial" w:hAnsi="Arial" w:eastAsia="仿宋体" w:cs="Arial"/>
        </w:rPr>
        <w:object>
          <v:shape id="_x0000_i1026" o:spt="75" type="#_x0000_t75" style="height:58.25pt;width:189.1pt;" o:ole="t" fillcolor="#000005 [-4142]" filled="f" o:preferrelative="t" stroked="f" coordsize="21600,21600">
            <v:path/>
            <v:fill on="f" focussize="0,0"/>
            <v:stroke on="f" joinstyle="miter"/>
            <v:imagedata r:id="rId27" o:title=""/>
            <o:lock v:ext="edit" aspectratio="t"/>
            <w10:wrap type="none"/>
            <w10:anchorlock/>
          </v:shape>
          <o:OLEObject Type="Embed" ProgID="Word.Picture.8" ShapeID="_x0000_i1026" DrawAspect="Content" ObjectID="_1468075726" r:id="rId26">
            <o:LockedField>false</o:LockedField>
          </o:OLEObject>
        </w:object>
      </w:r>
    </w:p>
    <w:p>
      <w:pPr>
        <w:autoSpaceDE w:val="0"/>
        <w:autoSpaceDN w:val="0"/>
        <w:ind w:firstLine="480"/>
        <w:textAlignment w:val="bottom"/>
        <w:rPr>
          <w:rFonts w:ascii="Arial" w:hAnsi="Arial" w:cs="Arial"/>
        </w:rPr>
      </w:pPr>
    </w:p>
    <w:p>
      <w:pPr>
        <w:ind w:firstLine="480"/>
        <w:rPr>
          <w:rFonts w:ascii="Arial" w:hAnsi="Arial" w:cs="Arial"/>
          <w:b/>
          <w:sz w:val="52"/>
        </w:rPr>
      </w:pPr>
      <w:r>
        <w:rPr>
          <w:rFonts w:ascii="Arial" w:hAnsi="Arial" w:cs="Arial"/>
        </w:rPr>
        <w:tab/>
      </w:r>
      <w:r>
        <w:rPr>
          <w:rFonts w:ascii="Arial" w:hAnsi="Arial" w:cs="Arial"/>
        </w:rPr>
        <w:tab/>
      </w:r>
      <w:r>
        <w:rPr>
          <w:rFonts w:ascii="Arial" w:hAnsi="Arial" w:cs="Arial"/>
        </w:rPr>
        <w:tab/>
      </w:r>
      <w:r>
        <w:rPr>
          <w:rFonts w:ascii="Arial" w:hAnsi="Arial" w:cs="Arial"/>
        </w:rPr>
        <w:tab/>
      </w:r>
    </w:p>
    <w:p>
      <w:pPr>
        <w:ind w:firstLine="1040"/>
        <w:rPr>
          <w:rFonts w:ascii="Arial" w:hAnsi="Arial" w:cs="Arial"/>
          <w:b/>
          <w:sz w:val="52"/>
        </w:rPr>
      </w:pPr>
    </w:p>
    <w:p>
      <w:pPr>
        <w:tabs>
          <w:tab w:val="left" w:pos="455"/>
          <w:tab w:val="center" w:pos="4156"/>
        </w:tabs>
        <w:rPr>
          <w:rFonts w:ascii="Arial" w:hAnsi="Arial" w:cs="Arial"/>
          <w:b/>
          <w:sz w:val="52"/>
          <w:szCs w:val="52"/>
          <w:lang w:eastAsia="zh-CN"/>
        </w:rPr>
      </w:pPr>
      <w:r>
        <w:rPr>
          <w:rFonts w:ascii="Arial" w:hAnsi="Arial" w:eastAsia="楷体_GB2312" w:cs="Arial"/>
          <w:b/>
          <w:sz w:val="52"/>
          <w:szCs w:val="52"/>
        </w:rPr>
        <w:tab/>
      </w:r>
      <w:r>
        <w:rPr>
          <w:rFonts w:ascii="Arial" w:hAnsi="Arial" w:cs="Arial"/>
          <w:b/>
          <w:sz w:val="52"/>
          <w:szCs w:val="52"/>
        </w:rPr>
        <w:tab/>
      </w:r>
      <w:r>
        <w:rPr>
          <w:rFonts w:ascii="Arial" w:hAnsi="Arial" w:cs="Arial"/>
          <w:b/>
          <w:sz w:val="52"/>
          <w:szCs w:val="52"/>
          <w:lang w:eastAsia="zh-CN"/>
        </w:rPr>
        <w:t>研 究 生 毕 业 论 文</w:t>
      </w:r>
    </w:p>
    <w:p>
      <w:pPr>
        <w:jc w:val="center"/>
        <w:rPr>
          <w:rFonts w:ascii="Arial" w:hAnsi="Arial" w:cs="Arial"/>
          <w:b/>
          <w:sz w:val="52"/>
          <w:szCs w:val="52"/>
          <w:lang w:eastAsia="zh-CN"/>
        </w:rPr>
      </w:pPr>
      <w:bookmarkStart w:id="6" w:name="_Toc98909599"/>
      <w:bookmarkStart w:id="7" w:name="_Toc99767661"/>
      <w:bookmarkStart w:id="8" w:name="_Toc99977699"/>
      <w:bookmarkStart w:id="9" w:name="_Toc72055958"/>
      <w:bookmarkStart w:id="10" w:name="_Toc98910232"/>
      <w:bookmarkStart w:id="11" w:name="_Toc98994741"/>
      <w:bookmarkStart w:id="12" w:name="_Toc99618943"/>
      <w:bookmarkStart w:id="13" w:name="_Toc99619530"/>
      <w:bookmarkStart w:id="14" w:name="_Toc103965440"/>
      <w:bookmarkStart w:id="15" w:name="_Toc187761917"/>
      <w:bookmarkStart w:id="16" w:name="_Toc103965310"/>
      <w:bookmarkStart w:id="17" w:name="_Toc103965710"/>
      <w:r>
        <w:rPr>
          <w:rFonts w:ascii="Arial" w:hAnsi="Arial" w:cs="Arial"/>
          <w:b/>
          <w:sz w:val="52"/>
          <w:szCs w:val="52"/>
          <w:lang w:eastAsia="zh-CN"/>
        </w:rPr>
        <w:t>（申请工</w:t>
      </w:r>
      <w:r>
        <w:rPr>
          <w:rFonts w:hint="eastAsia" w:ascii="Arial" w:hAnsi="Arial" w:cs="Arial"/>
          <w:b/>
          <w:sz w:val="52"/>
          <w:szCs w:val="52"/>
          <w:lang w:eastAsia="zh-CN"/>
        </w:rPr>
        <w:t>程</w:t>
      </w:r>
      <w:r>
        <w:rPr>
          <w:rFonts w:ascii="Arial" w:hAnsi="Arial" w:cs="Arial"/>
          <w:b/>
          <w:sz w:val="52"/>
          <w:szCs w:val="52"/>
          <w:lang w:eastAsia="zh-CN"/>
        </w:rPr>
        <w:t>硕士学位）</w:t>
      </w:r>
      <w:bookmarkEnd w:id="6"/>
      <w:bookmarkEnd w:id="7"/>
      <w:bookmarkEnd w:id="8"/>
      <w:bookmarkEnd w:id="9"/>
      <w:bookmarkEnd w:id="10"/>
      <w:bookmarkEnd w:id="11"/>
      <w:bookmarkEnd w:id="12"/>
      <w:bookmarkEnd w:id="13"/>
      <w:bookmarkEnd w:id="14"/>
      <w:bookmarkEnd w:id="15"/>
      <w:bookmarkEnd w:id="16"/>
      <w:bookmarkEnd w:id="17"/>
    </w:p>
    <w:p>
      <w:pPr>
        <w:ind w:firstLine="560"/>
        <w:rPr>
          <w:rFonts w:ascii="Arial" w:hAnsi="Arial" w:cs="Arial"/>
          <w:b/>
          <w:spacing w:val="20"/>
          <w:lang w:eastAsia="zh-CN"/>
        </w:rPr>
      </w:pPr>
    </w:p>
    <w:p>
      <w:pPr>
        <w:ind w:left="1080" w:firstLine="560"/>
        <w:rPr>
          <w:rFonts w:ascii="Arial" w:hAnsi="Arial" w:cs="Arial"/>
          <w:b/>
          <w:spacing w:val="20"/>
          <w:lang w:eastAsia="zh-CN"/>
        </w:rPr>
      </w:pPr>
    </w:p>
    <w:p>
      <w:pPr>
        <w:ind w:left="1080" w:firstLine="560"/>
        <w:rPr>
          <w:rFonts w:ascii="Arial" w:hAnsi="Arial" w:cs="Arial"/>
          <w:b/>
          <w:spacing w:val="20"/>
          <w:lang w:eastAsia="zh-CN"/>
        </w:rPr>
      </w:pPr>
    </w:p>
    <w:p>
      <w:pPr>
        <w:ind w:left="1080" w:firstLine="560"/>
        <w:rPr>
          <w:rFonts w:ascii="Arial" w:hAnsi="Arial" w:cs="Arial"/>
          <w:b/>
          <w:spacing w:val="20"/>
          <w:lang w:eastAsia="zh-CN"/>
        </w:rPr>
      </w:pPr>
    </w:p>
    <w:p>
      <w:pPr>
        <w:ind w:left="1080" w:firstLine="560"/>
        <w:rPr>
          <w:rFonts w:ascii="Arial" w:hAnsi="Arial" w:cs="Arial"/>
          <w:b/>
          <w:spacing w:val="20"/>
          <w:lang w:eastAsia="zh-CN"/>
        </w:rPr>
      </w:pPr>
    </w:p>
    <w:p>
      <w:pPr>
        <w:ind w:left="1080" w:firstLine="560"/>
        <w:rPr>
          <w:rFonts w:ascii="Arial" w:hAnsi="Arial" w:cs="Arial"/>
          <w:b/>
          <w:spacing w:val="20"/>
          <w:lang w:eastAsia="zh-CN"/>
        </w:rPr>
      </w:pPr>
    </w:p>
    <w:tbl>
      <w:tblPr>
        <w:tblStyle w:val="3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CellMar>
            <w:top w:w="0" w:type="dxa"/>
            <w:left w:w="108" w:type="dxa"/>
            <w:bottom w:w="0" w:type="dxa"/>
            <w:right w:w="108" w:type="dxa"/>
          </w:tblCellMar>
        </w:tblPrEx>
        <w:trPr>
          <w:jc w:val="center"/>
        </w:trPr>
        <w:tc>
          <w:tcPr>
            <w:tcW w:w="2599" w:type="dxa"/>
            <w:vAlign w:val="center"/>
          </w:tcPr>
          <w:p>
            <w:pPr>
              <w:rPr>
                <w:rFonts w:ascii="Arial" w:hAnsi="Arial" w:cs="Arial"/>
                <w:b/>
              </w:rPr>
            </w:pPr>
            <w:r>
              <w:rPr>
                <w:rFonts w:hint="eastAsia" w:ascii="宋体" w:hAnsi="宋体"/>
                <w:b/>
                <w:sz w:val="32"/>
              </w:rPr>
              <w:t>论文题目</w:t>
            </w:r>
          </w:p>
        </w:tc>
        <w:tc>
          <w:tcPr>
            <w:tcW w:w="5268" w:type="dxa"/>
            <w:vAlign w:val="center"/>
          </w:tcPr>
          <w:p>
            <w:pPr>
              <w:ind w:left="1"/>
              <w:jc w:val="center"/>
              <w:rPr>
                <w:rFonts w:ascii="宋体" w:hAnsi="宋体"/>
                <w:sz w:val="32"/>
                <w:lang w:eastAsia="zh-CN"/>
              </w:rPr>
            </w:pPr>
            <w:r>
              <w:rPr>
                <w:rFonts w:ascii="宋体" w:hAnsi="宋体"/>
                <w:sz w:val="32"/>
              </w:rPr>
              <w:pict>
                <v:line id="_x0000_s1028" o:spid="_x0000_s1028" o:spt="20" style="position:absolute;left:0pt;margin-left:-4.55pt;margin-top:25.4pt;height:0pt;width:252pt;z-index:251751424;mso-width-relative:page;mso-height-relative:page;" coordsize="21600,21600">
                  <v:path arrowok="t"/>
                  <v:fill focussize="0,0"/>
                  <v:stroke/>
                  <v:imagedata o:title=""/>
                  <o:lock v:ext="edit"/>
                </v:line>
              </w:pict>
            </w:r>
            <w:r>
              <w:rPr>
                <w:rFonts w:hint="eastAsia" w:ascii="宋体" w:hAnsi="宋体"/>
                <w:sz w:val="32"/>
                <w:lang w:eastAsia="zh-CN"/>
              </w:rPr>
              <w:t>基于用户历史行为的详情页个性化</w:t>
            </w:r>
          </w:p>
          <w:p>
            <w:pPr>
              <w:jc w:val="center"/>
              <w:rPr>
                <w:rFonts w:ascii="Arial" w:hAnsi="Arial" w:cs="Arial"/>
                <w:sz w:val="32"/>
                <w:lang w:eastAsia="zh-CN"/>
              </w:rPr>
            </w:pPr>
            <w:r>
              <w:rPr>
                <w:rFonts w:hint="eastAsia" w:ascii="宋体" w:hAnsi="宋体"/>
                <w:sz w:val="32"/>
                <w:lang w:eastAsia="zh-CN"/>
              </w:rPr>
              <w:t>推荐的方法研究</w:t>
            </w:r>
            <w:r>
              <w:rPr>
                <w:rFonts w:ascii="宋体" w:hAnsi="宋体"/>
                <w:sz w:val="32"/>
              </w:rPr>
              <w:pict>
                <v:line id="_x0000_s1029" o:spid="_x0000_s1029" o:spt="20" style="position:absolute;left:0pt;margin-left:-4.55pt;margin-top:25.65pt;height:0pt;width:252pt;z-index:251752448;mso-width-relative:page;mso-height-relative:page;" coordsize="21600,21600">
                  <v:path arrowok="t"/>
                  <v:fill focussize="0,0"/>
                  <v:stroke/>
                  <v:imagedata o:title=""/>
                  <o:lock v:ext="edit"/>
                </v:line>
              </w:pict>
            </w:r>
          </w:p>
        </w:tc>
      </w:tr>
      <w:tr>
        <w:tblPrEx>
          <w:tblLayout w:type="fixed"/>
          <w:tblCellMar>
            <w:top w:w="0" w:type="dxa"/>
            <w:left w:w="108" w:type="dxa"/>
            <w:bottom w:w="0" w:type="dxa"/>
            <w:right w:w="108" w:type="dxa"/>
          </w:tblCellMar>
        </w:tblPrEx>
        <w:trPr>
          <w:jc w:val="center"/>
        </w:trPr>
        <w:tc>
          <w:tcPr>
            <w:tcW w:w="2599" w:type="dxa"/>
            <w:vAlign w:val="center"/>
          </w:tcPr>
          <w:p>
            <w:pPr>
              <w:rPr>
                <w:rFonts w:ascii="Arial" w:hAnsi="Arial" w:cs="Arial"/>
                <w:b/>
              </w:rPr>
            </w:pPr>
            <w:r>
              <w:rPr>
                <w:rFonts w:ascii="Arial" w:hAnsi="Arial" w:cs="Arial"/>
                <w:b/>
                <w:sz w:val="32"/>
              </w:rPr>
              <w:t>作者姓名</w:t>
            </w:r>
          </w:p>
        </w:tc>
        <w:tc>
          <w:tcPr>
            <w:tcW w:w="5268" w:type="dxa"/>
            <w:vAlign w:val="center"/>
          </w:tcPr>
          <w:p>
            <w:pPr>
              <w:ind w:left="1" w:hanging="1"/>
              <w:jc w:val="center"/>
              <w:rPr>
                <w:rFonts w:ascii="Arial" w:hAnsi="Arial" w:cs="Arial"/>
                <w:b/>
                <w:lang w:eastAsia="zh-CN"/>
              </w:rPr>
            </w:pPr>
            <w:r>
              <w:rPr>
                <w:rFonts w:ascii="Arial" w:hAnsi="Arial" w:cs="Arial"/>
                <w:sz w:val="32"/>
                <w:lang w:eastAsia="zh-CN"/>
              </w:rPr>
              <mc:AlternateContent>
                <mc:Choice Requires="wps">
                  <w:drawing>
                    <wp:anchor distT="0" distB="0" distL="114300" distR="114300" simplePos="0" relativeHeight="251569152" behindDoc="0" locked="0" layoutInCell="1" allowOverlap="1">
                      <wp:simplePos x="0" y="0"/>
                      <wp:positionH relativeFrom="column">
                        <wp:posOffset>-57785</wp:posOffset>
                      </wp:positionH>
                      <wp:positionV relativeFrom="paragraph">
                        <wp:posOffset>310515</wp:posOffset>
                      </wp:positionV>
                      <wp:extent cx="3200400" cy="0"/>
                      <wp:effectExtent l="18415" t="18415" r="19685" b="19685"/>
                      <wp:wrapNone/>
                      <wp:docPr id="4" name="Line 209"/>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w:pict>
                    <v:line id="Line 209" o:spid="_x0000_s1026" o:spt="20" style="position:absolute;left:0pt;margin-left:-4.55pt;margin-top:24.45pt;height:0pt;width:252pt;z-index:251569152;mso-width-relative:page;mso-height-relative:page;" filled="f" stroked="t" coordsize="21600,21600" o:gfxdata="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bQaf7W&#10;AAAACAEAAA8AAAAAAAAAAQAgAAAAIgAAAGRycy9kb3ducmV2LnhtbFBLAQIUABQAAAAIAIdO4kCZ&#10;wc9BsAEAAFMDAAAOAAAAAAAAAAEAIAAAACUBAABkcnMvZTJvRG9jLnhtbFBLBQYAAAAABgAGAFkB&#10;AABHBQAAAAA=&#10;">
                      <v:fill on="f" focussize="0,0"/>
                      <v:stroke color="#000000" joinstyle="round"/>
                      <v:imagedata o:title=""/>
                      <o:lock v:ext="edit" aspectratio="f"/>
                    </v:line>
                  </w:pict>
                </mc:Fallback>
              </mc:AlternateContent>
            </w:r>
            <w:r>
              <w:rPr>
                <w:rFonts w:hint="eastAsia" w:ascii="Arial" w:hAnsi="Arial" w:cs="Arial"/>
                <w:sz w:val="32"/>
                <w:lang w:eastAsia="zh-CN"/>
              </w:rPr>
              <w:t>何鑫</w:t>
            </w:r>
          </w:p>
        </w:tc>
      </w:tr>
      <w:tr>
        <w:tblPrEx>
          <w:tblLayout w:type="fixed"/>
          <w:tblCellMar>
            <w:top w:w="0" w:type="dxa"/>
            <w:left w:w="108" w:type="dxa"/>
            <w:bottom w:w="0" w:type="dxa"/>
            <w:right w:w="108" w:type="dxa"/>
          </w:tblCellMar>
        </w:tblPrEx>
        <w:trPr>
          <w:jc w:val="center"/>
        </w:trPr>
        <w:tc>
          <w:tcPr>
            <w:tcW w:w="2599" w:type="dxa"/>
            <w:vAlign w:val="center"/>
          </w:tcPr>
          <w:p>
            <w:pPr>
              <w:rPr>
                <w:rFonts w:ascii="Arial" w:hAnsi="Arial" w:cs="Arial"/>
                <w:b/>
              </w:rPr>
            </w:pPr>
            <w:r>
              <w:rPr>
                <w:rFonts w:ascii="Arial" w:hAnsi="Arial" w:cs="Arial"/>
                <w:b/>
                <w:sz w:val="32"/>
              </w:rPr>
              <w:t>学科、专业名称</w:t>
            </w:r>
          </w:p>
        </w:tc>
        <w:tc>
          <w:tcPr>
            <w:tcW w:w="5268" w:type="dxa"/>
            <w:vAlign w:val="center"/>
          </w:tcPr>
          <w:p>
            <w:pPr>
              <w:ind w:hanging="1"/>
              <w:jc w:val="center"/>
              <w:rPr>
                <w:rFonts w:ascii="Arial" w:hAnsi="Arial" w:cs="Arial"/>
                <w:b/>
                <w:lang w:eastAsia="zh-CN"/>
              </w:rPr>
            </w:pPr>
            <w:r>
              <w:rPr>
                <w:rFonts w:ascii="Arial" w:hAnsi="Arial" w:cs="Arial"/>
                <w:sz w:val="32"/>
                <w:lang w:eastAsia="zh-CN"/>
              </w:rPr>
              <mc:AlternateContent>
                <mc:Choice Requires="wps">
                  <w:drawing>
                    <wp:anchor distT="0" distB="0" distL="114300" distR="114300" simplePos="0" relativeHeight="251570176" behindDoc="0" locked="0" layoutInCell="1" allowOverlap="1">
                      <wp:simplePos x="0" y="0"/>
                      <wp:positionH relativeFrom="column">
                        <wp:posOffset>-57785</wp:posOffset>
                      </wp:positionH>
                      <wp:positionV relativeFrom="paragraph">
                        <wp:posOffset>317500</wp:posOffset>
                      </wp:positionV>
                      <wp:extent cx="3200400" cy="0"/>
                      <wp:effectExtent l="18415" t="12700" r="19685" b="25400"/>
                      <wp:wrapNone/>
                      <wp:docPr id="3" name="Line 210"/>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w:pict>
                    <v:line id="Line 210" o:spid="_x0000_s1026" o:spt="20" style="position:absolute;left:0pt;margin-left:-4.55pt;margin-top:25pt;height:0pt;width:252pt;z-index:251570176;mso-width-relative:page;mso-height-relative:page;" filled="f" stroked="t" coordsize="21600,21600" o:gfxdata="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At1ZbW&#10;AAAACAEAAA8AAAAAAAAAAQAgAAAAIgAAAGRycy9kb3ducmV2LnhtbFBLAQIUABQAAAAIAIdO4kDe&#10;2d36sAEAAFMDAAAOAAAAAAAAAAEAIAAAACUBAABkcnMvZTJvRG9jLnhtbFBLBQYAAAAABgAGAFkB&#10;AABHBQAAAAA=&#10;">
                      <v:fill on="f" focussize="0,0"/>
                      <v:stroke color="#000000" joinstyle="round"/>
                      <v:imagedata o:title=""/>
                      <o:lock v:ext="edit" aspectratio="f"/>
                    </v:line>
                  </w:pict>
                </mc:Fallback>
              </mc:AlternateContent>
            </w:r>
            <w:r>
              <w:rPr>
                <w:rFonts w:hint="eastAsia" w:ascii="Arial" w:hAnsi="Arial" w:cs="Arial"/>
                <w:sz w:val="32"/>
                <w:lang w:eastAsia="zh-CN"/>
              </w:rPr>
              <w:t>软件工程</w:t>
            </w:r>
            <w:r>
              <w:rPr>
                <w:rFonts w:ascii="Arial" w:hAnsi="Arial" w:cs="Arial"/>
                <w:sz w:val="32"/>
                <w:lang w:eastAsia="zh-CN"/>
              </w:rPr>
              <w:t>（软件工程）</w:t>
            </w:r>
          </w:p>
        </w:tc>
      </w:tr>
      <w:tr>
        <w:tblPrEx>
          <w:tblLayout w:type="fixed"/>
          <w:tblCellMar>
            <w:top w:w="0" w:type="dxa"/>
            <w:left w:w="108" w:type="dxa"/>
            <w:bottom w:w="0" w:type="dxa"/>
            <w:right w:w="108" w:type="dxa"/>
          </w:tblCellMar>
        </w:tblPrEx>
        <w:trPr>
          <w:jc w:val="center"/>
        </w:trPr>
        <w:tc>
          <w:tcPr>
            <w:tcW w:w="2599" w:type="dxa"/>
            <w:vAlign w:val="center"/>
          </w:tcPr>
          <w:p>
            <w:pPr>
              <w:rPr>
                <w:rFonts w:ascii="Arial" w:hAnsi="Arial" w:cs="Arial"/>
                <w:b/>
              </w:rPr>
            </w:pPr>
            <w:r>
              <w:rPr>
                <w:rFonts w:ascii="Arial" w:hAnsi="Arial" w:cs="Arial"/>
                <w:b/>
                <w:sz w:val="32"/>
              </w:rPr>
              <w:t>研究方向</w:t>
            </w:r>
          </w:p>
        </w:tc>
        <w:tc>
          <w:tcPr>
            <w:tcW w:w="5268" w:type="dxa"/>
            <w:vAlign w:val="center"/>
          </w:tcPr>
          <w:p>
            <w:pPr>
              <w:ind w:left="1" w:hanging="1"/>
              <w:jc w:val="center"/>
              <w:rPr>
                <w:rFonts w:ascii="Arial" w:hAnsi="Arial" w:cs="Arial"/>
                <w:b/>
              </w:rPr>
            </w:pPr>
            <w:r>
              <w:rPr>
                <w:rFonts w:ascii="Arial" w:hAnsi="Arial" w:cs="Arial"/>
                <w:sz w:val="32"/>
                <w:lang w:eastAsia="zh-CN"/>
              </w:rPr>
              <mc:AlternateContent>
                <mc:Choice Requires="wps">
                  <w:drawing>
                    <wp:anchor distT="0" distB="0" distL="114300" distR="114300" simplePos="0" relativeHeight="251571200" behindDoc="0" locked="0" layoutInCell="1" allowOverlap="1">
                      <wp:simplePos x="0" y="0"/>
                      <wp:positionH relativeFrom="column">
                        <wp:posOffset>-57785</wp:posOffset>
                      </wp:positionH>
                      <wp:positionV relativeFrom="paragraph">
                        <wp:posOffset>316230</wp:posOffset>
                      </wp:positionV>
                      <wp:extent cx="3200400" cy="0"/>
                      <wp:effectExtent l="18415" t="11430" r="19685" b="26670"/>
                      <wp:wrapNone/>
                      <wp:docPr id="2" name="Line 211"/>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w:pict>
                    <v:line id="Line 211" o:spid="_x0000_s1026" o:spt="20" style="position:absolute;left:0pt;margin-left:-4.55pt;margin-top:24.9pt;height:0pt;width:252pt;z-index:251571200;mso-width-relative:page;mso-height-relative:page;" filled="f" stroked="t" coordsize="21600,21600" o:gfxdata="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qhsWdYA&#10;AAAIAQAADwAAAAAAAAABACAAAAAiAAAAZHJzL2Rvd25yZXYueG1sUEsBAhQAFAAAAAgAh07iQHA2&#10;vm2vAQAAUwMAAA4AAAAAAAAAAQAgAAAAJQEAAGRycy9lMm9Eb2MueG1sUEsFBgAAAAAGAAYAWQEA&#10;AEYFAAAAAA==&#10;">
                      <v:fill on="f" focussize="0,0"/>
                      <v:stroke color="#000000" joinstyle="round"/>
                      <v:imagedata o:title=""/>
                      <o:lock v:ext="edit" aspectratio="f"/>
                    </v:line>
                  </w:pict>
                </mc:Fallback>
              </mc:AlternateContent>
            </w:r>
            <w:r>
              <w:rPr>
                <w:rFonts w:ascii="Arial" w:hAnsi="Arial" w:cs="Arial"/>
                <w:sz w:val="32"/>
              </w:rPr>
              <w:t>软件工程</w:t>
            </w:r>
          </w:p>
        </w:tc>
      </w:tr>
      <w:tr>
        <w:tblPrEx>
          <w:tblLayout w:type="fixed"/>
          <w:tblCellMar>
            <w:top w:w="0" w:type="dxa"/>
            <w:left w:w="108" w:type="dxa"/>
            <w:bottom w:w="0" w:type="dxa"/>
            <w:right w:w="108" w:type="dxa"/>
          </w:tblCellMar>
        </w:tblPrEx>
        <w:trPr>
          <w:jc w:val="center"/>
        </w:trPr>
        <w:tc>
          <w:tcPr>
            <w:tcW w:w="2599" w:type="dxa"/>
            <w:vAlign w:val="center"/>
          </w:tcPr>
          <w:p>
            <w:pPr>
              <w:ind w:right="-267"/>
              <w:rPr>
                <w:rFonts w:ascii="Arial" w:hAnsi="Arial" w:cs="Arial"/>
                <w:b/>
              </w:rPr>
            </w:pPr>
            <w:r>
              <w:rPr>
                <w:rFonts w:ascii="Arial" w:hAnsi="Arial" w:cs="Arial"/>
                <w:b/>
                <w:sz w:val="32"/>
              </w:rPr>
              <w:t>指导教师</w:t>
            </w:r>
          </w:p>
        </w:tc>
        <w:tc>
          <w:tcPr>
            <w:tcW w:w="5268" w:type="dxa"/>
            <w:vAlign w:val="center"/>
          </w:tcPr>
          <w:p>
            <w:pPr>
              <w:ind w:left="1" w:hanging="1"/>
              <w:jc w:val="center"/>
              <w:rPr>
                <w:rFonts w:ascii="Arial" w:hAnsi="Arial" w:cs="Arial"/>
                <w:sz w:val="32"/>
                <w:lang w:eastAsia="zh-CN"/>
              </w:rPr>
            </w:pPr>
            <w:r>
              <w:rPr>
                <w:rFonts w:ascii="Arial" w:hAnsi="Arial" w:cs="Arial"/>
                <w:sz w:val="32"/>
                <w:lang w:eastAsia="zh-CN"/>
              </w:rPr>
              <mc:AlternateContent>
                <mc:Choice Requires="wps">
                  <w:drawing>
                    <wp:anchor distT="0" distB="0" distL="114300" distR="114300" simplePos="0" relativeHeight="251572224" behindDoc="0" locked="0" layoutInCell="1" allowOverlap="1">
                      <wp:simplePos x="0" y="0"/>
                      <wp:positionH relativeFrom="column">
                        <wp:posOffset>-66040</wp:posOffset>
                      </wp:positionH>
                      <wp:positionV relativeFrom="paragraph">
                        <wp:posOffset>323215</wp:posOffset>
                      </wp:positionV>
                      <wp:extent cx="3200400" cy="0"/>
                      <wp:effectExtent l="10160" t="18415" r="27940" b="19685"/>
                      <wp:wrapNone/>
                      <wp:docPr id="1" name="Line 212"/>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w:pict>
                    <v:line id="Line 212" o:spid="_x0000_s1026" o:spt="20" style="position:absolute;left:0pt;margin-left:-5.2pt;margin-top:25.45pt;height:0pt;width:252pt;z-index:251572224;mso-width-relative:page;mso-height-relative:page;" filled="f" stroked="t" coordsize="21600,21600" o:gfxdata="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uH8rTX&#10;AAAACQEAAA8AAAAAAAAAAQAgAAAAIgAAAGRycy9kb3ducmV2LnhtbFBLAQIUABQAAAAIAIdO4kDD&#10;AGsPrwEAAFMDAAAOAAAAAAAAAAEAIAAAACYBAABkcnMvZTJvRG9jLnhtbFBLBQYAAAAABgAGAFkB&#10;AABHBQAAAAA=&#10;">
                      <v:fill on="f" focussize="0,0"/>
                      <v:stroke color="#000000" joinstyle="round"/>
                      <v:imagedata o:title=""/>
                      <o:lock v:ext="edit" aspectratio="f"/>
                    </v:line>
                  </w:pict>
                </mc:Fallback>
              </mc:AlternateContent>
            </w:r>
            <w:r>
              <w:rPr>
                <w:rFonts w:ascii="Arial" w:hAnsi="Arial" w:cs="Arial"/>
                <w:sz w:val="32"/>
                <w:lang w:eastAsia="zh-CN"/>
              </w:rPr>
              <w:t>葛季栋　副教授</w:t>
            </w:r>
          </w:p>
        </w:tc>
      </w:tr>
    </w:tbl>
    <w:p>
      <w:pPr>
        <w:rPr>
          <w:rFonts w:ascii="Arial" w:hAnsi="Arial" w:cs="Arial"/>
          <w:lang w:eastAsia="zh-CN"/>
        </w:rPr>
      </w:pPr>
    </w:p>
    <w:p>
      <w:pPr>
        <w:rPr>
          <w:rFonts w:ascii="Arial" w:hAnsi="Arial" w:cs="Arial"/>
          <w:lang w:eastAsia="zh-CN"/>
        </w:rPr>
      </w:pPr>
    </w:p>
    <w:p>
      <w:pPr>
        <w:rPr>
          <w:rFonts w:ascii="Arial" w:hAnsi="Arial" w:cs="Arial"/>
          <w:lang w:eastAsia="zh-CN"/>
        </w:rPr>
      </w:pPr>
    </w:p>
    <w:p>
      <w:pPr>
        <w:rPr>
          <w:rFonts w:ascii="Arial" w:hAnsi="Arial" w:cs="Arial"/>
          <w:lang w:eastAsia="zh-CN"/>
        </w:rPr>
      </w:pPr>
    </w:p>
    <w:p>
      <w:pPr>
        <w:rPr>
          <w:rFonts w:ascii="Arial" w:hAnsi="Arial" w:cs="Arial"/>
          <w:lang w:eastAsia="zh-CN"/>
        </w:rPr>
      </w:pPr>
    </w:p>
    <w:p>
      <w:pPr>
        <w:jc w:val="center"/>
        <w:rPr>
          <w:rFonts w:ascii="Arial" w:hAnsi="Arial" w:eastAsia="楷体_GB2312" w:cs="Arial"/>
          <w:b/>
          <w:sz w:val="28"/>
          <w:szCs w:val="28"/>
          <w:lang w:eastAsia="zh-CN"/>
        </w:rPr>
      </w:pPr>
      <w:r>
        <w:rPr>
          <w:rFonts w:ascii="Arial" w:hAnsi="Arial" w:eastAsia="楷体_GB2312" w:cs="Arial"/>
          <w:b/>
          <w:sz w:val="28"/>
          <w:szCs w:val="28"/>
          <w:lang w:eastAsia="zh-CN"/>
        </w:rPr>
        <w:t>20</w:t>
      </w:r>
      <w:r>
        <w:rPr>
          <w:rFonts w:ascii="Arial" w:hAnsi="Arial" w:cs="Arial"/>
          <w:b/>
          <w:sz w:val="28"/>
          <w:szCs w:val="28"/>
          <w:lang w:eastAsia="zh-CN"/>
        </w:rPr>
        <w:t>1</w:t>
      </w:r>
      <w:r>
        <w:rPr>
          <w:rFonts w:hint="eastAsia" w:ascii="Arial" w:hAnsi="Arial" w:cs="Arial"/>
          <w:b/>
          <w:sz w:val="28"/>
          <w:szCs w:val="28"/>
          <w:lang w:eastAsia="zh-CN"/>
        </w:rPr>
        <w:t>9</w:t>
      </w:r>
      <w:r>
        <w:rPr>
          <w:rFonts w:ascii="Arial" w:hAnsi="Arial" w:eastAsia="楷体_GB2312" w:cs="Arial"/>
          <w:b/>
          <w:sz w:val="28"/>
          <w:szCs w:val="28"/>
          <w:lang w:eastAsia="zh-CN"/>
        </w:rPr>
        <w:t xml:space="preserve">年 </w:t>
      </w:r>
      <w:r>
        <w:rPr>
          <w:rFonts w:ascii="Arial" w:hAnsi="Arial" w:cs="Arial"/>
          <w:b/>
          <w:sz w:val="28"/>
          <w:szCs w:val="28"/>
          <w:lang w:eastAsia="zh-CN"/>
        </w:rPr>
        <w:t>5</w:t>
      </w:r>
      <w:r>
        <w:rPr>
          <w:rFonts w:ascii="Arial" w:hAnsi="Arial" w:eastAsia="楷体_GB2312" w:cs="Arial"/>
          <w:b/>
          <w:sz w:val="28"/>
          <w:szCs w:val="28"/>
          <w:lang w:eastAsia="zh-CN"/>
        </w:rPr>
        <w:t xml:space="preserve">月 </w:t>
      </w:r>
      <w:r>
        <w:rPr>
          <w:rFonts w:ascii="Arial" w:hAnsi="Arial" w:cs="Arial"/>
          <w:b/>
          <w:sz w:val="28"/>
          <w:szCs w:val="28"/>
          <w:lang w:eastAsia="zh-CN"/>
        </w:rPr>
        <w:t>24</w:t>
      </w:r>
      <w:r>
        <w:rPr>
          <w:rFonts w:ascii="Arial" w:hAnsi="Arial" w:eastAsia="楷体_GB2312" w:cs="Arial"/>
          <w:b/>
          <w:sz w:val="28"/>
          <w:szCs w:val="28"/>
          <w:lang w:eastAsia="zh-CN"/>
        </w:rPr>
        <w:t xml:space="preserve"> 日</w:t>
      </w:r>
    </w:p>
    <w:p>
      <w:pPr>
        <w:ind w:firstLine="560"/>
        <w:rPr>
          <w:rFonts w:ascii="Arial" w:hAnsi="Arial" w:cs="Arial"/>
          <w:lang w:eastAsia="zh-CN"/>
        </w:rPr>
      </w:pPr>
      <w:r>
        <w:rPr>
          <w:rFonts w:ascii="Arial" w:hAnsi="Arial" w:eastAsia="楷体_GB2312" w:cs="Arial"/>
          <w:b/>
          <w:sz w:val="28"/>
          <w:lang w:eastAsia="zh-CN"/>
        </w:rPr>
        <w:br w:type="page"/>
      </w: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ind w:firstLine="480"/>
        <w:rPr>
          <w:rFonts w:ascii="Arial" w:hAnsi="Arial" w:cs="Arial"/>
          <w:lang w:eastAsia="zh-CN"/>
        </w:rPr>
      </w:pPr>
    </w:p>
    <w:p>
      <w:pPr>
        <w:rPr>
          <w:rFonts w:ascii="Arial" w:hAnsi="Arial" w:cs="Arial"/>
          <w:b/>
          <w:sz w:val="30"/>
          <w:lang w:eastAsia="zh-CN"/>
        </w:rPr>
      </w:pPr>
      <w:r>
        <w:rPr>
          <w:rFonts w:ascii="Arial" w:hAnsi="Arial" w:cs="Arial"/>
          <w:b/>
          <w:sz w:val="30"/>
          <w:lang w:eastAsia="zh-CN"/>
        </w:rPr>
        <w:t>学        号： MF1732046</w:t>
      </w:r>
    </w:p>
    <w:p>
      <w:pPr>
        <w:rPr>
          <w:rFonts w:ascii="Arial" w:hAnsi="Arial" w:cs="Arial"/>
          <w:b/>
          <w:sz w:val="30"/>
          <w:lang w:eastAsia="zh-CN"/>
        </w:rPr>
      </w:pPr>
      <w:r>
        <w:rPr>
          <w:rFonts w:ascii="Arial" w:hAnsi="Arial" w:cs="Arial"/>
          <w:b/>
          <w:sz w:val="30"/>
          <w:lang w:eastAsia="zh-CN"/>
        </w:rPr>
        <w:t>论文答辩日期： 2019 年 5 月 24 日</w:t>
      </w:r>
    </w:p>
    <w:p>
      <w:pPr>
        <w:rPr>
          <w:rFonts w:ascii="Arial" w:hAnsi="Arial" w:cs="Arial"/>
          <w:b/>
          <w:sz w:val="30"/>
          <w:lang w:eastAsia="zh-CN"/>
        </w:rPr>
      </w:pPr>
      <w:r>
        <w:rPr>
          <w:rFonts w:ascii="Arial" w:hAnsi="Arial" w:cs="Arial"/>
          <w:b/>
          <w:sz w:val="30"/>
          <w:lang w:eastAsia="zh-CN"/>
        </w:rPr>
        <w:t>指 导 教 师：                    （签字）</w:t>
      </w:r>
    </w:p>
    <w:p>
      <w:pPr>
        <w:ind w:firstLine="640"/>
        <w:rPr>
          <w:rFonts w:ascii="Arial" w:hAnsi="Arial" w:cs="Arial"/>
          <w:b/>
          <w:sz w:val="32"/>
          <w:szCs w:val="32"/>
          <w:lang w:eastAsia="zh-CN"/>
        </w:rPr>
      </w:pPr>
      <w:r>
        <w:rPr>
          <w:rFonts w:ascii="Arial" w:hAnsi="Arial" w:eastAsia="楷体_GB2312" w:cs="Arial"/>
          <w:b/>
          <w:sz w:val="32"/>
          <w:szCs w:val="32"/>
          <w:lang w:eastAsia="zh-CN"/>
        </w:rPr>
        <w:br w:type="page"/>
      </w:r>
    </w:p>
    <w:p>
      <w:pPr>
        <w:ind w:firstLine="640"/>
        <w:rPr>
          <w:rFonts w:ascii="Arial" w:hAnsi="Arial" w:cs="Arial"/>
          <w:b/>
          <w:sz w:val="32"/>
          <w:szCs w:val="32"/>
          <w:lang w:eastAsia="zh-CN"/>
        </w:rPr>
      </w:pPr>
    </w:p>
    <w:p>
      <w:pPr>
        <w:ind w:firstLine="640"/>
        <w:rPr>
          <w:rFonts w:ascii="Arial" w:hAnsi="Arial" w:cs="Arial"/>
          <w:b/>
          <w:sz w:val="32"/>
          <w:szCs w:val="32"/>
          <w:lang w:eastAsia="zh-CN"/>
        </w:rPr>
      </w:pPr>
    </w:p>
    <w:p>
      <w:pPr>
        <w:jc w:val="center"/>
        <w:rPr>
          <w:rFonts w:ascii="Arial" w:hAnsi="Arial" w:cs="Arial"/>
          <w:b/>
          <w:sz w:val="44"/>
          <w:szCs w:val="44"/>
          <w:lang w:eastAsia="zh-CN"/>
        </w:rPr>
      </w:pPr>
      <w:r>
        <w:rPr>
          <w:rFonts w:ascii="Arial" w:hAnsi="Arial" w:cs="Arial"/>
          <w:b/>
          <w:sz w:val="44"/>
          <w:szCs w:val="44"/>
          <w:lang w:eastAsia="zh-CN"/>
        </w:rPr>
        <w:t>基于</w:t>
      </w:r>
      <w:r>
        <w:rPr>
          <w:rFonts w:hint="eastAsia" w:ascii="Arial" w:hAnsi="Arial" w:cs="Arial"/>
          <w:b/>
          <w:sz w:val="44"/>
          <w:szCs w:val="44"/>
          <w:lang w:eastAsia="zh-CN"/>
        </w:rPr>
        <w:t>用户历史行为</w:t>
      </w:r>
      <w:r>
        <w:rPr>
          <w:rFonts w:ascii="Arial" w:hAnsi="Arial" w:cs="Arial"/>
          <w:b/>
          <w:sz w:val="44"/>
          <w:szCs w:val="44"/>
          <w:lang w:eastAsia="zh-CN"/>
        </w:rPr>
        <w:t>的</w:t>
      </w:r>
      <w:r>
        <w:rPr>
          <w:rFonts w:hint="eastAsia" w:ascii="Arial" w:hAnsi="Arial" w:cs="Arial"/>
          <w:b/>
          <w:sz w:val="44"/>
          <w:szCs w:val="44"/>
          <w:lang w:eastAsia="zh-CN"/>
        </w:rPr>
        <w:t>详情页个性化推荐的方法研究</w:t>
      </w:r>
    </w:p>
    <w:p>
      <w:pPr>
        <w:ind w:firstLine="600"/>
        <w:rPr>
          <w:rFonts w:ascii="Arial" w:hAnsi="Arial" w:cs="Arial"/>
          <w:b/>
          <w:sz w:val="30"/>
          <w:lang w:eastAsia="zh-CN"/>
        </w:rPr>
      </w:pPr>
    </w:p>
    <w:p>
      <w:pPr>
        <w:ind w:firstLine="600"/>
        <w:rPr>
          <w:rFonts w:ascii="Arial" w:hAnsi="Arial" w:cs="Arial"/>
          <w:b/>
          <w:sz w:val="30"/>
          <w:lang w:eastAsia="zh-CN"/>
        </w:rPr>
      </w:pPr>
    </w:p>
    <w:tbl>
      <w:tblPr>
        <w:tblStyle w:val="38"/>
        <w:tblW w:w="6323" w:type="dxa"/>
        <w:jc w:val="center"/>
        <w:tblInd w:w="0" w:type="dxa"/>
        <w:tblLayout w:type="fixed"/>
        <w:tblCellMar>
          <w:top w:w="0" w:type="dxa"/>
          <w:left w:w="108" w:type="dxa"/>
          <w:bottom w:w="0" w:type="dxa"/>
          <w:right w:w="108" w:type="dxa"/>
        </w:tblCellMar>
      </w:tblPr>
      <w:tblGrid>
        <w:gridCol w:w="1561"/>
        <w:gridCol w:w="4762"/>
      </w:tblGrid>
      <w:tr>
        <w:tblPrEx>
          <w:tblLayout w:type="fixed"/>
          <w:tblCellMar>
            <w:top w:w="0" w:type="dxa"/>
            <w:left w:w="108" w:type="dxa"/>
            <w:bottom w:w="0" w:type="dxa"/>
            <w:right w:w="108" w:type="dxa"/>
          </w:tblCellMar>
        </w:tblPrEx>
        <w:trPr>
          <w:jc w:val="center"/>
        </w:trPr>
        <w:tc>
          <w:tcPr>
            <w:tcW w:w="1561" w:type="dxa"/>
          </w:tcPr>
          <w:p>
            <w:pPr>
              <w:ind w:left="35" w:right="-250"/>
              <w:jc w:val="center"/>
              <w:rPr>
                <w:rFonts w:ascii="Arial" w:hAnsi="Arial" w:cs="Arial"/>
                <w:b/>
                <w:sz w:val="30"/>
              </w:rPr>
            </w:pPr>
            <w:r>
              <w:rPr>
                <w:rFonts w:ascii="Arial" w:hAnsi="Arial" w:cs="Arial"/>
                <w:b/>
                <w:sz w:val="30"/>
              </w:rPr>
              <w:t>作    者:</w:t>
            </w:r>
          </w:p>
        </w:tc>
        <w:tc>
          <w:tcPr>
            <w:tcW w:w="4762" w:type="dxa"/>
          </w:tcPr>
          <w:p>
            <w:pPr>
              <w:ind w:left="34"/>
              <w:jc w:val="center"/>
              <w:rPr>
                <w:rFonts w:ascii="Arial" w:hAnsi="Arial" w:cs="Arial"/>
                <w:b/>
                <w:sz w:val="30"/>
              </w:rPr>
            </w:pPr>
            <w:r>
              <w:rPr>
                <w:rFonts w:hint="eastAsia" w:ascii="Arial" w:hAnsi="Arial" w:cs="Arial"/>
                <w:b/>
                <w:sz w:val="30"/>
                <w:lang w:eastAsia="zh-CN"/>
              </w:rPr>
              <w:t>何鑫</w:t>
            </w:r>
          </w:p>
        </w:tc>
      </w:tr>
      <w:tr>
        <w:tblPrEx>
          <w:tblLayout w:type="fixed"/>
          <w:tblCellMar>
            <w:top w:w="0" w:type="dxa"/>
            <w:left w:w="108" w:type="dxa"/>
            <w:bottom w:w="0" w:type="dxa"/>
            <w:right w:w="108" w:type="dxa"/>
          </w:tblCellMar>
        </w:tblPrEx>
        <w:trPr>
          <w:jc w:val="center"/>
        </w:trPr>
        <w:tc>
          <w:tcPr>
            <w:tcW w:w="1561" w:type="dxa"/>
          </w:tcPr>
          <w:p>
            <w:pPr>
              <w:pStyle w:val="53"/>
              <w:ind w:left="35" w:right="-250" w:hanging="1"/>
              <w:rPr>
                <w:rFonts w:ascii="Arial" w:hAnsi="Arial" w:eastAsia="宋体" w:cs="Arial"/>
              </w:rPr>
            </w:pPr>
            <w:r>
              <w:rPr>
                <w:rFonts w:ascii="Arial" w:hAnsi="Arial" w:eastAsia="宋体" w:cs="Arial"/>
              </w:rPr>
              <w:t>指导教师:</w:t>
            </w:r>
          </w:p>
        </w:tc>
        <w:tc>
          <w:tcPr>
            <w:tcW w:w="4762" w:type="dxa"/>
          </w:tcPr>
          <w:p>
            <w:pPr>
              <w:ind w:left="34"/>
              <w:jc w:val="center"/>
              <w:rPr>
                <w:rFonts w:ascii="Arial" w:hAnsi="Arial" w:cs="Arial"/>
                <w:b/>
                <w:sz w:val="30"/>
                <w:lang w:eastAsia="zh-CN"/>
              </w:rPr>
            </w:pPr>
            <w:r>
              <w:rPr>
                <w:rFonts w:ascii="Arial" w:hAnsi="Arial" w:cs="Arial"/>
                <w:b/>
                <w:sz w:val="30"/>
                <w:lang w:eastAsia="zh-CN"/>
              </w:rPr>
              <w:t>葛季栋　副教授</w:t>
            </w:r>
          </w:p>
        </w:tc>
      </w:tr>
    </w:tbl>
    <w:p>
      <w:pPr>
        <w:ind w:firstLine="600"/>
        <w:rPr>
          <w:rFonts w:ascii="Arial" w:hAnsi="Arial" w:cs="Arial"/>
          <w:b/>
          <w:sz w:val="30"/>
          <w:lang w:eastAsia="zh-CN"/>
        </w:rPr>
      </w:pPr>
    </w:p>
    <w:p>
      <w:pPr>
        <w:ind w:firstLine="600"/>
        <w:rPr>
          <w:rFonts w:ascii="Arial" w:hAnsi="Arial" w:cs="Arial"/>
          <w:b/>
          <w:sz w:val="30"/>
          <w:lang w:eastAsia="zh-CN"/>
        </w:rPr>
      </w:pPr>
    </w:p>
    <w:p>
      <w:pPr>
        <w:ind w:firstLine="600"/>
        <w:rPr>
          <w:rFonts w:ascii="Arial" w:hAnsi="Arial" w:cs="Arial"/>
          <w:b/>
          <w:sz w:val="30"/>
          <w:lang w:eastAsia="zh-CN"/>
        </w:rPr>
      </w:pPr>
    </w:p>
    <w:tbl>
      <w:tblPr>
        <w:tblStyle w:val="3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jc w:val="center"/>
        </w:trPr>
        <w:tc>
          <w:tcPr>
            <w:tcW w:w="3960" w:type="dxa"/>
          </w:tcPr>
          <w:p>
            <w:pPr>
              <w:jc w:val="center"/>
              <w:rPr>
                <w:rFonts w:ascii="Arial" w:hAnsi="Arial" w:cs="Arial"/>
                <w:b/>
                <w:sz w:val="30"/>
                <w:lang w:eastAsia="zh-CN"/>
              </w:rPr>
            </w:pPr>
            <w:r>
              <w:rPr>
                <w:rFonts w:ascii="Arial" w:hAnsi="Arial" w:cs="Arial"/>
                <w:b/>
                <w:sz w:val="30"/>
                <w:lang w:eastAsia="zh-CN"/>
              </w:rPr>
              <w:t>南京大学研究生毕业论文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jc w:val="center"/>
        </w:trPr>
        <w:tc>
          <w:tcPr>
            <w:tcW w:w="3960" w:type="dxa"/>
          </w:tcPr>
          <w:p>
            <w:pPr>
              <w:ind w:left="1" w:hanging="1"/>
              <w:jc w:val="center"/>
              <w:rPr>
                <w:rFonts w:ascii="Arial" w:hAnsi="Arial" w:cs="Arial"/>
                <w:b/>
                <w:sz w:val="30"/>
              </w:rPr>
            </w:pPr>
            <w:r>
              <w:rPr>
                <w:rFonts w:ascii="Arial" w:hAnsi="Arial" w:cs="Arial"/>
                <w:b/>
                <w:sz w:val="30"/>
              </w:rPr>
              <w:t>(申请工</w:t>
            </w:r>
            <w:r>
              <w:rPr>
                <w:rFonts w:hint="eastAsia" w:ascii="Arial" w:hAnsi="Arial" w:cs="Arial"/>
                <w:b/>
                <w:sz w:val="30"/>
                <w:lang w:eastAsia="zh-CN"/>
              </w:rPr>
              <w:t>程</w:t>
            </w:r>
            <w:r>
              <w:rPr>
                <w:rFonts w:ascii="Arial" w:hAnsi="Arial" w:cs="Arial"/>
                <w:b/>
                <w:sz w:val="30"/>
              </w:rPr>
              <w:t>硕士学位)</w:t>
            </w:r>
          </w:p>
        </w:tc>
      </w:tr>
    </w:tbl>
    <w:p>
      <w:pPr>
        <w:ind w:firstLine="600"/>
        <w:rPr>
          <w:rFonts w:ascii="Arial" w:hAnsi="Arial" w:cs="Arial"/>
          <w:b/>
          <w:sz w:val="30"/>
        </w:rPr>
      </w:pPr>
    </w:p>
    <w:p>
      <w:pPr>
        <w:ind w:firstLine="600"/>
        <w:rPr>
          <w:rFonts w:ascii="Arial" w:hAnsi="Arial" w:cs="Arial"/>
          <w:b/>
          <w:sz w:val="30"/>
        </w:rPr>
      </w:pPr>
    </w:p>
    <w:p>
      <w:pPr>
        <w:ind w:firstLine="600"/>
        <w:rPr>
          <w:rFonts w:ascii="Arial" w:hAnsi="Arial" w:cs="Arial"/>
          <w:b/>
          <w:sz w:val="30"/>
        </w:rPr>
      </w:pPr>
    </w:p>
    <w:p>
      <w:pPr>
        <w:ind w:firstLine="600"/>
        <w:rPr>
          <w:rFonts w:ascii="Arial" w:hAnsi="Arial" w:cs="Arial"/>
          <w:b/>
          <w:sz w:val="30"/>
        </w:rPr>
      </w:pPr>
    </w:p>
    <w:tbl>
      <w:tblPr>
        <w:tblStyle w:val="3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jc w:val="center"/>
        </w:trPr>
        <w:tc>
          <w:tcPr>
            <w:tcW w:w="3960" w:type="dxa"/>
          </w:tcPr>
          <w:p>
            <w:pPr>
              <w:ind w:hanging="1"/>
              <w:jc w:val="center"/>
              <w:rPr>
                <w:rFonts w:ascii="Arial" w:hAnsi="Arial" w:cs="Arial"/>
                <w:b/>
                <w:sz w:val="30"/>
              </w:rPr>
            </w:pPr>
            <w:r>
              <w:rPr>
                <w:rFonts w:ascii="Arial" w:hAnsi="Arial" w:cs="Arial"/>
                <w:b/>
                <w:sz w:val="30"/>
              </w:rPr>
              <w:t>南京大学软件学院</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jc w:val="center"/>
        </w:trPr>
        <w:tc>
          <w:tcPr>
            <w:tcW w:w="3960" w:type="dxa"/>
          </w:tcPr>
          <w:p>
            <w:pPr>
              <w:ind w:hanging="1"/>
              <w:jc w:val="center"/>
              <w:rPr>
                <w:rFonts w:ascii="Arial" w:hAnsi="Arial" w:cs="Arial"/>
                <w:b/>
                <w:sz w:val="30"/>
                <w:szCs w:val="30"/>
              </w:rPr>
            </w:pPr>
            <w:r>
              <w:rPr>
                <w:rFonts w:ascii="Arial" w:hAnsi="Arial" w:cs="Arial"/>
                <w:b/>
                <w:sz w:val="30"/>
                <w:szCs w:val="30"/>
              </w:rPr>
              <w:t>20</w:t>
            </w:r>
            <w:r>
              <w:rPr>
                <w:rFonts w:ascii="Arial" w:hAnsi="Arial" w:cs="Arial"/>
                <w:sz w:val="30"/>
                <w:szCs w:val="30"/>
              </w:rPr>
              <w:t>1</w:t>
            </w:r>
            <w:r>
              <w:rPr>
                <w:rFonts w:hint="eastAsia" w:ascii="Arial" w:hAnsi="Arial" w:cs="Arial"/>
                <w:sz w:val="30"/>
                <w:szCs w:val="30"/>
                <w:lang w:eastAsia="zh-CN"/>
              </w:rPr>
              <w:t>9</w:t>
            </w:r>
            <w:r>
              <w:rPr>
                <w:rFonts w:ascii="Arial" w:hAnsi="Arial" w:cs="Arial"/>
                <w:b/>
                <w:sz w:val="30"/>
                <w:szCs w:val="30"/>
              </w:rPr>
              <w:t>年</w:t>
            </w:r>
            <w:r>
              <w:rPr>
                <w:rFonts w:ascii="Arial" w:hAnsi="Arial" w:cs="Arial"/>
                <w:sz w:val="30"/>
                <w:szCs w:val="30"/>
              </w:rPr>
              <w:t>05</w:t>
            </w:r>
            <w:r>
              <w:rPr>
                <w:rFonts w:ascii="Arial" w:hAnsi="Arial" w:cs="Arial"/>
                <w:b/>
                <w:sz w:val="30"/>
                <w:szCs w:val="30"/>
              </w:rPr>
              <w:t>月</w:t>
            </w:r>
          </w:p>
        </w:tc>
      </w:tr>
    </w:tbl>
    <w:p>
      <w:pPr>
        <w:ind w:firstLine="600"/>
        <w:rPr>
          <w:rFonts w:ascii="Arial" w:hAnsi="Arial" w:eastAsia="楷体_GB2312" w:cs="Arial"/>
          <w:b/>
          <w:sz w:val="30"/>
        </w:rPr>
      </w:pPr>
    </w:p>
    <w:p>
      <w:pPr>
        <w:ind w:firstLine="600"/>
        <w:jc w:val="center"/>
        <w:rPr>
          <w:rFonts w:ascii="Arial" w:hAnsi="Arial" w:eastAsia="楷体_GB2312" w:cs="Arial"/>
          <w:b/>
          <w:sz w:val="30"/>
        </w:rPr>
      </w:pPr>
      <w:r>
        <w:rPr>
          <w:rFonts w:ascii="Arial" w:hAnsi="Arial" w:eastAsia="楷体_GB2312" w:cs="Arial"/>
          <w:b/>
          <w:sz w:val="30"/>
        </w:rPr>
        <w:br w:type="page"/>
      </w:r>
    </w:p>
    <w:p>
      <w:pPr>
        <w:jc w:val="center"/>
        <w:rPr>
          <w:rFonts w:ascii="Arial" w:hAnsi="Arial" w:eastAsia="楷体_GB2312" w:cs="Arial"/>
          <w:b/>
          <w:sz w:val="48"/>
          <w:szCs w:val="48"/>
          <w:lang w:eastAsia="zh-CN"/>
        </w:rPr>
      </w:pPr>
      <w:r>
        <w:rPr>
          <w:rFonts w:ascii="Arial" w:hAnsi="Arial" w:eastAsia="楷体_GB2312" w:cs="Arial"/>
          <w:b/>
          <w:sz w:val="48"/>
          <w:szCs w:val="48"/>
          <w:lang w:eastAsia="zh-CN"/>
        </w:rPr>
        <w:t xml:space="preserve">Research on Personalized Recommendation Method of Detail Page </w:t>
      </w:r>
      <w:r>
        <w:rPr>
          <w:rFonts w:ascii="Arial" w:hAnsi="Arial" w:eastAsia="楷体_GB2312" w:cs="Arial"/>
          <w:b/>
          <w:sz w:val="48"/>
          <w:szCs w:val="48"/>
        </w:rPr>
        <w:t xml:space="preserve">Based on </w:t>
      </w:r>
    </w:p>
    <w:p>
      <w:pPr>
        <w:jc w:val="center"/>
        <w:rPr>
          <w:rFonts w:ascii="Arial" w:hAnsi="Arial" w:eastAsia="楷体_GB2312" w:cs="Arial"/>
          <w:b/>
          <w:sz w:val="48"/>
          <w:szCs w:val="48"/>
        </w:rPr>
      </w:pPr>
      <w:r>
        <w:rPr>
          <w:rFonts w:ascii="Arial" w:hAnsi="Arial" w:eastAsia="楷体_GB2312" w:cs="Arial"/>
          <w:b/>
          <w:sz w:val="48"/>
          <w:szCs w:val="48"/>
        </w:rPr>
        <w:t xml:space="preserve">User’s </w:t>
      </w:r>
      <w:r>
        <w:rPr>
          <w:rFonts w:hint="eastAsia" w:ascii="Arial" w:hAnsi="Arial" w:eastAsia="楷体_GB2312" w:cs="Arial"/>
          <w:b/>
          <w:sz w:val="48"/>
          <w:szCs w:val="48"/>
          <w:lang w:eastAsia="zh-CN"/>
        </w:rPr>
        <w:t>H</w:t>
      </w:r>
      <w:r>
        <w:rPr>
          <w:rFonts w:ascii="Arial" w:hAnsi="Arial" w:eastAsia="楷体_GB2312" w:cs="Arial"/>
          <w:b/>
          <w:sz w:val="48"/>
          <w:szCs w:val="48"/>
        </w:rPr>
        <w:t>istory Behavior</w:t>
      </w:r>
    </w:p>
    <w:p>
      <w:pPr>
        <w:ind w:firstLine="480"/>
        <w:rPr>
          <w:rFonts w:ascii="Arial" w:hAnsi="Arial" w:cs="Arial"/>
        </w:rPr>
      </w:pPr>
    </w:p>
    <w:p>
      <w:pPr>
        <w:ind w:firstLine="480"/>
        <w:jc w:val="center"/>
        <w:rPr>
          <w:rFonts w:ascii="Arial" w:hAnsi="Arial" w:cs="Arial"/>
        </w:rPr>
      </w:pPr>
    </w:p>
    <w:p>
      <w:pPr>
        <w:ind w:firstLine="480"/>
        <w:jc w:val="center"/>
        <w:rPr>
          <w:rFonts w:ascii="Arial" w:hAnsi="Arial" w:cs="Arial"/>
        </w:rPr>
      </w:pPr>
    </w:p>
    <w:p>
      <w:pPr>
        <w:jc w:val="center"/>
        <w:rPr>
          <w:rFonts w:ascii="Arial" w:hAnsi="Arial" w:cs="Arial"/>
          <w:b/>
          <w:sz w:val="44"/>
          <w:szCs w:val="44"/>
        </w:rPr>
      </w:pPr>
      <w:r>
        <w:rPr>
          <w:rFonts w:ascii="Arial" w:hAnsi="Arial" w:cs="Arial"/>
          <w:b/>
          <w:sz w:val="44"/>
          <w:szCs w:val="44"/>
        </w:rPr>
        <w:t>He, Xin</w:t>
      </w:r>
    </w:p>
    <w:p>
      <w:pPr>
        <w:jc w:val="center"/>
        <w:rPr>
          <w:rFonts w:ascii="Arial" w:hAnsi="Arial" w:cs="Arial"/>
          <w:b/>
          <w:sz w:val="48"/>
          <w:szCs w:val="48"/>
        </w:rPr>
      </w:pPr>
    </w:p>
    <w:p>
      <w:pPr>
        <w:jc w:val="center"/>
        <w:rPr>
          <w:rFonts w:ascii="Arial" w:hAnsi="Arial" w:cs="Arial"/>
          <w:b/>
          <w:sz w:val="32"/>
          <w:szCs w:val="32"/>
        </w:rPr>
      </w:pPr>
      <w:bookmarkStart w:id="18" w:name="_Toc135835153"/>
      <w:bookmarkStart w:id="19" w:name="_Toc135932910"/>
      <w:bookmarkStart w:id="20" w:name="_Toc135932745"/>
      <w:bookmarkStart w:id="21" w:name="_Toc135971882"/>
      <w:bookmarkStart w:id="22" w:name="_Toc135971810"/>
      <w:bookmarkStart w:id="23" w:name="_Toc135932824"/>
      <w:bookmarkStart w:id="24" w:name="_Toc135932653"/>
      <w:r>
        <w:rPr>
          <w:rFonts w:ascii="Arial" w:hAnsi="Arial" w:cs="Arial"/>
          <w:b/>
          <w:sz w:val="32"/>
          <w:szCs w:val="32"/>
        </w:rPr>
        <w:t>Submitted in partial fulfillment of the requirements for the degree of Master</w:t>
      </w:r>
      <w:bookmarkEnd w:id="18"/>
      <w:r>
        <w:rPr>
          <w:rFonts w:ascii="Arial" w:hAnsi="Arial" w:cs="Arial"/>
          <w:b/>
          <w:sz w:val="32"/>
          <w:szCs w:val="32"/>
        </w:rPr>
        <w:t xml:space="preserve"> of Engineering</w:t>
      </w:r>
      <w:bookmarkEnd w:id="19"/>
      <w:bookmarkEnd w:id="20"/>
      <w:bookmarkEnd w:id="21"/>
      <w:bookmarkEnd w:id="22"/>
      <w:bookmarkEnd w:id="23"/>
      <w:bookmarkEnd w:id="24"/>
    </w:p>
    <w:p>
      <w:pPr>
        <w:jc w:val="center"/>
        <w:rPr>
          <w:rFonts w:ascii="Arial" w:hAnsi="Arial" w:cs="Arial"/>
          <w:b/>
          <w:sz w:val="48"/>
          <w:szCs w:val="48"/>
        </w:rPr>
      </w:pPr>
    </w:p>
    <w:p>
      <w:pPr>
        <w:jc w:val="center"/>
        <w:rPr>
          <w:rFonts w:ascii="Arial" w:hAnsi="Arial" w:cs="Arial"/>
          <w:sz w:val="30"/>
          <w:szCs w:val="30"/>
        </w:rPr>
      </w:pPr>
      <w:r>
        <w:rPr>
          <w:rFonts w:ascii="Arial" w:hAnsi="Arial" w:cs="Arial"/>
          <w:sz w:val="30"/>
          <w:szCs w:val="30"/>
        </w:rPr>
        <w:t>Supervised by</w:t>
      </w:r>
    </w:p>
    <w:p>
      <w:pPr>
        <w:jc w:val="center"/>
        <w:rPr>
          <w:rFonts w:ascii="Arial" w:hAnsi="Arial" w:cs="Arial"/>
          <w:b/>
          <w:sz w:val="30"/>
          <w:szCs w:val="30"/>
          <w:lang w:eastAsia="zh-CN"/>
        </w:rPr>
      </w:pPr>
      <w:r>
        <w:rPr>
          <w:rFonts w:ascii="Arial" w:hAnsi="Arial" w:cs="Arial"/>
          <w:sz w:val="30"/>
          <w:szCs w:val="30"/>
        </w:rPr>
        <w:t>Associate Professor</w:t>
      </w:r>
      <w:r>
        <w:rPr>
          <w:rFonts w:ascii="Arial" w:hAnsi="Arial" w:cs="Arial"/>
          <w:b/>
          <w:sz w:val="30"/>
          <w:szCs w:val="30"/>
        </w:rPr>
        <w:t xml:space="preserve"> Ge, Jidong</w:t>
      </w:r>
    </w:p>
    <w:p>
      <w:pPr>
        <w:jc w:val="center"/>
        <w:rPr>
          <w:rFonts w:ascii="Arial" w:hAnsi="Arial" w:cs="Arial"/>
          <w:b/>
          <w:sz w:val="30"/>
          <w:szCs w:val="30"/>
          <w:lang w:eastAsia="zh-CN"/>
        </w:rPr>
      </w:pPr>
    </w:p>
    <w:p>
      <w:pPr>
        <w:jc w:val="center"/>
        <w:rPr>
          <w:rFonts w:ascii="Arial" w:hAnsi="Arial" w:cs="Arial"/>
          <w:b/>
          <w:sz w:val="30"/>
          <w:szCs w:val="30"/>
          <w:lang w:eastAsia="zh-CN"/>
        </w:rPr>
      </w:pPr>
    </w:p>
    <w:p>
      <w:pPr>
        <w:jc w:val="center"/>
        <w:rPr>
          <w:rFonts w:ascii="Arial" w:hAnsi="Arial" w:cs="Arial"/>
          <w:b/>
          <w:sz w:val="28"/>
          <w:szCs w:val="28"/>
        </w:rPr>
      </w:pPr>
    </w:p>
    <w:p>
      <w:pPr>
        <w:jc w:val="center"/>
        <w:rPr>
          <w:rFonts w:ascii="Arial" w:hAnsi="Arial" w:cs="Arial"/>
          <w:b/>
          <w:sz w:val="28"/>
          <w:szCs w:val="28"/>
        </w:rPr>
      </w:pPr>
    </w:p>
    <w:p>
      <w:pPr>
        <w:jc w:val="center"/>
        <w:rPr>
          <w:rFonts w:ascii="Arial" w:hAnsi="Arial" w:cs="Arial"/>
          <w:b/>
          <w:sz w:val="28"/>
          <w:szCs w:val="28"/>
        </w:rPr>
      </w:pPr>
    </w:p>
    <w:p>
      <w:pPr>
        <w:jc w:val="center"/>
        <w:rPr>
          <w:rFonts w:ascii="Arial" w:hAnsi="Arial" w:cs="Arial"/>
          <w:b/>
          <w:sz w:val="28"/>
          <w:szCs w:val="28"/>
        </w:rPr>
      </w:pPr>
    </w:p>
    <w:p>
      <w:pPr>
        <w:jc w:val="center"/>
        <w:rPr>
          <w:rFonts w:ascii="Arial" w:hAnsi="Arial" w:cs="Arial"/>
          <w:sz w:val="28"/>
          <w:szCs w:val="28"/>
        </w:rPr>
      </w:pPr>
      <w:r>
        <w:rPr>
          <w:rFonts w:ascii="Arial" w:hAnsi="Arial" w:cs="Arial"/>
          <w:sz w:val="28"/>
          <w:szCs w:val="28"/>
        </w:rPr>
        <w:t>Software Institute</w:t>
      </w:r>
    </w:p>
    <w:p>
      <w:pPr>
        <w:jc w:val="center"/>
        <w:rPr>
          <w:rFonts w:ascii="Arial" w:hAnsi="Arial" w:cs="Arial"/>
          <w:b/>
          <w:sz w:val="28"/>
          <w:szCs w:val="28"/>
        </w:rPr>
      </w:pPr>
      <w:r>
        <w:rPr>
          <w:rFonts w:ascii="Arial" w:hAnsi="Arial" w:cs="Arial"/>
          <w:b/>
          <w:sz w:val="28"/>
          <w:szCs w:val="28"/>
        </w:rPr>
        <w:t>NANJING UNIVERSITY</w:t>
      </w:r>
    </w:p>
    <w:p>
      <w:pPr>
        <w:jc w:val="center"/>
        <w:rPr>
          <w:rFonts w:ascii="Arial" w:hAnsi="Arial" w:cs="Arial"/>
          <w:sz w:val="28"/>
          <w:szCs w:val="28"/>
        </w:rPr>
      </w:pPr>
      <w:r>
        <w:rPr>
          <w:rFonts w:ascii="Arial" w:hAnsi="Arial" w:cs="Arial"/>
          <w:sz w:val="28"/>
          <w:szCs w:val="28"/>
        </w:rPr>
        <w:t>Nanjing, China</w:t>
      </w:r>
    </w:p>
    <w:p>
      <w:pPr>
        <w:jc w:val="center"/>
        <w:rPr>
          <w:rFonts w:ascii="Arial" w:hAnsi="Arial" w:cs="Arial"/>
          <w:lang w:eastAsia="zh-CN"/>
        </w:rPr>
      </w:pPr>
      <w:r>
        <w:rPr>
          <w:rFonts w:ascii="Arial" w:hAnsi="Arial" w:cs="Arial"/>
          <w:sz w:val="28"/>
          <w:szCs w:val="28"/>
          <w:lang w:eastAsia="zh-CN"/>
        </w:rPr>
        <w:t>May, 2019</w:t>
      </w:r>
    </w:p>
    <w:p>
      <w:pPr>
        <w:jc w:val="center"/>
        <w:rPr>
          <w:rFonts w:ascii="Arial" w:hAnsi="Arial" w:eastAsia="黑体" w:cs="Arial"/>
          <w:lang w:eastAsia="zh-CN"/>
        </w:rPr>
        <w:sectPr>
          <w:headerReference r:id="rId6" w:type="first"/>
          <w:headerReference r:id="rId5" w:type="default"/>
          <w:footerReference r:id="rId7" w:type="default"/>
          <w:footerReference r:id="rId8"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ascii="Arial" w:hAnsi="Arial" w:eastAsia="黑体" w:cs="Arial"/>
          <w:b w:val="0"/>
        </w:rPr>
      </w:pPr>
      <w:bookmarkStart w:id="25" w:name="_Toc187761918"/>
      <w:bookmarkStart w:id="26" w:name="_Toc187764274"/>
      <w:bookmarkStart w:id="27" w:name="_Toc4379549"/>
      <w:r>
        <w:rPr>
          <w:rFonts w:ascii="Arial" w:hAnsi="Arial" w:eastAsia="黑体" w:cs="Arial"/>
          <w:b w:val="0"/>
        </w:rPr>
        <w:t>摘  要</w:t>
      </w:r>
      <w:bookmarkEnd w:id="0"/>
      <w:bookmarkEnd w:id="25"/>
      <w:bookmarkEnd w:id="26"/>
      <w:bookmarkEnd w:id="27"/>
    </w:p>
    <w:p>
      <w:pPr>
        <w:pStyle w:val="11"/>
        <w:spacing w:before="156" w:beforeLines="50" w:beforeAutospacing="0" w:after="0" w:afterAutospacing="0" w:line="360" w:lineRule="auto"/>
        <w:ind w:firstLine="480" w:firstLineChars="200"/>
        <w:jc w:val="both"/>
        <w:rPr>
          <w:rFonts w:ascii="Arial" w:hAnsi="Arial" w:cs="Arial"/>
        </w:rPr>
      </w:pPr>
      <w:r>
        <w:rPr>
          <w:rFonts w:hint="eastAsia" w:ascii="Arial" w:hAnsi="Arial" w:cs="Arial"/>
        </w:rPr>
        <w:t>近年来，随着互联网的普及，以及移动终端的普及。论坛作为集发布信息、聊天和讨论为一体的平台，已随着互联网和移动终端的普及，而变得越来越重要了。公路物流运输APP是一个能够提供货主线上发货，司机线上找货提供服务。使用互联网技术，促进货主和司机更快捷、更高效、更公平的交易。而论坛作为公路物流运输APP的一个服务，它能够给司机用户展示咨询信息，促进司机行业的交流，把每个孤立的司机在网络中连接起来。</w:t>
      </w:r>
    </w:p>
    <w:p>
      <w:pPr>
        <w:pStyle w:val="11"/>
        <w:spacing w:before="156" w:beforeLines="50" w:beforeAutospacing="0" w:after="0" w:afterAutospacing="0" w:line="360" w:lineRule="auto"/>
        <w:ind w:firstLine="480" w:firstLineChars="200"/>
        <w:jc w:val="both"/>
        <w:rPr>
          <w:rFonts w:ascii="Arial" w:hAnsi="Arial" w:cs="Arial"/>
        </w:rPr>
      </w:pPr>
      <w:r>
        <w:rPr>
          <w:rFonts w:hint="eastAsia" w:ascii="Arial" w:hAnsi="Arial" w:cs="Arial"/>
        </w:rPr>
        <w:t>本文针对传统论坛推荐的不能够很好的利用用户信息做个性化推荐问题。提出了一种能够利用用户行为序列的来做详情页推荐的方法。</w:t>
      </w:r>
    </w:p>
    <w:p>
      <w:pPr>
        <w:pStyle w:val="11"/>
        <w:spacing w:before="156" w:beforeLines="50" w:beforeAutospacing="0" w:after="0" w:afterAutospacing="0" w:line="360" w:lineRule="auto"/>
        <w:ind w:firstLine="480" w:firstLineChars="200"/>
        <w:jc w:val="both"/>
        <w:rPr>
          <w:rFonts w:ascii="Arial" w:hAnsi="Arial" w:cs="Arial"/>
        </w:rPr>
      </w:pPr>
      <w:r>
        <w:rPr>
          <w:rFonts w:ascii="Arial" w:hAnsi="Arial" w:cs="Arial"/>
        </w:rPr>
        <w:t>本文首先分析了</w:t>
      </w:r>
      <w:r>
        <w:rPr>
          <w:rFonts w:hint="eastAsia" w:ascii="Arial" w:hAnsi="Arial" w:cs="Arial"/>
        </w:rPr>
        <w:t>详情页推荐</w:t>
      </w:r>
      <w:r>
        <w:rPr>
          <w:rFonts w:ascii="Arial" w:hAnsi="Arial" w:cs="Arial"/>
        </w:rPr>
        <w:t>问题的</w:t>
      </w:r>
      <w:r>
        <w:rPr>
          <w:rFonts w:hint="eastAsia" w:ascii="Arial" w:hAnsi="Arial" w:cs="Arial"/>
        </w:rPr>
        <w:t>本质，概括</w:t>
      </w:r>
      <w:r>
        <w:rPr>
          <w:rFonts w:ascii="Arial" w:hAnsi="Arial" w:cs="Arial"/>
        </w:rPr>
        <w:t>了</w:t>
      </w:r>
      <w:r>
        <w:rPr>
          <w:rFonts w:hint="eastAsia" w:ascii="Arial" w:hAnsi="Arial" w:cs="Arial"/>
        </w:rPr>
        <w:t>详情页推荐</w:t>
      </w:r>
      <w:r>
        <w:rPr>
          <w:rFonts w:ascii="Arial" w:hAnsi="Arial" w:cs="Arial"/>
        </w:rPr>
        <w:t>问题的特点，描述了</w:t>
      </w:r>
      <w:r>
        <w:rPr>
          <w:rFonts w:hint="eastAsia" w:ascii="Arial" w:hAnsi="Arial" w:cs="Arial"/>
        </w:rPr>
        <w:t>详情页推荐的</w:t>
      </w:r>
      <w:r>
        <w:rPr>
          <w:rFonts w:ascii="Arial" w:hAnsi="Arial" w:cs="Arial"/>
        </w:rPr>
        <w:t>问题以及面临的困难。其次本文</w:t>
      </w:r>
      <w:r>
        <w:rPr>
          <w:rFonts w:hint="eastAsia" w:ascii="Arial" w:hAnsi="Arial" w:cs="Arial"/>
        </w:rPr>
        <w:t>对论坛那推荐的中数据进行了分析，在现有可用的数据设计推荐方法。并提出</w:t>
      </w:r>
      <w:r>
        <w:rPr>
          <w:rFonts w:ascii="Arial" w:hAnsi="Arial" w:cs="Arial"/>
        </w:rPr>
        <w:t>了</w:t>
      </w:r>
      <w:r>
        <w:rPr>
          <w:rFonts w:hint="eastAsia" w:ascii="Arial" w:hAnsi="Arial" w:cs="Arial"/>
        </w:rPr>
        <w:t>帖子</w:t>
      </w:r>
      <w:r>
        <w:rPr>
          <w:rFonts w:ascii="Arial" w:hAnsi="Arial" w:cs="Arial"/>
        </w:rPr>
        <w:t>的预处理方法。</w:t>
      </w:r>
      <w:r>
        <w:rPr>
          <w:rFonts w:hint="eastAsia" w:ascii="Arial" w:hAnsi="Arial" w:cs="Arial"/>
        </w:rPr>
        <w:t>接着设计了两种基于用户浏览帖子的历史做推荐的方法，分别</w:t>
      </w:r>
      <w:r>
        <w:rPr>
          <w:rFonts w:ascii="Arial" w:hAnsi="Arial" w:cs="Arial"/>
        </w:rPr>
        <w:t>提出</w:t>
      </w:r>
      <w:r>
        <w:rPr>
          <w:rFonts w:hint="eastAsia" w:ascii="Arial" w:hAnsi="Arial" w:cs="Arial"/>
        </w:rPr>
        <w:t>了基于概率矩阵分解的详情页个性化推荐的方法和基于用户行为序列的详情页个性化推荐的方法，概括如下：</w:t>
      </w:r>
    </w:p>
    <w:p>
      <w:pPr>
        <w:pStyle w:val="11"/>
        <w:spacing w:before="156" w:beforeLines="50" w:beforeAutospacing="0" w:after="0" w:afterAutospacing="0" w:line="360" w:lineRule="auto"/>
        <w:ind w:firstLine="480" w:firstLineChars="200"/>
        <w:jc w:val="both"/>
        <w:rPr>
          <w:rFonts w:ascii="Arial" w:hAnsi="Arial" w:cs="Arial"/>
        </w:rPr>
      </w:pPr>
      <w:r>
        <w:rPr>
          <w:rFonts w:hint="eastAsia" w:ascii="Arial" w:hAnsi="Arial" w:cs="Arial"/>
        </w:rPr>
        <w:t>（一）基于概率矩阵分解的详情页个性化推荐方法：</w:t>
      </w:r>
      <w:r>
        <w:rPr>
          <w:rFonts w:ascii="Arial" w:hAnsi="Arial" w:cs="Arial"/>
        </w:rPr>
        <w:t>由于</w:t>
      </w:r>
      <w:r>
        <w:rPr>
          <w:rFonts w:hint="eastAsia" w:ascii="Arial" w:hAnsi="Arial" w:cs="Arial"/>
        </w:rPr>
        <w:t>详情页个性化推荐本质衡量两个帖子在用户这一变量限制下相似度的问题。</w:t>
      </w:r>
      <w:r>
        <w:rPr>
          <w:rFonts w:ascii="Arial" w:hAnsi="Arial" w:cs="Arial"/>
        </w:rPr>
        <w:t>该方法在</w:t>
      </w:r>
      <w:r>
        <w:rPr>
          <w:rFonts w:hint="eastAsia" w:ascii="Arial" w:hAnsi="Arial" w:cs="Arial"/>
        </w:rPr>
        <w:t>概率矩阵分解中引入帖子内容特征和用户历史特征。使用CNN来提取帖子内容的文本特征；把用户在一段时间浏览的帖子看作用户特征</w:t>
      </w:r>
      <w:r>
        <w:rPr>
          <w:rFonts w:ascii="Arial" w:hAnsi="Arial" w:cs="Arial"/>
        </w:rPr>
        <w:t>，</w:t>
      </w:r>
      <w:r>
        <w:rPr>
          <w:rFonts w:hint="eastAsia" w:ascii="Arial" w:hAnsi="Arial" w:cs="Arial"/>
        </w:rPr>
        <w:t>把用户浏览记录中的帖子对应的向量进行对应维度求和取平均的方法来简单构造用户特征。</w:t>
      </w:r>
      <w:r>
        <w:rPr>
          <w:rFonts w:ascii="Arial" w:hAnsi="Arial" w:cs="Arial"/>
        </w:rPr>
        <w:t>然后</w:t>
      </w:r>
      <w:r>
        <w:rPr>
          <w:rFonts w:hint="eastAsia" w:ascii="Arial" w:hAnsi="Arial" w:cs="Arial"/>
        </w:rPr>
        <w:t>使用概率矩阵分解方法来计算用户特征和帖子特征的相似度进行详情页的个性化推荐</w:t>
      </w:r>
      <w:r>
        <w:rPr>
          <w:rFonts w:ascii="Arial" w:hAnsi="Arial" w:cs="Arial"/>
        </w:rPr>
        <w:t>。</w:t>
      </w:r>
    </w:p>
    <w:p>
      <w:pPr>
        <w:pStyle w:val="11"/>
        <w:spacing w:before="156" w:beforeLines="50" w:beforeAutospacing="0" w:after="0" w:afterAutospacing="0" w:line="360" w:lineRule="auto"/>
        <w:ind w:firstLine="420"/>
        <w:jc w:val="both"/>
        <w:rPr>
          <w:rFonts w:ascii="Arial" w:hAnsi="Arial" w:cs="Arial"/>
        </w:rPr>
      </w:pPr>
      <w:r>
        <w:rPr>
          <w:rFonts w:ascii="Arial" w:hAnsi="Arial" w:cs="Arial"/>
        </w:rPr>
        <w:t>（二）</w:t>
      </w:r>
      <w:r>
        <w:rPr>
          <w:rFonts w:hint="eastAsia" w:ascii="Arial" w:hAnsi="Arial" w:cs="Arial"/>
        </w:rPr>
        <w:t>基于用户行为序列的详情页个性化推荐的方法：是在基于概率矩阵分解的基础上，重新对用户特征进行了设计，通过把用户在一段时间内浏览的帖子作为一个Session，使用GRU来处理这个Session中的帖子作为用户行为序列特征。然后使用概率矩阵分解方法来计算用户行为序列特征和帖子特征的相似度来进行详情页的个性化推荐。</w:t>
      </w:r>
      <w:r>
        <w:rPr>
          <w:rFonts w:ascii="Arial" w:hAnsi="Arial" w:cs="Arial"/>
        </w:rPr>
        <w:t xml:space="preserve"> </w:t>
      </w:r>
    </w:p>
    <w:p>
      <w:pPr>
        <w:pStyle w:val="11"/>
        <w:spacing w:before="156" w:beforeLines="50" w:beforeAutospacing="0" w:after="0" w:afterAutospacing="0" w:line="360" w:lineRule="auto"/>
        <w:ind w:firstLine="480" w:firstLineChars="200"/>
        <w:jc w:val="both"/>
        <w:rPr>
          <w:rFonts w:ascii="Arial" w:hAnsi="Arial" w:cs="Arial"/>
        </w:rPr>
      </w:pPr>
      <w:r>
        <w:rPr>
          <w:rFonts w:ascii="Arial" w:hAnsi="Arial" w:cs="Arial"/>
        </w:rPr>
        <w:t>在实验验证阶段，本文</w:t>
      </w:r>
      <w:r>
        <w:rPr>
          <w:rFonts w:hint="eastAsia" w:ascii="Arial" w:hAnsi="Arial" w:cs="Arial"/>
        </w:rPr>
        <w:t>使用公路物流运输领域的论坛帖子和用户浏览的帖子的真实数据</w:t>
      </w:r>
      <w:r>
        <w:rPr>
          <w:rFonts w:ascii="Arial" w:hAnsi="Arial" w:cs="Arial"/>
        </w:rPr>
        <w:t>进行</w:t>
      </w:r>
      <w:r>
        <w:rPr>
          <w:rFonts w:hint="eastAsia" w:ascii="Arial" w:hAnsi="Arial" w:cs="Arial"/>
        </w:rPr>
        <w:t>效果</w:t>
      </w:r>
      <w:r>
        <w:rPr>
          <w:rFonts w:ascii="Arial" w:hAnsi="Arial" w:cs="Arial"/>
        </w:rPr>
        <w:t>评估，通过</w:t>
      </w:r>
      <w:r>
        <w:rPr>
          <w:rFonts w:hint="eastAsia" w:ascii="Arial" w:hAnsi="Arial" w:cs="Arial"/>
        </w:rPr>
        <w:t>多组</w:t>
      </w:r>
      <w:r>
        <w:rPr>
          <w:rFonts w:ascii="Arial" w:hAnsi="Arial" w:cs="Arial"/>
        </w:rPr>
        <w:t>实验，</w:t>
      </w:r>
      <w:r>
        <w:rPr>
          <w:rFonts w:hint="eastAsia" w:ascii="Arial" w:hAnsi="Arial" w:cs="Arial"/>
        </w:rPr>
        <w:t>设置了基于最热门帖子推荐方法、基于文档相似度的推荐方法作为对照组和两种基于用户历史行为数据的推荐方法进行对比；并比较了基于概率矩阵分解的详情页个性化推荐方法</w:t>
      </w:r>
      <w:r>
        <w:rPr>
          <w:rFonts w:ascii="Arial" w:hAnsi="Arial" w:cs="Arial"/>
        </w:rPr>
        <w:t>与</w:t>
      </w:r>
      <w:r>
        <w:rPr>
          <w:rFonts w:hint="eastAsia" w:ascii="Arial" w:hAnsi="Arial" w:cs="Arial"/>
        </w:rPr>
        <w:t>基于用户行为序列的详情页个性化推荐的方法的效果</w:t>
      </w:r>
      <w:r>
        <w:rPr>
          <w:rFonts w:ascii="Arial" w:hAnsi="Arial" w:cs="Arial"/>
        </w:rPr>
        <w:t>，验证了本文提出</w:t>
      </w:r>
      <w:r>
        <w:rPr>
          <w:rFonts w:hint="eastAsia" w:ascii="Arial" w:hAnsi="Arial" w:cs="Arial"/>
        </w:rPr>
        <w:t>基于用户行为序列</w:t>
      </w:r>
      <w:r>
        <w:rPr>
          <w:rFonts w:ascii="Arial" w:hAnsi="Arial" w:cs="Arial"/>
        </w:rPr>
        <w:t>的</w:t>
      </w:r>
      <w:r>
        <w:rPr>
          <w:rFonts w:hint="eastAsia" w:ascii="Arial" w:hAnsi="Arial" w:cs="Arial"/>
        </w:rPr>
        <w:t>详情页个性化推荐</w:t>
      </w:r>
      <w:r>
        <w:rPr>
          <w:rFonts w:ascii="Arial" w:hAnsi="Arial" w:cs="Arial"/>
        </w:rPr>
        <w:t>方法的有效性，并对比了两个方法的优缺点，阐述了未来可能的工作方向。</w:t>
      </w:r>
    </w:p>
    <w:p>
      <w:pPr>
        <w:pStyle w:val="11"/>
        <w:spacing w:before="156" w:beforeLines="50" w:beforeAutospacing="0" w:after="0" w:afterAutospacing="0" w:line="360" w:lineRule="auto"/>
        <w:ind w:firstLine="480" w:firstLineChars="200"/>
        <w:rPr>
          <w:rFonts w:ascii="Arial" w:hAnsi="Arial" w:cs="Arial"/>
        </w:rPr>
      </w:pPr>
    </w:p>
    <w:p>
      <w:pPr>
        <w:pStyle w:val="11"/>
        <w:spacing w:before="156" w:beforeLines="50" w:beforeAutospacing="0" w:after="0" w:afterAutospacing="0" w:line="360" w:lineRule="auto"/>
        <w:ind w:firstLine="482" w:firstLineChars="200"/>
        <w:jc w:val="both"/>
        <w:rPr>
          <w:rFonts w:ascii="Arial" w:hAnsi="Arial" w:cs="Arial"/>
        </w:rPr>
        <w:sectPr>
          <w:headerReference r:id="rId9" w:type="default"/>
          <w:footerReference r:id="rId10" w:type="default"/>
          <w:pgSz w:w="11906" w:h="16838"/>
          <w:pgMar w:top="1440" w:right="1800" w:bottom="1440" w:left="1800" w:header="851" w:footer="992" w:gutter="0"/>
          <w:pgNumType w:fmt="upperRoman" w:start="1"/>
          <w:cols w:space="720" w:num="1"/>
          <w:docGrid w:type="lines" w:linePitch="312" w:charSpace="0"/>
        </w:sectPr>
      </w:pPr>
      <w:r>
        <w:rPr>
          <w:rFonts w:ascii="Arial" w:hAnsi="Arial" w:cs="Arial"/>
          <w:b/>
        </w:rPr>
        <w:t>关键词</w:t>
      </w:r>
      <w:r>
        <w:rPr>
          <w:rFonts w:ascii="Arial" w:hAnsi="Arial" w:cs="Arial"/>
        </w:rPr>
        <w:t>：</w:t>
      </w:r>
      <w:r>
        <w:rPr>
          <w:rFonts w:hint="eastAsia" w:ascii="Arial" w:hAnsi="Arial" w:cs="Arial"/>
        </w:rPr>
        <w:t>论坛推荐</w:t>
      </w:r>
      <w:r>
        <w:rPr>
          <w:rFonts w:ascii="Arial" w:hAnsi="Arial" w:cs="Arial"/>
        </w:rPr>
        <w:t>、</w:t>
      </w:r>
      <w:r>
        <w:rPr>
          <w:rFonts w:hint="eastAsia" w:ascii="Arial" w:hAnsi="Arial" w:cs="Arial"/>
        </w:rPr>
        <w:t>详情页推荐</w:t>
      </w:r>
      <w:r>
        <w:rPr>
          <w:rFonts w:ascii="Arial" w:hAnsi="Arial" w:cs="Arial"/>
        </w:rPr>
        <w:t>、</w:t>
      </w:r>
      <w:r>
        <w:rPr>
          <w:rFonts w:hint="eastAsia" w:ascii="Arial" w:hAnsi="Arial" w:cs="Arial"/>
        </w:rPr>
        <w:t>个性化推荐、概率矩阵分解</w:t>
      </w:r>
      <w:r>
        <w:rPr>
          <w:rFonts w:ascii="Arial" w:hAnsi="Arial" w:cs="Arial"/>
        </w:rPr>
        <w:t>、</w:t>
      </w:r>
      <w:r>
        <w:rPr>
          <w:rFonts w:hint="eastAsia" w:ascii="Arial" w:hAnsi="Arial" w:cs="Arial"/>
        </w:rPr>
        <w:t>用户行为序列</w:t>
      </w:r>
    </w:p>
    <w:p>
      <w:pPr>
        <w:pStyle w:val="2"/>
        <w:jc w:val="center"/>
        <w:rPr>
          <w:rFonts w:ascii="Arial" w:hAnsi="Arial" w:cs="Arial"/>
        </w:rPr>
      </w:pPr>
      <w:r>
        <w:rPr>
          <w:rFonts w:ascii="Arial" w:hAnsi="Arial" w:cs="Arial"/>
        </w:rPr>
        <w:br w:type="page"/>
      </w:r>
      <w:bookmarkStart w:id="28" w:name="_Toc136854867"/>
      <w:bookmarkStart w:id="29" w:name="_Toc136854959"/>
      <w:bookmarkStart w:id="30" w:name="_Toc137200754"/>
      <w:bookmarkStart w:id="31" w:name="_Toc137201221"/>
      <w:bookmarkStart w:id="32" w:name="_Toc136892875"/>
      <w:bookmarkStart w:id="33" w:name="_Toc136892941"/>
      <w:bookmarkStart w:id="34" w:name="_Toc136892744"/>
      <w:bookmarkStart w:id="35" w:name="_Toc136947298"/>
      <w:bookmarkStart w:id="36" w:name="_Toc187764275"/>
      <w:bookmarkStart w:id="37" w:name="_Toc187122267"/>
      <w:bookmarkStart w:id="38" w:name="_Toc4379550"/>
      <w:bookmarkStart w:id="39" w:name="_Toc187761919"/>
      <w:r>
        <w:rPr>
          <w:rFonts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jc w:val="both"/>
        <w:rPr>
          <w:rFonts w:ascii="Arial" w:hAnsi="Arial" w:cs="Arial"/>
          <w:kern w:val="2"/>
          <w:sz w:val="21"/>
          <w:szCs w:val="21"/>
          <w:lang w:eastAsia="zh-CN"/>
        </w:rPr>
      </w:pPr>
      <w:r>
        <w:rPr>
          <w:rFonts w:ascii="Arial" w:hAnsi="Arial" w:cs="Arial"/>
          <w:kern w:val="2"/>
          <w:sz w:val="21"/>
          <w:szCs w:val="21"/>
          <w:lang w:eastAsia="zh-CN"/>
        </w:rPr>
        <w:t>In recent years, with the popularity of the Internet, as well as the popularity of mobile terminals. BBS, as a platform for publishing information, chatting and discussion, has become more and more important with the popularity of the Internet and mobile terminals. Highway logistics transportation APP is a service that realizes online delivery of goods by the owner and offline delivery by the driver. Use the Internet to facilitate faster, more efficient and fair transactions between shippers and drivers. Similarly, as a service of road logistics transportation APP, BBS is able to show consulting information to drivers and users, promote communication among drivers and connect each isolated driver in the network.</w:t>
      </w:r>
    </w:p>
    <w:p>
      <w:pPr>
        <w:spacing w:line="360" w:lineRule="auto"/>
        <w:ind w:firstLine="420"/>
        <w:jc w:val="both"/>
        <w:rPr>
          <w:rFonts w:ascii="Arial" w:hAnsi="Arial" w:cs="Arial"/>
          <w:kern w:val="2"/>
          <w:sz w:val="21"/>
          <w:szCs w:val="21"/>
          <w:lang w:eastAsia="zh-CN"/>
        </w:rPr>
      </w:pPr>
      <w:r>
        <w:rPr>
          <w:rFonts w:ascii="Arial" w:hAnsi="Arial" w:cs="Arial"/>
          <w:kern w:val="2"/>
          <w:sz w:val="21"/>
          <w:szCs w:val="21"/>
          <w:lang w:eastAsia="zh-CN"/>
        </w:rPr>
        <w:t xml:space="preserve">This </w:t>
      </w:r>
      <w:r>
        <w:rPr>
          <w:rFonts w:hint="eastAsia" w:ascii="Arial" w:hAnsi="Arial" w:cs="Arial"/>
          <w:kern w:val="2"/>
          <w:sz w:val="21"/>
          <w:szCs w:val="21"/>
          <w:lang w:eastAsia="zh-CN"/>
        </w:rPr>
        <w:t>thesis</w:t>
      </w:r>
      <w:r>
        <w:rPr>
          <w:rFonts w:ascii="Arial" w:hAnsi="Arial" w:cs="Arial"/>
          <w:kern w:val="2"/>
          <w:sz w:val="21"/>
          <w:szCs w:val="21"/>
          <w:lang w:eastAsia="zh-CN"/>
        </w:rPr>
        <w:t xml:space="preserve"> aims at the problem that traditional BBS recommendation cannot make good use of user information to make personalized recommendation. A method of detail page recommendation based on user behavior sequence is proposed.</w:t>
      </w:r>
    </w:p>
    <w:p>
      <w:pPr>
        <w:spacing w:line="360" w:lineRule="auto"/>
        <w:ind w:firstLine="420"/>
        <w:jc w:val="both"/>
        <w:rPr>
          <w:rFonts w:ascii="Arial" w:hAnsi="Arial" w:cs="Arial"/>
          <w:kern w:val="2"/>
          <w:sz w:val="21"/>
          <w:szCs w:val="21"/>
          <w:lang w:eastAsia="zh-CN"/>
        </w:rPr>
      </w:pPr>
      <w:r>
        <w:rPr>
          <w:rFonts w:ascii="Arial" w:hAnsi="Arial" w:cs="Arial"/>
          <w:kern w:val="2"/>
          <w:sz w:val="21"/>
          <w:szCs w:val="21"/>
          <w:lang w:eastAsia="zh-CN"/>
        </w:rPr>
        <w:t xml:space="preserve">This </w:t>
      </w:r>
      <w:r>
        <w:rPr>
          <w:rFonts w:hint="eastAsia" w:ascii="Arial" w:hAnsi="Arial" w:cs="Arial"/>
          <w:kern w:val="2"/>
          <w:sz w:val="21"/>
          <w:szCs w:val="21"/>
          <w:lang w:eastAsia="zh-CN"/>
        </w:rPr>
        <w:t>thesis</w:t>
      </w:r>
      <w:r>
        <w:rPr>
          <w:rFonts w:ascii="Arial" w:hAnsi="Arial" w:cs="Arial"/>
          <w:kern w:val="2"/>
          <w:sz w:val="21"/>
          <w:szCs w:val="21"/>
          <w:lang w:eastAsia="zh-CN"/>
        </w:rPr>
        <w:t xml:space="preserve"> first analyzes the nature of detail page recommendation problem, summarizes the characteristics of detail page recommendation problem, and describes the problems and difficulties of detail page recommendation. Secondly, this paper analyzes the recommended data of BBS, and designs the recommended methods in the available data. And the pretreatment method of the post is put forward. Then, two recommendation methods based on the history of users' browsing posts are designed. The personalized recommendation method of detail page based on probability matrix decomposition and the personalized recommendation method of detail page based on user behavior sequence are proposed respectively, which are summarized as follows:</w:t>
      </w:r>
    </w:p>
    <w:p>
      <w:pPr>
        <w:spacing w:line="360" w:lineRule="auto"/>
        <w:ind w:firstLine="420"/>
        <w:jc w:val="both"/>
        <w:rPr>
          <w:rFonts w:ascii="Arial" w:hAnsi="Arial" w:cs="Arial"/>
          <w:kern w:val="2"/>
          <w:sz w:val="21"/>
          <w:szCs w:val="21"/>
          <w:lang w:eastAsia="zh-CN"/>
        </w:rPr>
      </w:pPr>
      <w:r>
        <w:rPr>
          <w:rFonts w:ascii="Arial" w:hAnsi="Arial" w:cs="Arial"/>
          <w:kern w:val="2"/>
          <w:sz w:val="21"/>
          <w:szCs w:val="21"/>
          <w:lang w:eastAsia="zh-CN"/>
        </w:rPr>
        <w:t>(I) detailed page personalized recommendation method based on probability matrix decomposition: because the personalized recommendation of detailed page essentially measures the similarity of two posts under the limitation of the user variable. In this method, the features of post content and user interest are introduced into the probability matrix decomposition. Use CNN to extract the text features of the content of posts; The posts viewed by users in a period of time are regarded as the characteristics of users' interests, and the user characteristics are simply constructed by summing the corresponding dimensions of the “? post vectors and averaging them. Then the probability matrix decomposition method is used to calculate the similarity of users' interests and posts for personalized recommendation of detail pages.</w:t>
      </w:r>
    </w:p>
    <w:p>
      <w:pPr>
        <w:spacing w:line="360" w:lineRule="auto"/>
        <w:ind w:firstLine="420"/>
        <w:jc w:val="both"/>
        <w:rPr>
          <w:rFonts w:ascii="Arial" w:hAnsi="Arial" w:cs="Arial"/>
          <w:kern w:val="2"/>
          <w:sz w:val="21"/>
          <w:szCs w:val="21"/>
          <w:lang w:eastAsia="zh-CN"/>
        </w:rPr>
      </w:pPr>
      <w:r>
        <w:rPr>
          <w:rFonts w:ascii="Arial" w:hAnsi="Arial" w:cs="Arial"/>
          <w:kern w:val="2"/>
          <w:sz w:val="21"/>
          <w:szCs w:val="21"/>
          <w:lang w:eastAsia="zh-CN"/>
        </w:rPr>
        <w:t>Details page (2) based on user behavior sequence of personalized recommendation methods: is based on probability matrix decomposition, on the basis of the design characteristics of the user is done again, by the user for a period of time to browse posts as a Session, using RNN to handle your post to this Session as user interest in dynamic characteristics. Then the probability matrix decomposition method is used to calculate the similarity of users' dynamic interests and posts to make personalized recommendations for detail pages.</w:t>
      </w:r>
    </w:p>
    <w:p>
      <w:pPr>
        <w:spacing w:line="360" w:lineRule="auto"/>
        <w:ind w:firstLine="420"/>
        <w:jc w:val="both"/>
        <w:rPr>
          <w:rFonts w:ascii="Arial" w:hAnsi="Arial" w:cs="Arial"/>
          <w:kern w:val="2"/>
          <w:sz w:val="21"/>
          <w:szCs w:val="21"/>
          <w:lang w:eastAsia="zh-CN"/>
        </w:rPr>
      </w:pPr>
      <w:r>
        <w:rPr>
          <w:rFonts w:ascii="Arial" w:hAnsi="Arial" w:cs="Arial"/>
          <w:kern w:val="2"/>
          <w:sz w:val="21"/>
          <w:szCs w:val="21"/>
          <w:lang w:eastAsia="zh-CN"/>
        </w:rPr>
        <w:t xml:space="preserve">In experiment phase, this </w:t>
      </w:r>
      <w:r>
        <w:rPr>
          <w:rFonts w:hint="eastAsia" w:ascii="Arial" w:hAnsi="Arial" w:cs="Arial"/>
          <w:kern w:val="2"/>
          <w:sz w:val="21"/>
          <w:szCs w:val="21"/>
          <w:lang w:eastAsia="zh-CN"/>
        </w:rPr>
        <w:t>thesis</w:t>
      </w:r>
      <w:r>
        <w:rPr>
          <w:rFonts w:ascii="Arial" w:hAnsi="Arial" w:cs="Arial"/>
          <w:kern w:val="2"/>
          <w:sz w:val="21"/>
          <w:szCs w:val="21"/>
          <w:lang w:eastAsia="zh-CN"/>
        </w:rPr>
        <w:t xml:space="preserve"> USES the BBS posts, and in the field of highway logistics transport users browse real data for evaluation of post, through many experiments, set up based on the most popular post recommendation method, based on the recommendations from the history of each user behavior of the most popular post, post recommendation algorithm based on simple similarity as control group and two recommendation method based on user history behavior data comparison; And compare the details page personalized recommendation method based on probability matrix decomposition and details page personalization recommendation based on user behavior sequence, the effect of the method is verified in this paper, based on user behavior sequence details page of the effectiveness of personalized recommendation method, and compared the advantages and disadvantages of the two methods, this paper expounds the direction of future work.</w:t>
      </w:r>
    </w:p>
    <w:p>
      <w:pPr>
        <w:spacing w:line="400" w:lineRule="exact"/>
        <w:jc w:val="both"/>
        <w:rPr>
          <w:rFonts w:ascii="Arial" w:hAnsi="Arial" w:cs="Arial"/>
          <w:kern w:val="2"/>
          <w:sz w:val="21"/>
          <w:szCs w:val="21"/>
          <w:lang w:eastAsia="zh-CN"/>
        </w:rPr>
      </w:pPr>
    </w:p>
    <w:p>
      <w:pPr>
        <w:spacing w:line="360" w:lineRule="auto"/>
        <w:jc w:val="both"/>
        <w:rPr>
          <w:rFonts w:ascii="Arial" w:hAnsi="Arial" w:cs="Arial"/>
          <w:kern w:val="2"/>
          <w:sz w:val="21"/>
          <w:szCs w:val="21"/>
          <w:lang w:eastAsia="zh-CN"/>
        </w:rPr>
        <w:sectPr>
          <w:headerReference r:id="rId11" w:type="default"/>
          <w:type w:val="continuous"/>
          <w:pgSz w:w="11906" w:h="16838"/>
          <w:pgMar w:top="1440" w:right="1800" w:bottom="1440" w:left="1800" w:header="851" w:footer="992" w:gutter="0"/>
          <w:pgNumType w:fmt="upperRoman" w:start="1"/>
          <w:cols w:space="720" w:num="1"/>
          <w:docGrid w:type="lines" w:linePitch="312" w:charSpace="0"/>
        </w:sectPr>
      </w:pPr>
      <w:r>
        <w:rPr>
          <w:rFonts w:ascii="Arial" w:hAnsi="Arial" w:cs="Arial"/>
          <w:b/>
          <w:kern w:val="2"/>
          <w:sz w:val="21"/>
          <w:szCs w:val="21"/>
          <w:lang w:eastAsia="zh-CN"/>
        </w:rPr>
        <w:t>Keyword</w:t>
      </w:r>
      <w:bookmarkStart w:id="40" w:name="_Toc185215092"/>
      <w:bookmarkStart w:id="41" w:name="_Toc185213482"/>
      <w:bookmarkStart w:id="42" w:name="_Toc185215582"/>
      <w:bookmarkStart w:id="43" w:name="_Toc187764276"/>
      <w:bookmarkStart w:id="44" w:name="_Toc187122268"/>
      <w:bookmarkStart w:id="45" w:name="_Toc187761920"/>
      <w:r>
        <w:rPr>
          <w:rFonts w:ascii="Arial" w:hAnsi="Arial" w:cs="Arial"/>
          <w:kern w:val="2"/>
          <w:sz w:val="21"/>
          <w:szCs w:val="21"/>
          <w:lang w:eastAsia="zh-CN"/>
        </w:rPr>
        <w:t>: BBS Recommendation, Detail Page Recommendation, Personalized Recommendation, Probability Matrix Decomposition, User Behavior Sequence</w:t>
      </w:r>
    </w:p>
    <w:p>
      <w:pPr>
        <w:pStyle w:val="11"/>
        <w:jc w:val="center"/>
        <w:rPr>
          <w:rFonts w:ascii="Arial" w:hAnsi="Arial" w:eastAsia="黑体" w:cs="Arial"/>
          <w:b/>
          <w:sz w:val="32"/>
          <w:szCs w:val="32"/>
        </w:rPr>
      </w:pPr>
      <w:r>
        <w:rPr>
          <w:rFonts w:ascii="Arial" w:hAnsi="Arial" w:eastAsia="黑体" w:cs="Arial"/>
          <w:b/>
          <w:sz w:val="32"/>
          <w:szCs w:val="32"/>
        </w:rPr>
        <w:t>目  录</w:t>
      </w:r>
      <w:bookmarkEnd w:id="40"/>
      <w:bookmarkEnd w:id="41"/>
      <w:bookmarkEnd w:id="42"/>
      <w:bookmarkEnd w:id="43"/>
      <w:bookmarkEnd w:id="44"/>
      <w:bookmarkEnd w:id="45"/>
    </w:p>
    <w:p>
      <w:pPr>
        <w:pStyle w:val="18"/>
        <w:rPr>
          <w:rFonts w:asciiTheme="minorHAnsi" w:hAnsiTheme="minorHAnsi" w:eastAsiaTheme="minorEastAsia" w:cstheme="minorBidi"/>
          <w:sz w:val="21"/>
          <w:szCs w:val="22"/>
          <w:lang w:eastAsia="zh-CN"/>
        </w:rPr>
      </w:pPr>
      <w:bookmarkStart w:id="46" w:name="_Toc187761921"/>
      <w:bookmarkStart w:id="47" w:name="_Toc187122269"/>
      <w:bookmarkStart w:id="48" w:name="_Toc187764277"/>
      <w:r>
        <w:rPr>
          <w:rFonts w:eastAsia="Arial" w:cs="Arial"/>
          <w:b/>
          <w:bCs/>
          <w:szCs w:val="24"/>
        </w:rPr>
        <w:fldChar w:fldCharType="begin"/>
      </w:r>
      <w:r>
        <w:rPr>
          <w:rFonts w:eastAsia="Arial" w:cs="Arial"/>
          <w:b/>
          <w:bCs/>
          <w:szCs w:val="24"/>
        </w:rPr>
        <w:instrText xml:space="preserve"> TOC \o "1-3" \h \z \u </w:instrText>
      </w:r>
      <w:r>
        <w:rPr>
          <w:rFonts w:eastAsia="Arial" w:cs="Arial"/>
          <w:b/>
          <w:bCs/>
          <w:szCs w:val="24"/>
        </w:rPr>
        <w:fldChar w:fldCharType="separate"/>
      </w:r>
      <w:r>
        <w:fldChar w:fldCharType="begin"/>
      </w:r>
      <w:r>
        <w:instrText xml:space="preserve"> HYPERLINK \l "_Toc4379549" </w:instrText>
      </w:r>
      <w:r>
        <w:fldChar w:fldCharType="separate"/>
      </w:r>
      <w:r>
        <w:rPr>
          <w:rStyle w:val="33"/>
          <w:rFonts w:eastAsia="黑体" w:cs="Arial"/>
        </w:rPr>
        <w:t>摘  要</w:t>
      </w:r>
      <w:r>
        <w:tab/>
      </w:r>
      <w:r>
        <w:fldChar w:fldCharType="begin"/>
      </w:r>
      <w:r>
        <w:instrText xml:space="preserve"> PAGEREF _Toc4379549 \h </w:instrText>
      </w:r>
      <w:r>
        <w:fldChar w:fldCharType="separate"/>
      </w:r>
      <w:r>
        <w:t>I</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"_Toc4379550" </w:instrText>
      </w:r>
      <w:r>
        <w:fldChar w:fldCharType="separate"/>
      </w:r>
      <w:r>
        <w:rPr>
          <w:rStyle w:val="33"/>
          <w:rFonts w:cs="Arial"/>
        </w:rPr>
        <w:t>Abstract</w:t>
      </w:r>
      <w:r>
        <w:tab/>
      </w:r>
      <w:r>
        <w:fldChar w:fldCharType="begin"/>
      </w:r>
      <w:r>
        <w:instrText xml:space="preserve"> PAGEREF _Toc4379550 \h </w:instrText>
      </w:r>
      <w:r>
        <w:fldChar w:fldCharType="separate"/>
      </w:r>
      <w:r>
        <w:t>II</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"_Toc4379551" </w:instrText>
      </w:r>
      <w:r>
        <w:fldChar w:fldCharType="separate"/>
      </w:r>
      <w:r>
        <w:rPr>
          <w:rStyle w:val="33"/>
          <w:rFonts w:eastAsia="黑体" w:cs="Arial"/>
        </w:rPr>
        <w:t>图目录</w:t>
      </w:r>
      <w:r>
        <w:tab/>
      </w:r>
      <w:r>
        <w:fldChar w:fldCharType="begin"/>
      </w:r>
      <w:r>
        <w:instrText xml:space="preserve"> PAGEREF _Toc4379551 \h </w:instrText>
      </w:r>
      <w:r>
        <w:fldChar w:fldCharType="separate"/>
      </w:r>
      <w:r>
        <w:t>VI</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"_Toc4379552" </w:instrText>
      </w:r>
      <w:r>
        <w:fldChar w:fldCharType="separate"/>
      </w:r>
      <w:r>
        <w:rPr>
          <w:rStyle w:val="33"/>
          <w:rFonts w:eastAsia="黑体" w:cs="Arial"/>
        </w:rPr>
        <w:t>表目录</w:t>
      </w:r>
      <w:r>
        <w:tab/>
      </w:r>
      <w:r>
        <w:fldChar w:fldCharType="begin"/>
      </w:r>
      <w:r>
        <w:instrText xml:space="preserve"> PAGEREF _Toc4379552 \h </w:instrText>
      </w:r>
      <w:r>
        <w:fldChar w:fldCharType="separate"/>
      </w:r>
      <w:r>
        <w:t>VII</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"_Toc4379553" </w:instrText>
      </w:r>
      <w:r>
        <w:fldChar w:fldCharType="separate"/>
      </w:r>
      <w:r>
        <w:rPr>
          <w:rStyle w:val="33"/>
          <w:rFonts w:eastAsia="黑体" w:cs="Arial"/>
        </w:rPr>
        <w:t>第一章  引言</w:t>
      </w:r>
      <w:r>
        <w:tab/>
      </w:r>
      <w:r>
        <w:fldChar w:fldCharType="begin"/>
      </w:r>
      <w:r>
        <w:instrText xml:space="preserve"> PAGEREF _Toc4379553 \h </w:instrText>
      </w:r>
      <w:r>
        <w:fldChar w:fldCharType="separate"/>
      </w:r>
      <w:r>
        <w:t>1</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"_Toc4379554" </w:instrText>
      </w:r>
      <w:r>
        <w:fldChar w:fldCharType="separate"/>
      </w:r>
      <w:r>
        <w:rPr>
          <w:rStyle w:val="33"/>
          <w:rFonts w:cs="Arial"/>
        </w:rPr>
        <w:t>1.1 研究背景</w:t>
      </w:r>
      <w:r>
        <w:tab/>
      </w:r>
      <w:r>
        <w:fldChar w:fldCharType="begin"/>
      </w:r>
      <w:r>
        <w:instrText xml:space="preserve"> PAGEREF _Toc4379554 \h </w:instrText>
      </w:r>
      <w:r>
        <w:fldChar w:fldCharType="separate"/>
      </w:r>
      <w:r>
        <w:t>1</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"_Toc4379555" </w:instrText>
      </w:r>
      <w:r>
        <w:fldChar w:fldCharType="separate"/>
      </w:r>
      <w:r>
        <w:rPr>
          <w:rStyle w:val="33"/>
          <w:rFonts w:cs="Arial"/>
        </w:rPr>
        <w:t>1.2 国内外研究现状</w:t>
      </w:r>
      <w:r>
        <w:tab/>
      </w:r>
      <w:r>
        <w:fldChar w:fldCharType="begin"/>
      </w:r>
      <w:r>
        <w:instrText xml:space="preserve"> PAGEREF _Toc4379555 \h </w:instrText>
      </w:r>
      <w:r>
        <w:fldChar w:fldCharType="separate"/>
      </w:r>
      <w:r>
        <w:t>1</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"_Toc4379556" </w:instrText>
      </w:r>
      <w:r>
        <w:fldChar w:fldCharType="separate"/>
      </w:r>
      <w:r>
        <w:rPr>
          <w:rStyle w:val="33"/>
          <w:rFonts w:cs="Arial"/>
        </w:rPr>
        <w:t>1.3 本文研究内容与贡献</w:t>
      </w:r>
      <w:r>
        <w:tab/>
      </w:r>
      <w:r>
        <w:fldChar w:fldCharType="begin"/>
      </w:r>
      <w:r>
        <w:instrText xml:space="preserve"> PAGEREF _Toc4379556 \h </w:instrText>
      </w:r>
      <w:r>
        <w:fldChar w:fldCharType="separate"/>
      </w:r>
      <w:r>
        <w:t>3</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"_Toc4379557" </w:instrText>
      </w:r>
      <w:r>
        <w:fldChar w:fldCharType="separate"/>
      </w:r>
      <w:r>
        <w:rPr>
          <w:rStyle w:val="33"/>
          <w:rFonts w:cs="Arial"/>
        </w:rPr>
        <w:t>1.4 本文的组织结构</w:t>
      </w:r>
      <w:r>
        <w:tab/>
      </w:r>
      <w:r>
        <w:fldChar w:fldCharType="begin"/>
      </w:r>
      <w:r>
        <w:instrText xml:space="preserve"> PAGEREF _Toc4379557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"_Toc4379558" </w:instrText>
      </w:r>
      <w:r>
        <w:fldChar w:fldCharType="separate"/>
      </w:r>
      <w:r>
        <w:rPr>
          <w:rStyle w:val="33"/>
          <w:rFonts w:eastAsia="黑体" w:cs="Arial"/>
        </w:rPr>
        <w:t>第二章  技术综述</w:t>
      </w:r>
      <w:r>
        <w:tab/>
      </w:r>
      <w:r>
        <w:fldChar w:fldCharType="begin"/>
      </w:r>
      <w:r>
        <w:instrText xml:space="preserve"> PAGEREF _Toc4379558 \h </w:instrText>
      </w:r>
      <w:r>
        <w:fldChar w:fldCharType="separate"/>
      </w:r>
      <w:r>
        <w:t>5</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"_Toc4379559" </w:instrText>
      </w:r>
      <w:r>
        <w:fldChar w:fldCharType="separate"/>
      </w:r>
      <w:r>
        <w:rPr>
          <w:rStyle w:val="33"/>
          <w:rFonts w:cs="Arial"/>
        </w:rPr>
        <w:t>2.1 概率矩阵分解</w:t>
      </w:r>
      <w:r>
        <w:tab/>
      </w:r>
      <w:r>
        <w:fldChar w:fldCharType="begin"/>
      </w:r>
      <w:r>
        <w:instrText xml:space="preserve"> PAGEREF _Toc4379559 \h </w:instrText>
      </w:r>
      <w:r>
        <w:fldChar w:fldCharType="separate"/>
      </w:r>
      <w:r>
        <w:t>5</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"_Toc4379560" </w:instrText>
      </w:r>
      <w:r>
        <w:fldChar w:fldCharType="separate"/>
      </w:r>
      <w:r>
        <w:rPr>
          <w:rStyle w:val="33"/>
        </w:rPr>
        <w:t>2.2 卷积神经网络</w:t>
      </w:r>
      <w:r>
        <w:tab/>
      </w:r>
      <w:r>
        <w:fldChar w:fldCharType="begin"/>
      </w:r>
      <w:r>
        <w:instrText xml:space="preserve"> PAGEREF _Toc4379560 \h </w:instrText>
      </w:r>
      <w:r>
        <w:fldChar w:fldCharType="separate"/>
      </w:r>
      <w:r>
        <w:t>6</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"_Toc4379561" </w:instrText>
      </w:r>
      <w:r>
        <w:fldChar w:fldCharType="separate"/>
      </w:r>
      <w:r>
        <w:rPr>
          <w:rStyle w:val="33"/>
        </w:rPr>
        <w:t>2.3 循环神经网络</w:t>
      </w:r>
      <w:r>
        <w:tab/>
      </w:r>
      <w:r>
        <w:fldChar w:fldCharType="begin"/>
      </w:r>
      <w:r>
        <w:instrText xml:space="preserve"> PAGEREF _Toc4379561 \h </w:instrText>
      </w:r>
      <w:r>
        <w:fldChar w:fldCharType="separate"/>
      </w:r>
      <w:r>
        <w:t>7</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"_Toc4379562" </w:instrText>
      </w:r>
      <w:r>
        <w:fldChar w:fldCharType="separate"/>
      </w:r>
      <w:r>
        <w:rPr>
          <w:rStyle w:val="33"/>
        </w:rPr>
        <w:t>2.4 嵌入式词向量</w:t>
      </w:r>
      <w:r>
        <w:tab/>
      </w:r>
      <w:r>
        <w:fldChar w:fldCharType="begin"/>
      </w:r>
      <w:r>
        <w:instrText xml:space="preserve"> PAGEREF _Toc4379562 \h </w:instrText>
      </w:r>
      <w:r>
        <w:fldChar w:fldCharType="separate"/>
      </w:r>
      <w:r>
        <w:t>10</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"_Toc4379563" </w:instrText>
      </w:r>
      <w:r>
        <w:fldChar w:fldCharType="separate"/>
      </w:r>
      <w:r>
        <w:rPr>
          <w:rStyle w:val="33"/>
        </w:rPr>
        <w:t>2.5 Redis</w:t>
      </w:r>
      <w:r>
        <w:tab/>
      </w:r>
      <w:r>
        <w:fldChar w:fldCharType="begin"/>
      </w:r>
      <w:r>
        <w:instrText xml:space="preserve"> PAGEREF _Toc4379563 \h </w:instrText>
      </w:r>
      <w:r>
        <w:fldChar w:fldCharType="separate"/>
      </w:r>
      <w:r>
        <w:t>10</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"_Toc4379564" </w:instrText>
      </w:r>
      <w:r>
        <w:fldChar w:fldCharType="separate"/>
      </w:r>
      <w:r>
        <w:rPr>
          <w:rStyle w:val="33"/>
          <w:rFonts w:cs="Arial"/>
        </w:rPr>
        <w:t>2.5.1 Redis数据结构</w:t>
      </w:r>
      <w:r>
        <w:tab/>
      </w:r>
      <w:r>
        <w:fldChar w:fldCharType="begin"/>
      </w:r>
      <w:r>
        <w:instrText xml:space="preserve"> PAGEREF _Toc4379564 \h </w:instrText>
      </w:r>
      <w:r>
        <w:fldChar w:fldCharType="separate"/>
      </w:r>
      <w:r>
        <w:t>11</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"_Toc4379565" </w:instrText>
      </w:r>
      <w:r>
        <w:fldChar w:fldCharType="separate"/>
      </w:r>
      <w:r>
        <w:rPr>
          <w:rStyle w:val="33"/>
          <w:rFonts w:cs="Arial"/>
        </w:rPr>
        <w:t>2.5.1 Redis持久化</w:t>
      </w:r>
      <w:r>
        <w:tab/>
      </w:r>
      <w:r>
        <w:fldChar w:fldCharType="begin"/>
      </w:r>
      <w:r>
        <w:instrText xml:space="preserve"> PAGEREF _Toc4379565 \h </w:instrText>
      </w:r>
      <w:r>
        <w:fldChar w:fldCharType="separate"/>
      </w:r>
      <w:r>
        <w:t>12</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"_Toc4379566" </w:instrText>
      </w:r>
      <w:r>
        <w:fldChar w:fldCharType="separate"/>
      </w:r>
      <w:r>
        <w:rPr>
          <w:rStyle w:val="33"/>
          <w:rFonts w:cs="Arial"/>
        </w:rPr>
        <w:t>2.6 本章小结</w:t>
      </w:r>
      <w:r>
        <w:tab/>
      </w:r>
      <w:r>
        <w:fldChar w:fldCharType="begin"/>
      </w:r>
      <w:r>
        <w:instrText xml:space="preserve"> PAGEREF _Toc4379566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"_Toc4379567" </w:instrText>
      </w:r>
      <w:r>
        <w:fldChar w:fldCharType="separate"/>
      </w:r>
      <w:r>
        <w:rPr>
          <w:rStyle w:val="33"/>
          <w:rFonts w:eastAsia="黑体" w:cs="Arial"/>
        </w:rPr>
        <w:t>第三章  基于用户行为序列的论坛推荐系统的设计</w:t>
      </w:r>
      <w:r>
        <w:tab/>
      </w:r>
      <w:r>
        <w:fldChar w:fldCharType="begin"/>
      </w:r>
      <w:r>
        <w:instrText xml:space="preserve"> PAGEREF _Toc4379567 \h </w:instrText>
      </w:r>
      <w:r>
        <w:fldChar w:fldCharType="separate"/>
      </w:r>
      <w:r>
        <w:t>13</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"_Toc4379568" </w:instrText>
      </w:r>
      <w:r>
        <w:fldChar w:fldCharType="separate"/>
      </w:r>
      <w:r>
        <w:rPr>
          <w:rStyle w:val="33"/>
          <w:rFonts w:cs="Arial"/>
        </w:rPr>
        <w:t>3.1 论坛推荐问题分析</w:t>
      </w:r>
      <w:r>
        <w:tab/>
      </w:r>
      <w:r>
        <w:fldChar w:fldCharType="begin"/>
      </w:r>
      <w:r>
        <w:instrText xml:space="preserve"> PAGEREF _Toc4379568 \h </w:instrText>
      </w:r>
      <w:r>
        <w:fldChar w:fldCharType="separate"/>
      </w:r>
      <w:r>
        <w:t>13</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"_Toc4379569" </w:instrText>
      </w:r>
      <w:r>
        <w:fldChar w:fldCharType="separate"/>
      </w:r>
      <w:r>
        <w:rPr>
          <w:rStyle w:val="33"/>
          <w:rFonts w:cs="Arial"/>
        </w:rPr>
        <w:t>3.1.1 详情页推荐问题描述</w:t>
      </w:r>
      <w:r>
        <w:tab/>
      </w:r>
      <w:r>
        <w:fldChar w:fldCharType="begin"/>
      </w:r>
      <w:r>
        <w:instrText xml:space="preserve"> PAGEREF _Toc4379569 \h </w:instrText>
      </w:r>
      <w:r>
        <w:fldChar w:fldCharType="separate"/>
      </w:r>
      <w:r>
        <w:t>14</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"_Toc4379570" </w:instrText>
      </w:r>
      <w:r>
        <w:fldChar w:fldCharType="separate"/>
      </w:r>
      <w:r>
        <w:rPr>
          <w:rStyle w:val="33"/>
          <w:rFonts w:cs="Arial"/>
        </w:rPr>
        <w:t>3.1.2 帖子和用户数据分析</w:t>
      </w:r>
      <w:r>
        <w:tab/>
      </w:r>
      <w:r>
        <w:fldChar w:fldCharType="begin"/>
      </w:r>
      <w:r>
        <w:instrText xml:space="preserve"> PAGEREF _Toc4379570 \h </w:instrText>
      </w:r>
      <w:r>
        <w:fldChar w:fldCharType="separate"/>
      </w:r>
      <w:r>
        <w:t>15</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"_Toc4379571" </w:instrText>
      </w:r>
      <w:r>
        <w:fldChar w:fldCharType="separate"/>
      </w:r>
      <w:r>
        <w:rPr>
          <w:rStyle w:val="33"/>
          <w:rFonts w:cs="Arial"/>
        </w:rPr>
        <w:t>3.2 系统总体设计</w:t>
      </w:r>
      <w:r>
        <w:tab/>
      </w:r>
      <w:r>
        <w:fldChar w:fldCharType="begin"/>
      </w:r>
      <w:r>
        <w:instrText xml:space="preserve"> PAGEREF _Toc4379571 \h </w:instrText>
      </w:r>
      <w:r>
        <w:fldChar w:fldCharType="separate"/>
      </w:r>
      <w:r>
        <w:t>17</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"_Toc4379572" </w:instrText>
      </w:r>
      <w:r>
        <w:fldChar w:fldCharType="separate"/>
      </w:r>
      <w:r>
        <w:rPr>
          <w:rStyle w:val="33"/>
          <w:rFonts w:cs="Arial"/>
        </w:rPr>
        <w:t>3.3 帖子内容预处理</w:t>
      </w:r>
      <w:r>
        <w:tab/>
      </w:r>
      <w:r>
        <w:fldChar w:fldCharType="begin"/>
      </w:r>
      <w:r>
        <w:instrText xml:space="preserve"> PAGEREF _Toc4379572 \h </w:instrText>
      </w:r>
      <w:r>
        <w:fldChar w:fldCharType="separate"/>
      </w:r>
      <w:r>
        <w:t>18</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"_Toc4379573" </w:instrText>
      </w:r>
      <w:r>
        <w:fldChar w:fldCharType="separate"/>
      </w:r>
      <w:r>
        <w:rPr>
          <w:rStyle w:val="33"/>
          <w:rFonts w:cs="Arial"/>
        </w:rPr>
        <w:t>3.3.1 帖子特征提取</w:t>
      </w:r>
      <w:r>
        <w:tab/>
      </w:r>
      <w:r>
        <w:fldChar w:fldCharType="begin"/>
      </w:r>
      <w:r>
        <w:instrText xml:space="preserve"> PAGEREF _Toc4379573 \h </w:instrText>
      </w:r>
      <w:r>
        <w:fldChar w:fldCharType="separate"/>
      </w:r>
      <w:r>
        <w:t>19</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"_Toc4379574" </w:instrText>
      </w:r>
      <w:r>
        <w:fldChar w:fldCharType="separate"/>
      </w:r>
      <w:r>
        <w:rPr>
          <w:rStyle w:val="33"/>
          <w:rFonts w:cs="Arial"/>
        </w:rPr>
        <w:t>3.3.2 帖子中文分词</w:t>
      </w:r>
      <w:r>
        <w:tab/>
      </w:r>
      <w:r>
        <w:fldChar w:fldCharType="begin"/>
      </w:r>
      <w:r>
        <w:instrText xml:space="preserve"> PAGEREF _Toc4379574 \h </w:instrText>
      </w:r>
      <w:r>
        <w:fldChar w:fldCharType="separate"/>
      </w:r>
      <w:r>
        <w:t>19</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"_Toc4379575" </w:instrText>
      </w:r>
      <w:r>
        <w:fldChar w:fldCharType="separate"/>
      </w:r>
      <w:r>
        <w:rPr>
          <w:rStyle w:val="33"/>
          <w:rFonts w:cs="Arial"/>
        </w:rPr>
        <w:t>3.3.3 构建帖子停用词库</w:t>
      </w:r>
      <w:r>
        <w:tab/>
      </w:r>
      <w:r>
        <w:fldChar w:fldCharType="begin"/>
      </w:r>
      <w:r>
        <w:instrText xml:space="preserve"> PAGEREF _Toc4379575 \h </w:instrText>
      </w:r>
      <w:r>
        <w:fldChar w:fldCharType="separate"/>
      </w:r>
      <w:r>
        <w:t>19</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"_Toc4379576" </w:instrText>
      </w:r>
      <w:r>
        <w:fldChar w:fldCharType="separate"/>
      </w:r>
      <w:r>
        <w:rPr>
          <w:rStyle w:val="33"/>
          <w:rFonts w:cs="Arial"/>
        </w:rPr>
        <w:t>3.3.4 去除帖子停用词</w:t>
      </w:r>
      <w:r>
        <w:tab/>
      </w:r>
      <w:r>
        <w:fldChar w:fldCharType="begin"/>
      </w:r>
      <w:r>
        <w:instrText xml:space="preserve"> PAGEREF _Toc4379576 \h </w:instrText>
      </w:r>
      <w:r>
        <w:fldChar w:fldCharType="separate"/>
      </w:r>
      <w:r>
        <w:t>20</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"_Toc4379577" </w:instrText>
      </w:r>
      <w:r>
        <w:fldChar w:fldCharType="separate"/>
      </w:r>
      <w:r>
        <w:rPr>
          <w:rStyle w:val="33"/>
          <w:rFonts w:cs="Arial"/>
        </w:rPr>
        <w:t>3.3.5 帖子向量化表示</w:t>
      </w:r>
      <w:r>
        <w:tab/>
      </w:r>
      <w:r>
        <w:fldChar w:fldCharType="begin"/>
      </w:r>
      <w:r>
        <w:instrText xml:space="preserve"> PAGEREF _Toc4379577 \h </w:instrText>
      </w:r>
      <w:r>
        <w:fldChar w:fldCharType="separate"/>
      </w:r>
      <w:r>
        <w:t>21</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"_Toc4379578" </w:instrText>
      </w:r>
      <w:r>
        <w:fldChar w:fldCharType="separate"/>
      </w:r>
      <w:r>
        <w:rPr>
          <w:rStyle w:val="33"/>
          <w:rFonts w:cs="Arial"/>
        </w:rPr>
        <w:t>3.4 基于概率分解的详情页推荐</w:t>
      </w:r>
      <w:r>
        <w:tab/>
      </w:r>
      <w:r>
        <w:fldChar w:fldCharType="begin"/>
      </w:r>
      <w:r>
        <w:instrText xml:space="preserve"> PAGEREF _Toc4379578 \h </w:instrText>
      </w:r>
      <w:r>
        <w:fldChar w:fldCharType="separate"/>
      </w:r>
      <w:r>
        <w:t>21</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"_Toc4379579" </w:instrText>
      </w:r>
      <w:r>
        <w:fldChar w:fldCharType="separate"/>
      </w:r>
      <w:r>
        <w:rPr>
          <w:rStyle w:val="33"/>
          <w:rFonts w:cs="Arial"/>
        </w:rPr>
        <w:t>3.4.1 具体框架</w:t>
      </w:r>
      <w:r>
        <w:tab/>
      </w:r>
      <w:r>
        <w:fldChar w:fldCharType="begin"/>
      </w:r>
      <w:r>
        <w:instrText xml:space="preserve"> PAGEREF _Toc4379579 \h </w:instrText>
      </w:r>
      <w:r>
        <w:fldChar w:fldCharType="separate"/>
      </w:r>
      <w:r>
        <w:t>21</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"_Toc4379580" </w:instrText>
      </w:r>
      <w:r>
        <w:fldChar w:fldCharType="separate"/>
      </w:r>
      <w:r>
        <w:rPr>
          <w:rStyle w:val="33"/>
          <w:rFonts w:cs="Arial"/>
        </w:rPr>
        <w:t>3.4.2 构造用户特征</w:t>
      </w:r>
      <w:r>
        <w:tab/>
      </w:r>
      <w:r>
        <w:fldChar w:fldCharType="begin"/>
      </w:r>
      <w:r>
        <w:instrText xml:space="preserve"> PAGEREF _Toc4379580 \h </w:instrText>
      </w:r>
      <w:r>
        <w:fldChar w:fldCharType="separate"/>
      </w:r>
      <w:r>
        <w:t>22</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"_Toc4379581" </w:instrText>
      </w:r>
      <w:r>
        <w:fldChar w:fldCharType="separate"/>
      </w:r>
      <w:r>
        <w:rPr>
          <w:rStyle w:val="33"/>
          <w:rFonts w:cs="Arial"/>
        </w:rPr>
        <w:t>3.4.3 提取帖子特征</w:t>
      </w:r>
      <w:r>
        <w:tab/>
      </w:r>
      <w:r>
        <w:fldChar w:fldCharType="begin"/>
      </w:r>
      <w:r>
        <w:instrText xml:space="preserve"> PAGEREF _Toc4379581 \h </w:instrText>
      </w:r>
      <w:r>
        <w:fldChar w:fldCharType="separate"/>
      </w:r>
      <w:r>
        <w:t>22</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"_Toc4379582" </w:instrText>
      </w:r>
      <w:r>
        <w:fldChar w:fldCharType="separate"/>
      </w:r>
      <w:r>
        <w:rPr>
          <w:rStyle w:val="33"/>
          <w:rFonts w:cs="Arial"/>
        </w:rPr>
        <w:t>3.4.4 相似度计算</w:t>
      </w:r>
      <w:r>
        <w:tab/>
      </w:r>
      <w:r>
        <w:fldChar w:fldCharType="begin"/>
      </w:r>
      <w:r>
        <w:instrText xml:space="preserve"> PAGEREF _Toc4379582 \h </w:instrText>
      </w:r>
      <w:r>
        <w:fldChar w:fldCharType="separate"/>
      </w:r>
      <w:r>
        <w:t>24</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"_Toc4379583" </w:instrText>
      </w:r>
      <w:r>
        <w:fldChar w:fldCharType="separate"/>
      </w:r>
      <w:r>
        <w:rPr>
          <w:rStyle w:val="33"/>
          <w:rFonts w:cs="Arial"/>
        </w:rPr>
        <w:t>3.5 基于用户行为的详情页推荐</w:t>
      </w:r>
      <w:r>
        <w:tab/>
      </w:r>
      <w:r>
        <w:fldChar w:fldCharType="begin"/>
      </w:r>
      <w:r>
        <w:instrText xml:space="preserve"> PAGEREF _Toc4379583 \h </w:instrText>
      </w:r>
      <w:r>
        <w:fldChar w:fldCharType="separate"/>
      </w:r>
      <w:r>
        <w:t>25</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"_Toc4379584" </w:instrText>
      </w:r>
      <w:r>
        <w:fldChar w:fldCharType="separate"/>
      </w:r>
      <w:r>
        <w:rPr>
          <w:rStyle w:val="33"/>
          <w:rFonts w:cs="Arial"/>
        </w:rPr>
        <w:t>3.5.1 具体框架</w:t>
      </w:r>
      <w:r>
        <w:tab/>
      </w:r>
      <w:r>
        <w:fldChar w:fldCharType="begin"/>
      </w:r>
      <w:r>
        <w:instrText xml:space="preserve"> PAGEREF _Toc4379584 \h </w:instrText>
      </w:r>
      <w:r>
        <w:fldChar w:fldCharType="separate"/>
      </w:r>
      <w:r>
        <w:t>25</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"_Toc4379585" </w:instrText>
      </w:r>
      <w:r>
        <w:fldChar w:fldCharType="separate"/>
      </w:r>
      <w:r>
        <w:rPr>
          <w:rStyle w:val="33"/>
          <w:rFonts w:cs="Arial"/>
        </w:rPr>
        <w:t>3.5.2 构造用户特征</w:t>
      </w:r>
      <w:r>
        <w:tab/>
      </w:r>
      <w:r>
        <w:fldChar w:fldCharType="begin"/>
      </w:r>
      <w:r>
        <w:instrText xml:space="preserve"> PAGEREF _Toc4379585 \h </w:instrText>
      </w:r>
      <w:r>
        <w:fldChar w:fldCharType="separate"/>
      </w:r>
      <w:r>
        <w:t>26</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"_Toc4379586" </w:instrText>
      </w:r>
      <w:r>
        <w:fldChar w:fldCharType="separate"/>
      </w:r>
      <w:r>
        <w:rPr>
          <w:rStyle w:val="33"/>
          <w:rFonts w:cs="Arial"/>
        </w:rPr>
        <w:t>3.5.3 提取帖子特征</w:t>
      </w:r>
      <w:r>
        <w:tab/>
      </w:r>
      <w:r>
        <w:fldChar w:fldCharType="begin"/>
      </w:r>
      <w:r>
        <w:instrText xml:space="preserve"> PAGEREF _Toc4379586 \h </w:instrText>
      </w:r>
      <w:r>
        <w:fldChar w:fldCharType="separate"/>
      </w:r>
      <w:r>
        <w:t>28</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"_Toc4379587" </w:instrText>
      </w:r>
      <w:r>
        <w:fldChar w:fldCharType="separate"/>
      </w:r>
      <w:r>
        <w:rPr>
          <w:rStyle w:val="33"/>
          <w:rFonts w:cs="Arial"/>
        </w:rPr>
        <w:t>3.5.4 相似度计算</w:t>
      </w:r>
      <w:r>
        <w:tab/>
      </w:r>
      <w:r>
        <w:fldChar w:fldCharType="begin"/>
      </w:r>
      <w:r>
        <w:instrText xml:space="preserve"> PAGEREF _Toc4379587 \h </w:instrText>
      </w:r>
      <w:r>
        <w:fldChar w:fldCharType="separate"/>
      </w:r>
      <w:r>
        <w:t>28</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"_Toc4379588" </w:instrText>
      </w:r>
      <w:r>
        <w:fldChar w:fldCharType="separate"/>
      </w:r>
      <w:r>
        <w:rPr>
          <w:rStyle w:val="33"/>
          <w:rFonts w:cs="Arial"/>
        </w:rPr>
        <w:t>3.6 本章小结</w:t>
      </w:r>
      <w:r>
        <w:tab/>
      </w:r>
      <w:r>
        <w:fldChar w:fldCharType="begin"/>
      </w:r>
      <w:r>
        <w:instrText xml:space="preserve"> PAGEREF _Toc4379588 \h </w:instrText>
      </w:r>
      <w:r>
        <w:fldChar w:fldCharType="separate"/>
      </w:r>
      <w:r>
        <w:t>29</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"_Toc4379589" </w:instrText>
      </w:r>
      <w:r>
        <w:fldChar w:fldCharType="separate"/>
      </w:r>
      <w:r>
        <w:rPr>
          <w:rStyle w:val="33"/>
          <w:rFonts w:eastAsia="黑体" w:cs="Arial"/>
        </w:rPr>
        <w:t>第四章  基于用户行为序列的论坛推荐系统的实现</w:t>
      </w:r>
      <w:r>
        <w:tab/>
      </w:r>
      <w:r>
        <w:fldChar w:fldCharType="begin"/>
      </w:r>
      <w:r>
        <w:instrText xml:space="preserve"> PAGEREF _Toc4379589 \h </w:instrText>
      </w:r>
      <w:r>
        <w:fldChar w:fldCharType="separate"/>
      </w:r>
      <w:r>
        <w:t>30</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"_Toc4379590" </w:instrText>
      </w:r>
      <w:r>
        <w:fldChar w:fldCharType="separate"/>
      </w:r>
      <w:r>
        <w:rPr>
          <w:rStyle w:val="33"/>
          <w:rFonts w:cs="Arial"/>
        </w:rPr>
        <w:t>4.1 数据集</w:t>
      </w:r>
      <w:r>
        <w:tab/>
      </w:r>
      <w:r>
        <w:fldChar w:fldCharType="begin"/>
      </w:r>
      <w:r>
        <w:instrText xml:space="preserve"> PAGEREF _Toc4379590 \h </w:instrText>
      </w:r>
      <w:r>
        <w:fldChar w:fldCharType="separate"/>
      </w:r>
      <w:r>
        <w:t>30</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"_Toc4379591" </w:instrText>
      </w:r>
      <w:r>
        <w:fldChar w:fldCharType="separate"/>
      </w:r>
      <w:r>
        <w:rPr>
          <w:rStyle w:val="33"/>
          <w:rFonts w:cs="Arial"/>
        </w:rPr>
        <w:t>4.2 评估指标与评估方式</w:t>
      </w:r>
      <w:r>
        <w:tab/>
      </w:r>
      <w:r>
        <w:fldChar w:fldCharType="begin"/>
      </w:r>
      <w:r>
        <w:instrText xml:space="preserve"> PAGEREF _Toc4379591 \h </w:instrText>
      </w:r>
      <w:r>
        <w:fldChar w:fldCharType="separate"/>
      </w:r>
      <w:r>
        <w:t>30</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"_Toc4379592" </w:instrText>
      </w:r>
      <w:r>
        <w:fldChar w:fldCharType="separate"/>
      </w:r>
      <w:r>
        <w:rPr>
          <w:rStyle w:val="33"/>
          <w:rFonts w:cs="Arial"/>
        </w:rPr>
        <w:t>4.3 基于概率矩阵分解的详情页推荐的实现</w:t>
      </w:r>
      <w:r>
        <w:tab/>
      </w:r>
      <w:r>
        <w:fldChar w:fldCharType="begin"/>
      </w:r>
      <w:r>
        <w:instrText xml:space="preserve"> PAGEREF _Toc4379592 \h </w:instrText>
      </w:r>
      <w:r>
        <w:fldChar w:fldCharType="separate"/>
      </w:r>
      <w:r>
        <w:t>31</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"_Toc4379593" </w:instrText>
      </w:r>
      <w:r>
        <w:fldChar w:fldCharType="separate"/>
      </w:r>
      <w:r>
        <w:rPr>
          <w:rStyle w:val="33"/>
          <w:rFonts w:cs="Arial"/>
        </w:rPr>
        <w:t>4.4 基于用户行为序列的详情页推荐的实现</w:t>
      </w:r>
      <w:r>
        <w:tab/>
      </w:r>
      <w:r>
        <w:fldChar w:fldCharType="begin"/>
      </w:r>
      <w:r>
        <w:instrText xml:space="preserve"> PAGEREF _Toc4379593 \h </w:instrText>
      </w:r>
      <w:r>
        <w:fldChar w:fldCharType="separate"/>
      </w:r>
      <w:r>
        <w:t>32</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"_Toc4379594" </w:instrText>
      </w:r>
      <w:r>
        <w:fldChar w:fldCharType="separate"/>
      </w:r>
      <w:r>
        <w:rPr>
          <w:rStyle w:val="33"/>
          <w:rFonts w:cs="Arial"/>
        </w:rPr>
        <w:t>4.5 对比实验</w:t>
      </w:r>
      <w:r>
        <w:tab/>
      </w:r>
      <w:r>
        <w:fldChar w:fldCharType="begin"/>
      </w:r>
      <w:r>
        <w:instrText xml:space="preserve"> PAGEREF _Toc4379594 \h </w:instrText>
      </w:r>
      <w:r>
        <w:fldChar w:fldCharType="separate"/>
      </w:r>
      <w:r>
        <w:t>33</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"_Toc4379595" </w:instrText>
      </w:r>
      <w:r>
        <w:fldChar w:fldCharType="separate"/>
      </w:r>
      <w:r>
        <w:rPr>
          <w:rStyle w:val="33"/>
          <w:rFonts w:cs="Arial"/>
        </w:rPr>
        <w:t>4.5.1 基于热门帖子的推荐</w:t>
      </w:r>
      <w:r>
        <w:tab/>
      </w:r>
      <w:r>
        <w:fldChar w:fldCharType="begin"/>
      </w:r>
      <w:r>
        <w:instrText xml:space="preserve"> PAGEREF _Toc4379595 \h </w:instrText>
      </w:r>
      <w:r>
        <w:fldChar w:fldCharType="separate"/>
      </w:r>
      <w:r>
        <w:t>34</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"_Toc4379596" </w:instrText>
      </w:r>
      <w:r>
        <w:fldChar w:fldCharType="separate"/>
      </w:r>
      <w:r>
        <w:rPr>
          <w:rStyle w:val="33"/>
          <w:rFonts w:cs="Arial"/>
        </w:rPr>
        <w:t>4.5.2 基于文档相似度的推荐</w:t>
      </w:r>
      <w:r>
        <w:tab/>
      </w:r>
      <w:r>
        <w:fldChar w:fldCharType="begin"/>
      </w:r>
      <w:r>
        <w:instrText xml:space="preserve"> PAGEREF _Toc4379596 \h </w:instrText>
      </w:r>
      <w:r>
        <w:fldChar w:fldCharType="separate"/>
      </w:r>
      <w:r>
        <w:t>36</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"_Toc4379597" </w:instrText>
      </w:r>
      <w:r>
        <w:fldChar w:fldCharType="separate"/>
      </w:r>
      <w:r>
        <w:rPr>
          <w:rStyle w:val="33"/>
          <w:rFonts w:cs="Arial"/>
        </w:rPr>
        <w:t>4.5.3 基于概率矩阵分解的推荐</w:t>
      </w:r>
      <w:r>
        <w:tab/>
      </w:r>
      <w:r>
        <w:fldChar w:fldCharType="begin"/>
      </w:r>
      <w:r>
        <w:instrText xml:space="preserve"> PAGEREF _Toc4379597 \h </w:instrText>
      </w:r>
      <w:r>
        <w:fldChar w:fldCharType="separate"/>
      </w:r>
      <w:r>
        <w:t>38</w:t>
      </w:r>
      <w:r>
        <w:fldChar w:fldCharType="end"/>
      </w:r>
      <w:r>
        <w:fldChar w:fldCharType="end"/>
      </w:r>
    </w:p>
    <w:p>
      <w:pPr>
        <w:pStyle w:val="10"/>
        <w:ind w:left="960"/>
        <w:rPr>
          <w:rFonts w:asciiTheme="minorHAnsi" w:hAnsiTheme="minorHAnsi" w:eastAsiaTheme="minorEastAsia" w:cstheme="minorBidi"/>
          <w:sz w:val="21"/>
          <w:szCs w:val="22"/>
          <w:lang w:eastAsia="zh-CN"/>
        </w:rPr>
      </w:pPr>
      <w:r>
        <w:fldChar w:fldCharType="begin"/>
      </w:r>
      <w:r>
        <w:instrText xml:space="preserve"> HYPERLINK \l "_Toc4379598" </w:instrText>
      </w:r>
      <w:r>
        <w:fldChar w:fldCharType="separate"/>
      </w:r>
      <w:r>
        <w:rPr>
          <w:rStyle w:val="33"/>
          <w:rFonts w:cs="Arial"/>
        </w:rPr>
        <w:t>4.5.4 基于用户行为序列的推荐</w:t>
      </w:r>
      <w:r>
        <w:tab/>
      </w:r>
      <w:r>
        <w:fldChar w:fldCharType="begin"/>
      </w:r>
      <w:r>
        <w:instrText xml:space="preserve"> PAGEREF _Toc4379598 \h </w:instrText>
      </w:r>
      <w:r>
        <w:fldChar w:fldCharType="separate"/>
      </w:r>
      <w:r>
        <w:t>40</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"_Toc4379599" </w:instrText>
      </w:r>
      <w:r>
        <w:fldChar w:fldCharType="separate"/>
      </w:r>
      <w:r>
        <w:rPr>
          <w:rStyle w:val="33"/>
          <w:rFonts w:cs="Arial"/>
        </w:rPr>
        <w:t>4.6 方法的优缺点分析</w:t>
      </w:r>
      <w:r>
        <w:tab/>
      </w:r>
      <w:r>
        <w:fldChar w:fldCharType="begin"/>
      </w:r>
      <w:r>
        <w:instrText xml:space="preserve"> PAGEREF _Toc4379599 \h </w:instrText>
      </w:r>
      <w:r>
        <w:fldChar w:fldCharType="separate"/>
      </w:r>
      <w:r>
        <w:t>42</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"_Toc4379600" </w:instrText>
      </w:r>
      <w:r>
        <w:fldChar w:fldCharType="separate"/>
      </w:r>
      <w:r>
        <w:rPr>
          <w:rStyle w:val="33"/>
          <w:rFonts w:cs="Arial"/>
        </w:rPr>
        <w:t>4.7 本章小结</w:t>
      </w:r>
      <w:r>
        <w:tab/>
      </w:r>
      <w:r>
        <w:fldChar w:fldCharType="begin"/>
      </w:r>
      <w:r>
        <w:instrText xml:space="preserve"> PAGEREF _Toc4379600 \h </w:instrText>
      </w:r>
      <w:r>
        <w:fldChar w:fldCharType="separate"/>
      </w:r>
      <w:r>
        <w:t>44</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"_Toc4379601" </w:instrText>
      </w:r>
      <w:r>
        <w:fldChar w:fldCharType="separate"/>
      </w:r>
      <w:r>
        <w:rPr>
          <w:rStyle w:val="33"/>
          <w:rFonts w:eastAsia="黑体" w:cs="Arial"/>
        </w:rPr>
        <w:t>第五章  基于用户行为序列的论坛推荐系统的测试</w:t>
      </w:r>
      <w:r>
        <w:tab/>
      </w:r>
      <w:r>
        <w:fldChar w:fldCharType="begin"/>
      </w:r>
      <w:r>
        <w:instrText xml:space="preserve"> PAGEREF _Toc4379601 \h </w:instrText>
      </w:r>
      <w:r>
        <w:fldChar w:fldCharType="separate"/>
      </w:r>
      <w:r>
        <w:t>45</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"_Toc4379602" </w:instrText>
      </w:r>
      <w:r>
        <w:fldChar w:fldCharType="separate"/>
      </w:r>
      <w:r>
        <w:rPr>
          <w:rStyle w:val="33"/>
          <w:rFonts w:cs="Arial"/>
        </w:rPr>
        <w:t>5.1 总结</w:t>
      </w:r>
      <w:r>
        <w:tab/>
      </w:r>
      <w:r>
        <w:fldChar w:fldCharType="begin"/>
      </w:r>
      <w:r>
        <w:instrText xml:space="preserve"> PAGEREF _Toc4379602 \h </w:instrText>
      </w:r>
      <w:r>
        <w:fldChar w:fldCharType="separate"/>
      </w:r>
      <w:r>
        <w:t>45</w:t>
      </w:r>
      <w:r>
        <w:fldChar w:fldCharType="end"/>
      </w:r>
      <w:r>
        <w:fldChar w:fldCharType="end"/>
      </w:r>
    </w:p>
    <w:p>
      <w:pPr>
        <w:pStyle w:val="22"/>
        <w:ind w:left="480"/>
        <w:rPr>
          <w:rFonts w:asciiTheme="minorHAnsi" w:hAnsiTheme="minorHAnsi" w:eastAsiaTheme="minorEastAsia" w:cstheme="minorBidi"/>
          <w:sz w:val="21"/>
          <w:szCs w:val="22"/>
          <w:lang w:eastAsia="zh-CN"/>
        </w:rPr>
      </w:pPr>
      <w:r>
        <w:fldChar w:fldCharType="begin"/>
      </w:r>
      <w:r>
        <w:instrText xml:space="preserve"> HYPERLINK \l "_Toc4379603" </w:instrText>
      </w:r>
      <w:r>
        <w:fldChar w:fldCharType="separate"/>
      </w:r>
      <w:r>
        <w:rPr>
          <w:rStyle w:val="33"/>
          <w:rFonts w:cs="Arial"/>
        </w:rPr>
        <w:t>5.2 进一步工作展望</w:t>
      </w:r>
      <w:r>
        <w:tab/>
      </w:r>
      <w:r>
        <w:fldChar w:fldCharType="begin"/>
      </w:r>
      <w:r>
        <w:instrText xml:space="preserve"> PAGEREF _Toc4379603 \h </w:instrText>
      </w:r>
      <w:r>
        <w:fldChar w:fldCharType="separate"/>
      </w:r>
      <w:r>
        <w:t>46</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"_Toc4379604" </w:instrText>
      </w:r>
      <w:r>
        <w:fldChar w:fldCharType="separate"/>
      </w:r>
      <w:r>
        <w:rPr>
          <w:rStyle w:val="33"/>
          <w:rFonts w:eastAsia="黑体" w:cs="Arial"/>
        </w:rPr>
        <w:t>参 考 文 献</w:t>
      </w:r>
      <w:r>
        <w:tab/>
      </w:r>
      <w:r>
        <w:fldChar w:fldCharType="begin"/>
      </w:r>
      <w:r>
        <w:instrText xml:space="preserve"> PAGEREF _Toc4379604 \h </w:instrText>
      </w:r>
      <w:r>
        <w:fldChar w:fldCharType="separate"/>
      </w:r>
      <w:r>
        <w:t>47</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"_Toc4379605" </w:instrText>
      </w:r>
      <w:r>
        <w:fldChar w:fldCharType="separate"/>
      </w:r>
      <w:r>
        <w:rPr>
          <w:rStyle w:val="33"/>
          <w:rFonts w:eastAsia="黑体" w:cs="Arial"/>
        </w:rPr>
        <w:t>致      谢</w:t>
      </w:r>
      <w:r>
        <w:tab/>
      </w:r>
      <w:r>
        <w:fldChar w:fldCharType="begin"/>
      </w:r>
      <w:r>
        <w:instrText xml:space="preserve"> PAGEREF _Toc4379605 \h </w:instrText>
      </w:r>
      <w:r>
        <w:fldChar w:fldCharType="separate"/>
      </w:r>
      <w:r>
        <w:t>51</w:t>
      </w:r>
      <w:r>
        <w:fldChar w:fldCharType="end"/>
      </w:r>
      <w:r>
        <w:fldChar w:fldCharType="end"/>
      </w:r>
    </w:p>
    <w:p>
      <w:pPr>
        <w:pStyle w:val="18"/>
        <w:rPr>
          <w:rFonts w:asciiTheme="minorHAnsi" w:hAnsiTheme="minorHAnsi" w:eastAsiaTheme="minorEastAsia" w:cstheme="minorBidi"/>
          <w:sz w:val="21"/>
          <w:szCs w:val="22"/>
          <w:lang w:eastAsia="zh-CN"/>
        </w:rPr>
      </w:pPr>
      <w:r>
        <w:fldChar w:fldCharType="begin"/>
      </w:r>
      <w:r>
        <w:instrText xml:space="preserve"> HYPERLINK \l "_Toc4379606" </w:instrText>
      </w:r>
      <w:r>
        <w:fldChar w:fldCharType="separate"/>
      </w:r>
      <w:r>
        <w:rPr>
          <w:rStyle w:val="33"/>
          <w:rFonts w:eastAsia="黑体" w:cs="Arial"/>
        </w:rPr>
        <w:t>版权及论文原创性说明</w:t>
      </w:r>
      <w:r>
        <w:tab/>
      </w:r>
      <w:r>
        <w:fldChar w:fldCharType="begin"/>
      </w:r>
      <w:r>
        <w:instrText xml:space="preserve"> PAGEREF _Toc4379606 \h </w:instrText>
      </w:r>
      <w:r>
        <w:fldChar w:fldCharType="separate"/>
      </w:r>
      <w:r>
        <w:t>52</w:t>
      </w:r>
      <w:r>
        <w:fldChar w:fldCharType="end"/>
      </w:r>
      <w:r>
        <w:fldChar w:fldCharType="end"/>
      </w:r>
    </w:p>
    <w:p>
      <w:pPr>
        <w:pStyle w:val="2"/>
        <w:jc w:val="center"/>
        <w:rPr>
          <w:rFonts w:ascii="Arial" w:hAnsi="Arial" w:eastAsia="Arial" w:cs="Arial"/>
          <w:b w:val="0"/>
          <w:bCs w:val="0"/>
          <w:kern w:val="2"/>
          <w:sz w:val="24"/>
          <w:szCs w:val="24"/>
        </w:rPr>
        <w:sectPr>
          <w:headerReference r:id="rId12" w:type="default"/>
          <w:pgSz w:w="11906" w:h="16838"/>
          <w:pgMar w:top="1440" w:right="1800" w:bottom="1440" w:left="1800" w:header="851" w:footer="992" w:gutter="0"/>
          <w:pgNumType w:fmt="upperRoman"/>
          <w:cols w:space="720" w:num="1"/>
          <w:docGrid w:type="lines" w:linePitch="312" w:charSpace="0"/>
        </w:sectPr>
      </w:pPr>
      <w:r>
        <w:rPr>
          <w:rFonts w:ascii="Arial" w:hAnsi="Arial" w:eastAsia="Arial" w:cs="Arial"/>
          <w:b w:val="0"/>
          <w:bCs w:val="0"/>
          <w:kern w:val="2"/>
          <w:sz w:val="24"/>
          <w:szCs w:val="24"/>
          <w:lang w:eastAsia="en-US"/>
        </w:rPr>
        <w:fldChar w:fldCharType="end"/>
      </w:r>
    </w:p>
    <w:p>
      <w:pPr>
        <w:pStyle w:val="2"/>
        <w:jc w:val="center"/>
        <w:rPr>
          <w:rFonts w:ascii="Arial" w:hAnsi="Arial" w:cs="Arial"/>
        </w:rPr>
      </w:pPr>
      <w:bookmarkStart w:id="49" w:name="_Toc4379551"/>
      <w:r>
        <w:rPr>
          <w:rFonts w:ascii="Arial" w:hAnsi="Arial" w:eastAsia="黑体" w:cs="Arial"/>
        </w:rPr>
        <w:t>图目录</w:t>
      </w:r>
      <w:bookmarkEnd w:id="46"/>
      <w:bookmarkEnd w:id="47"/>
      <w:bookmarkEnd w:id="48"/>
      <w:bookmarkEnd w:id="49"/>
    </w:p>
    <w:p>
      <w:pPr>
        <w:pStyle w:val="21"/>
        <w:tabs>
          <w:tab w:val="right" w:leader="dot" w:pos="8296"/>
        </w:tabs>
        <w:ind w:left="962" w:hanging="482"/>
        <w:rPr>
          <w:rFonts w:asciiTheme="minorHAnsi" w:hAnsiTheme="minorHAnsi" w:eastAsiaTheme="minorEastAsia" w:cstheme="minorBidi"/>
          <w:szCs w:val="22"/>
        </w:rPr>
      </w:pPr>
      <w:r>
        <w:rPr>
          <w:rFonts w:ascii="Arial" w:hAnsi="Arial" w:cs="Arial"/>
          <w:b/>
          <w:bCs/>
          <w:sz w:val="24"/>
        </w:rPr>
        <w:fldChar w:fldCharType="begin"/>
      </w:r>
      <w:r>
        <w:rPr>
          <w:rFonts w:ascii="Arial" w:hAnsi="Arial" w:cs="Arial"/>
          <w:b/>
          <w:bCs/>
          <w:sz w:val="24"/>
        </w:rPr>
        <w:instrText xml:space="preserve"> TOC \h \z \t "图目录4" \c </w:instrText>
      </w:r>
      <w:r>
        <w:rPr>
          <w:rFonts w:ascii="Arial" w:hAnsi="Arial" w:cs="Arial"/>
          <w:b/>
          <w:bCs/>
          <w:sz w:val="24"/>
        </w:rPr>
        <w:fldChar w:fldCharType="separate"/>
      </w:r>
      <w:r>
        <w:fldChar w:fldCharType="begin"/>
      </w:r>
      <w:r>
        <w:instrText xml:space="preserve"> HYPERLINK \l "_Toc4391473" </w:instrText>
      </w:r>
      <w:r>
        <w:fldChar w:fldCharType="separate"/>
      </w:r>
      <w:r>
        <w:rPr>
          <w:rStyle w:val="33"/>
        </w:rPr>
        <w:t>图2.1 PMF结构图</w:t>
      </w:r>
      <w:r>
        <w:tab/>
      </w:r>
      <w:r>
        <w:fldChar w:fldCharType="begin"/>
      </w:r>
      <w:r>
        <w:instrText xml:space="preserve"> PAGEREF _Toc4391473 \h </w:instrText>
      </w:r>
      <w:r>
        <w:fldChar w:fldCharType="separate"/>
      </w:r>
      <w:r>
        <w:t>5</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"_Toc4391474" </w:instrText>
      </w:r>
      <w:r>
        <w:fldChar w:fldCharType="separate"/>
      </w:r>
      <w:r>
        <w:rPr>
          <w:rStyle w:val="33"/>
        </w:rPr>
        <w:t>图2.2 TextCNN结构图</w:t>
      </w:r>
      <w:r>
        <w:tab/>
      </w:r>
      <w:r>
        <w:fldChar w:fldCharType="begin"/>
      </w:r>
      <w:r>
        <w:instrText xml:space="preserve"> PAGEREF _Toc4391474 \h </w:instrText>
      </w:r>
      <w:r>
        <w:fldChar w:fldCharType="separate"/>
      </w:r>
      <w:r>
        <w:t>7</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"_Toc4391475" </w:instrText>
      </w:r>
      <w:r>
        <w:fldChar w:fldCharType="separate"/>
      </w:r>
      <w:r>
        <w:rPr>
          <w:rStyle w:val="33"/>
        </w:rPr>
        <w:t>图2.3 RNN节点的结构示意图</w:t>
      </w:r>
      <w:r>
        <w:tab/>
      </w:r>
      <w:r>
        <w:fldChar w:fldCharType="begin"/>
      </w:r>
      <w:r>
        <w:instrText xml:space="preserve"> PAGEREF _Toc4391475 \h </w:instrText>
      </w:r>
      <w:r>
        <w:fldChar w:fldCharType="separate"/>
      </w:r>
      <w:r>
        <w:t>8</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"_Toc4391476" </w:instrText>
      </w:r>
      <w:r>
        <w:fldChar w:fldCharType="separate"/>
      </w:r>
      <w:r>
        <w:rPr>
          <w:rStyle w:val="33"/>
        </w:rPr>
        <w:t>图2.4 LSTM节点的结构示意图</w:t>
      </w:r>
      <w:r>
        <w:tab/>
      </w:r>
      <w:r>
        <w:fldChar w:fldCharType="begin"/>
      </w:r>
      <w:r>
        <w:instrText xml:space="preserve"> PAGEREF _Toc4391476 \h </w:instrText>
      </w:r>
      <w:r>
        <w:fldChar w:fldCharType="separate"/>
      </w:r>
      <w:r>
        <w:t>9</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"_Toc4391477" </w:instrText>
      </w:r>
      <w:r>
        <w:fldChar w:fldCharType="separate"/>
      </w:r>
      <w:r>
        <w:rPr>
          <w:rStyle w:val="33"/>
        </w:rPr>
        <w:t>图2.5 GRU节点的结构示意图</w:t>
      </w:r>
      <w:r>
        <w:tab/>
      </w:r>
      <w:r>
        <w:fldChar w:fldCharType="begin"/>
      </w:r>
      <w:r>
        <w:instrText xml:space="preserve"> PAGEREF _Toc4391477 \h </w:instrText>
      </w:r>
      <w:r>
        <w:fldChar w:fldCharType="separate"/>
      </w:r>
      <w:r>
        <w:t>10</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"_Toc4391478" </w:instrText>
      </w:r>
      <w:r>
        <w:fldChar w:fldCharType="separate"/>
      </w:r>
      <w:r>
        <w:rPr>
          <w:rStyle w:val="33"/>
        </w:rPr>
        <w:t>图3.1详情页推荐问题的示例图</w:t>
      </w:r>
      <w:r>
        <w:tab/>
      </w:r>
      <w:r>
        <w:fldChar w:fldCharType="begin"/>
      </w:r>
      <w:r>
        <w:instrText xml:space="preserve"> PAGEREF _Toc4391478 \h </w:instrText>
      </w:r>
      <w:r>
        <w:fldChar w:fldCharType="separate"/>
      </w:r>
      <w:r>
        <w:t>15</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"_Toc4391479" </w:instrText>
      </w:r>
      <w:r>
        <w:fldChar w:fldCharType="separate"/>
      </w:r>
      <w:r>
        <w:rPr>
          <w:rStyle w:val="33"/>
        </w:rPr>
        <w:t>图3.2详情页推荐问题的框架</w:t>
      </w:r>
      <w:r>
        <w:tab/>
      </w:r>
      <w:r>
        <w:fldChar w:fldCharType="begin"/>
      </w:r>
      <w:r>
        <w:instrText xml:space="preserve"> PAGEREF _Toc4391479 \h </w:instrText>
      </w:r>
      <w:r>
        <w:fldChar w:fldCharType="separate"/>
      </w:r>
      <w:r>
        <w:t>18</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"_Toc4391480" </w:instrText>
      </w:r>
      <w:r>
        <w:fldChar w:fldCharType="separate"/>
      </w:r>
      <w:r>
        <w:rPr>
          <w:rStyle w:val="33"/>
        </w:rPr>
        <w:t>图3.3 基于概率矩阵分解的推荐流程</w:t>
      </w:r>
      <w:r>
        <w:tab/>
      </w:r>
      <w:r>
        <w:fldChar w:fldCharType="begin"/>
      </w:r>
      <w:r>
        <w:instrText xml:space="preserve"> PAGEREF _Toc4391480 \h </w:instrText>
      </w:r>
      <w:r>
        <w:fldChar w:fldCharType="separate"/>
      </w:r>
      <w:r>
        <w:t>23</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"_Toc4391481" </w:instrText>
      </w:r>
      <w:r>
        <w:fldChar w:fldCharType="separate"/>
      </w:r>
      <w:r>
        <w:rPr>
          <w:rStyle w:val="33"/>
        </w:rPr>
        <w:t>图3.4 用户行为序列</w:t>
      </w:r>
      <w:r>
        <w:tab/>
      </w:r>
      <w:r>
        <w:fldChar w:fldCharType="begin"/>
      </w:r>
      <w:r>
        <w:instrText xml:space="preserve"> PAGEREF _Toc4391481 \h </w:instrText>
      </w:r>
      <w:r>
        <w:fldChar w:fldCharType="separate"/>
      </w:r>
      <w:r>
        <w:t>24</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"_Toc4391482" </w:instrText>
      </w:r>
      <w:r>
        <w:fldChar w:fldCharType="separate"/>
      </w:r>
      <w:r>
        <w:rPr>
          <w:rStyle w:val="33"/>
        </w:rPr>
        <w:t>图3.5 CNN模型提取帖子特征流程</w:t>
      </w:r>
      <w:r>
        <w:tab/>
      </w:r>
      <w:r>
        <w:fldChar w:fldCharType="begin"/>
      </w:r>
      <w:r>
        <w:instrText xml:space="preserve"> PAGEREF _Toc4391482 \h </w:instrText>
      </w:r>
      <w:r>
        <w:fldChar w:fldCharType="separate"/>
      </w:r>
      <w:r>
        <w:t>24</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"_Toc4391483" </w:instrText>
      </w:r>
      <w:r>
        <w:fldChar w:fldCharType="separate"/>
      </w:r>
      <w:r>
        <w:rPr>
          <w:rStyle w:val="33"/>
        </w:rPr>
        <w:t>图3.6 CNN模型结构</w:t>
      </w:r>
      <w:r>
        <w:tab/>
      </w:r>
      <w:r>
        <w:fldChar w:fldCharType="begin"/>
      </w:r>
      <w:r>
        <w:instrText xml:space="preserve"> PAGEREF _Toc4391483 \h </w:instrText>
      </w:r>
      <w:r>
        <w:fldChar w:fldCharType="separate"/>
      </w:r>
      <w:r>
        <w:t>25</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"_Toc4391484" </w:instrText>
      </w:r>
      <w:r>
        <w:fldChar w:fldCharType="separate"/>
      </w:r>
      <w:r>
        <w:rPr>
          <w:rStyle w:val="33"/>
        </w:rPr>
        <w:t>图3.7 基于概率矩阵分解计算流程</w:t>
      </w:r>
      <w:r>
        <w:tab/>
      </w:r>
      <w:r>
        <w:fldChar w:fldCharType="begin"/>
      </w:r>
      <w:r>
        <w:instrText xml:space="preserve"> PAGEREF _Toc4391484 \h </w:instrText>
      </w:r>
      <w:r>
        <w:fldChar w:fldCharType="separate"/>
      </w:r>
      <w:r>
        <w:t>26</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"_Toc4391485" </w:instrText>
      </w:r>
      <w:r>
        <w:fldChar w:fldCharType="separate"/>
      </w:r>
      <w:r>
        <w:rPr>
          <w:rStyle w:val="33"/>
        </w:rPr>
        <w:t>图3.8 基于用户行为序列的推荐流程</w:t>
      </w:r>
      <w:r>
        <w:tab/>
      </w:r>
      <w:r>
        <w:fldChar w:fldCharType="begin"/>
      </w:r>
      <w:r>
        <w:instrText xml:space="preserve"> PAGEREF _Toc4391485 \h </w:instrText>
      </w:r>
      <w:r>
        <w:fldChar w:fldCharType="separate"/>
      </w:r>
      <w:r>
        <w:t>27</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"_Toc4391486" </w:instrText>
      </w:r>
      <w:r>
        <w:fldChar w:fldCharType="separate"/>
      </w:r>
      <w:r>
        <w:rPr>
          <w:rStyle w:val="33"/>
        </w:rPr>
        <w:t>图3.9 用户特征构造的流程</w:t>
      </w:r>
      <w:r>
        <w:tab/>
      </w:r>
      <w:r>
        <w:fldChar w:fldCharType="begin"/>
      </w:r>
      <w:r>
        <w:instrText xml:space="preserve"> PAGEREF _Toc4391486 \h </w:instrText>
      </w:r>
      <w:r>
        <w:fldChar w:fldCharType="separate"/>
      </w:r>
      <w:r>
        <w:t>28</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"_Toc4391487" </w:instrText>
      </w:r>
      <w:r>
        <w:fldChar w:fldCharType="separate"/>
      </w:r>
      <w:r>
        <w:rPr>
          <w:rStyle w:val="33"/>
        </w:rPr>
        <w:t>图3.10 用户行为序列（一）</w:t>
      </w:r>
      <w:r>
        <w:tab/>
      </w:r>
      <w:r>
        <w:fldChar w:fldCharType="begin"/>
      </w:r>
      <w:r>
        <w:instrText xml:space="preserve"> PAGEREF _Toc4391487 \h </w:instrText>
      </w:r>
      <w:r>
        <w:fldChar w:fldCharType="separate"/>
      </w:r>
      <w:r>
        <w:t>29</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"_Toc4391488" </w:instrText>
      </w:r>
      <w:r>
        <w:fldChar w:fldCharType="separate"/>
      </w:r>
      <w:r>
        <w:rPr>
          <w:rStyle w:val="33"/>
        </w:rPr>
        <w:t>图3.11 用户行为序列（二）</w:t>
      </w:r>
      <w:r>
        <w:tab/>
      </w:r>
      <w:r>
        <w:fldChar w:fldCharType="begin"/>
      </w:r>
      <w:r>
        <w:instrText xml:space="preserve"> PAGEREF _Toc4391488 \h </w:instrText>
      </w:r>
      <w:r>
        <w:fldChar w:fldCharType="separate"/>
      </w:r>
      <w:r>
        <w:t>29</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"_Toc4391489" </w:instrText>
      </w:r>
      <w:r>
        <w:fldChar w:fldCharType="separate"/>
      </w:r>
      <w:r>
        <w:rPr>
          <w:rStyle w:val="33"/>
        </w:rPr>
        <w:t>图3.12 用户行为序列（三）</w:t>
      </w:r>
      <w:r>
        <w:tab/>
      </w:r>
      <w:r>
        <w:fldChar w:fldCharType="begin"/>
      </w:r>
      <w:r>
        <w:instrText xml:space="preserve"> PAGEREF _Toc4391489 \h </w:instrText>
      </w:r>
      <w:r>
        <w:fldChar w:fldCharType="separate"/>
      </w:r>
      <w:r>
        <w:t>29</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"_Toc4391490" </w:instrText>
      </w:r>
      <w:r>
        <w:fldChar w:fldCharType="separate"/>
      </w:r>
      <w:r>
        <w:rPr>
          <w:rStyle w:val="33"/>
        </w:rPr>
        <w:t>图3.13 GRU模型的结构</w:t>
      </w:r>
      <w:r>
        <w:tab/>
      </w:r>
      <w:r>
        <w:fldChar w:fldCharType="begin"/>
      </w:r>
      <w:r>
        <w:instrText xml:space="preserve"> PAGEREF _Toc4391490 \h </w:instrText>
      </w:r>
      <w:r>
        <w:fldChar w:fldCharType="separate"/>
      </w:r>
      <w:r>
        <w:t>30</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"_Toc4391491" </w:instrText>
      </w:r>
      <w:r>
        <w:fldChar w:fldCharType="separate"/>
      </w:r>
      <w:r>
        <w:rPr>
          <w:rStyle w:val="33"/>
        </w:rPr>
        <w:t>图4.1 ConvMF模型代码</w:t>
      </w:r>
      <w:r>
        <w:tab/>
      </w:r>
      <w:r>
        <w:fldChar w:fldCharType="begin"/>
      </w:r>
      <w:r>
        <w:instrText xml:space="preserve"> PAGEREF _Toc4391491 \h </w:instrText>
      </w:r>
      <w:r>
        <w:fldChar w:fldCharType="separate"/>
      </w:r>
      <w:r>
        <w:t>34</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"_Toc4391492" </w:instrText>
      </w:r>
      <w:r>
        <w:fldChar w:fldCharType="separate"/>
      </w:r>
      <w:r>
        <w:rPr>
          <w:rStyle w:val="33"/>
        </w:rPr>
        <w:t>图4.2 GRUforRes代码</w:t>
      </w:r>
      <w:r>
        <w:tab/>
      </w:r>
      <w:r>
        <w:fldChar w:fldCharType="begin"/>
      </w:r>
      <w:r>
        <w:instrText xml:space="preserve"> PAGEREF _Toc4391492 \h </w:instrText>
      </w:r>
      <w:r>
        <w:fldChar w:fldCharType="separate"/>
      </w:r>
      <w:r>
        <w:t>35</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"_Toc4391493" </w:instrText>
      </w:r>
      <w:r>
        <w:fldChar w:fldCharType="separate"/>
      </w:r>
      <w:r>
        <w:rPr>
          <w:rStyle w:val="33"/>
          <w:rFonts w:cs="Arial"/>
        </w:rPr>
        <w:t>图4.3 基于热门帖的推荐的帖子占比</w:t>
      </w:r>
      <w:r>
        <w:tab/>
      </w:r>
      <w:r>
        <w:fldChar w:fldCharType="begin"/>
      </w:r>
      <w:r>
        <w:instrText xml:space="preserve"> PAGEREF _Toc4391493 \h </w:instrText>
      </w:r>
      <w:r>
        <w:fldChar w:fldCharType="separate"/>
      </w:r>
      <w:r>
        <w:t>37</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"_Toc4391494" </w:instrText>
      </w:r>
      <w:r>
        <w:fldChar w:fldCharType="separate"/>
      </w:r>
      <w:r>
        <w:rPr>
          <w:rStyle w:val="33"/>
          <w:rFonts w:cs="Arial"/>
        </w:rPr>
        <w:t>图4.4 基于热门的帖的推荐的点击率</w:t>
      </w:r>
      <w:r>
        <w:tab/>
      </w:r>
      <w:r>
        <w:fldChar w:fldCharType="begin"/>
      </w:r>
      <w:r>
        <w:instrText xml:space="preserve"> PAGEREF _Toc4391494 \h </w:instrText>
      </w:r>
      <w:r>
        <w:fldChar w:fldCharType="separate"/>
      </w:r>
      <w:r>
        <w:t>38</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"_Toc4391495" </w:instrText>
      </w:r>
      <w:r>
        <w:fldChar w:fldCharType="separate"/>
      </w:r>
      <w:r>
        <w:rPr>
          <w:rStyle w:val="33"/>
          <w:rFonts w:cs="Arial"/>
        </w:rPr>
        <w:t>图4.5 基于文档相似度的推荐的帖子占比</w:t>
      </w:r>
      <w:r>
        <w:tab/>
      </w:r>
      <w:r>
        <w:fldChar w:fldCharType="begin"/>
      </w:r>
      <w:r>
        <w:instrText xml:space="preserve"> PAGEREF _Toc4391495 \h </w:instrText>
      </w:r>
      <w:r>
        <w:fldChar w:fldCharType="separate"/>
      </w:r>
      <w:r>
        <w:t>39</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"_Toc4391496" </w:instrText>
      </w:r>
      <w:r>
        <w:fldChar w:fldCharType="separate"/>
      </w:r>
      <w:r>
        <w:rPr>
          <w:rStyle w:val="33"/>
          <w:rFonts w:cs="Arial"/>
        </w:rPr>
        <w:t>图4.6 基于文档相似度的推荐的点击率</w:t>
      </w:r>
      <w:r>
        <w:tab/>
      </w:r>
      <w:r>
        <w:fldChar w:fldCharType="begin"/>
      </w:r>
      <w:r>
        <w:instrText xml:space="preserve"> PAGEREF _Toc4391496 \h </w:instrText>
      </w:r>
      <w:r>
        <w:fldChar w:fldCharType="separate"/>
      </w:r>
      <w:r>
        <w:t>40</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"_Toc4391497" </w:instrText>
      </w:r>
      <w:r>
        <w:fldChar w:fldCharType="separate"/>
      </w:r>
      <w:r>
        <w:rPr>
          <w:rStyle w:val="33"/>
          <w:rFonts w:cs="Arial"/>
        </w:rPr>
        <w:t>图4.7 基于概率矩阵分解的推荐的帖子占比</w:t>
      </w:r>
      <w:r>
        <w:tab/>
      </w:r>
      <w:r>
        <w:fldChar w:fldCharType="begin"/>
      </w:r>
      <w:r>
        <w:instrText xml:space="preserve"> PAGEREF _Toc4391497 \h </w:instrText>
      </w:r>
      <w:r>
        <w:fldChar w:fldCharType="separate"/>
      </w:r>
      <w:r>
        <w:t>41</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"_Toc4391498" </w:instrText>
      </w:r>
      <w:r>
        <w:fldChar w:fldCharType="separate"/>
      </w:r>
      <w:r>
        <w:rPr>
          <w:rStyle w:val="33"/>
          <w:rFonts w:cs="Arial"/>
        </w:rPr>
        <w:t>图4.8 基于概率矩阵分解的推荐的点击率</w:t>
      </w:r>
      <w:r>
        <w:tab/>
      </w:r>
      <w:r>
        <w:fldChar w:fldCharType="begin"/>
      </w:r>
      <w:r>
        <w:instrText xml:space="preserve"> PAGEREF _Toc4391498 \h </w:instrText>
      </w:r>
      <w:r>
        <w:fldChar w:fldCharType="separate"/>
      </w:r>
      <w:r>
        <w:t>42</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"_Toc4391499" </w:instrText>
      </w:r>
      <w:r>
        <w:fldChar w:fldCharType="separate"/>
      </w:r>
      <w:r>
        <w:rPr>
          <w:rStyle w:val="33"/>
          <w:rFonts w:cs="Arial"/>
        </w:rPr>
        <w:t>图4.9 基于用户行为序列的推荐的帖子占比</w:t>
      </w:r>
      <w:r>
        <w:tab/>
      </w:r>
      <w:r>
        <w:fldChar w:fldCharType="begin"/>
      </w:r>
      <w:r>
        <w:instrText xml:space="preserve"> PAGEREF _Toc4391499 \h </w:instrText>
      </w:r>
      <w:r>
        <w:fldChar w:fldCharType="separate"/>
      </w:r>
      <w:r>
        <w:t>43</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"_Toc4391500" </w:instrText>
      </w:r>
      <w:r>
        <w:fldChar w:fldCharType="separate"/>
      </w:r>
      <w:r>
        <w:rPr>
          <w:rStyle w:val="33"/>
          <w:rFonts w:cs="Arial"/>
        </w:rPr>
        <w:t>图4.10 基于用户行为序列的推荐的点击率</w:t>
      </w:r>
      <w:r>
        <w:tab/>
      </w:r>
      <w:r>
        <w:fldChar w:fldCharType="begin"/>
      </w:r>
      <w:r>
        <w:instrText xml:space="preserve"> PAGEREF _Toc4391500 \h </w:instrText>
      </w:r>
      <w:r>
        <w:fldChar w:fldCharType="separate"/>
      </w:r>
      <w:r>
        <w:t>43</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"_Toc4391501" </w:instrText>
      </w:r>
      <w:r>
        <w:fldChar w:fldCharType="separate"/>
      </w:r>
      <w:r>
        <w:rPr>
          <w:rStyle w:val="33"/>
          <w:rFonts w:cs="Arial"/>
        </w:rPr>
        <w:t>图4.11 四种模型的推荐的帖子数占比的对比</w:t>
      </w:r>
      <w:r>
        <w:tab/>
      </w:r>
      <w:r>
        <w:fldChar w:fldCharType="begin"/>
      </w:r>
      <w:r>
        <w:instrText xml:space="preserve"> PAGEREF _Toc4391501 \h </w:instrText>
      </w:r>
      <w:r>
        <w:fldChar w:fldCharType="separate"/>
      </w:r>
      <w:r>
        <w:t>44</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"_Toc4391502" </w:instrText>
      </w:r>
      <w:r>
        <w:fldChar w:fldCharType="separate"/>
      </w:r>
      <w:r>
        <w:rPr>
          <w:rStyle w:val="33"/>
          <w:rFonts w:cs="Arial"/>
        </w:rPr>
        <w:t>图4.12 四种模型的点击率对比</w:t>
      </w:r>
      <w:r>
        <w:tab/>
      </w:r>
      <w:r>
        <w:fldChar w:fldCharType="begin"/>
      </w:r>
      <w:r>
        <w:instrText xml:space="preserve"> PAGEREF _Toc4391502 \h </w:instrText>
      </w:r>
      <w:r>
        <w:fldChar w:fldCharType="separate"/>
      </w:r>
      <w:r>
        <w:t>45</w:t>
      </w:r>
      <w:r>
        <w:fldChar w:fldCharType="end"/>
      </w:r>
      <w:r>
        <w:fldChar w:fldCharType="end"/>
      </w:r>
    </w:p>
    <w:p>
      <w:pPr>
        <w:pStyle w:val="2"/>
        <w:spacing w:line="360" w:lineRule="auto"/>
        <w:ind w:left="86" w:leftChars="36"/>
        <w:rPr>
          <w:rFonts w:ascii="Arial" w:hAnsi="Arial" w:cs="Arial"/>
        </w:rPr>
        <w:sectPr>
          <w:headerReference r:id="rId13" w:type="default"/>
          <w:pgSz w:w="11906" w:h="16838"/>
          <w:pgMar w:top="1440" w:right="1800" w:bottom="1440" w:left="1800" w:header="851" w:footer="992" w:gutter="0"/>
          <w:pgNumType w:fmt="upperRoman"/>
          <w:cols w:space="720" w:num="1"/>
          <w:docGrid w:type="lines" w:linePitch="312" w:charSpace="0"/>
        </w:sectPr>
      </w:pPr>
      <w:r>
        <w:rPr>
          <w:rFonts w:ascii="Arial" w:hAnsi="Arial" w:cs="Arial"/>
          <w:b w:val="0"/>
          <w:bCs w:val="0"/>
          <w:kern w:val="2"/>
          <w:sz w:val="24"/>
          <w:szCs w:val="24"/>
        </w:rPr>
        <w:fldChar w:fldCharType="end"/>
      </w:r>
    </w:p>
    <w:p>
      <w:pPr>
        <w:pStyle w:val="2"/>
        <w:jc w:val="center"/>
      </w:pPr>
      <w:r>
        <w:rPr>
          <w:rFonts w:ascii="Arial" w:hAnsi="Arial" w:eastAsia="黑体" w:cs="Arial"/>
        </w:rPr>
        <w:br w:type="page"/>
      </w:r>
      <w:bookmarkStart w:id="50" w:name="_Toc4379552"/>
      <w:r>
        <w:rPr>
          <w:rFonts w:ascii="Arial" w:hAnsi="Arial" w:eastAsia="黑体" w:cs="Arial"/>
        </w:rPr>
        <w:t>表目录</w:t>
      </w:r>
      <w:bookmarkEnd w:id="50"/>
      <w:r>
        <w:rPr>
          <w:rFonts w:ascii="Arial" w:hAnsi="Arial" w:cs="Arial"/>
        </w:rPr>
        <w:fldChar w:fldCharType="begin"/>
      </w:r>
      <w:r>
        <w:rPr>
          <w:rFonts w:ascii="Arial" w:hAnsi="Arial" w:cs="Arial"/>
        </w:rPr>
        <w:instrText xml:space="preserve"> TOC \f F \h \z \t "表目录2" \c </w:instrText>
      </w:r>
      <w:r>
        <w:rPr>
          <w:rFonts w:ascii="Arial" w:hAnsi="Arial" w:cs="Arial"/>
        </w:rPr>
        <w:fldChar w:fldCharType="separate"/>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"_Toc4379205" </w:instrText>
      </w:r>
      <w:r>
        <w:fldChar w:fldCharType="separate"/>
      </w:r>
      <w:r>
        <w:rPr>
          <w:rStyle w:val="33"/>
        </w:rPr>
        <w:t>表 2.1 Redis中的五种数据结构</w:t>
      </w:r>
      <w:r>
        <w:tab/>
      </w:r>
      <w:r>
        <w:fldChar w:fldCharType="begin"/>
      </w:r>
      <w:r>
        <w:instrText xml:space="preserve"> PAGEREF _Toc4379205 \h </w:instrText>
      </w:r>
      <w:r>
        <w:fldChar w:fldCharType="separate"/>
      </w:r>
      <w:r>
        <w:t>11</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"_Toc4379206" </w:instrText>
      </w:r>
      <w:r>
        <w:fldChar w:fldCharType="separate"/>
      </w:r>
      <w:r>
        <w:rPr>
          <w:rStyle w:val="33"/>
        </w:rPr>
        <w:t>表 3.1用户浏览帖子历史信息的举例</w:t>
      </w:r>
      <w:r>
        <w:tab/>
      </w:r>
      <w:r>
        <w:fldChar w:fldCharType="begin"/>
      </w:r>
      <w:r>
        <w:instrText xml:space="preserve"> PAGEREF _Toc4379206 \h </w:instrText>
      </w:r>
      <w:r>
        <w:fldChar w:fldCharType="separate"/>
      </w:r>
      <w:r>
        <w:t>15</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"_Toc4379207" </w:instrText>
      </w:r>
      <w:r>
        <w:fldChar w:fldCharType="separate"/>
      </w:r>
      <w:r>
        <w:rPr>
          <w:rStyle w:val="33"/>
        </w:rPr>
        <w:t>表 3.2帖子详细信息的举例</w:t>
      </w:r>
      <w:r>
        <w:tab/>
      </w:r>
      <w:r>
        <w:fldChar w:fldCharType="begin"/>
      </w:r>
      <w:r>
        <w:instrText xml:space="preserve"> PAGEREF _Toc4379207 \h </w:instrText>
      </w:r>
      <w:r>
        <w:fldChar w:fldCharType="separate"/>
      </w:r>
      <w:r>
        <w:t>16</w:t>
      </w:r>
      <w:r>
        <w:fldChar w:fldCharType="end"/>
      </w:r>
      <w:r>
        <w:fldChar w:fldCharType="end"/>
      </w:r>
    </w:p>
    <w:p>
      <w:pPr>
        <w:pStyle w:val="21"/>
        <w:tabs>
          <w:tab w:val="right" w:leader="dot" w:pos="8296"/>
        </w:tabs>
        <w:ind w:left="900" w:hanging="420"/>
        <w:rPr>
          <w:rFonts w:asciiTheme="minorHAnsi" w:hAnsiTheme="minorHAnsi" w:eastAsiaTheme="minorEastAsia" w:cstheme="minorBidi"/>
          <w:szCs w:val="22"/>
        </w:rPr>
      </w:pPr>
      <w:r>
        <w:fldChar w:fldCharType="begin"/>
      </w:r>
      <w:r>
        <w:instrText xml:space="preserve"> HYPERLINK \l "_Toc4379208" </w:instrText>
      </w:r>
      <w:r>
        <w:fldChar w:fldCharType="separate"/>
      </w:r>
      <w:r>
        <w:rPr>
          <w:rStyle w:val="33"/>
        </w:rPr>
        <w:t>表 4.1四种模型的比较</w:t>
      </w:r>
      <w:r>
        <w:tab/>
      </w:r>
      <w:r>
        <w:fldChar w:fldCharType="begin"/>
      </w:r>
      <w:r>
        <w:instrText xml:space="preserve"> PAGEREF _Toc4379208 \h </w:instrText>
      </w:r>
      <w:r>
        <w:fldChar w:fldCharType="separate"/>
      </w:r>
      <w:r>
        <w:t>34</w:t>
      </w:r>
      <w:r>
        <w:fldChar w:fldCharType="end"/>
      </w:r>
      <w:r>
        <w:fldChar w:fldCharType="end"/>
      </w:r>
    </w:p>
    <w:p>
      <w:pPr>
        <w:pStyle w:val="2"/>
        <w:ind w:firstLine="880"/>
        <w:jc w:val="center"/>
        <w:rPr>
          <w:rFonts w:ascii="Arial" w:hAnsi="Arial" w:eastAsia="黑体" w:cs="Arial"/>
        </w:rPr>
        <w:sectPr>
          <w:headerReference r:id="rId14" w:type="default"/>
          <w:type w:val="continuous"/>
          <w:pgSz w:w="11906" w:h="16838"/>
          <w:pgMar w:top="1440" w:right="1800" w:bottom="1440" w:left="1800" w:header="851" w:footer="992" w:gutter="0"/>
          <w:pgNumType w:fmt="upperRoman"/>
          <w:cols w:space="720" w:num="1"/>
          <w:docGrid w:type="lines" w:linePitch="312" w:charSpace="0"/>
        </w:sectPr>
      </w:pPr>
      <w:r>
        <w:rPr>
          <w:rFonts w:ascii="Arial" w:hAnsi="Arial" w:cs="Arial"/>
        </w:rPr>
        <w:fldChar w:fldCharType="end"/>
      </w:r>
    </w:p>
    <w:p>
      <w:pPr>
        <w:pStyle w:val="2"/>
        <w:ind w:firstLine="880"/>
        <w:jc w:val="center"/>
        <w:rPr>
          <w:rFonts w:ascii="Arial" w:hAnsi="Arial" w:eastAsia="黑体" w:cs="Arial"/>
        </w:rPr>
        <w:sectPr>
          <w:headerReference r:id="rId15" w:type="default"/>
          <w:type w:val="continuous"/>
          <w:pgSz w:w="11906" w:h="16838"/>
          <w:pgMar w:top="1440" w:right="1800" w:bottom="1440" w:left="1800" w:header="851" w:footer="992" w:gutter="0"/>
          <w:cols w:space="720" w:num="1"/>
          <w:docGrid w:type="lines" w:linePitch="312" w:charSpace="0"/>
        </w:sectPr>
      </w:pPr>
    </w:p>
    <w:p>
      <w:pPr>
        <w:pStyle w:val="2"/>
        <w:jc w:val="center"/>
        <w:rPr>
          <w:rFonts w:ascii="Arial" w:hAnsi="Arial" w:eastAsia="黑体" w:cs="Arial"/>
        </w:rPr>
      </w:pPr>
      <w:bookmarkStart w:id="51" w:name="_Toc4379553"/>
      <w:r>
        <w:rPr>
          <w:rFonts w:ascii="Arial" w:hAnsi="Arial" w:eastAsia="黑体" w:cs="Arial"/>
        </w:rPr>
        <w:t>第一章  引言</w:t>
      </w:r>
      <w:bookmarkEnd w:id="51"/>
    </w:p>
    <w:p>
      <w:pPr>
        <w:pStyle w:val="3"/>
        <w:rPr>
          <w:rFonts w:cs="Arial"/>
        </w:rPr>
      </w:pPr>
      <w:bookmarkStart w:id="52" w:name="_Toc4379554"/>
      <w:r>
        <w:rPr>
          <w:rFonts w:cs="Arial"/>
        </w:rPr>
        <w:t>1.1 研究背景</w:t>
      </w:r>
      <w:bookmarkEnd w:id="52"/>
    </w:p>
    <w:p>
      <w:pPr>
        <w:widowControl w:val="0"/>
        <w:spacing w:line="360" w:lineRule="auto"/>
        <w:ind w:firstLine="420"/>
        <w:jc w:val="both"/>
        <w:rPr>
          <w:rFonts w:ascii="宋体" w:hAnsi="宋体"/>
          <w:lang w:eastAsia="zh-CN"/>
        </w:rPr>
      </w:pPr>
      <w:r>
        <w:rPr>
          <w:rFonts w:hint="eastAsia" w:ascii="宋体" w:hAnsi="宋体"/>
          <w:lang w:eastAsia="zh-CN"/>
        </w:rPr>
        <w:t>公路物流APP是一个通过提供货主线上发货，司机线上找货的服务，来改善传统公路物流行业的信息不对称、货主发货慢、司机找货难的问题。论坛作为APP中的一项服务，给司机提供了一个信息交流的平台。随着APP注册用户数量的增加，线上用户逐渐的活跃，论坛的帖子呈现爆发的增长。传统以推荐热门帖和新帖的方式使推荐具有很强的同质化，这种推荐方式产生了长尾效应，使推荐给用户的帖子集中在少数的帖子上。为了能够实现根据用户历史的行为，为用户个性化的推荐不同的帖子，从而减少用户获取相关帖子信息的时间，增加用户对推荐帖子信息的满意程度。</w:t>
      </w:r>
    </w:p>
    <w:p>
      <w:pPr>
        <w:widowControl w:val="0"/>
        <w:spacing w:line="360" w:lineRule="auto"/>
        <w:ind w:firstLine="420"/>
        <w:jc w:val="both"/>
        <w:rPr>
          <w:rFonts w:ascii="宋体" w:hAnsi="宋体" w:cs="Arial"/>
          <w:lang w:eastAsia="zh-CN"/>
        </w:rPr>
      </w:pPr>
      <w:r>
        <w:rPr>
          <w:rFonts w:hint="eastAsia" w:ascii="宋体" w:hAnsi="宋体"/>
          <w:lang w:eastAsia="zh-CN"/>
        </w:rPr>
        <w:t>本文的研究目的是设计一种基于用户历史行为信息构建用户特征的个性化推荐模型和算法以解决用户在浏览帖时推荐其它相关帖子的准确度的问题。该课题的意义在于通过对用户进行个性化的推荐，提升用户的使用满意度，提升论坛服务对用户的黏性；通过准确推荐不同帖子的起到间接对用户进行信息的收集作用（即帖子相当于一类标签），能够为公路物流这个行业的司机画像提供重要的数据支持；能够根据用户浏览帖子的数据分析用户类群关系，形成不同兴趣的社区，为平台其它功能服务设计开发提供重要参考依据。</w:t>
      </w:r>
    </w:p>
    <w:p>
      <w:pPr>
        <w:pStyle w:val="3"/>
        <w:rPr>
          <w:rFonts w:cs="Arial"/>
        </w:rPr>
      </w:pPr>
      <w:bookmarkStart w:id="53" w:name="_Toc4379555"/>
      <w:r>
        <w:rPr>
          <w:rFonts w:cs="Arial"/>
        </w:rPr>
        <w:t>1.2 国内外研究现状</w:t>
      </w:r>
      <w:bookmarkEnd w:id="53"/>
    </w:p>
    <w:p>
      <w:pPr>
        <w:widowControl w:val="0"/>
        <w:spacing w:line="360" w:lineRule="auto"/>
        <w:ind w:firstLine="420"/>
        <w:jc w:val="both"/>
        <w:rPr>
          <w:rFonts w:ascii="宋体" w:hAnsi="宋体"/>
          <w:lang w:eastAsia="zh-CN"/>
        </w:rPr>
      </w:pPr>
      <w:r>
        <w:rPr>
          <w:rFonts w:hint="eastAsia" w:ascii="宋体" w:hAnsi="宋体"/>
          <w:lang w:eastAsia="zh-CN"/>
        </w:rPr>
        <w:t>个性化推荐一直是推荐领域的热点问题。该问题的研究可以被分为两个方向：</w:t>
      </w:r>
    </w:p>
    <w:p>
      <w:pPr>
        <w:widowControl w:val="0"/>
        <w:spacing w:line="360" w:lineRule="auto"/>
        <w:ind w:firstLine="420"/>
        <w:jc w:val="both"/>
        <w:rPr>
          <w:rFonts w:ascii="宋体" w:hAnsi="宋体"/>
          <w:lang w:eastAsia="zh-CN"/>
        </w:rPr>
      </w:pPr>
      <w:r>
        <w:rPr>
          <w:rFonts w:hint="eastAsia" w:ascii="宋体" w:hAnsi="宋体"/>
          <w:lang w:eastAsia="zh-CN"/>
        </w:rPr>
        <w:t>（1）通过对文档信息的进行建模来提高预测文档相关性的准确度。</w:t>
      </w:r>
    </w:p>
    <w:p>
      <w:pPr>
        <w:widowControl w:val="0"/>
        <w:spacing w:line="360" w:lineRule="auto"/>
        <w:ind w:firstLine="420"/>
        <w:jc w:val="both"/>
        <w:rPr>
          <w:rFonts w:ascii="宋体" w:hAnsi="宋体"/>
          <w:lang w:eastAsia="zh-CN"/>
        </w:rPr>
      </w:pPr>
      <w:r>
        <w:rPr>
          <w:rFonts w:hint="eastAsia" w:ascii="Arial" w:hAnsi="Arial" w:cs="Arial"/>
          <w:lang w:eastAsia="zh-CN"/>
        </w:rPr>
        <w:t>Wang</w:t>
      </w:r>
      <w:r>
        <w:rPr>
          <w:rFonts w:hint="eastAsia" w:ascii="宋体" w:hAnsi="宋体"/>
          <w:lang w:eastAsia="zh-CN"/>
        </w:rPr>
        <w:t>等人通过使用</w:t>
      </w:r>
      <w:r>
        <w:rPr>
          <w:rFonts w:hint="eastAsia" w:ascii="Arial" w:hAnsi="Arial" w:cs="Arial"/>
          <w:lang w:eastAsia="zh-CN"/>
        </w:rPr>
        <w:t>LDA</w:t>
      </w:r>
      <w:r>
        <w:rPr>
          <w:rFonts w:hint="eastAsia" w:ascii="宋体" w:hAnsi="宋体"/>
          <w:lang w:eastAsia="zh-CN"/>
        </w:rPr>
        <w:t>主题模型和堆栈去噪自动编码器的方法来利用文档的上下文信息提升传统协同过滤算法的评分预测的精度</w:t>
      </w:r>
      <w:r>
        <w:rPr>
          <w:rFonts w:hint="eastAsia" w:ascii="Arial" w:hAnsi="Arial" w:cs="Arial"/>
          <w:lang w:eastAsia="zh-CN"/>
        </w:rPr>
        <w:t>[</w:t>
      </w:r>
      <w:r>
        <w:rPr>
          <w:rFonts w:ascii="Arial" w:hAnsi="Arial" w:cs="Arial"/>
          <w:lang w:eastAsia="zh-CN"/>
        </w:rPr>
        <w:t>Wang et al, 2011]</w:t>
      </w:r>
      <w:r>
        <w:rPr>
          <w:rFonts w:hint="eastAsia" w:ascii="宋体" w:hAnsi="宋体"/>
          <w:lang w:eastAsia="zh-CN"/>
        </w:rPr>
        <w:t>。提出了协作主题模型。</w:t>
      </w:r>
    </w:p>
    <w:p>
      <w:pPr>
        <w:widowControl w:val="0"/>
        <w:spacing w:line="360" w:lineRule="auto"/>
        <w:ind w:firstLine="420"/>
        <w:jc w:val="both"/>
        <w:rPr>
          <w:rFonts w:ascii="宋体" w:hAnsi="宋体"/>
          <w:lang w:eastAsia="zh-CN"/>
        </w:rPr>
      </w:pPr>
      <w:r>
        <w:rPr>
          <w:rFonts w:hint="eastAsia" w:ascii="Arial" w:hAnsi="Arial" w:cs="Arial"/>
          <w:lang w:eastAsia="zh-CN"/>
        </w:rPr>
        <w:t>Wang</w:t>
      </w:r>
      <w:r>
        <w:rPr>
          <w:rFonts w:hint="eastAsia" w:ascii="宋体" w:hAnsi="宋体"/>
          <w:lang w:eastAsia="zh-CN"/>
        </w:rPr>
        <w:t>等人考虑到传统的协同过滤算法不能够处理大量的数据。因此，把基于</w:t>
      </w:r>
      <w:r>
        <w:rPr>
          <w:rFonts w:hint="eastAsia" w:ascii="Arial" w:hAnsi="Arial" w:cs="Arial"/>
          <w:lang w:eastAsia="zh-CN"/>
        </w:rPr>
        <w:t>LDA</w:t>
      </w:r>
      <w:r>
        <w:rPr>
          <w:rFonts w:hint="eastAsia" w:ascii="宋体" w:hAnsi="宋体"/>
          <w:lang w:eastAsia="zh-CN"/>
        </w:rPr>
        <w:t>主题模型和堆栈去噪自动编码器的方法整合到概率矩阵分解中，能够在评分预测精度方面产生更为准确的潜在模型，从而提出了协同深度学习</w:t>
      </w:r>
      <w:r>
        <w:rPr>
          <w:rFonts w:hint="eastAsia" w:ascii="Arial" w:hAnsi="Arial" w:cs="Arial"/>
          <w:lang w:eastAsia="zh-CN"/>
        </w:rPr>
        <w:t>[</w:t>
      </w:r>
      <w:r>
        <w:rPr>
          <w:rFonts w:ascii="Arial" w:hAnsi="Arial" w:cs="Arial"/>
          <w:lang w:eastAsia="zh-CN"/>
        </w:rPr>
        <w:t>Wang et al, 2015]</w:t>
      </w:r>
      <w:r>
        <w:rPr>
          <w:rFonts w:hint="eastAsia" w:ascii="宋体" w:hAnsi="宋体"/>
          <w:lang w:eastAsia="zh-CN"/>
        </w:rPr>
        <w:t>。</w:t>
      </w:r>
    </w:p>
    <w:p>
      <w:pPr>
        <w:widowControl w:val="0"/>
        <w:spacing w:line="360" w:lineRule="auto"/>
        <w:ind w:firstLine="420"/>
        <w:jc w:val="both"/>
        <w:rPr>
          <w:rFonts w:ascii="宋体" w:hAnsi="宋体"/>
          <w:lang w:eastAsia="zh-CN"/>
        </w:rPr>
      </w:pPr>
      <w:r>
        <w:rPr>
          <w:rFonts w:hint="eastAsia" w:ascii="Arial" w:hAnsi="Arial" w:cs="Arial"/>
          <w:lang w:eastAsia="zh-CN"/>
        </w:rPr>
        <w:t>Kim</w:t>
      </w:r>
      <w:r>
        <w:rPr>
          <w:rFonts w:hint="eastAsia" w:ascii="宋体" w:hAnsi="宋体"/>
          <w:lang w:eastAsia="zh-CN"/>
        </w:rPr>
        <w:t>等人考虑到像</w:t>
      </w:r>
      <w:r>
        <w:rPr>
          <w:rFonts w:hint="eastAsia" w:ascii="Arial" w:hAnsi="Arial" w:cs="Arial"/>
          <w:lang w:eastAsia="zh-CN"/>
        </w:rPr>
        <w:t>LDA</w:t>
      </w:r>
      <w:r>
        <w:rPr>
          <w:rFonts w:hint="eastAsia" w:ascii="宋体" w:hAnsi="宋体"/>
          <w:lang w:eastAsia="zh-CN"/>
        </w:rPr>
        <w:t>这种主题模型，只是使用了词袋模型忽略句子中词的顺序特征，从而不能完全的捕获到文档的信息</w:t>
      </w:r>
      <w:r>
        <w:rPr>
          <w:rFonts w:hint="eastAsia" w:ascii="Arial" w:hAnsi="Arial" w:cs="Arial"/>
          <w:lang w:eastAsia="zh-CN"/>
        </w:rPr>
        <w:t>[</w:t>
      </w:r>
      <w:r>
        <w:rPr>
          <w:rFonts w:ascii="Arial" w:hAnsi="Arial" w:cs="Arial"/>
          <w:lang w:eastAsia="zh-CN"/>
        </w:rPr>
        <w:t>Kim et al, 2016]</w:t>
      </w:r>
      <w:r>
        <w:rPr>
          <w:rFonts w:hint="eastAsia" w:ascii="宋体" w:hAnsi="宋体"/>
          <w:lang w:eastAsia="zh-CN"/>
        </w:rPr>
        <w:t>。</w:t>
      </w:r>
      <w:r>
        <w:rPr>
          <w:rFonts w:hint="eastAsia" w:ascii="Arial" w:hAnsi="Arial" w:cs="Arial"/>
          <w:lang w:eastAsia="zh-CN"/>
        </w:rPr>
        <w:t>Kim</w:t>
      </w:r>
      <w:r>
        <w:rPr>
          <w:rFonts w:hint="eastAsia" w:ascii="宋体" w:hAnsi="宋体"/>
          <w:lang w:eastAsia="zh-CN"/>
        </w:rPr>
        <w:t>使用卷积神经网络，这种能够捕获文本局部特征的模型行来替代</w:t>
      </w:r>
      <w:r>
        <w:rPr>
          <w:rFonts w:hint="eastAsia" w:ascii="Arial" w:hAnsi="Arial" w:cs="Arial"/>
          <w:lang w:eastAsia="zh-CN"/>
        </w:rPr>
        <w:t>LDA</w:t>
      </w:r>
      <w:r>
        <w:rPr>
          <w:rFonts w:hint="eastAsia" w:ascii="宋体" w:hAnsi="宋体"/>
          <w:lang w:eastAsia="zh-CN"/>
        </w:rPr>
        <w:t>主题模型，同样考虑能够处理大量数据的能力，使用</w:t>
      </w:r>
      <w:r>
        <w:rPr>
          <w:rFonts w:hint="eastAsia" w:ascii="Arial" w:hAnsi="Arial" w:cs="Arial"/>
          <w:lang w:eastAsia="zh-CN"/>
        </w:rPr>
        <w:t>PMF</w:t>
      </w:r>
      <w:r>
        <w:rPr>
          <w:rFonts w:hint="eastAsia" w:ascii="宋体" w:hAnsi="宋体"/>
          <w:lang w:eastAsia="zh-CN"/>
        </w:rPr>
        <w:t>来代替传统的协同过滤算法。</w:t>
      </w:r>
    </w:p>
    <w:p>
      <w:pPr>
        <w:widowControl w:val="0"/>
        <w:spacing w:line="360" w:lineRule="auto"/>
        <w:ind w:firstLine="420"/>
        <w:jc w:val="both"/>
        <w:rPr>
          <w:rFonts w:ascii="宋体" w:hAnsi="宋体"/>
          <w:lang w:eastAsia="zh-CN"/>
        </w:rPr>
      </w:pPr>
      <w:r>
        <w:rPr>
          <w:rFonts w:hint="eastAsia" w:ascii="宋体" w:hAnsi="宋体"/>
          <w:lang w:eastAsia="zh-CN"/>
        </w:rPr>
        <w:t>（2）通过对用户行为进行建模提升推荐信息和用户匹配程度。</w:t>
      </w:r>
    </w:p>
    <w:p>
      <w:pPr>
        <w:widowControl w:val="0"/>
        <w:spacing w:line="360" w:lineRule="auto"/>
        <w:ind w:firstLine="420"/>
        <w:jc w:val="both"/>
        <w:rPr>
          <w:rFonts w:ascii="宋体" w:hAnsi="宋体"/>
          <w:lang w:eastAsia="zh-CN"/>
        </w:rPr>
      </w:pPr>
      <w:r>
        <w:rPr>
          <w:rFonts w:hint="eastAsia" w:ascii="宋体" w:hAnsi="宋体"/>
          <w:lang w:eastAsia="zh-CN"/>
        </w:rPr>
        <w:t>协同过滤作为推荐系统经典算法，是一种基于共现关系的算法。这种算法把每个物品相互独立，不能对用户浏览过的物品进行连续偏好建模建模。</w:t>
      </w:r>
    </w:p>
    <w:p>
      <w:pPr>
        <w:widowControl w:val="0"/>
        <w:spacing w:line="360" w:lineRule="auto"/>
        <w:ind w:firstLine="420"/>
        <w:jc w:val="both"/>
        <w:rPr>
          <w:rFonts w:ascii="宋体" w:hAnsi="宋体"/>
          <w:lang w:eastAsia="zh-CN"/>
        </w:rPr>
      </w:pPr>
      <w:r>
        <w:rPr>
          <w:rFonts w:hint="eastAsia" w:ascii="宋体" w:hAnsi="宋体"/>
          <w:lang w:eastAsia="zh-CN"/>
        </w:rPr>
        <w:t>针对这个问题</w:t>
      </w:r>
      <w:r>
        <w:rPr>
          <w:rFonts w:ascii="Arial" w:hAnsi="Arial" w:cs="Arial"/>
          <w:lang w:eastAsia="zh-CN"/>
        </w:rPr>
        <w:t>Linden</w:t>
      </w:r>
      <w:r>
        <w:rPr>
          <w:rFonts w:hint="eastAsia" w:ascii="宋体" w:hAnsi="宋体"/>
          <w:lang w:eastAsia="zh-CN"/>
        </w:rPr>
        <w:t>提出了基于物品的协同过滤算法</w:t>
      </w:r>
      <w:r>
        <w:rPr>
          <w:rFonts w:hint="eastAsia" w:ascii="Arial" w:hAnsi="Arial" w:cs="Arial"/>
          <w:lang w:eastAsia="zh-CN"/>
        </w:rPr>
        <w:t>[</w:t>
      </w:r>
      <w:r>
        <w:rPr>
          <w:rFonts w:ascii="Arial" w:hAnsi="Arial" w:cs="Arial"/>
          <w:lang w:eastAsia="zh-CN"/>
        </w:rPr>
        <w:t>Linden et al,2003]</w:t>
      </w:r>
      <w:r>
        <w:rPr>
          <w:rFonts w:ascii="宋体" w:hAnsi="宋体"/>
          <w:lang w:eastAsia="zh-CN"/>
        </w:rPr>
        <w:t>,</w:t>
      </w:r>
      <w:r>
        <w:rPr>
          <w:rFonts w:hint="eastAsia" w:ascii="宋体" w:hAnsi="宋体"/>
          <w:lang w:eastAsia="zh-CN"/>
        </w:rPr>
        <w:t>这种算法通过分析用户的行为记录计算物品之间的相似度，能够利用用户的历史的行为进行推荐，相对于基于用户的协同过滤算法具有更好的解释性。但是这种算法只考虑了用户最后一次浏览的物品的相似性，忽略了用户之前浏览物品的信息，没有考虑用户的浏览的整个序列信息。</w:t>
      </w:r>
    </w:p>
    <w:p>
      <w:pPr>
        <w:widowControl w:val="0"/>
        <w:spacing w:line="360" w:lineRule="auto"/>
        <w:ind w:firstLine="420"/>
        <w:jc w:val="both"/>
        <w:rPr>
          <w:rFonts w:ascii="宋体" w:hAnsi="宋体"/>
          <w:lang w:eastAsia="zh-CN"/>
        </w:rPr>
      </w:pPr>
      <w:r>
        <w:rPr>
          <w:rFonts w:hint="eastAsia" w:ascii="宋体" w:hAnsi="宋体"/>
          <w:lang w:eastAsia="zh-CN"/>
        </w:rPr>
        <w:t>针对这个问题，</w:t>
      </w:r>
      <w:r>
        <w:rPr>
          <w:rFonts w:hint="eastAsia" w:ascii="Arial" w:hAnsi="Arial" w:cs="Arial"/>
          <w:lang w:eastAsia="zh-CN"/>
        </w:rPr>
        <w:t>Sha</w:t>
      </w:r>
      <w:r>
        <w:rPr>
          <w:rFonts w:ascii="Arial" w:hAnsi="Arial" w:cs="Arial"/>
          <w:lang w:eastAsia="zh-CN"/>
        </w:rPr>
        <w:t>ni</w:t>
      </w:r>
      <w:r>
        <w:rPr>
          <w:rFonts w:hint="eastAsia" w:ascii="宋体" w:hAnsi="宋体"/>
          <w:lang w:eastAsia="zh-CN"/>
        </w:rPr>
        <w:t>提出了马尔可夫决策过程的算法</w:t>
      </w:r>
      <w:r>
        <w:rPr>
          <w:rFonts w:hint="eastAsia" w:ascii="Arial" w:hAnsi="Arial" w:cs="Arial"/>
          <w:lang w:eastAsia="zh-CN"/>
        </w:rPr>
        <w:t>[</w:t>
      </w:r>
      <w:r>
        <w:rPr>
          <w:rFonts w:ascii="Arial" w:hAnsi="Arial" w:cs="Arial"/>
          <w:lang w:eastAsia="zh-CN"/>
        </w:rPr>
        <w:t>Shani et al,2002]</w:t>
      </w:r>
      <w:r>
        <w:rPr>
          <w:rFonts w:hint="eastAsia" w:ascii="宋体" w:hAnsi="宋体"/>
          <w:lang w:eastAsia="zh-CN"/>
        </w:rPr>
        <w:t>，他使用了四元组&lt;状态，动作，转移概率，奖励函数</w:t>
      </w:r>
      <w:r>
        <w:rPr>
          <w:rFonts w:ascii="宋体" w:hAnsi="宋体"/>
          <w:lang w:eastAsia="zh-CN"/>
        </w:rPr>
        <w:t>&gt;</w:t>
      </w:r>
      <w:r>
        <w:rPr>
          <w:rFonts w:hint="eastAsia" w:ascii="宋体" w:hAnsi="宋体"/>
          <w:lang w:eastAsia="zh-CN"/>
        </w:rPr>
        <w:t>来刻画序列信息，使用状态转移概率的计算浏览下一个动作：即浏览物品的概率。这种算法虽然能够很好的用户历史信息，但是随着物品的增加，状态转移矩阵的维度会呈现指数怎加。</w:t>
      </w:r>
    </w:p>
    <w:p>
      <w:pPr>
        <w:widowControl w:val="0"/>
        <w:spacing w:line="360" w:lineRule="auto"/>
        <w:ind w:firstLine="420"/>
        <w:jc w:val="both"/>
        <w:rPr>
          <w:rFonts w:ascii="宋体" w:hAnsi="宋体"/>
          <w:lang w:eastAsia="zh-CN"/>
        </w:rPr>
      </w:pPr>
      <w:r>
        <w:rPr>
          <w:rFonts w:hint="eastAsia" w:ascii="宋体" w:hAnsi="宋体"/>
          <w:lang w:eastAsia="zh-CN"/>
        </w:rPr>
        <w:t>由于循环神经网络具备处理序列数据的天然优势，能把前一时刻的隐藏信息和输入，作为下一时刻的隐藏层信息的输入，从而达到能够处理序列信息。</w:t>
      </w:r>
      <w:r>
        <w:rPr>
          <w:rFonts w:ascii="Arial" w:hAnsi="Arial" w:cs="Arial"/>
          <w:lang w:eastAsia="zh-CN"/>
        </w:rPr>
        <w:t>Hidasi</w:t>
      </w:r>
      <w:r>
        <w:rPr>
          <w:rFonts w:hint="eastAsia" w:ascii="宋体" w:hAnsi="宋体"/>
          <w:lang w:eastAsia="zh-CN"/>
        </w:rPr>
        <w:t>等人首次把RNN应用到推荐系统的用户历史行为记录的处理中来，这种算法把用户历史行为中浏览的物品作为一个序列，使用RNN进行刻画</w:t>
      </w:r>
      <w:r>
        <w:rPr>
          <w:rFonts w:hint="eastAsia" w:ascii="Arial" w:hAnsi="Arial" w:cs="Arial"/>
          <w:lang w:eastAsia="zh-CN"/>
        </w:rPr>
        <w:t>[</w:t>
      </w:r>
      <w:r>
        <w:rPr>
          <w:rFonts w:ascii="Arial" w:hAnsi="Arial" w:cs="Arial"/>
          <w:lang w:eastAsia="zh-CN"/>
        </w:rPr>
        <w:t>Hidasi et al, 2015]</w:t>
      </w:r>
      <w:r>
        <w:rPr>
          <w:rFonts w:hint="eastAsia" w:ascii="宋体" w:hAnsi="宋体"/>
          <w:lang w:eastAsia="zh-CN"/>
        </w:rPr>
        <w:t>。</w:t>
      </w:r>
    </w:p>
    <w:p>
      <w:pPr>
        <w:widowControl w:val="0"/>
        <w:spacing w:line="360" w:lineRule="auto"/>
        <w:ind w:firstLine="420"/>
        <w:jc w:val="both"/>
        <w:rPr>
          <w:rFonts w:ascii="宋体" w:hAnsi="宋体"/>
          <w:lang w:eastAsia="zh-CN"/>
        </w:rPr>
      </w:pPr>
      <w:r>
        <w:rPr>
          <w:rFonts w:hint="eastAsia" w:ascii="宋体" w:hAnsi="宋体"/>
          <w:lang w:eastAsia="zh-CN"/>
        </w:rPr>
        <w:t>由于</w:t>
      </w:r>
      <w:r>
        <w:rPr>
          <w:rFonts w:ascii="Arial" w:hAnsi="Arial" w:cs="Arial"/>
          <w:lang w:eastAsia="zh-CN"/>
        </w:rPr>
        <w:t>Hidasi</w:t>
      </w:r>
      <w:r>
        <w:rPr>
          <w:rFonts w:hint="eastAsia" w:ascii="宋体" w:hAnsi="宋体"/>
          <w:lang w:eastAsia="zh-CN"/>
        </w:rPr>
        <w:t>等人使用RNN处理用户历史行为取得非常好的效果，</w:t>
      </w:r>
      <w:r>
        <w:rPr>
          <w:rFonts w:ascii="Arial" w:hAnsi="Arial" w:cs="Arial"/>
          <w:lang w:eastAsia="zh-CN"/>
        </w:rPr>
        <w:t>Hidasi</w:t>
      </w:r>
      <w:r>
        <w:rPr>
          <w:rFonts w:hint="eastAsia" w:ascii="宋体" w:hAnsi="宋体"/>
          <w:lang w:eastAsia="zh-CN"/>
        </w:rPr>
        <w:t>在这个算法的基础上探究了如何把每个物品的属性信息添加到</w:t>
      </w:r>
      <w:r>
        <w:rPr>
          <w:rFonts w:hint="eastAsia" w:ascii="Arial" w:hAnsi="Arial" w:cs="Arial"/>
          <w:lang w:eastAsia="zh-CN"/>
        </w:rPr>
        <w:t>RNN</w:t>
      </w:r>
      <w:r>
        <w:rPr>
          <w:rFonts w:hint="eastAsia" w:ascii="宋体" w:hAnsi="宋体"/>
          <w:lang w:eastAsia="zh-CN"/>
        </w:rPr>
        <w:t>算法中</w:t>
      </w:r>
      <w:r>
        <w:rPr>
          <w:rFonts w:hint="eastAsia" w:ascii="Arial" w:hAnsi="Arial" w:cs="Arial"/>
          <w:lang w:eastAsia="zh-CN"/>
        </w:rPr>
        <w:t>[</w:t>
      </w:r>
      <w:r>
        <w:rPr>
          <w:rFonts w:ascii="Arial" w:hAnsi="Arial" w:cs="Arial"/>
          <w:lang w:eastAsia="zh-CN"/>
        </w:rPr>
        <w:t>Hidasi et al, 2016]</w:t>
      </w:r>
      <w:r>
        <w:rPr>
          <w:rFonts w:hint="eastAsia" w:ascii="宋体" w:hAnsi="宋体"/>
          <w:lang w:eastAsia="zh-CN"/>
        </w:rPr>
        <w:t>。</w:t>
      </w:r>
    </w:p>
    <w:p>
      <w:pPr>
        <w:widowControl w:val="0"/>
        <w:spacing w:line="360" w:lineRule="auto"/>
        <w:ind w:firstLine="420"/>
        <w:jc w:val="both"/>
        <w:rPr>
          <w:rFonts w:ascii="宋体" w:hAnsi="宋体"/>
          <w:lang w:eastAsia="zh-CN"/>
        </w:rPr>
      </w:pPr>
      <w:r>
        <w:rPr>
          <w:rFonts w:ascii="Arial" w:hAnsi="Arial" w:cs="Arial"/>
          <w:lang w:eastAsia="zh-CN"/>
        </w:rPr>
        <w:t>Bogina</w:t>
      </w:r>
      <w:r>
        <w:rPr>
          <w:rFonts w:hint="eastAsia" w:ascii="宋体" w:hAnsi="宋体"/>
          <w:lang w:eastAsia="zh-CN"/>
        </w:rPr>
        <w:t>等人考虑到用户在每个物品上停留的时间长短，能够区分出用户对物品的喜好程度</w:t>
      </w:r>
      <w:r>
        <w:rPr>
          <w:rFonts w:hint="eastAsia" w:ascii="Arial" w:hAnsi="Arial" w:cs="Arial"/>
          <w:lang w:eastAsia="zh-CN"/>
        </w:rPr>
        <w:t>[</w:t>
      </w:r>
      <w:r>
        <w:rPr>
          <w:rFonts w:ascii="Arial" w:hAnsi="Arial" w:cs="Arial"/>
          <w:lang w:eastAsia="zh-CN"/>
        </w:rPr>
        <w:t>Bogina et al,2017]</w:t>
      </w:r>
      <w:r>
        <w:rPr>
          <w:rFonts w:hint="eastAsia" w:ascii="宋体" w:hAnsi="宋体"/>
          <w:lang w:eastAsia="zh-CN"/>
        </w:rPr>
        <w:t>。因此，</w:t>
      </w:r>
      <w:r>
        <w:rPr>
          <w:rFonts w:ascii="Arial" w:hAnsi="Arial" w:cs="Arial"/>
          <w:lang w:eastAsia="zh-CN"/>
        </w:rPr>
        <w:t>Bogina</w:t>
      </w:r>
      <w:r>
        <w:rPr>
          <w:rFonts w:hint="eastAsia" w:ascii="宋体" w:hAnsi="宋体"/>
          <w:lang w:eastAsia="zh-CN"/>
        </w:rPr>
        <w:t>通过对用户历史行为记录中的物品的停留时间设定单位时间阈值，将每个物品按照但是划分长小的时间片，按照与</w:t>
      </w:r>
      <w:r>
        <w:rPr>
          <w:rFonts w:ascii="Arial" w:hAnsi="Arial" w:cs="Arial"/>
          <w:lang w:eastAsia="zh-CN"/>
        </w:rPr>
        <w:t>Hidasi</w:t>
      </w:r>
      <w:r>
        <w:rPr>
          <w:rFonts w:hint="eastAsia" w:ascii="宋体" w:hAnsi="宋体"/>
          <w:lang w:eastAsia="zh-CN"/>
        </w:rPr>
        <w:t>等人的做法进行训练，通过实验证明这种法确实有效。</w:t>
      </w:r>
    </w:p>
    <w:p>
      <w:pPr>
        <w:widowControl w:val="0"/>
        <w:spacing w:line="360" w:lineRule="auto"/>
        <w:ind w:firstLine="420"/>
        <w:jc w:val="both"/>
        <w:rPr>
          <w:rFonts w:ascii="宋体" w:hAnsi="宋体"/>
          <w:lang w:eastAsia="zh-CN"/>
        </w:rPr>
      </w:pPr>
      <w:r>
        <w:rPr>
          <w:rFonts w:hint="eastAsia" w:ascii="Arial" w:hAnsi="Arial" w:cs="Arial"/>
          <w:lang w:eastAsia="zh-CN"/>
        </w:rPr>
        <w:t>Qua</w:t>
      </w:r>
      <w:r>
        <w:rPr>
          <w:rFonts w:ascii="Arial" w:hAnsi="Arial" w:cs="Arial"/>
          <w:lang w:eastAsia="zh-CN"/>
        </w:rPr>
        <w:t>drana</w:t>
      </w:r>
      <w:r>
        <w:rPr>
          <w:rFonts w:hint="eastAsia" w:ascii="宋体" w:hAnsi="宋体"/>
          <w:lang w:eastAsia="zh-CN"/>
        </w:rPr>
        <w:t>等人使用来给你个RNN对用户的历史行为进行的不同级别的刻画。提出了一种层次化的RNN模型</w:t>
      </w:r>
      <w:r>
        <w:rPr>
          <w:rFonts w:hint="eastAsia" w:ascii="Arial" w:hAnsi="Arial" w:cs="Arial"/>
          <w:lang w:eastAsia="zh-CN"/>
        </w:rPr>
        <w:t>[</w:t>
      </w:r>
      <w:r>
        <w:rPr>
          <w:rFonts w:ascii="Arial" w:hAnsi="Arial" w:cs="Arial"/>
          <w:lang w:eastAsia="zh-CN"/>
        </w:rPr>
        <w:t>Quadrana et al,2017]</w:t>
      </w:r>
      <w:r>
        <w:rPr>
          <w:rFonts w:hint="eastAsia" w:ascii="宋体" w:hAnsi="宋体"/>
          <w:lang w:eastAsia="zh-CN"/>
        </w:rPr>
        <w:t>。他使用</w:t>
      </w:r>
      <w:r>
        <w:rPr>
          <w:rFonts w:hint="eastAsia" w:ascii="Arial" w:hAnsi="Arial" w:cs="Arial"/>
          <w:lang w:eastAsia="zh-CN"/>
        </w:rPr>
        <w:t>Session-level</w:t>
      </w:r>
      <w:r>
        <w:rPr>
          <w:rFonts w:ascii="Arial" w:hAnsi="Arial" w:cs="Arial"/>
          <w:lang w:eastAsia="zh-CN"/>
        </w:rPr>
        <w:t xml:space="preserve"> GRU</w:t>
      </w:r>
      <w:r>
        <w:rPr>
          <w:rFonts w:hint="eastAsia" w:ascii="宋体" w:hAnsi="宋体"/>
          <w:lang w:eastAsia="zh-CN"/>
        </w:rPr>
        <w:t>对用户</w:t>
      </w:r>
      <w:r>
        <w:rPr>
          <w:rFonts w:hint="eastAsia" w:ascii="Arial" w:hAnsi="Arial" w:cs="Arial"/>
          <w:lang w:eastAsia="zh-CN"/>
        </w:rPr>
        <w:t>S</w:t>
      </w:r>
      <w:r>
        <w:rPr>
          <w:rFonts w:ascii="Arial" w:hAnsi="Arial" w:cs="Arial"/>
          <w:lang w:eastAsia="zh-CN"/>
        </w:rPr>
        <w:t>ession</w:t>
      </w:r>
      <w:r>
        <w:rPr>
          <w:rFonts w:hint="eastAsia" w:ascii="宋体" w:hAnsi="宋体"/>
          <w:lang w:eastAsia="zh-CN"/>
        </w:rPr>
        <w:t>信息进行刻画；使用</w:t>
      </w:r>
      <w:r>
        <w:rPr>
          <w:rFonts w:hint="eastAsia" w:ascii="Arial" w:hAnsi="Arial" w:cs="Arial"/>
          <w:lang w:eastAsia="zh-CN"/>
        </w:rPr>
        <w:t>User-level GRU</w:t>
      </w:r>
      <w:r>
        <w:rPr>
          <w:rFonts w:hint="eastAsia" w:ascii="宋体" w:hAnsi="宋体"/>
          <w:lang w:eastAsia="zh-CN"/>
        </w:rPr>
        <w:t>刻画用户的历史信息。通过这种方式能够很好的对用户的兴趣变化进行刻画。并通过实验证命这种方法的有效性。同时使用用户历史行为建模和物品信息建模来进行用户和物品的评分预测，目前还没有很好的方法。</w:t>
      </w:r>
    </w:p>
    <w:p>
      <w:pPr>
        <w:widowControl w:val="0"/>
        <w:spacing w:line="360" w:lineRule="auto"/>
        <w:ind w:firstLine="420"/>
        <w:jc w:val="both"/>
        <w:rPr>
          <w:rFonts w:ascii="Arial" w:hAnsi="Arial" w:cs="Arial"/>
          <w:kern w:val="2"/>
          <w:lang w:eastAsia="zh-CN"/>
        </w:rPr>
      </w:pPr>
      <w:r>
        <w:rPr>
          <w:rFonts w:hint="eastAsia" w:ascii="宋体" w:hAnsi="宋体"/>
          <w:lang w:eastAsia="zh-CN"/>
        </w:rPr>
        <w:t>本文在前面方法的基础上提出一种能够同时使用用户历史行为建模和物品信息进行建模的方法，进行帖子推荐</w:t>
      </w:r>
      <w:r>
        <w:rPr>
          <w:rFonts w:ascii="宋体" w:hAnsi="宋体"/>
          <w:lang w:eastAsia="zh-CN"/>
        </w:rPr>
        <w:t>。</w:t>
      </w:r>
    </w:p>
    <w:p>
      <w:pPr>
        <w:pStyle w:val="3"/>
        <w:rPr>
          <w:rFonts w:eastAsia="宋体" w:cs="Arial"/>
        </w:rPr>
      </w:pPr>
      <w:bookmarkStart w:id="54" w:name="_Toc4379556"/>
      <w:r>
        <w:rPr>
          <w:rFonts w:eastAsia="宋体" w:cs="Arial"/>
        </w:rPr>
        <w:t xml:space="preserve">1.3 </w:t>
      </w:r>
      <w:r>
        <w:rPr>
          <w:rFonts w:cs="Arial"/>
        </w:rPr>
        <w:t>本文研究内容与贡献</w:t>
      </w:r>
      <w:bookmarkEnd w:id="54"/>
    </w:p>
    <w:p>
      <w:pPr>
        <w:spacing w:line="360" w:lineRule="auto"/>
        <w:ind w:firstLine="420"/>
        <w:jc w:val="both"/>
        <w:rPr>
          <w:rFonts w:ascii="Arial" w:hAnsi="Arial" w:cs="Arial"/>
          <w:kern w:val="2"/>
          <w:lang w:eastAsia="zh-CN"/>
        </w:rPr>
      </w:pPr>
      <w:r>
        <w:rPr>
          <w:rFonts w:hint="eastAsia" w:ascii="Arial" w:hAnsi="Arial" w:cs="Arial"/>
          <w:kern w:val="2"/>
          <w:lang w:eastAsia="zh-CN"/>
        </w:rPr>
        <w:t>使用用户行为序列建模，来提升用户和帖子的评分估计已经被广泛的研究和应用；同时，使用文档信息进行建模来进行推荐的方法也被广泛的研究和应用。然而，使用用户历史行为和文档信息同时来进行的推荐的方法，却鲜有人进行研究。另一方面，由于论坛中的推荐，经常被一些简单的推荐算法占据。推荐热门帖、最新的帖子，是一些论坛惯用的做法。这种推荐方法虽然也能很好的提升用户的信息匹配的满意，推荐热门、新鲜的帖子，这样会减少帖子的推荐量，让一些不够热门和时间稍微滞后的帖子得到很少或者得不到展示。这种推荐方法没有起到推荐系统挖掘信息长尾的作用。因此，我们尝试在论坛引入能够利用用户历史信息和文档信息推荐算法来提升帖子的个性化推荐能力，来达到挖掘长尾信息的能力。另一方面，本文探究了使用不同方式处理用户历史信息的推荐算法的推荐效果的差异。</w:t>
      </w:r>
    </w:p>
    <w:p>
      <w:pPr>
        <w:pStyle w:val="11"/>
        <w:spacing w:before="0" w:beforeAutospacing="0" w:after="0" w:afterAutospacing="0" w:line="360" w:lineRule="auto"/>
        <w:ind w:firstLine="482"/>
        <w:jc w:val="both"/>
        <w:rPr>
          <w:rFonts w:ascii="Arial" w:hAnsi="Arial" w:cs="Arial"/>
          <w:kern w:val="2"/>
        </w:rPr>
      </w:pPr>
      <w:r>
        <w:rPr>
          <w:rFonts w:ascii="Arial" w:hAnsi="Arial" w:cs="Arial"/>
          <w:kern w:val="2"/>
        </w:rPr>
        <w:t>本文首先</w:t>
      </w:r>
      <w:r>
        <w:rPr>
          <w:rFonts w:hint="eastAsia" w:ascii="Arial" w:hAnsi="Arial" w:cs="Arial"/>
          <w:kern w:val="2"/>
        </w:rPr>
        <w:t>对论坛详情页个性化</w:t>
      </w:r>
      <w:r>
        <w:rPr>
          <w:rFonts w:ascii="Arial" w:hAnsi="Arial" w:cs="Arial"/>
          <w:kern w:val="2"/>
        </w:rPr>
        <w:t>推荐问题的</w:t>
      </w:r>
      <w:r>
        <w:rPr>
          <w:rFonts w:hint="eastAsia" w:ascii="Arial" w:hAnsi="Arial" w:cs="Arial"/>
          <w:kern w:val="2"/>
        </w:rPr>
        <w:t>本质进行剖析，</w:t>
      </w:r>
      <w:r>
        <w:rPr>
          <w:rFonts w:ascii="Arial" w:hAnsi="Arial" w:cs="Arial"/>
          <w:kern w:val="2"/>
        </w:rPr>
        <w:t>总结了</w:t>
      </w:r>
      <w:r>
        <w:rPr>
          <w:rFonts w:hint="eastAsia" w:ascii="Arial" w:hAnsi="Arial" w:cs="Arial"/>
          <w:kern w:val="2"/>
        </w:rPr>
        <w:t>论坛数据</w:t>
      </w:r>
      <w:r>
        <w:rPr>
          <w:rFonts w:ascii="Arial" w:hAnsi="Arial" w:cs="Arial"/>
          <w:kern w:val="2"/>
        </w:rPr>
        <w:t>和</w:t>
      </w:r>
      <w:r>
        <w:rPr>
          <w:rFonts w:hint="eastAsia" w:ascii="Arial" w:hAnsi="Arial" w:cs="Arial"/>
          <w:kern w:val="2"/>
        </w:rPr>
        <w:t>用户浏览历史数据</w:t>
      </w:r>
      <w:r>
        <w:rPr>
          <w:rFonts w:ascii="Arial" w:hAnsi="Arial" w:cs="Arial"/>
          <w:kern w:val="2"/>
        </w:rPr>
        <w:t>的特点。其次本文提出了针对</w:t>
      </w:r>
      <w:r>
        <w:rPr>
          <w:rFonts w:hint="eastAsia" w:ascii="Arial" w:hAnsi="Arial" w:cs="Arial"/>
          <w:kern w:val="2"/>
        </w:rPr>
        <w:t>帖子</w:t>
      </w:r>
      <w:r>
        <w:rPr>
          <w:rFonts w:ascii="Arial" w:hAnsi="Arial" w:cs="Arial"/>
          <w:kern w:val="2"/>
        </w:rPr>
        <w:t>的预处理方法，</w:t>
      </w:r>
      <w:r>
        <w:rPr>
          <w:rFonts w:hint="eastAsia" w:ascii="Arial" w:hAnsi="Arial" w:cs="Arial"/>
          <w:kern w:val="2"/>
        </w:rPr>
        <w:t>其中</w:t>
      </w:r>
      <w:r>
        <w:rPr>
          <w:rFonts w:ascii="Arial" w:hAnsi="Arial" w:cs="Arial"/>
          <w:kern w:val="2"/>
        </w:rPr>
        <w:t>包括构建</w:t>
      </w:r>
      <w:r>
        <w:rPr>
          <w:rFonts w:hint="eastAsia" w:ascii="Arial" w:hAnsi="Arial" w:cs="Arial"/>
          <w:kern w:val="2"/>
        </w:rPr>
        <w:t>帖子</w:t>
      </w:r>
      <w:r>
        <w:rPr>
          <w:rFonts w:ascii="Arial" w:hAnsi="Arial" w:cs="Arial"/>
          <w:kern w:val="2"/>
        </w:rPr>
        <w:t>停用词库、</w:t>
      </w:r>
      <w:r>
        <w:rPr>
          <w:rFonts w:hint="eastAsia" w:ascii="Arial" w:hAnsi="Arial" w:cs="Arial"/>
          <w:kern w:val="2"/>
        </w:rPr>
        <w:t>帖子停用词去除、帖子向量化表示</w:t>
      </w:r>
      <w:r>
        <w:rPr>
          <w:rFonts w:ascii="Arial" w:hAnsi="Arial" w:cs="Arial"/>
          <w:kern w:val="2"/>
        </w:rPr>
        <w:t>等。</w:t>
      </w:r>
      <w:r>
        <w:rPr>
          <w:rFonts w:hint="eastAsia" w:ascii="Arial" w:hAnsi="Arial" w:cs="Arial"/>
          <w:kern w:val="2"/>
        </w:rPr>
        <w:t>然后我们对用户特征和帖子特征进行建模，提出两种基于用户历史行为与文档信息的详情页个性化推荐方法。</w:t>
      </w:r>
    </w:p>
    <w:p>
      <w:pPr>
        <w:pStyle w:val="11"/>
        <w:spacing w:before="0" w:beforeAutospacing="0" w:after="0" w:afterAutospacing="0" w:line="360" w:lineRule="auto"/>
        <w:ind w:firstLine="482"/>
        <w:jc w:val="both"/>
        <w:rPr>
          <w:rFonts w:ascii="Arial" w:hAnsi="Arial" w:cs="Arial"/>
        </w:rPr>
      </w:pPr>
      <w:r>
        <w:rPr>
          <w:rFonts w:ascii="Arial" w:hAnsi="Arial" w:cs="Arial"/>
        </w:rPr>
        <w:t>在实验验证阶段，本文</w:t>
      </w:r>
      <w:r>
        <w:rPr>
          <w:rFonts w:hint="eastAsia" w:ascii="Arial" w:hAnsi="Arial" w:cs="Arial"/>
        </w:rPr>
        <w:t>使用公路物流运输领域的论坛真实的帖子数据</w:t>
      </w:r>
      <w:r>
        <w:rPr>
          <w:rFonts w:ascii="Arial" w:hAnsi="Arial" w:cs="Arial"/>
        </w:rPr>
        <w:t>进行</w:t>
      </w:r>
      <w:r>
        <w:rPr>
          <w:rFonts w:hint="eastAsia" w:ascii="Arial" w:hAnsi="Arial" w:cs="Arial"/>
        </w:rPr>
        <w:t>效果</w:t>
      </w:r>
      <w:r>
        <w:rPr>
          <w:rFonts w:ascii="Arial" w:hAnsi="Arial" w:cs="Arial"/>
        </w:rPr>
        <w:t>评估，通过</w:t>
      </w:r>
      <w:r>
        <w:rPr>
          <w:rFonts w:hint="eastAsia" w:ascii="Arial" w:hAnsi="Arial" w:cs="Arial"/>
        </w:rPr>
        <w:t>四组</w:t>
      </w:r>
      <w:r>
        <w:rPr>
          <w:rFonts w:ascii="Arial" w:hAnsi="Arial" w:cs="Arial"/>
        </w:rPr>
        <w:t>实验，对比了</w:t>
      </w:r>
      <w:r>
        <w:rPr>
          <w:rFonts w:ascii="Arial" w:hAnsi="Arial" w:cs="Arial"/>
          <w:kern w:val="2"/>
        </w:rPr>
        <w:t>基</w:t>
      </w:r>
      <w:r>
        <w:rPr>
          <w:rFonts w:hint="eastAsia" w:ascii="Arial" w:hAnsi="Arial" w:cs="Arial"/>
          <w:kern w:val="2"/>
        </w:rPr>
        <w:t>于热门帖的详情页</w:t>
      </w:r>
      <w:r>
        <w:rPr>
          <w:rFonts w:ascii="Arial" w:hAnsi="Arial" w:cs="Arial"/>
          <w:kern w:val="2"/>
        </w:rPr>
        <w:t>推荐方法</w:t>
      </w:r>
      <w:r>
        <w:rPr>
          <w:rFonts w:hint="eastAsia" w:ascii="Arial" w:hAnsi="Arial" w:cs="Arial"/>
          <w:kern w:val="2"/>
        </w:rPr>
        <w:t>、基于文档相似度的详情页推荐方法和两种基于用户历史行为与文档信息的详情页个性化推荐方法的</w:t>
      </w:r>
      <w:r>
        <w:rPr>
          <w:rFonts w:hint="eastAsia" w:ascii="Arial" w:hAnsi="Arial" w:cs="Arial"/>
        </w:rPr>
        <w:t>效果</w:t>
      </w:r>
      <w:r>
        <w:rPr>
          <w:rFonts w:ascii="Arial" w:hAnsi="Arial" w:cs="Arial"/>
        </w:rPr>
        <w:t>，验证了本文提出的</w:t>
      </w:r>
      <w:r>
        <w:rPr>
          <w:rFonts w:hint="eastAsia" w:ascii="Arial" w:hAnsi="Arial" w:cs="Arial"/>
        </w:rPr>
        <w:t>基于用户行为序列建模的详情页个性化推荐</w:t>
      </w:r>
      <w:r>
        <w:rPr>
          <w:rFonts w:ascii="Arial" w:hAnsi="Arial" w:cs="Arial"/>
        </w:rPr>
        <w:t>方法的有效性，并对比了</w:t>
      </w:r>
      <w:r>
        <w:rPr>
          <w:rFonts w:hint="eastAsia" w:ascii="Arial" w:hAnsi="Arial" w:cs="Arial"/>
        </w:rPr>
        <w:t>四种</w:t>
      </w:r>
      <w:r>
        <w:rPr>
          <w:rFonts w:ascii="Arial" w:hAnsi="Arial" w:cs="Arial"/>
        </w:rPr>
        <w:t>方法的优缺点，阐述了未来可能的工作方向。</w:t>
      </w:r>
    </w:p>
    <w:p>
      <w:pPr>
        <w:pStyle w:val="11"/>
        <w:spacing w:before="0" w:beforeAutospacing="0" w:after="0" w:afterAutospacing="0" w:line="360" w:lineRule="auto"/>
        <w:ind w:firstLine="482"/>
        <w:jc w:val="both"/>
        <w:rPr>
          <w:rFonts w:ascii="Arial" w:hAnsi="Arial" w:cs="Arial"/>
        </w:rPr>
      </w:pPr>
      <w:r>
        <w:rPr>
          <w:rFonts w:hint="eastAsia" w:ascii="Arial" w:hAnsi="Arial" w:cs="Arial"/>
        </w:rPr>
        <w:t>本文的有两个重要的贡献，一是探究个性化推荐算法在公路物流这个比较垂直领域的论坛详情页个性化推荐的实践方法；二是，提出一种能够同时融合用户历史行为信息和文档信息的个性化推荐方法；提出了使用用户行为序列建模在个性化推荐算法。</w:t>
      </w:r>
    </w:p>
    <w:p>
      <w:pPr>
        <w:pStyle w:val="3"/>
        <w:rPr>
          <w:rFonts w:eastAsia="宋体" w:cs="Arial"/>
        </w:rPr>
      </w:pPr>
      <w:bookmarkStart w:id="55" w:name="_Toc4379557"/>
      <w:r>
        <w:rPr>
          <w:rFonts w:eastAsia="宋体" w:cs="Arial"/>
        </w:rPr>
        <w:t xml:space="preserve">1.4 </w:t>
      </w:r>
      <w:r>
        <w:rPr>
          <w:rFonts w:cs="Arial"/>
        </w:rPr>
        <w:t>本文的组织结构</w:t>
      </w:r>
      <w:bookmarkEnd w:id="55"/>
      <w:r>
        <w:rPr>
          <w:rFonts w:cs="Arial"/>
        </w:rPr>
        <w:t xml:space="preserve"> </w:t>
      </w:r>
    </w:p>
    <w:p>
      <w:pPr>
        <w:spacing w:line="360" w:lineRule="auto"/>
        <w:ind w:firstLine="480" w:firstLineChars="200"/>
        <w:jc w:val="both"/>
        <w:rPr>
          <w:rFonts w:ascii="Arial" w:hAnsi="Arial" w:cs="Arial"/>
          <w:kern w:val="2"/>
          <w:lang w:eastAsia="zh-CN"/>
        </w:rPr>
      </w:pPr>
      <w:r>
        <w:rPr>
          <w:rFonts w:ascii="Arial" w:hAnsi="Arial" w:cs="Arial"/>
          <w:kern w:val="2"/>
          <w:lang w:eastAsia="zh-CN"/>
        </w:rPr>
        <w:t>本文的组织结构如下：</w:t>
      </w:r>
    </w:p>
    <w:p>
      <w:pPr>
        <w:spacing w:line="360" w:lineRule="auto"/>
        <w:ind w:firstLine="480" w:firstLineChars="200"/>
        <w:jc w:val="both"/>
        <w:rPr>
          <w:rFonts w:ascii="Arial" w:hAnsi="Arial" w:cs="Arial"/>
          <w:kern w:val="2"/>
          <w:lang w:eastAsia="zh-CN"/>
        </w:rPr>
      </w:pPr>
      <w:r>
        <w:rPr>
          <w:rFonts w:ascii="Arial" w:hAnsi="Arial" w:cs="Arial"/>
          <w:kern w:val="2"/>
          <w:lang w:eastAsia="zh-CN"/>
        </w:rPr>
        <w:t>第一章：引言部分。本章介绍了论文的研究背景、研究现状和本文的研究内容与贡献。</w:t>
      </w:r>
    </w:p>
    <w:p>
      <w:pPr>
        <w:spacing w:line="360" w:lineRule="auto"/>
        <w:ind w:firstLine="480" w:firstLineChars="200"/>
        <w:jc w:val="both"/>
        <w:rPr>
          <w:rFonts w:ascii="Arial" w:hAnsi="Arial" w:cs="Arial"/>
          <w:kern w:val="2"/>
          <w:lang w:eastAsia="zh-CN"/>
        </w:rPr>
      </w:pPr>
      <w:r>
        <w:rPr>
          <w:rFonts w:ascii="Arial" w:hAnsi="Arial" w:cs="Arial"/>
          <w:kern w:val="2"/>
          <w:lang w:eastAsia="zh-CN"/>
        </w:rPr>
        <w:t>第二章：相关背景知识。本章介绍了论文的相关背景知识，</w:t>
      </w:r>
      <w:r>
        <w:rPr>
          <w:rFonts w:hint="eastAsia" w:ascii="Arial" w:hAnsi="Arial" w:cs="Arial"/>
          <w:kern w:val="2"/>
          <w:lang w:eastAsia="zh-CN"/>
        </w:rPr>
        <w:t>介绍了概率矩阵分解、卷积神经网络、循环神经网络、词向量的嵌入技术和R</w:t>
      </w:r>
      <w:r>
        <w:rPr>
          <w:rFonts w:ascii="Arial" w:hAnsi="Arial" w:cs="Arial"/>
          <w:kern w:val="2"/>
          <w:lang w:eastAsia="zh-CN"/>
        </w:rPr>
        <w:t>edis</w:t>
      </w:r>
      <w:r>
        <w:rPr>
          <w:rFonts w:hint="eastAsia" w:ascii="Arial" w:hAnsi="Arial" w:cs="Arial"/>
          <w:kern w:val="2"/>
          <w:lang w:eastAsia="zh-CN"/>
        </w:rPr>
        <w:t>数据库等知识</w:t>
      </w:r>
      <w:r>
        <w:rPr>
          <w:rFonts w:ascii="Arial" w:hAnsi="Arial" w:cs="Arial"/>
          <w:kern w:val="2"/>
          <w:lang w:eastAsia="zh-CN"/>
        </w:rPr>
        <w:t>。</w:t>
      </w:r>
    </w:p>
    <w:p>
      <w:pPr>
        <w:spacing w:line="360" w:lineRule="auto"/>
        <w:ind w:firstLine="480" w:firstLineChars="200"/>
        <w:jc w:val="both"/>
        <w:rPr>
          <w:rFonts w:ascii="Arial" w:hAnsi="Arial" w:cs="Arial"/>
          <w:kern w:val="2"/>
          <w:lang w:eastAsia="zh-CN"/>
        </w:rPr>
      </w:pPr>
      <w:r>
        <w:rPr>
          <w:rFonts w:ascii="Arial" w:hAnsi="Arial" w:cs="Arial"/>
          <w:kern w:val="2"/>
          <w:lang w:eastAsia="zh-CN"/>
        </w:rPr>
        <w:t>第三章：基于</w:t>
      </w:r>
      <w:r>
        <w:rPr>
          <w:rFonts w:hint="eastAsia" w:ascii="Arial" w:hAnsi="Arial" w:cs="Arial"/>
          <w:kern w:val="2"/>
          <w:lang w:eastAsia="zh-CN"/>
        </w:rPr>
        <w:t>用户历史行为的论坛详情页个性化推荐</w:t>
      </w:r>
      <w:r>
        <w:rPr>
          <w:rFonts w:ascii="Arial" w:hAnsi="Arial" w:cs="Arial"/>
          <w:kern w:val="2"/>
          <w:lang w:eastAsia="zh-CN"/>
        </w:rPr>
        <w:t>方法</w:t>
      </w:r>
      <w:r>
        <w:rPr>
          <w:rFonts w:hint="eastAsia" w:ascii="Arial" w:hAnsi="Arial" w:cs="Arial"/>
          <w:kern w:val="2"/>
          <w:lang w:eastAsia="zh-CN"/>
        </w:rPr>
        <w:t>的设计</w:t>
      </w:r>
      <w:r>
        <w:rPr>
          <w:rFonts w:ascii="Arial" w:hAnsi="Arial" w:cs="Arial"/>
          <w:kern w:val="2"/>
          <w:lang w:eastAsia="zh-CN"/>
        </w:rPr>
        <w:t>。本章介绍了</w:t>
      </w:r>
      <w:r>
        <w:rPr>
          <w:rFonts w:hint="eastAsia" w:ascii="Arial" w:hAnsi="Arial" w:cs="Arial"/>
          <w:kern w:val="2"/>
          <w:lang w:eastAsia="zh-CN"/>
        </w:rPr>
        <w:t>详情页个性化</w:t>
      </w:r>
      <w:r>
        <w:rPr>
          <w:rFonts w:ascii="Arial" w:hAnsi="Arial" w:cs="Arial"/>
          <w:kern w:val="2"/>
          <w:lang w:eastAsia="zh-CN"/>
        </w:rPr>
        <w:t>推荐方法，详细阐述了</w:t>
      </w:r>
      <w:r>
        <w:rPr>
          <w:rFonts w:hint="eastAsia" w:ascii="Arial" w:hAnsi="Arial" w:cs="Arial"/>
          <w:kern w:val="2"/>
          <w:lang w:eastAsia="zh-CN"/>
        </w:rPr>
        <w:t>详情页推荐数据</w:t>
      </w:r>
      <w:r>
        <w:rPr>
          <w:rFonts w:ascii="Arial" w:hAnsi="Arial" w:cs="Arial"/>
          <w:kern w:val="2"/>
          <w:lang w:eastAsia="zh-CN"/>
        </w:rPr>
        <w:t>的特点和</w:t>
      </w:r>
      <w:r>
        <w:rPr>
          <w:rFonts w:hint="eastAsia" w:ascii="Arial" w:hAnsi="Arial" w:cs="Arial"/>
          <w:kern w:val="2"/>
          <w:lang w:eastAsia="zh-CN"/>
        </w:rPr>
        <w:t>详情页个性化推荐</w:t>
      </w:r>
      <w:r>
        <w:rPr>
          <w:rFonts w:ascii="Arial" w:hAnsi="Arial" w:cs="Arial"/>
          <w:kern w:val="2"/>
          <w:lang w:eastAsia="zh-CN"/>
        </w:rPr>
        <w:t>需要解决的问题以及面临的难点。提出了针对</w:t>
      </w:r>
      <w:r>
        <w:rPr>
          <w:rFonts w:hint="eastAsia" w:ascii="Arial" w:hAnsi="Arial" w:cs="Arial"/>
          <w:kern w:val="2"/>
          <w:lang w:eastAsia="zh-CN"/>
        </w:rPr>
        <w:t>帖子</w:t>
      </w:r>
      <w:r>
        <w:rPr>
          <w:rFonts w:ascii="Arial" w:hAnsi="Arial" w:cs="Arial"/>
          <w:kern w:val="2"/>
          <w:lang w:eastAsia="zh-CN"/>
        </w:rPr>
        <w:t>的通用预处理方法，并详细介绍了本文提出的两种</w:t>
      </w:r>
      <w:r>
        <w:rPr>
          <w:rFonts w:hint="eastAsia" w:ascii="Arial" w:hAnsi="Arial" w:cs="Arial"/>
          <w:kern w:val="2"/>
          <w:lang w:eastAsia="zh-CN"/>
        </w:rPr>
        <w:t>详情页</w:t>
      </w:r>
      <w:r>
        <w:rPr>
          <w:rFonts w:ascii="Arial" w:hAnsi="Arial" w:cs="Arial"/>
          <w:kern w:val="2"/>
          <w:lang w:eastAsia="zh-CN"/>
        </w:rPr>
        <w:t>推荐方法，包括基于</w:t>
      </w:r>
      <w:r>
        <w:rPr>
          <w:rFonts w:hint="eastAsia" w:ascii="Arial" w:hAnsi="Arial" w:cs="Arial"/>
          <w:kern w:val="2"/>
          <w:lang w:eastAsia="zh-CN"/>
        </w:rPr>
        <w:t>概率矩阵分解的详情页个性化</w:t>
      </w:r>
      <w:r>
        <w:rPr>
          <w:rFonts w:ascii="Arial" w:hAnsi="Arial" w:cs="Arial"/>
          <w:kern w:val="2"/>
          <w:lang w:eastAsia="zh-CN"/>
        </w:rPr>
        <w:t>推荐方法和基于</w:t>
      </w:r>
      <w:r>
        <w:rPr>
          <w:rFonts w:hint="eastAsia" w:ascii="Arial" w:hAnsi="Arial" w:cs="Arial"/>
          <w:kern w:val="2"/>
          <w:lang w:eastAsia="zh-CN"/>
        </w:rPr>
        <w:t>用户行为序列建模的详情页个性化</w:t>
      </w:r>
      <w:r>
        <w:rPr>
          <w:rFonts w:ascii="Arial" w:hAnsi="Arial" w:cs="Arial"/>
          <w:kern w:val="2"/>
          <w:lang w:eastAsia="zh-CN"/>
        </w:rPr>
        <w:t>推荐方法。</w:t>
      </w:r>
    </w:p>
    <w:p>
      <w:pPr>
        <w:spacing w:line="360" w:lineRule="auto"/>
        <w:ind w:firstLine="480" w:firstLineChars="200"/>
        <w:jc w:val="both"/>
        <w:rPr>
          <w:rFonts w:ascii="Arial" w:hAnsi="Arial" w:cs="Arial"/>
          <w:kern w:val="2"/>
          <w:lang w:eastAsia="zh-CN"/>
        </w:rPr>
      </w:pPr>
      <w:r>
        <w:rPr>
          <w:rFonts w:ascii="Arial" w:hAnsi="Arial" w:cs="Arial"/>
          <w:kern w:val="2"/>
          <w:lang w:eastAsia="zh-CN"/>
        </w:rPr>
        <w:t>第四章：</w:t>
      </w:r>
      <w:r>
        <w:rPr>
          <w:rFonts w:hint="eastAsia" w:ascii="Arial" w:hAnsi="Arial" w:cs="Arial"/>
          <w:kern w:val="2"/>
          <w:lang w:eastAsia="zh-CN"/>
        </w:rPr>
        <w:t>基于用户历史行为的论坛详情页个性化推荐方法的实现</w:t>
      </w:r>
      <w:r>
        <w:rPr>
          <w:rFonts w:ascii="Arial" w:hAnsi="Arial" w:cs="Arial"/>
          <w:kern w:val="2"/>
          <w:lang w:eastAsia="zh-CN"/>
        </w:rPr>
        <w:t>。本章描述了实验数据集、</w:t>
      </w:r>
      <w:r>
        <w:rPr>
          <w:rFonts w:hint="eastAsia" w:ascii="Arial" w:hAnsi="Arial" w:cs="Arial"/>
          <w:kern w:val="2"/>
          <w:lang w:eastAsia="zh-CN"/>
        </w:rPr>
        <w:t>实验评估指标和评估方式、</w:t>
      </w:r>
      <w:r>
        <w:rPr>
          <w:rFonts w:ascii="Arial" w:hAnsi="Arial" w:cs="Arial"/>
          <w:kern w:val="2"/>
          <w:lang w:eastAsia="zh-CN"/>
        </w:rPr>
        <w:t>相关实验设计、实验过程和实验结果，通过一系列实验验证了本文提出的</w:t>
      </w:r>
      <w:r>
        <w:rPr>
          <w:rFonts w:hint="eastAsia" w:ascii="Arial" w:hAnsi="Arial" w:cs="Arial"/>
          <w:kern w:val="2"/>
          <w:lang w:eastAsia="zh-CN"/>
        </w:rPr>
        <w:t>详情页个性化</w:t>
      </w:r>
      <w:r>
        <w:rPr>
          <w:rFonts w:ascii="Arial" w:hAnsi="Arial" w:cs="Arial"/>
          <w:kern w:val="2"/>
          <w:lang w:eastAsia="zh-CN"/>
        </w:rPr>
        <w:t>推荐方法的有效性，并对比了本文提出的两种</w:t>
      </w:r>
      <w:r>
        <w:rPr>
          <w:rFonts w:hint="eastAsia" w:ascii="Arial" w:hAnsi="Arial" w:cs="Arial"/>
          <w:kern w:val="2"/>
          <w:lang w:eastAsia="zh-CN"/>
        </w:rPr>
        <w:t>详情页推荐</w:t>
      </w:r>
      <w:r>
        <w:rPr>
          <w:rFonts w:ascii="Arial" w:hAnsi="Arial" w:cs="Arial"/>
          <w:kern w:val="2"/>
          <w:lang w:eastAsia="zh-CN"/>
        </w:rPr>
        <w:t>推荐方法的优缺点。</w:t>
      </w:r>
    </w:p>
    <w:p>
      <w:pPr>
        <w:spacing w:line="360" w:lineRule="auto"/>
        <w:ind w:firstLine="480" w:firstLineChars="200"/>
        <w:jc w:val="both"/>
        <w:rPr>
          <w:rFonts w:ascii="Arial" w:hAnsi="Arial" w:cs="Arial"/>
          <w:kern w:val="2"/>
          <w:lang w:eastAsia="zh-CN"/>
        </w:rPr>
      </w:pPr>
      <w:r>
        <w:rPr>
          <w:rFonts w:ascii="Arial" w:hAnsi="Arial" w:cs="Arial"/>
          <w:kern w:val="2"/>
          <w:lang w:eastAsia="zh-CN"/>
        </w:rPr>
        <w:t>第五章：总结与展望。本章对本文的研究工作进行了总结，并对未来的工作方向做了进一步展望。</w:t>
      </w:r>
    </w:p>
    <w:p>
      <w:pPr>
        <w:rPr>
          <w:rFonts w:ascii="Arial" w:hAnsi="Arial" w:cs="Arial"/>
          <w:lang w:eastAsia="zh-CN"/>
        </w:rPr>
      </w:pPr>
      <w:r>
        <w:rPr>
          <w:rFonts w:ascii="Arial" w:hAnsi="Arial" w:cs="Arial"/>
          <w:lang w:eastAsia="zh-CN"/>
        </w:rPr>
        <w:br w:type="page"/>
      </w:r>
    </w:p>
    <w:p>
      <w:pPr>
        <w:spacing w:line="400" w:lineRule="exact"/>
        <w:rPr>
          <w:rFonts w:ascii="Arial" w:hAnsi="Arial" w:cs="Arial"/>
          <w:lang w:eastAsia="zh-CN"/>
        </w:rPr>
        <w:sectPr>
          <w:headerReference r:id="rId16" w:type="default"/>
          <w:pgSz w:w="11906" w:h="16838"/>
          <w:pgMar w:top="1440" w:right="1800" w:bottom="1440" w:left="1800" w:header="851" w:footer="992" w:gutter="0"/>
          <w:pgNumType w:start="1"/>
          <w:cols w:space="720" w:num="1"/>
          <w:docGrid w:type="lines" w:linePitch="312" w:charSpace="0"/>
        </w:sectPr>
      </w:pPr>
    </w:p>
    <w:p>
      <w:pPr>
        <w:pStyle w:val="2"/>
        <w:jc w:val="center"/>
        <w:rPr>
          <w:rFonts w:ascii="Arial" w:hAnsi="Arial" w:eastAsia="黑体" w:cs="Arial"/>
        </w:rPr>
      </w:pPr>
      <w:bookmarkStart w:id="56" w:name="_Toc4379558"/>
      <w:r>
        <w:rPr>
          <w:rFonts w:ascii="Arial" w:hAnsi="Arial" w:eastAsia="黑体" w:cs="Arial"/>
        </w:rPr>
        <w:t xml:space="preserve">第二章  </w:t>
      </w:r>
      <w:r>
        <w:rPr>
          <w:rFonts w:hint="eastAsia" w:ascii="Arial" w:hAnsi="Arial" w:eastAsia="黑体" w:cs="Arial"/>
        </w:rPr>
        <w:t>技术综述</w:t>
      </w:r>
      <w:bookmarkEnd w:id="56"/>
    </w:p>
    <w:p>
      <w:pPr>
        <w:pStyle w:val="11"/>
        <w:spacing w:before="0" w:beforeAutospacing="0" w:after="0" w:afterAutospacing="0" w:line="360" w:lineRule="auto"/>
        <w:ind w:firstLine="420"/>
        <w:jc w:val="both"/>
        <w:rPr>
          <w:rFonts w:ascii="Arial" w:hAnsi="Arial" w:cs="Arial"/>
        </w:rPr>
      </w:pPr>
      <w:r>
        <w:rPr>
          <w:rFonts w:ascii="Arial" w:hAnsi="Arial" w:cs="Arial"/>
        </w:rPr>
        <w:t>本章</w:t>
      </w:r>
      <w:r>
        <w:rPr>
          <w:rFonts w:hint="eastAsia" w:ascii="Arial" w:hAnsi="Arial" w:cs="Arial"/>
        </w:rPr>
        <w:t>将</w:t>
      </w:r>
      <w:r>
        <w:rPr>
          <w:rFonts w:ascii="Arial" w:hAnsi="Arial" w:cs="Arial"/>
        </w:rPr>
        <w:t>介绍论文的相关</w:t>
      </w:r>
      <w:r>
        <w:rPr>
          <w:rFonts w:hint="eastAsia" w:ascii="Arial" w:hAnsi="Arial" w:cs="Arial"/>
        </w:rPr>
        <w:t>理论</w:t>
      </w:r>
      <w:r>
        <w:rPr>
          <w:rFonts w:ascii="Arial" w:hAnsi="Arial" w:cs="Arial"/>
        </w:rPr>
        <w:t>知识，首先</w:t>
      </w:r>
      <w:r>
        <w:rPr>
          <w:rFonts w:hint="eastAsia" w:ascii="Arial" w:hAnsi="Arial" w:cs="Arial"/>
        </w:rPr>
        <w:t>在2.1节对概率矩阵分解进行介绍</w:t>
      </w:r>
      <w:r>
        <w:rPr>
          <w:rFonts w:ascii="Arial" w:hAnsi="Arial" w:cs="Arial"/>
        </w:rPr>
        <w:t>，</w:t>
      </w:r>
      <w:r>
        <w:rPr>
          <w:rFonts w:hint="eastAsia" w:ascii="Arial" w:hAnsi="Arial" w:cs="Arial"/>
        </w:rPr>
        <w:t>PMF是现代推荐系统方法，在此基础衍生了很多算法，本文在其中一种衍生算法Con</w:t>
      </w:r>
      <w:r>
        <w:rPr>
          <w:rFonts w:ascii="Arial" w:hAnsi="Arial" w:cs="Arial"/>
        </w:rPr>
        <w:t>vMF</w:t>
      </w:r>
      <w:r>
        <w:rPr>
          <w:rFonts w:hint="eastAsia" w:ascii="Arial" w:hAnsi="Arial" w:cs="Arial"/>
        </w:rPr>
        <w:t>基础上，进行了改进</w:t>
      </w:r>
      <w:r>
        <w:rPr>
          <w:rFonts w:ascii="Arial" w:hAnsi="Arial" w:cs="Arial"/>
        </w:rPr>
        <w:t>。</w:t>
      </w:r>
      <w:r>
        <w:rPr>
          <w:rFonts w:hint="eastAsia" w:ascii="Arial" w:hAnsi="Arial" w:cs="Arial"/>
        </w:rPr>
        <w:t>在2.2.节将对卷积神经网络进行介绍，本文将使用CNN来提取帖子文本的特征。在2.3将对集中循环神经网络进行介绍，本文将使用其中一种循环神经网络GRU来对用户行为序列进行建模。在2.4节将对嵌入式词向量进行介绍，嵌入词向量技术是一种常用的文本表示方法，本文将使用嵌入式词向量来表示帖子内容。在2.5节将对Redis数据库进行介绍，本文将使用Redis数据库来存储中间数据</w:t>
      </w:r>
      <w:r>
        <w:rPr>
          <w:rFonts w:ascii="Arial" w:hAnsi="Arial" w:cs="Arial"/>
        </w:rPr>
        <w:t>。</w:t>
      </w:r>
      <w:r>
        <w:rPr>
          <w:rFonts w:hint="eastAsia" w:ascii="Arial" w:hAnsi="Arial" w:cs="Arial"/>
        </w:rPr>
        <w:t>最后，是对本章的小结。</w:t>
      </w:r>
    </w:p>
    <w:p>
      <w:pPr>
        <w:spacing w:line="360" w:lineRule="auto"/>
        <w:jc w:val="both"/>
        <w:rPr>
          <w:rFonts w:ascii="Arial" w:hAnsi="Arial" w:cs="Arial"/>
          <w:lang w:eastAsia="zh-CN"/>
        </w:rPr>
        <w:sectPr>
          <w:headerReference r:id="rId17" w:type="default"/>
          <w:type w:val="continuous"/>
          <w:pgSz w:w="11906" w:h="16838"/>
          <w:pgMar w:top="1440" w:right="1800" w:bottom="1440" w:left="1800" w:header="851" w:footer="992" w:gutter="0"/>
          <w:cols w:space="720" w:num="1"/>
          <w:docGrid w:type="lines" w:linePitch="312" w:charSpace="0"/>
        </w:sectPr>
      </w:pPr>
    </w:p>
    <w:p>
      <w:pPr>
        <w:pStyle w:val="3"/>
        <w:rPr>
          <w:rFonts w:cs="Arial"/>
        </w:rPr>
      </w:pPr>
      <w:bookmarkStart w:id="57" w:name="_Toc4379559"/>
      <w:r>
        <w:rPr>
          <w:rFonts w:cs="Arial"/>
        </w:rPr>
        <w:t xml:space="preserve">2.1 </w:t>
      </w:r>
      <w:r>
        <w:rPr>
          <w:rFonts w:hint="eastAsia" w:cs="Arial"/>
        </w:rPr>
        <w:t>概率矩阵分解</w:t>
      </w:r>
      <w:bookmarkEnd w:id="57"/>
    </w:p>
    <w:p>
      <w:pPr>
        <w:pStyle w:val="11"/>
        <w:spacing w:before="0" w:beforeAutospacing="0" w:after="0" w:afterAutospacing="0" w:line="360" w:lineRule="auto"/>
        <w:ind w:firstLine="482"/>
        <w:jc w:val="both"/>
        <w:rPr>
          <w:rFonts w:ascii="Arial" w:hAnsi="Arial" w:cs="Arial"/>
        </w:rPr>
      </w:pPr>
      <w:r>
        <w:rPr>
          <w:rFonts w:hint="eastAsia" w:ascii="Arial" w:hAnsi="Arial" w:cs="Arial"/>
        </w:rPr>
        <w:t>概率矩阵分解[</w:t>
      </w:r>
      <w:r>
        <w:rPr>
          <w:rFonts w:ascii="Arial" w:hAnsi="Arial" w:cs="Arial"/>
        </w:rPr>
        <w:t>Mnih et al,2007]</w:t>
      </w:r>
      <w:r>
        <w:rPr>
          <w:rFonts w:hint="eastAsia" w:ascii="Arial" w:hAnsi="Arial" w:cs="Arial"/>
        </w:rPr>
        <w:t>（</w:t>
      </w:r>
      <w:r>
        <w:rPr>
          <w:rFonts w:ascii="Arial" w:hAnsi="Arial" w:cs="Arial"/>
        </w:rPr>
        <w:t>Probabilistic Matrix Factorization</w:t>
      </w:r>
      <w:r>
        <w:rPr>
          <w:rFonts w:hint="eastAsia" w:ascii="Arial" w:hAnsi="Arial" w:cs="Arial"/>
        </w:rPr>
        <w:t>，简称PMF）是由多伦多大学</w:t>
      </w:r>
      <w:r>
        <w:rPr>
          <w:rFonts w:ascii="Arial" w:hAnsi="Arial" w:cs="Arial"/>
        </w:rPr>
        <w:t>Mnih</w:t>
      </w:r>
      <w:r>
        <w:rPr>
          <w:rFonts w:hint="eastAsia" w:ascii="Arial" w:hAnsi="Arial" w:cs="Arial"/>
        </w:rPr>
        <w:t>等人在200</w:t>
      </w:r>
      <w:r>
        <w:rPr>
          <w:rFonts w:ascii="Arial" w:hAnsi="Arial" w:cs="Arial"/>
        </w:rPr>
        <w:t>7</w:t>
      </w:r>
      <w:r>
        <w:rPr>
          <w:rFonts w:hint="eastAsia" w:ascii="Arial" w:hAnsi="Arial" w:cs="Arial"/>
        </w:rPr>
        <w:t>年提出来的。PMF很好的了MF不能够对大数据和稀疏数据进行处理的缺陷，PMF算法是现代推荐系统的基础算法之一。由于PMF的这个特型，</w:t>
      </w:r>
      <w:r>
        <w:rPr>
          <w:rFonts w:ascii="Arial" w:hAnsi="Arial" w:cs="Arial"/>
        </w:rPr>
        <w:t>ConMF</w:t>
      </w:r>
      <w:r>
        <w:rPr>
          <w:rFonts w:hint="eastAsia" w:ascii="Arial" w:hAnsi="Arial" w:cs="Arial"/>
        </w:rPr>
        <w:t>[</w:t>
      </w:r>
      <w:r>
        <w:rPr>
          <w:rFonts w:ascii="Arial" w:hAnsi="Arial" w:cs="Arial"/>
        </w:rPr>
        <w:t>Kim et al,2016]</w:t>
      </w:r>
      <w:r>
        <w:rPr>
          <w:rFonts w:hint="eastAsia" w:ascii="Arial" w:hAnsi="Arial" w:cs="Arial"/>
        </w:rPr>
        <w:t>在PMF基础上使用CNN获取文档的上下文信息，实现更精准对相似分数进行估计。结构如图2.1所示：</w:t>
      </w:r>
    </w:p>
    <w:p>
      <w:pPr>
        <w:jc w:val="center"/>
      </w:pPr>
      <w:r>
        <w:object>
          <v:shape id="_x0000_i1027" o:spt="75" type="#_x0000_t75" style="height:212.25pt;width:125.2pt;" o:ole="t" filled="f" o:preferrelative="t" stroked="f" coordsize="21600,21600">
            <v:path/>
            <v:fill on="f" focussize="0,0"/>
            <v:stroke on="f" joinstyle="miter"/>
            <v:imagedata r:id="rId29" o:title=""/>
            <o:lock v:ext="edit" aspectratio="t"/>
            <w10:wrap type="none"/>
            <w10:anchorlock/>
          </v:shape>
          <o:OLEObject Type="Embed" ProgID="Visio.Drawing.15" ShapeID="_x0000_i1027" DrawAspect="Content" ObjectID="_1468075727" r:id="rId28">
            <o:LockedField>false</o:LockedField>
          </o:OLEObject>
        </w:object>
      </w:r>
    </w:p>
    <w:p>
      <w:pPr>
        <w:pStyle w:val="45"/>
      </w:pPr>
      <w:bookmarkStart w:id="58" w:name="_Toc4391473"/>
      <w:r>
        <w:t>图</w:t>
      </w:r>
      <w:r>
        <w:rPr>
          <w:rFonts w:hint="eastAsia"/>
        </w:rPr>
        <w:t>2</w:t>
      </w:r>
      <w:r>
        <w:t xml:space="preserve">.1 </w:t>
      </w:r>
      <w:r>
        <w:rPr>
          <w:rFonts w:hint="eastAsia"/>
        </w:rPr>
        <w:t>PMF结构图</w:t>
      </w:r>
      <w:bookmarkEnd w:id="58"/>
    </w:p>
    <w:p>
      <w:pPr>
        <w:pStyle w:val="11"/>
        <w:spacing w:before="0" w:beforeAutospacing="0" w:after="0" w:afterAutospacing="0" w:line="360" w:lineRule="auto"/>
        <w:ind w:firstLine="482"/>
        <w:jc w:val="both"/>
        <w:rPr>
          <w:rFonts w:ascii="Arial" w:hAnsi="Arial" w:cs="Arial"/>
        </w:rPr>
      </w:pPr>
      <w:r>
        <w:rPr>
          <w:rFonts w:hint="eastAsia" w:ascii="Arial" w:hAnsi="Arial" w:cs="Arial"/>
        </w:rPr>
        <w:t>在推荐系统中，用户和物品的关系矩阵往往是一个稀疏的，PMF是基于l</w:t>
      </w:r>
      <w:r>
        <w:rPr>
          <w:rFonts w:ascii="Arial" w:hAnsi="Arial" w:cs="Arial"/>
        </w:rPr>
        <w:t>ow-dimensional factor</w:t>
      </w:r>
      <w:r>
        <w:rPr>
          <w:rFonts w:hint="eastAsia" w:ascii="Arial" w:hAnsi="Arial" w:cs="Arial"/>
        </w:rPr>
        <w:t>模型来处理这个问题。即，认为用户和物品的关系可以由较少的几个因素的线性组合决定。</w:t>
      </w:r>
    </w:p>
    <w:p>
      <w:pPr>
        <w:pStyle w:val="11"/>
        <w:spacing w:before="0" w:beforeAutospacing="0" w:after="0" w:afterAutospacing="0" w:line="360" w:lineRule="auto"/>
        <w:ind w:firstLine="482"/>
        <w:jc w:val="both"/>
        <w:rPr>
          <w:rFonts w:ascii="Arial" w:hAnsi="Arial" w:cs="Arial"/>
        </w:rPr>
      </w:pPr>
      <w:r>
        <w:rPr>
          <w:rFonts w:hint="eastAsia" w:ascii="Arial" w:hAnsi="Arial" w:cs="Arial"/>
        </w:rPr>
        <w:t>在PMF中有两个基本假设：</w:t>
      </w:r>
    </w:p>
    <w:p>
      <w:pPr>
        <w:pStyle w:val="11"/>
        <w:spacing w:before="0" w:beforeAutospacing="0" w:after="0" w:afterAutospacing="0" w:line="360" w:lineRule="auto"/>
        <w:ind w:firstLine="482"/>
        <w:jc w:val="both"/>
        <w:rPr>
          <w:rFonts w:ascii="Arial" w:hAnsi="Arial" w:cs="Arial"/>
        </w:rPr>
      </w:pPr>
      <w:r>
        <w:rPr>
          <w:rFonts w:ascii="Arial" w:hAnsi="Arial" w:cs="Arial"/>
        </w:rPr>
        <w:tab/>
      </w:r>
      <w:r>
        <w:rPr>
          <w:rFonts w:hint="eastAsia" w:ascii="Arial" w:hAnsi="Arial" w:cs="Arial"/>
        </w:rPr>
        <w:t>（1）观测噪声为高斯分布；</w:t>
      </w:r>
    </w:p>
    <w:p>
      <w:pPr>
        <w:pStyle w:val="11"/>
        <w:spacing w:before="0" w:beforeAutospacing="0" w:after="0" w:afterAutospacing="0" w:line="360" w:lineRule="auto"/>
        <w:ind w:firstLine="482"/>
        <w:jc w:val="both"/>
        <w:rPr>
          <w:rFonts w:ascii="Arial" w:hAnsi="Arial" w:cs="Arial"/>
        </w:rPr>
      </w:pPr>
      <w:r>
        <w:rPr>
          <w:rFonts w:ascii="Arial" w:hAnsi="Arial" w:cs="Arial"/>
        </w:rPr>
        <w:tab/>
      </w:r>
      <w:r>
        <w:rPr>
          <w:rFonts w:hint="eastAsia" w:ascii="Arial" w:hAnsi="Arial" w:cs="Arial"/>
        </w:rPr>
        <w:t>（2）用户向量和物品向量均为高斯分布。</w:t>
      </w:r>
    </w:p>
    <w:p>
      <w:pPr>
        <w:pStyle w:val="11"/>
        <w:spacing w:before="0" w:beforeAutospacing="0" w:after="0" w:afterAutospacing="0" w:line="360" w:lineRule="auto"/>
        <w:ind w:firstLine="482"/>
        <w:jc w:val="both"/>
        <w:rPr>
          <w:rFonts w:ascii="Arial" w:hAnsi="Arial" w:cs="Arial"/>
        </w:rPr>
      </w:pPr>
      <w:r>
        <w:rPr>
          <w:rFonts w:hint="eastAsia" w:ascii="Arial" w:hAnsi="Arial" w:cs="Arial"/>
        </w:rPr>
        <w:t>基于第一假设，我们计算出观测矩阵的概率密度函数：</w:t>
      </w:r>
    </w:p>
    <w:p>
      <w:pPr>
        <w:pStyle w:val="11"/>
        <w:spacing w:before="0" w:beforeAutospacing="0" w:after="0" w:afterAutospacing="0" w:line="360" w:lineRule="auto"/>
        <w:ind w:firstLine="482"/>
        <w:jc w:val="both"/>
        <w:rPr>
          <w:rFonts w:ascii="Arial" w:hAnsi="Arial" w:cs="Arial"/>
        </w:rPr>
      </w:pPr>
      <m:oMathPara>
        <m:oMath>
          <m:r>
            <w:rPr>
              <w:rFonts w:ascii="Cambria Math" w:hAnsi="Cambria Math" w:cs="Arial"/>
            </w:rPr>
            <m:t>p</m:t>
          </m:r>
          <m:d>
            <m:dPr>
              <m:ctrlPr>
                <w:rPr>
                  <w:rFonts w:ascii="Cambria Math" w:hAnsi="Cambria Math" w:cs="Arial"/>
                </w:rPr>
              </m:ctrlPr>
            </m:dPr>
            <m:e>
              <m:r>
                <w:rPr>
                  <w:rFonts w:ascii="Cambria Math" w:hAnsi="Cambria Math" w:cs="Arial"/>
                </w:rPr>
                <m:t>R</m:t>
              </m:r>
              <m:ctrlPr>
                <w:rPr>
                  <w:rFonts w:ascii="Cambria Math" w:hAnsi="Cambria Math" w:cs="Arial"/>
                </w:rPr>
              </m:ctrlPr>
            </m:e>
            <m:e>
              <m:r>
                <w:rPr>
                  <w:rFonts w:ascii="Cambria Math" w:hAnsi="Cambria Math" w:cs="Arial"/>
                </w:rPr>
                <m:t>U</m:t>
              </m:r>
              <m:r>
                <m:rPr>
                  <m:sty m:val="p"/>
                </m:rPr>
                <w:rPr>
                  <w:rFonts w:ascii="Cambria Math" w:hAnsi="Cambria Math" w:cs="Arial"/>
                </w:rPr>
                <m:t>,</m:t>
              </m:r>
              <m:r>
                <w:rPr>
                  <w:rFonts w:ascii="Cambria Math" w:hAnsi="Cambria Math" w:cs="Arial"/>
                </w:rPr>
                <m:t>V</m:t>
              </m:r>
              <m:ctrlPr>
                <w:rPr>
                  <w:rFonts w:ascii="Cambria Math" w:hAnsi="Cambria Math" w:cs="Arial"/>
                </w:rPr>
              </m:ctrlPr>
            </m:e>
          </m:d>
          <m:r>
            <m:rPr>
              <m:sty m:val="p"/>
            </m:rPr>
            <w:rPr>
              <w:rFonts w:ascii="Cambria Math" w:hAnsi="Cambria Math" w:cs="Arial"/>
            </w:rPr>
            <m:t xml:space="preserve"> =</m:t>
          </m:r>
          <m:r>
            <w:rPr>
              <w:rFonts w:ascii="Cambria Math" w:hAnsi="Cambria Math" w:cs="Arial"/>
            </w:rPr>
            <m:t>N</m:t>
          </m:r>
          <m:d>
            <m:dPr>
              <m:ctrlPr>
                <w:rPr>
                  <w:rFonts w:ascii="Cambria Math" w:hAnsi="Cambria Math" w:cs="Arial"/>
                </w:rPr>
              </m:ctrlPr>
            </m:dPr>
            <m:e>
              <m:acc>
                <m:accPr>
                  <m:ctrlPr>
                    <w:rPr>
                      <w:rFonts w:ascii="Cambria Math" w:hAnsi="Cambria Math" w:cs="Arial"/>
                    </w:rPr>
                  </m:ctrlPr>
                </m:accPr>
                <m:e>
                  <m:r>
                    <w:rPr>
                      <w:rFonts w:ascii="Cambria Math" w:hAnsi="Cambria Math" w:cs="Arial"/>
                    </w:rPr>
                    <m:t>R</m:t>
                  </m:r>
                  <m:ctrlPr>
                    <w:rPr>
                      <w:rFonts w:ascii="Cambria Math" w:hAnsi="Cambria Math" w:cs="Arial"/>
                    </w:rPr>
                  </m:ctrlPr>
                </m:e>
              </m:acc>
              <m:r>
                <m:rPr>
                  <m:sty m:val="p"/>
                </m:rPr>
                <w:rPr>
                  <w:rFonts w:ascii="Cambria Math" w:hAnsi="Cambria Math" w:cs="Arial"/>
                </w:rPr>
                <m:t>,</m:t>
              </m:r>
              <m:sSup>
                <m:sSupPr>
                  <m:ctrlPr>
                    <w:rPr>
                      <w:rFonts w:ascii="Cambria Math" w:hAnsi="Cambria Math" w:cs="Arial"/>
                    </w:rPr>
                  </m:ctrlPr>
                </m:sSupPr>
                <m:e>
                  <m:r>
                    <w:rPr>
                      <w:rFonts w:ascii="Cambria Math" w:hAnsi="Cambria Math" w:cs="Arial"/>
                    </w:rPr>
                    <m:t>σ</m:t>
                  </m:r>
                  <m:ctrlPr>
                    <w:rPr>
                      <w:rFonts w:ascii="Cambria Math" w:hAnsi="Cambria Math" w:cs="Arial"/>
                    </w:rPr>
                  </m:ctrlPr>
                </m:e>
                <m:sup>
                  <m:r>
                    <m:rPr>
                      <m:sty m:val="p"/>
                    </m:rPr>
                    <w:rPr>
                      <w:rFonts w:ascii="Cambria Math" w:hAnsi="Cambria Math" w:cs="Arial"/>
                    </w:rPr>
                    <m:t>2</m:t>
                  </m:r>
                  <m:ctrlPr>
                    <w:rPr>
                      <w:rFonts w:ascii="Cambria Math" w:hAnsi="Cambria Math" w:cs="Arial"/>
                    </w:rPr>
                  </m:ctrlPr>
                </m:sup>
              </m:sSup>
              <m:ctrlPr>
                <w:rPr>
                  <w:rFonts w:ascii="Cambria Math" w:hAnsi="Cambria Math" w:cs="Arial"/>
                </w:rPr>
              </m:ctrlPr>
            </m:e>
          </m:d>
          <m:r>
            <m:rPr>
              <m:sty m:val="p"/>
            </m:rPr>
            <w:rPr>
              <w:rFonts w:ascii="Cambria Math" w:hAnsi="Cambria Math" w:cs="Arial"/>
            </w:rPr>
            <m:t>=</m:t>
          </m:r>
          <m:r>
            <w:rPr>
              <w:rFonts w:ascii="Cambria Math" w:hAnsi="Cambria Math" w:cs="Arial"/>
            </w:rPr>
            <m:t>N</m:t>
          </m:r>
          <m:r>
            <m:rPr>
              <m:sty m:val="p"/>
            </m:rPr>
            <w:rPr>
              <w:rFonts w:ascii="Cambria Math" w:hAnsi="Cambria Math" w:cs="Arial"/>
            </w:rPr>
            <m:t>(</m:t>
          </m:r>
          <m:sSup>
            <m:sSupPr>
              <m:ctrlPr>
                <w:rPr>
                  <w:rFonts w:ascii="Cambria Math" w:hAnsi="Cambria Math" w:cs="Arial"/>
                </w:rPr>
              </m:ctrlPr>
            </m:sSupPr>
            <m:e>
              <m:r>
                <w:rPr>
                  <w:rFonts w:ascii="Cambria Math" w:hAnsi="Cambria Math" w:cs="Arial"/>
                </w:rPr>
                <m:t>U</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V</m:t>
          </m:r>
          <m:r>
            <m:rPr>
              <m:sty m:val="p"/>
            </m:rPr>
            <w:rPr>
              <w:rFonts w:ascii="Cambria Math" w:hAnsi="Cambria Math" w:cs="Arial"/>
            </w:rPr>
            <m:t>,</m:t>
          </m:r>
          <m:sSup>
            <m:sSupPr>
              <m:ctrlPr>
                <w:rPr>
                  <w:rFonts w:ascii="Cambria Math" w:hAnsi="Cambria Math" w:cs="Arial"/>
                </w:rPr>
              </m:ctrlPr>
            </m:sSupPr>
            <m:e>
              <m:r>
                <w:rPr>
                  <w:rFonts w:ascii="Cambria Math" w:hAnsi="Cambria Math" w:cs="Arial"/>
                </w:rPr>
                <m:t>σ</m:t>
              </m:r>
              <m:ctrlPr>
                <w:rPr>
                  <w:rFonts w:ascii="Cambria Math" w:hAnsi="Cambria Math" w:cs="Arial"/>
                </w:rPr>
              </m:ctrlPr>
            </m:e>
            <m:sup>
              <m:r>
                <m:rPr>
                  <m:sty m:val="p"/>
                </m:rPr>
                <w:rPr>
                  <w:rFonts w:ascii="Cambria Math" w:hAnsi="Cambria Math" w:cs="Arial"/>
                </w:rPr>
                <m:t>2</m:t>
              </m:r>
              <m:ctrlPr>
                <w:rPr>
                  <w:rFonts w:ascii="Cambria Math" w:hAnsi="Cambria Math" w:cs="Arial"/>
                </w:rPr>
              </m:ctrlPr>
            </m:sup>
          </m:sSup>
          <m:r>
            <m:rPr>
              <m:sty m:val="p"/>
            </m:rPr>
            <w:rPr>
              <w:rFonts w:ascii="Cambria Math" w:hAnsi="Cambria Math" w:cs="Arial"/>
            </w:rPr>
            <m:t>)</m:t>
          </m:r>
        </m:oMath>
      </m:oMathPara>
    </w:p>
    <w:p>
      <w:pPr>
        <w:pStyle w:val="11"/>
        <w:spacing w:before="0" w:beforeAutospacing="0" w:after="0" w:afterAutospacing="0" w:line="360" w:lineRule="auto"/>
        <w:ind w:firstLine="482"/>
        <w:jc w:val="both"/>
        <w:rPr>
          <w:rFonts w:ascii="Arial" w:hAnsi="Arial" w:cs="Arial"/>
        </w:rPr>
      </w:pPr>
      <w:r>
        <w:rPr>
          <w:rFonts w:hint="eastAsia" w:ascii="Arial" w:hAnsi="Arial" w:cs="Arial"/>
        </w:rPr>
        <w:t>其中</w:t>
      </w:r>
      <m:oMath>
        <m:r>
          <m:rPr>
            <m:sty m:val="p"/>
          </m:rPr>
          <w:rPr>
            <w:rFonts w:ascii="Cambria Math" w:hAnsi="Cambria Math" w:cs="Arial"/>
          </w:rPr>
          <m:t>σ</m:t>
        </m:r>
      </m:oMath>
      <w:r>
        <w:rPr>
          <w:rFonts w:hint="eastAsia" w:ascii="Arial" w:hAnsi="Arial" w:cs="Arial"/>
        </w:rPr>
        <w:t>是观测噪声的方差，需要指定。</w:t>
      </w:r>
    </w:p>
    <w:p>
      <w:pPr>
        <w:pStyle w:val="11"/>
        <w:spacing w:before="0" w:beforeAutospacing="0" w:after="0" w:afterAutospacing="0" w:line="360" w:lineRule="auto"/>
        <w:ind w:firstLine="482"/>
        <w:jc w:val="both"/>
        <w:rPr>
          <w:rFonts w:ascii="Arial" w:hAnsi="Arial" w:cs="Arial"/>
        </w:rPr>
      </w:pPr>
      <w:r>
        <w:rPr>
          <w:rFonts w:hint="eastAsia" w:ascii="Arial" w:hAnsi="Arial" w:cs="Arial"/>
        </w:rPr>
        <w:t>基于第二个假设，我们能够计算出用户、物品的概率密度函数：</w:t>
      </w:r>
    </w:p>
    <w:p>
      <w:pPr>
        <w:pStyle w:val="11"/>
        <w:spacing w:before="0" w:beforeAutospacing="0" w:after="0" w:afterAutospacing="0" w:line="360" w:lineRule="auto"/>
        <w:ind w:firstLine="482"/>
        <w:jc w:val="both"/>
        <w:rPr>
          <w:rFonts w:ascii="Arial" w:hAnsi="Arial" w:cs="Arial"/>
        </w:rPr>
      </w:pPr>
      <m:oMathPara>
        <m:oMath>
          <m:r>
            <w:rPr>
              <w:rFonts w:ascii="Cambria Math" w:hAnsi="Cambria Math" w:cs="Arial"/>
            </w:rPr>
            <m:t>p</m:t>
          </m:r>
          <m:d>
            <m:dPr>
              <m:ctrlPr>
                <w:rPr>
                  <w:rFonts w:ascii="Cambria Math" w:hAnsi="Cambria Math" w:cs="Arial"/>
                </w:rPr>
              </m:ctrlPr>
            </m:dPr>
            <m:e>
              <m:r>
                <w:rPr>
                  <w:rFonts w:ascii="Cambria Math" w:hAnsi="Cambria Math" w:cs="Arial"/>
                </w:rPr>
                <m:t>U</m:t>
              </m:r>
              <m:ctrlPr>
                <w:rPr>
                  <w:rFonts w:ascii="Cambria Math" w:hAnsi="Cambria Math" w:cs="Arial"/>
                </w:rPr>
              </m:ctrlPr>
            </m:e>
          </m:d>
          <m:r>
            <m:rPr>
              <m:sty m:val="p"/>
            </m:rPr>
            <w:rPr>
              <w:rFonts w:ascii="Cambria Math" w:hAnsi="Cambria Math" w:cs="Arial"/>
            </w:rPr>
            <m:t>=</m:t>
          </m:r>
          <m:r>
            <w:rPr>
              <w:rFonts w:ascii="Cambria Math" w:hAnsi="Cambria Math" w:cs="Arial"/>
            </w:rPr>
            <m:t>N</m:t>
          </m:r>
          <m:d>
            <m:dPr>
              <m:ctrlPr>
                <w:rPr>
                  <w:rFonts w:ascii="Cambria Math" w:hAnsi="Cambria Math" w:cs="Arial"/>
                </w:rPr>
              </m:ctrlPr>
            </m:dPr>
            <m:e>
              <m:r>
                <m:rPr>
                  <m:sty m:val="p"/>
                </m:rPr>
                <w:rPr>
                  <w:rFonts w:ascii="Cambria Math" w:hAnsi="Cambria Math" w:cs="Arial"/>
                </w:rPr>
                <m:t>0,</m:t>
              </m:r>
              <m:sSubSup>
                <m:sSubSupPr>
                  <m:ctrlPr>
                    <w:rPr>
                      <w:rFonts w:ascii="Cambria Math" w:hAnsi="Cambria Math" w:cs="Arial"/>
                    </w:rPr>
                  </m:ctrlPr>
                </m:sSubSupPr>
                <m:e>
                  <m:r>
                    <w:rPr>
                      <w:rFonts w:ascii="Cambria Math" w:hAnsi="Cambria Math" w:cs="Arial"/>
                    </w:rPr>
                    <m:t>σ</m:t>
                  </m:r>
                  <m:ctrlPr>
                    <w:rPr>
                      <w:rFonts w:ascii="Cambria Math" w:hAnsi="Cambria Math" w:cs="Arial"/>
                    </w:rPr>
                  </m:ctrlPr>
                </m:e>
                <m:sub>
                  <m:r>
                    <w:rPr>
                      <w:rFonts w:ascii="Cambria Math" w:hAnsi="Cambria Math" w:cs="Arial"/>
                    </w:rPr>
                    <m:t>U</m:t>
                  </m:r>
                  <m:ctrlPr>
                    <w:rPr>
                      <w:rFonts w:ascii="Cambria Math" w:hAnsi="Cambria Math" w:cs="Arial"/>
                    </w:rPr>
                  </m:ctrlPr>
                </m:sub>
                <m:sup>
                  <m:r>
                    <m:rPr>
                      <m:sty m:val="p"/>
                    </m:rPr>
                    <w:rPr>
                      <w:rFonts w:ascii="Cambria Math" w:hAnsi="Cambria Math" w:cs="Arial"/>
                    </w:rPr>
                    <m:t>2</m:t>
                  </m:r>
                  <m:ctrlPr>
                    <w:rPr>
                      <w:rFonts w:ascii="Cambria Math" w:hAnsi="Cambria Math" w:cs="Arial"/>
                    </w:rPr>
                  </m:ctrlPr>
                </m:sup>
              </m:sSubSup>
              <m:ctrlPr>
                <w:rPr>
                  <w:rFonts w:ascii="Cambria Math" w:hAnsi="Cambria Math" w:cs="Arial"/>
                </w:rPr>
              </m:ctrlPr>
            </m:e>
          </m:d>
          <m:r>
            <m:rPr>
              <m:sty m:val="p"/>
            </m:rPr>
            <w:rPr>
              <w:rFonts w:ascii="Cambria Math" w:hAnsi="Cambria Math" w:cs="Arial"/>
            </w:rPr>
            <m:t>,</m:t>
          </m:r>
          <m:r>
            <w:rPr>
              <w:rFonts w:hint="eastAsia" w:ascii="Cambria Math" w:hAnsi="Cambria Math" w:cs="Arial"/>
            </w:rPr>
            <m:t>p</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N</m:t>
          </m:r>
          <m:d>
            <m:dPr>
              <m:ctrlPr>
                <w:rPr>
                  <w:rFonts w:ascii="Cambria Math" w:hAnsi="Cambria Math" w:cs="Arial"/>
                </w:rPr>
              </m:ctrlPr>
            </m:dPr>
            <m:e>
              <m:r>
                <m:rPr>
                  <m:sty m:val="p"/>
                </m:rPr>
                <w:rPr>
                  <w:rFonts w:ascii="Cambria Math" w:hAnsi="Cambria Math" w:cs="Arial"/>
                </w:rPr>
                <m:t>0,</m:t>
              </m:r>
              <m:sSubSup>
                <m:sSubSupPr>
                  <m:ctrlPr>
                    <w:rPr>
                      <w:rFonts w:ascii="Cambria Math" w:hAnsi="Cambria Math" w:cs="Arial"/>
                    </w:rPr>
                  </m:ctrlPr>
                </m:sSubSupPr>
                <m:e>
                  <m:r>
                    <w:rPr>
                      <w:rFonts w:ascii="Cambria Math" w:hAnsi="Cambria Math" w:cs="Arial"/>
                    </w:rPr>
                    <m:t>σ</m:t>
                  </m:r>
                  <m:ctrlPr>
                    <w:rPr>
                      <w:rFonts w:ascii="Cambria Math" w:hAnsi="Cambria Math" w:cs="Arial"/>
                    </w:rPr>
                  </m:ctrlPr>
                </m:e>
                <m:sub>
                  <m:r>
                    <w:rPr>
                      <w:rFonts w:ascii="Cambria Math" w:hAnsi="Cambria Math" w:cs="Arial"/>
                    </w:rPr>
                    <m:t>V</m:t>
                  </m:r>
                  <m:ctrlPr>
                    <w:rPr>
                      <w:rFonts w:ascii="Cambria Math" w:hAnsi="Cambria Math" w:cs="Arial"/>
                    </w:rPr>
                  </m:ctrlPr>
                </m:sub>
                <m:sup>
                  <m:r>
                    <m:rPr>
                      <m:sty m:val="p"/>
                    </m:rPr>
                    <w:rPr>
                      <w:rFonts w:ascii="Cambria Math" w:hAnsi="Cambria Math" w:cs="Arial"/>
                    </w:rPr>
                    <m:t>2</m:t>
                  </m:r>
                  <m:ctrlPr>
                    <w:rPr>
                      <w:rFonts w:ascii="Cambria Math" w:hAnsi="Cambria Math" w:cs="Arial"/>
                    </w:rPr>
                  </m:ctrlPr>
                </m:sup>
              </m:sSubSup>
              <m:ctrlPr>
                <w:rPr>
                  <w:rFonts w:ascii="Cambria Math" w:hAnsi="Cambria Math" w:cs="Arial"/>
                </w:rPr>
              </m:ctrlPr>
            </m:e>
          </m:d>
        </m:oMath>
      </m:oMathPara>
    </w:p>
    <w:p>
      <w:pPr>
        <w:pStyle w:val="11"/>
        <w:spacing w:before="0" w:beforeAutospacing="0" w:after="0" w:afterAutospacing="0" w:line="360" w:lineRule="auto"/>
        <w:ind w:firstLine="482"/>
        <w:jc w:val="both"/>
        <w:rPr>
          <w:rFonts w:ascii="Arial" w:hAnsi="Arial" w:cs="Arial"/>
        </w:rPr>
      </w:pPr>
      <w:r>
        <w:rPr>
          <w:rFonts w:hint="eastAsia" w:ascii="Arial" w:hAnsi="Arial" w:cs="Arial"/>
        </w:rPr>
        <w:t>其中</w:t>
      </w:r>
      <m:oMath>
        <m:sSub>
          <m:sSubPr>
            <m:ctrlPr>
              <w:rPr>
                <w:rFonts w:ascii="Cambria Math" w:hAnsi="Cambria Math" w:cs="Arial"/>
              </w:rPr>
            </m:ctrlPr>
          </m:sSubPr>
          <m:e>
            <m:r>
              <w:rPr>
                <w:rFonts w:ascii="Cambria Math" w:hAnsi="Cambria Math" w:cs="Arial"/>
              </w:rPr>
              <m:t>σ</m:t>
            </m:r>
            <m:ctrlPr>
              <w:rPr>
                <w:rFonts w:ascii="Cambria Math" w:hAnsi="Cambria Math" w:cs="Arial"/>
              </w:rPr>
            </m:ctrlPr>
          </m:e>
          <m:sub>
            <m:r>
              <w:rPr>
                <w:rFonts w:hint="eastAsia" w:ascii="Cambria Math" w:hAnsi="Cambria Math" w:cs="Arial"/>
              </w:rPr>
              <m:t>U</m:t>
            </m:r>
            <m:ctrlPr>
              <w:rPr>
                <w:rFonts w:ascii="Cambria Math" w:hAnsi="Cambria Math" w:cs="Arial"/>
              </w:rPr>
            </m:ctrlP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σ</m:t>
            </m:r>
            <m:ctrlPr>
              <w:rPr>
                <w:rFonts w:ascii="Cambria Math" w:hAnsi="Cambria Math" w:cs="Arial"/>
              </w:rPr>
            </m:ctrlPr>
          </m:e>
          <m:sub>
            <m:r>
              <w:rPr>
                <w:rFonts w:ascii="Cambria Math" w:hAnsi="Cambria Math" w:cs="Arial"/>
              </w:rPr>
              <m:t>V</m:t>
            </m:r>
            <m:ctrlPr>
              <w:rPr>
                <w:rFonts w:ascii="Cambria Math" w:hAnsi="Cambria Math" w:cs="Arial"/>
              </w:rPr>
            </m:ctrlPr>
          </m:sub>
        </m:sSub>
      </m:oMath>
      <w:r>
        <w:rPr>
          <w:rFonts w:hint="eastAsia" w:ascii="Arial" w:hAnsi="Arial" w:cs="Arial"/>
        </w:rPr>
        <w:t>是先验噪声的方差，也需要指定。</w:t>
      </w:r>
    </w:p>
    <w:p>
      <w:pPr>
        <w:pStyle w:val="11"/>
        <w:spacing w:before="0" w:beforeAutospacing="0" w:after="0" w:afterAutospacing="0" w:line="360" w:lineRule="auto"/>
        <w:ind w:firstLine="482"/>
        <w:jc w:val="both"/>
        <w:rPr>
          <w:rFonts w:ascii="Arial" w:hAnsi="Arial" w:cs="Arial"/>
        </w:rPr>
      </w:pPr>
      <w:r>
        <w:rPr>
          <w:rFonts w:hint="eastAsia" w:ascii="Arial" w:hAnsi="Arial" w:cs="Arial"/>
        </w:rPr>
        <w:t>综合上面两个概率密度函数，利用后验概率推到，得：</w:t>
      </w:r>
    </w:p>
    <w:p>
      <w:pPr>
        <w:pStyle w:val="11"/>
        <w:spacing w:before="0" w:beforeAutospacing="0" w:after="0" w:afterAutospacing="0" w:line="360" w:lineRule="auto"/>
        <w:ind w:firstLine="482"/>
        <w:jc w:val="both"/>
        <w:rPr>
          <w:rFonts w:ascii="Arial" w:hAnsi="Arial" w:cs="Arial"/>
        </w:rPr>
      </w:pPr>
      <m:oMathPara>
        <m:oMath>
          <m:r>
            <w:rPr>
              <w:rFonts w:ascii="Cambria Math" w:hAnsi="Cambria Math" w:cs="Arial"/>
            </w:rPr>
            <m:t>p</m:t>
          </m:r>
          <m:d>
            <m:dPr>
              <m:ctrlPr>
                <w:rPr>
                  <w:rFonts w:ascii="Cambria Math" w:hAnsi="Cambria Math" w:cs="Arial"/>
                </w:rPr>
              </m:ctrlPr>
            </m:dPr>
            <m:e>
              <m:r>
                <w:rPr>
                  <w:rFonts w:ascii="Cambria Math" w:hAnsi="Cambria Math" w:cs="Arial"/>
                </w:rPr>
                <m:t>U</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R</m:t>
              </m:r>
              <m:ctrlPr>
                <w:rPr>
                  <w:rFonts w:ascii="Cambria Math" w:hAnsi="Cambria Math" w:cs="Arial"/>
                </w:rPr>
              </m:ctrlPr>
            </m:e>
          </m:d>
          <m:r>
            <m:rPr>
              <m:sty m:val="p"/>
            </m:rPr>
            <w:rPr>
              <w:rFonts w:ascii="Cambria Math" w:hAnsi="Cambria Math" w:cs="Arial"/>
            </w:rPr>
            <m:t>=</m:t>
          </m:r>
          <m:f>
            <m:fPr>
              <m:ctrlPr>
                <w:rPr>
                  <w:rFonts w:ascii="Cambria Math" w:hAnsi="Cambria Math" w:cs="Arial"/>
                </w:rPr>
              </m:ctrlPr>
            </m:fPr>
            <m:num>
              <m:r>
                <w:rPr>
                  <w:rFonts w:ascii="Cambria Math" w:hAnsi="Cambria Math" w:cs="Arial"/>
                </w:rPr>
                <m:t>p</m:t>
              </m:r>
              <m:r>
                <m:rPr>
                  <m:sty m:val="p"/>
                </m:rPr>
                <w:rPr>
                  <w:rFonts w:ascii="Cambria Math" w:hAnsi="Cambria Math" w:cs="Arial"/>
                </w:rPr>
                <m:t>(</m:t>
              </m:r>
              <m:r>
                <w:rPr>
                  <w:rFonts w:ascii="Cambria Math" w:hAnsi="Cambria Math" w:cs="Arial"/>
                </w:rPr>
                <m:t>U</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R</m:t>
              </m:r>
              <m:r>
                <m:rPr>
                  <m:sty m:val="p"/>
                </m:rPr>
                <w:rPr>
                  <w:rFonts w:ascii="Cambria Math" w:hAnsi="Cambria Math" w:cs="Arial"/>
                </w:rPr>
                <m:t>)</m:t>
              </m:r>
              <m:ctrlPr>
                <w:rPr>
                  <w:rFonts w:ascii="Cambria Math" w:hAnsi="Cambria Math" w:cs="Arial"/>
                </w:rPr>
              </m:ctrlPr>
            </m:num>
            <m:den>
              <m:r>
                <w:rPr>
                  <w:rFonts w:ascii="Cambria Math" w:hAnsi="Cambria Math" w:cs="Arial"/>
                </w:rPr>
                <m:t>p</m:t>
              </m:r>
              <m:r>
                <m:rPr>
                  <m:sty m:val="p"/>
                </m:rPr>
                <w:rPr>
                  <w:rFonts w:ascii="Cambria Math" w:hAnsi="Cambria Math" w:cs="Arial"/>
                </w:rPr>
                <m:t>(</m:t>
              </m:r>
              <m:r>
                <w:rPr>
                  <w:rFonts w:ascii="Cambria Math" w:hAnsi="Cambria Math" w:cs="Arial"/>
                </w:rPr>
                <m:t>R</m:t>
              </m:r>
              <m:r>
                <m:rPr>
                  <m:sty m:val="p"/>
                </m:rPr>
                <w:rPr>
                  <w:rFonts w:ascii="Cambria Math" w:hAnsi="Cambria Math" w:cs="Arial"/>
                </w:rPr>
                <m:t>)</m:t>
              </m:r>
              <m:ctrlPr>
                <w:rPr>
                  <w:rFonts w:ascii="Cambria Math" w:hAnsi="Cambria Math" w:cs="Arial"/>
                </w:rPr>
              </m:ctrlPr>
            </m:den>
          </m:f>
          <m:r>
            <m:rPr>
              <m:sty m:val="p"/>
            </m:rPr>
            <w:rPr>
              <w:rFonts w:ascii="Cambria Math" w:hAnsi="Cambria Math" w:cs="Arial"/>
            </w:rPr>
            <m:t xml:space="preserve"> ∝</m:t>
          </m:r>
          <m:r>
            <w:rPr>
              <w:rFonts w:ascii="Cambria Math" w:hAnsi="Cambria Math" w:cs="Arial"/>
            </w:rPr>
            <m:t>p</m:t>
          </m:r>
          <m:d>
            <m:dPr>
              <m:ctrlPr>
                <w:rPr>
                  <w:rFonts w:ascii="Cambria Math" w:hAnsi="Cambria Math" w:cs="Arial"/>
                </w:rPr>
              </m:ctrlPr>
            </m:dPr>
            <m:e>
              <m:r>
                <w:rPr>
                  <w:rFonts w:ascii="Cambria Math" w:hAnsi="Cambria Math" w:cs="Arial"/>
                </w:rPr>
                <m:t>U</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R</m:t>
              </m:r>
              <m:ctrlPr>
                <w:rPr>
                  <w:rFonts w:ascii="Cambria Math" w:hAnsi="Cambria Math" w:cs="Arial"/>
                </w:rPr>
              </m:ctrlPr>
            </m:e>
          </m:d>
          <m:r>
            <m:rPr>
              <m:sty m:val="p"/>
            </m:rPr>
            <w:rPr>
              <w:rFonts w:ascii="Cambria Math" w:hAnsi="Cambria Math" w:cs="Arial"/>
            </w:rPr>
            <m:t>=</m:t>
          </m:r>
          <m:r>
            <w:rPr>
              <w:rFonts w:ascii="Cambria Math" w:hAnsi="Cambria Math" w:cs="Arial"/>
            </w:rPr>
            <m:t>p</m:t>
          </m:r>
          <m:r>
            <m:rPr>
              <m:sty m:val="p"/>
            </m:rPr>
            <w:rPr>
              <w:rFonts w:ascii="Cambria Math" w:hAnsi="Cambria Math" w:cs="Arial"/>
            </w:rPr>
            <m:t>(</m:t>
          </m:r>
          <m:r>
            <w:rPr>
              <w:rFonts w:ascii="Cambria Math" w:hAnsi="Cambria Math" w:cs="Arial"/>
            </w:rPr>
            <m:t>R</m:t>
          </m:r>
          <m:r>
            <m:rPr>
              <m:sty m:val="p"/>
            </m:rPr>
            <w:rPr>
              <w:rFonts w:ascii="Cambria Math" w:hAnsi="Cambria Math" w:cs="Arial"/>
            </w:rPr>
            <m:t>|</m:t>
          </m:r>
          <m:r>
            <w:rPr>
              <w:rFonts w:ascii="Cambria Math" w:hAnsi="Cambria Math" w:cs="Arial"/>
            </w:rPr>
            <m:t>U</m:t>
          </m:r>
          <m:r>
            <m:rPr>
              <m:sty m:val="p"/>
            </m:rPr>
            <w:rPr>
              <w:rFonts w:ascii="Cambria Math" w:hAnsi="Cambria Math" w:cs="Arial"/>
            </w:rPr>
            <m:t>,</m:t>
          </m:r>
          <m:r>
            <w:rPr>
              <w:rFonts w:ascii="Cambria Math" w:hAnsi="Cambria Math" w:cs="Arial"/>
            </w:rPr>
            <m:t>V</m:t>
          </m:r>
          <m:r>
            <m:rPr>
              <m:sty m:val="p"/>
            </m:rPr>
            <w:rPr>
              <w:rFonts w:ascii="Cambria Math" w:hAnsi="Cambria Math" w:cs="Arial"/>
            </w:rPr>
            <m:t>)</m:t>
          </m:r>
          <m:r>
            <w:rPr>
              <w:rFonts w:ascii="Cambria Math" w:hAnsi="Cambria Math" w:cs="Arial"/>
            </w:rPr>
            <m:t>p</m:t>
          </m:r>
          <m:r>
            <m:rPr>
              <m:sty m:val="p"/>
            </m:rPr>
            <w:rPr>
              <w:rFonts w:ascii="Cambria Math" w:hAnsi="Cambria Math" w:cs="Arial"/>
            </w:rPr>
            <m:t>(</m:t>
          </m:r>
          <m:r>
            <w:rPr>
              <w:rFonts w:ascii="Cambria Math" w:hAnsi="Cambria Math" w:cs="Arial"/>
            </w:rPr>
            <m:t>U</m:t>
          </m:r>
          <m:r>
            <m:rPr>
              <m:sty m:val="p"/>
            </m:rPr>
            <w:rPr>
              <w:rFonts w:ascii="Cambria Math" w:hAnsi="Cambria Math" w:cs="Arial"/>
            </w:rPr>
            <m:t>)</m:t>
          </m:r>
          <m:r>
            <w:rPr>
              <w:rFonts w:hint="eastAsia" w:ascii="Cambria Math" w:hAnsi="Cambria Math" w:cs="Arial"/>
            </w:rPr>
            <m:t>p</m:t>
          </m:r>
          <m:r>
            <m:rPr>
              <m:sty m:val="p"/>
            </m:rPr>
            <w:rPr>
              <w:rFonts w:ascii="Cambria Math" w:hAnsi="Cambria Math" w:cs="Arial"/>
            </w:rPr>
            <m:t>(</m:t>
          </m:r>
          <m:r>
            <w:rPr>
              <w:rFonts w:ascii="Cambria Math" w:hAnsi="Cambria Math" w:cs="Arial"/>
            </w:rPr>
            <m:t>V</m:t>
          </m:r>
          <m:r>
            <m:rPr>
              <m:sty m:val="p"/>
            </m:rPr>
            <w:rPr>
              <w:rFonts w:ascii="Cambria Math" w:hAnsi="Cambria Math" w:cs="Arial"/>
            </w:rPr>
            <m:t>)</m:t>
          </m:r>
        </m:oMath>
      </m:oMathPara>
    </w:p>
    <w:p>
      <w:pPr>
        <w:pStyle w:val="3"/>
      </w:pPr>
      <w:bookmarkStart w:id="59" w:name="_Toc3599666"/>
      <w:bookmarkStart w:id="60" w:name="_Toc3612484"/>
      <w:bookmarkStart w:id="61" w:name="_Toc4379560"/>
      <w:bookmarkStart w:id="62" w:name="_Toc3599544"/>
      <w:r>
        <w:rPr>
          <w:rFonts w:hint="eastAsia"/>
        </w:rPr>
        <w:t>2.2</w:t>
      </w:r>
      <w:r>
        <w:t xml:space="preserve"> </w:t>
      </w:r>
      <w:r>
        <w:rPr>
          <w:rFonts w:hint="eastAsia"/>
        </w:rPr>
        <w:t>卷积神经网络</w:t>
      </w:r>
      <w:bookmarkEnd w:id="59"/>
      <w:bookmarkEnd w:id="60"/>
      <w:bookmarkEnd w:id="61"/>
      <w:bookmarkEnd w:id="62"/>
    </w:p>
    <w:p>
      <w:pPr>
        <w:pStyle w:val="11"/>
        <w:spacing w:before="0" w:beforeAutospacing="0" w:after="0" w:afterAutospacing="0" w:line="360" w:lineRule="auto"/>
        <w:ind w:firstLine="420"/>
        <w:jc w:val="both"/>
        <w:rPr>
          <w:rFonts w:ascii="Arial" w:hAnsi="Arial" w:cs="Arial"/>
        </w:rPr>
      </w:pPr>
      <w:r>
        <w:rPr>
          <w:rFonts w:hint="eastAsia" w:ascii="Arial" w:hAnsi="Arial" w:cs="Arial"/>
        </w:rPr>
        <w:t>卷积神经网络(</w:t>
      </w:r>
      <w:r>
        <w:rPr>
          <w:rFonts w:ascii="Arial" w:hAnsi="Arial" w:cs="Arial"/>
        </w:rPr>
        <w:t>Convolutional Neural Networks,</w:t>
      </w:r>
      <w:r>
        <w:rPr>
          <w:rFonts w:hint="eastAsia" w:ascii="Arial" w:hAnsi="Arial" w:cs="Arial"/>
        </w:rPr>
        <w:t>简称CNN</w:t>
      </w:r>
      <w:r>
        <w:rPr>
          <w:rFonts w:ascii="Arial" w:hAnsi="Arial" w:cs="Arial"/>
        </w:rPr>
        <w:t>)</w:t>
      </w:r>
      <w:r>
        <w:rPr>
          <w:rFonts w:hint="eastAsia" w:ascii="Arial" w:hAnsi="Arial" w:cs="Arial"/>
        </w:rPr>
        <w:t>[</w:t>
      </w:r>
      <w:r>
        <w:rPr>
          <w:rFonts w:ascii="Arial" w:hAnsi="Arial" w:cs="Arial"/>
        </w:rPr>
        <w:t>Krizhevsky et al,2012]</w:t>
      </w:r>
      <w:r>
        <w:rPr>
          <w:rFonts w:hint="eastAsia" w:ascii="Arial" w:hAnsi="Arial" w:cs="Arial"/>
        </w:rPr>
        <w:t>是</w:t>
      </w:r>
      <w:r>
        <w:rPr>
          <w:rFonts w:ascii="Arial" w:hAnsi="Arial" w:cs="Arial"/>
        </w:rPr>
        <w:t>Krizhevsky</w:t>
      </w:r>
      <w:r>
        <w:rPr>
          <w:rFonts w:hint="eastAsia" w:ascii="Arial" w:hAnsi="Arial" w:cs="Arial"/>
        </w:rPr>
        <w:t>等人在</w:t>
      </w:r>
      <w:r>
        <w:rPr>
          <w:rFonts w:ascii="Arial" w:hAnsi="Arial" w:cs="Arial"/>
        </w:rPr>
        <w:t>2012</w:t>
      </w:r>
      <w:r>
        <w:rPr>
          <w:rFonts w:hint="eastAsia" w:ascii="Arial" w:hAnsi="Arial" w:cs="Arial"/>
        </w:rPr>
        <w:t>年对ImageNet进行分类提出来的，</w:t>
      </w:r>
      <w:r>
        <w:rPr>
          <w:rFonts w:ascii="Arial" w:hAnsi="Arial" w:cs="Arial"/>
        </w:rPr>
        <w:t>Krizhevsky</w:t>
      </w:r>
      <w:r>
        <w:rPr>
          <w:rFonts w:hint="eastAsia" w:ascii="Arial" w:hAnsi="Arial" w:cs="Arial"/>
        </w:rPr>
        <w:t>使用Alex</w:t>
      </w:r>
      <w:r>
        <w:rPr>
          <w:rFonts w:ascii="Arial" w:hAnsi="Arial" w:cs="Arial"/>
        </w:rPr>
        <w:t>Net</w:t>
      </w:r>
      <w:r>
        <w:rPr>
          <w:rFonts w:hint="eastAsia" w:ascii="Arial" w:hAnsi="Arial" w:cs="Arial"/>
        </w:rPr>
        <w:t>在ImageNet比赛中取得冠军的成绩，这使得基于卷积的神经网络成为图像处理的经典算法。在此之后，出现了大量CNN模型。</w:t>
      </w:r>
    </w:p>
    <w:p>
      <w:pPr>
        <w:pStyle w:val="11"/>
        <w:spacing w:before="0" w:beforeAutospacing="0" w:after="0" w:afterAutospacing="0" w:line="360" w:lineRule="auto"/>
        <w:ind w:firstLine="420"/>
        <w:jc w:val="both"/>
        <w:rPr>
          <w:rFonts w:ascii="Arial" w:hAnsi="Arial" w:cs="Arial"/>
        </w:rPr>
      </w:pPr>
      <w:r>
        <w:rPr>
          <w:rFonts w:hint="eastAsia" w:ascii="Arial" w:hAnsi="Arial" w:cs="Arial"/>
        </w:rPr>
        <w:t>在此之后</w:t>
      </w:r>
      <w:r>
        <w:rPr>
          <w:rFonts w:ascii="Arial" w:hAnsi="Arial" w:cs="Arial"/>
        </w:rPr>
        <w:t>Kim</w:t>
      </w:r>
      <w:r>
        <w:rPr>
          <w:rFonts w:hint="eastAsia" w:ascii="Arial" w:hAnsi="Arial" w:cs="Arial"/>
        </w:rPr>
        <w:t>把CNN应用到文本分类任务，提出了Text</w:t>
      </w:r>
      <w:r>
        <w:rPr>
          <w:rFonts w:ascii="Arial" w:hAnsi="Arial" w:cs="Arial"/>
        </w:rPr>
        <w:t>CNN</w:t>
      </w:r>
      <w:r>
        <w:rPr>
          <w:rFonts w:hint="eastAsia" w:ascii="Arial" w:hAnsi="Arial" w:cs="Arial"/>
        </w:rPr>
        <w:t>[</w:t>
      </w:r>
      <w:r>
        <w:rPr>
          <w:rFonts w:ascii="Arial" w:hAnsi="Arial" w:cs="Arial"/>
        </w:rPr>
        <w:t>Kim et al,2014].TextCNN</w:t>
      </w:r>
      <w:r>
        <w:rPr>
          <w:rFonts w:hint="eastAsia" w:ascii="Arial" w:hAnsi="Arial" w:cs="Arial"/>
        </w:rPr>
        <w:t>利用多个不同大小的卷积核来提取句子中的关键信息，这类似于多个窗口大小的n</w:t>
      </w:r>
      <w:r>
        <w:rPr>
          <w:rFonts w:ascii="Arial" w:hAnsi="Arial" w:cs="Arial"/>
        </w:rPr>
        <w:t>gram</w:t>
      </w:r>
      <w:r>
        <w:rPr>
          <w:rFonts w:hint="eastAsia" w:ascii="Arial" w:hAnsi="Arial" w:cs="Arial"/>
        </w:rPr>
        <w:t>，从而能够很好捕捉文本局部相关性。TextCNN结构如图2.2所示：</w:t>
      </w:r>
    </w:p>
    <w:p>
      <w:pPr>
        <w:pStyle w:val="11"/>
        <w:spacing w:before="0" w:beforeAutospacing="0" w:after="0" w:afterAutospacing="0" w:line="360" w:lineRule="auto"/>
        <w:jc w:val="center"/>
      </w:pPr>
      <w:r>
        <w:object>
          <v:shape id="_x0000_i1028" o:spt="75" type="#_x0000_t75" style="height:115.85pt;width:284.85pt;" o:ole="t" filled="f" o:preferrelative="t" stroked="f" coordsize="21600,21600">
            <v:path/>
            <v:fill on="f" focussize="0,0"/>
            <v:stroke on="f" joinstyle="miter"/>
            <v:imagedata r:id="rId31" o:title=""/>
            <o:lock v:ext="edit" aspectratio="t"/>
            <w10:wrap type="none"/>
            <w10:anchorlock/>
          </v:shape>
          <o:OLEObject Type="Embed" ProgID="Visio.Drawing.15" ShapeID="_x0000_i1028" DrawAspect="Content" ObjectID="_1468075728" r:id="rId30">
            <o:LockedField>false</o:LockedField>
          </o:OLEObject>
        </w:object>
      </w:r>
    </w:p>
    <w:p>
      <w:pPr>
        <w:pStyle w:val="45"/>
      </w:pPr>
      <w:bookmarkStart w:id="63" w:name="_Toc4391474"/>
      <w:r>
        <w:t>图</w:t>
      </w:r>
      <w:r>
        <w:rPr>
          <w:rFonts w:hint="eastAsia"/>
        </w:rPr>
        <w:t>2</w:t>
      </w:r>
      <w:r>
        <w:t>.</w:t>
      </w:r>
      <w:r>
        <w:rPr>
          <w:rFonts w:hint="eastAsia"/>
        </w:rPr>
        <w:t>2</w:t>
      </w:r>
      <w:r>
        <w:t xml:space="preserve"> </w:t>
      </w:r>
      <w:r>
        <w:rPr>
          <w:rFonts w:hint="eastAsia"/>
        </w:rPr>
        <w:t>Tex</w:t>
      </w:r>
      <w:r>
        <w:t>tCNN</w:t>
      </w:r>
      <w:r>
        <w:rPr>
          <w:rFonts w:hint="eastAsia"/>
        </w:rPr>
        <w:t>结构图</w:t>
      </w:r>
      <w:bookmarkEnd w:id="63"/>
    </w:p>
    <w:p>
      <w:pPr>
        <w:pStyle w:val="11"/>
        <w:spacing w:before="0" w:beforeAutospacing="0" w:after="0" w:afterAutospacing="0" w:line="360" w:lineRule="auto"/>
        <w:jc w:val="both"/>
      </w:pPr>
      <w:r>
        <w:tab/>
      </w:r>
      <w:r>
        <w:rPr>
          <w:rFonts w:hint="eastAsia"/>
        </w:rPr>
        <w:t>（1）</w:t>
      </w:r>
      <w:r>
        <w:rPr>
          <w:rFonts w:hint="eastAsia" w:ascii="Arial" w:hAnsi="Arial" w:cs="Arial"/>
        </w:rPr>
        <w:t>Em</w:t>
      </w:r>
      <w:r>
        <w:rPr>
          <w:rFonts w:ascii="Arial" w:hAnsi="Arial" w:cs="Arial"/>
        </w:rPr>
        <w:t>bedding</w:t>
      </w:r>
      <w:r>
        <w:rPr>
          <w:rFonts w:hint="eastAsia"/>
        </w:rPr>
        <w:t>层：该层的输入通过词向量化把文档表示成一个文档矩阵。首先要对文档进行预处理，要去除文档中的非汉字和字母的字符。为了能够精确提取文档特征，要去除高频且没有具体含义的停用词。然后把所有文档的词进行预训练。然后把文档装换成文档矩阵进行输入。</w:t>
      </w:r>
    </w:p>
    <w:p>
      <w:pPr>
        <w:pStyle w:val="11"/>
        <w:spacing w:before="0" w:beforeAutospacing="0" w:after="0" w:afterAutospacing="0" w:line="360" w:lineRule="auto"/>
        <w:jc w:val="both"/>
      </w:pPr>
      <w:r>
        <w:tab/>
      </w:r>
      <w:r>
        <w:rPr>
          <w:rFonts w:hint="eastAsia"/>
        </w:rPr>
        <w:t>（2）卷积层：卷积层是对文本进行特征抽取。对于</w:t>
      </w:r>
      <m:oMath>
        <m:r>
          <w:rPr>
            <w:rFonts w:ascii="Cambria Math" w:hAnsi="Cambria Math"/>
          </w:rPr>
          <m:t>d*k</m:t>
        </m:r>
      </m:oMath>
      <w:r>
        <w:rPr>
          <w:rFonts w:hint="eastAsia"/>
        </w:rPr>
        <w:t>卷积核，其中</w:t>
      </w:r>
      <m:oMath>
        <m:r>
          <w:rPr>
            <w:rFonts w:ascii="Cambria Math" w:hAnsi="Cambria Math"/>
          </w:rPr>
          <m:t>k</m:t>
        </m:r>
      </m:oMath>
      <w:r>
        <w:rPr>
          <w:rFonts w:hint="eastAsia"/>
        </w:rPr>
        <w:t>是卷积核滑动的窗口大小，</w:t>
      </w:r>
      <m:oMath>
        <m:r>
          <w:rPr>
            <w:rFonts w:ascii="Cambria Math" w:hAnsi="Cambria Math"/>
          </w:rPr>
          <m:t>d</m:t>
        </m:r>
      </m:oMath>
      <w:r>
        <w:rPr>
          <w:rFonts w:hint="eastAsia"/>
        </w:rPr>
        <w:t>是词向量的维度，卷积核相当于从文档开头不断向后滑动，通过神经网络的非线性变换嫁给你这个窗口内的输入值转换成文档的特征值，随着窗口不断地向后滑动，持续的产生文档特征值，最终形成了这个卷积核对应的特征向量。此过程相当于获取文档</w:t>
      </w:r>
      <w:r>
        <w:rPr>
          <w:rFonts w:hint="eastAsia" w:ascii="Arial" w:hAnsi="Arial" w:cs="Arial"/>
        </w:rPr>
        <w:t>k</w:t>
      </w:r>
      <w:r>
        <w:rPr>
          <w:rFonts w:ascii="Arial" w:hAnsi="Arial" w:cs="Arial"/>
        </w:rPr>
        <w:t>-gram</w:t>
      </w:r>
      <w:r>
        <w:rPr>
          <w:rFonts w:hint="eastAsia"/>
        </w:rPr>
        <w:t>特征。</w:t>
      </w:r>
    </w:p>
    <w:p>
      <w:pPr>
        <w:pStyle w:val="11"/>
        <w:spacing w:before="0" w:beforeAutospacing="0" w:after="0" w:afterAutospacing="0" w:line="360" w:lineRule="auto"/>
        <w:jc w:val="both"/>
      </w:pPr>
      <w:r>
        <w:tab/>
      </w:r>
      <w:r>
        <w:rPr>
          <w:rFonts w:hint="eastAsia"/>
        </w:rPr>
        <w:t>（3）池化层：池化层通过对卷积层的特征进行降维处理，产生最终的特征。池化层有多种不同的池化操作，</w:t>
      </w:r>
      <w:r>
        <w:rPr>
          <w:rFonts w:hint="eastAsia" w:ascii="Arial" w:hAnsi="Arial" w:cs="Arial"/>
        </w:rPr>
        <w:t>Max</w:t>
      </w:r>
      <w:r>
        <w:rPr>
          <w:rFonts w:ascii="Arial" w:hAnsi="Arial" w:cs="Arial"/>
        </w:rPr>
        <w:t>-Pooling</w:t>
      </w:r>
      <w:r>
        <w:rPr>
          <w:rFonts w:hint="eastAsia"/>
        </w:rPr>
        <w:t>是一种最常用的降维操作，这种操作能够提取卷积层提取的特征中的最强的特征。</w:t>
      </w:r>
    </w:p>
    <w:p>
      <w:pPr>
        <w:pStyle w:val="11"/>
        <w:spacing w:before="0" w:beforeAutospacing="0" w:after="0" w:afterAutospacing="0" w:line="360" w:lineRule="auto"/>
        <w:jc w:val="both"/>
      </w:pPr>
      <w:r>
        <w:tab/>
      </w:r>
      <w:r>
        <w:rPr>
          <w:rFonts w:hint="eastAsia"/>
        </w:rPr>
        <w:t>（4）输出层：在池化层之后通过连接全连接层神经网络，最终形成分类的过程。</w:t>
      </w:r>
    </w:p>
    <w:p>
      <w:pPr>
        <w:pStyle w:val="3"/>
      </w:pPr>
      <w:bookmarkStart w:id="64" w:name="_Toc3599545"/>
      <w:bookmarkStart w:id="65" w:name="_Toc3599667"/>
      <w:bookmarkStart w:id="66" w:name="_Toc3612485"/>
      <w:bookmarkStart w:id="67" w:name="_Toc4379561"/>
      <w:r>
        <w:rPr>
          <w:rFonts w:hint="eastAsia"/>
        </w:rPr>
        <w:t>2.3</w:t>
      </w:r>
      <w:r>
        <w:t xml:space="preserve"> </w:t>
      </w:r>
      <w:r>
        <w:rPr>
          <w:rFonts w:hint="eastAsia"/>
        </w:rPr>
        <w:t>循环神经网络</w:t>
      </w:r>
      <w:bookmarkEnd w:id="64"/>
      <w:bookmarkEnd w:id="65"/>
      <w:bookmarkEnd w:id="66"/>
      <w:bookmarkEnd w:id="67"/>
    </w:p>
    <w:p>
      <w:pPr>
        <w:pStyle w:val="11"/>
        <w:spacing w:before="0" w:beforeAutospacing="0" w:after="0" w:afterAutospacing="0" w:line="360" w:lineRule="auto"/>
        <w:ind w:firstLine="420"/>
        <w:jc w:val="both"/>
        <w:rPr>
          <w:rFonts w:ascii="Arial" w:hAnsi="Arial" w:cs="Arial"/>
        </w:rPr>
      </w:pPr>
      <w:r>
        <w:rPr>
          <w:rFonts w:hint="eastAsia" w:ascii="Arial" w:hAnsi="Arial" w:cs="Arial"/>
        </w:rPr>
        <w:t>循环神经网络(</w:t>
      </w:r>
      <w:r>
        <w:rPr>
          <w:rFonts w:ascii="Arial" w:hAnsi="Arial" w:cs="Arial"/>
        </w:rPr>
        <w:t>Recurrent Neural Network,</w:t>
      </w:r>
      <w:r>
        <w:rPr>
          <w:rFonts w:hint="eastAsia" w:ascii="Arial" w:hAnsi="Arial" w:cs="Arial"/>
        </w:rPr>
        <w:t>简称</w:t>
      </w:r>
      <w:r>
        <w:rPr>
          <w:rFonts w:ascii="Arial" w:hAnsi="Arial" w:cs="Arial"/>
        </w:rPr>
        <w:t>RNN)</w:t>
      </w:r>
      <w:r>
        <w:rPr>
          <w:rFonts w:hint="eastAsia" w:ascii="Arial" w:hAnsi="Arial" w:cs="Arial"/>
        </w:rPr>
        <w:t>，由Rume</w:t>
      </w:r>
      <w:r>
        <w:rPr>
          <w:rFonts w:ascii="Arial" w:hAnsi="Arial" w:cs="Arial"/>
        </w:rPr>
        <w:t>hart</w:t>
      </w:r>
      <w:r>
        <w:rPr>
          <w:rFonts w:hint="eastAsia" w:ascii="Arial" w:hAnsi="Arial" w:cs="Arial"/>
        </w:rPr>
        <w:t>等人提出来的一类以序列数据为输入,在序列的演进方向进行递归且所有节点按链式连接的递归神经网络[</w:t>
      </w:r>
      <w:r>
        <w:rPr>
          <w:rFonts w:ascii="Arial" w:hAnsi="Arial" w:cs="Arial"/>
        </w:rPr>
        <w:t>Rumelhart et al, 1986]</w:t>
      </w:r>
      <w:r>
        <w:rPr>
          <w:rFonts w:hint="eastAsia" w:ascii="Arial" w:hAnsi="Arial" w:cs="Arial"/>
        </w:rPr>
        <w:t>。</w:t>
      </w:r>
    </w:p>
    <w:p>
      <w:pPr>
        <w:pStyle w:val="11"/>
        <w:spacing w:before="0" w:beforeAutospacing="0" w:after="0" w:afterAutospacing="0" w:line="360" w:lineRule="auto"/>
        <w:ind w:firstLine="420"/>
        <w:jc w:val="both"/>
        <w:rPr>
          <w:rFonts w:ascii="Arial" w:hAnsi="Arial" w:cs="Arial"/>
        </w:rPr>
      </w:pPr>
      <w:r>
        <w:rPr>
          <w:rFonts w:hint="eastAsia" w:ascii="Arial" w:hAnsi="Arial" w:cs="Arial"/>
        </w:rPr>
        <w:t>循环神经网络具有记忆性、参数共享，因此能以很高的效率对序列的非线性特征进行学习。</w:t>
      </w:r>
    </w:p>
    <w:p>
      <w:pPr>
        <w:pStyle w:val="4"/>
        <w:rPr>
          <w:rFonts w:ascii="Arial" w:hAnsi="Arial" w:cs="Arial"/>
        </w:rPr>
      </w:pPr>
      <w:r>
        <w:rPr>
          <w:rFonts w:hint="eastAsia" w:ascii="Arial" w:hAnsi="Arial" w:cs="Arial"/>
        </w:rPr>
        <w:t>2</w:t>
      </w:r>
      <w:r>
        <w:rPr>
          <w:rFonts w:ascii="Arial" w:hAnsi="Arial" w:cs="Arial"/>
        </w:rPr>
        <w:t>.</w:t>
      </w:r>
      <w:r>
        <w:rPr>
          <w:rFonts w:hint="eastAsia" w:ascii="Arial" w:hAnsi="Arial" w:cs="Arial"/>
        </w:rPr>
        <w:t>3</w:t>
      </w:r>
      <w:r>
        <w:rPr>
          <w:rFonts w:ascii="Arial" w:hAnsi="Arial" w:cs="Arial"/>
        </w:rPr>
        <w:t>.</w:t>
      </w:r>
      <w:r>
        <w:rPr>
          <w:rFonts w:hint="eastAsia" w:ascii="Arial" w:hAnsi="Arial" w:cs="Arial"/>
        </w:rPr>
        <w:t>1</w:t>
      </w:r>
      <w:r>
        <w:rPr>
          <w:rFonts w:ascii="Arial" w:hAnsi="Arial" w:cs="Arial"/>
        </w:rPr>
        <w:t xml:space="preserve"> </w:t>
      </w:r>
      <w:r>
        <w:rPr>
          <w:rFonts w:hint="eastAsia" w:ascii="Arial" w:hAnsi="Arial" w:cs="Arial"/>
        </w:rPr>
        <w:t>RNN</w:t>
      </w:r>
    </w:p>
    <w:p>
      <w:pPr>
        <w:pStyle w:val="11"/>
        <w:spacing w:before="0" w:beforeAutospacing="0" w:after="0" w:afterAutospacing="0" w:line="360" w:lineRule="auto"/>
        <w:ind w:firstLine="420"/>
        <w:jc w:val="both"/>
        <w:rPr>
          <w:rFonts w:ascii="Arial" w:hAnsi="Arial" w:cs="Arial"/>
        </w:rPr>
      </w:pPr>
      <w:r>
        <w:rPr>
          <w:rFonts w:hint="eastAsia" w:ascii="Arial" w:hAnsi="Arial" w:cs="Arial"/>
        </w:rPr>
        <w:t>RNN是一种能够处理序列数据的神经网络。如图2.2所示，是RNN单个节点的机构示意图。</w:t>
      </w:r>
      <w:r>
        <w:rPr>
          <w:rFonts w:ascii="Arial" w:hAnsi="Arial" w:cs="Arial"/>
        </w:rPr>
        <w:t xml:space="preserve"> </w:t>
      </w:r>
    </w:p>
    <w:p>
      <w:pPr>
        <w:pStyle w:val="11"/>
        <w:spacing w:before="0" w:beforeAutospacing="0" w:after="0" w:afterAutospacing="0" w:line="360" w:lineRule="auto"/>
        <w:jc w:val="center"/>
      </w:pPr>
      <w:r>
        <w:object>
          <v:shape id="_x0000_i1029" o:spt="75" type="#_x0000_t75" style="height:129.6pt;width:170.9pt;" o:ole="t" filled="f" o:preferrelative="t" stroked="f" coordsize="21600,21600">
            <v:path/>
            <v:fill on="f" focussize="0,0"/>
            <v:stroke on="f" joinstyle="miter"/>
            <v:imagedata r:id="rId33" o:title=""/>
            <o:lock v:ext="edit" aspectratio="t"/>
            <w10:wrap type="none"/>
            <w10:anchorlock/>
          </v:shape>
          <o:OLEObject Type="Embed" ProgID="Visio.Drawing.15" ShapeID="_x0000_i1029" DrawAspect="Content" ObjectID="_1468075729" r:id="rId32">
            <o:LockedField>false</o:LockedField>
          </o:OLEObject>
        </w:object>
      </w:r>
    </w:p>
    <w:p>
      <w:pPr>
        <w:pStyle w:val="45"/>
      </w:pPr>
      <w:bookmarkStart w:id="68" w:name="_Toc4391475"/>
      <w:r>
        <w:t>图</w:t>
      </w:r>
      <w:r>
        <w:rPr>
          <w:rFonts w:hint="eastAsia"/>
        </w:rPr>
        <w:t>2</w:t>
      </w:r>
      <w:r>
        <w:t xml:space="preserve">.3 </w:t>
      </w:r>
      <w:r>
        <w:rPr>
          <w:rFonts w:hint="eastAsia"/>
        </w:rPr>
        <w:t>RNN节点的结构示意图</w:t>
      </w:r>
      <w:bookmarkEnd w:id="68"/>
    </w:p>
    <w:p>
      <w:pPr>
        <w:pStyle w:val="11"/>
        <w:spacing w:before="0" w:beforeAutospacing="0" w:after="0" w:afterAutospacing="0" w:line="360" w:lineRule="auto"/>
        <w:ind w:firstLine="420"/>
        <w:jc w:val="both"/>
        <w:rPr>
          <w:rFonts w:ascii="Arial" w:hAnsi="Arial" w:cs="Arial"/>
        </w:rPr>
      </w:pPr>
      <w:r>
        <w:rPr>
          <w:rFonts w:hint="eastAsia" w:ascii="Arial" w:hAnsi="Arial" w:cs="Arial"/>
        </w:rPr>
        <w:t>RNN某一节点的输入有两个，分别是上一层的输出的隐状态</w:t>
      </w:r>
      <m:oMath>
        <m:sSup>
          <m:sSupPr>
            <m:ctrlPr>
              <w:rPr>
                <w:rFonts w:ascii="Cambria Math" w:hAnsi="Cambria Math" w:cs="Arial"/>
              </w:rPr>
            </m:ctrlPr>
          </m:sSupPr>
          <m:e>
            <m:r>
              <w:rPr>
                <w:rFonts w:ascii="Cambria Math" w:hAnsi="Cambria Math" w:cs="Arial"/>
              </w:rPr>
              <m:t>h</m:t>
            </m:r>
            <m:ctrlPr>
              <w:rPr>
                <w:rFonts w:ascii="Cambria Math" w:hAnsi="Cambria Math" w:cs="Arial"/>
              </w:rPr>
            </m:ctrlPr>
          </m:e>
          <m:sup>
            <m:r>
              <w:rPr>
                <w:rFonts w:ascii="Cambria Math" w:hAnsi="Cambria Math" w:cs="Arial"/>
              </w:rPr>
              <m:t>t-1</m:t>
            </m:r>
            <m:ctrlPr>
              <w:rPr>
                <w:rFonts w:ascii="Cambria Math" w:hAnsi="Cambria Math" w:cs="Arial"/>
              </w:rPr>
            </m:ctrlPr>
          </m:sup>
        </m:sSup>
      </m:oMath>
      <w:r>
        <w:rPr>
          <w:rFonts w:hint="eastAsia" w:ascii="Arial" w:hAnsi="Arial" w:cs="Arial"/>
        </w:rPr>
        <w:t>和当前序列的值</w:t>
      </w:r>
      <m:oMath>
        <m:sSup>
          <m:sSupPr>
            <m:ctrlPr>
              <w:rPr>
                <w:rFonts w:ascii="Cambria Math" w:hAnsi="Cambria Math" w:cs="Arial"/>
              </w:rPr>
            </m:ctrlPr>
          </m:sSupPr>
          <m:e>
            <m:r>
              <w:rPr>
                <w:rFonts w:ascii="Cambria Math" w:hAnsi="Cambria Math" w:cs="Arial"/>
              </w:rPr>
              <m:t>x</m:t>
            </m:r>
            <m:ctrlPr>
              <w:rPr>
                <w:rFonts w:ascii="Cambria Math" w:hAnsi="Cambria Math" w:cs="Arial"/>
              </w:rPr>
            </m:ctrlPr>
          </m:e>
          <m:sup>
            <m:r>
              <w:rPr>
                <w:rFonts w:ascii="Cambria Math" w:hAnsi="Cambria Math" w:cs="Arial"/>
              </w:rPr>
              <m:t>t</m:t>
            </m:r>
            <m:ctrlPr>
              <w:rPr>
                <w:rFonts w:ascii="Cambria Math" w:hAnsi="Cambria Math" w:cs="Arial"/>
              </w:rPr>
            </m:ctrlPr>
          </m:sup>
        </m:sSup>
      </m:oMath>
      <w:r>
        <w:rPr>
          <w:rFonts w:hint="eastAsia" w:ascii="Arial" w:hAnsi="Arial" w:cs="Arial"/>
        </w:rPr>
        <w:t>,下一隐状态和</w:t>
      </w:r>
      <m:oMath>
        <m:sSup>
          <m:sSupPr>
            <m:ctrlPr>
              <w:rPr>
                <w:rFonts w:ascii="Cambria Math" w:hAnsi="Cambria Math" w:cs="Arial"/>
              </w:rPr>
            </m:ctrlPr>
          </m:sSupPr>
          <m:e>
            <m:r>
              <w:rPr>
                <w:rFonts w:ascii="Cambria Math" w:hAnsi="Cambria Math" w:cs="Arial"/>
              </w:rPr>
              <m:t>y</m:t>
            </m:r>
            <m:ctrlPr>
              <w:rPr>
                <w:rFonts w:ascii="Cambria Math" w:hAnsi="Cambria Math" w:cs="Arial"/>
              </w:rPr>
            </m:ctrlPr>
          </m:e>
          <m:sup>
            <m:r>
              <w:rPr>
                <w:rFonts w:ascii="Cambria Math" w:hAnsi="Cambria Math" w:cs="Arial"/>
              </w:rPr>
              <m:t>t</m:t>
            </m:r>
            <m:ctrlPr>
              <w:rPr>
                <w:rFonts w:ascii="Cambria Math" w:hAnsi="Cambria Math" w:cs="Arial"/>
              </w:rPr>
            </m:ctrlPr>
          </m:sup>
        </m:sSup>
      </m:oMath>
      <w:r>
        <w:rPr>
          <w:rFonts w:hint="eastAsia" w:ascii="Arial" w:hAnsi="Arial" w:cs="Arial"/>
        </w:rPr>
        <w:t>的计算过过程为：</w:t>
      </w:r>
    </w:p>
    <w:p>
      <w:pPr>
        <w:pStyle w:val="11"/>
        <w:spacing w:before="0" w:beforeAutospacing="0" w:after="0" w:afterAutospacing="0" w:line="360" w:lineRule="auto"/>
        <w:ind w:firstLine="420"/>
        <w:jc w:val="both"/>
        <w:rPr>
          <w:rFonts w:ascii="Arial" w:hAnsi="Arial" w:cs="Arial"/>
        </w:rPr>
      </w:pPr>
      <m:oMathPara>
        <m:oMath>
          <m:sSup>
            <m:sSupPr>
              <m:ctrlPr>
                <w:rPr>
                  <w:rFonts w:ascii="Cambria Math" w:hAnsi="Cambria Math" w:cs="Arial"/>
                </w:rPr>
              </m:ctrlPr>
            </m:sSupPr>
            <m:e>
              <m:r>
                <w:rPr>
                  <w:rFonts w:ascii="Cambria Math" w:hAnsi="Cambria Math" w:cs="Arial"/>
                </w:rPr>
                <m:t>h</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σ(</m:t>
          </m:r>
          <m:sSup>
            <m:sSupPr>
              <m:ctrlPr>
                <w:rPr>
                  <w:rFonts w:ascii="Cambria Math" w:hAnsi="Cambria Math" w:cs="Arial"/>
                  <w:i/>
                </w:rPr>
              </m:ctrlPr>
            </m:sSupPr>
            <m:e>
              <m:r>
                <w:rPr>
                  <w:rFonts w:ascii="Cambria Math" w:hAnsi="Cambria Math" w:cs="Arial"/>
                </w:rPr>
                <m:t>W</m:t>
              </m:r>
              <m:ctrlPr>
                <w:rPr>
                  <w:rFonts w:ascii="Cambria Math" w:hAnsi="Cambria Math" w:cs="Arial"/>
                  <w:i/>
                </w:rPr>
              </m:ctrlPr>
            </m:e>
            <m:sup>
              <m:r>
                <w:rPr>
                  <w:rFonts w:ascii="Cambria Math" w:hAnsi="Cambria Math" w:cs="Arial"/>
                </w:rPr>
                <m:t>h</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W</m:t>
              </m:r>
              <m:ctrlPr>
                <w:rPr>
                  <w:rFonts w:ascii="Cambria Math" w:hAnsi="Cambria Math" w:cs="Arial"/>
                  <w:i/>
                </w:rPr>
              </m:ctrlPr>
            </m:e>
            <m:sup>
              <m:r>
                <w:rPr>
                  <w:rFonts w:ascii="Cambria Math" w:hAnsi="Cambria Math" w:cs="Arial"/>
                </w:rPr>
                <m:t>i</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x</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oMath>
      </m:oMathPara>
    </w:p>
    <w:p>
      <w:pPr>
        <w:pStyle w:val="11"/>
        <w:spacing w:before="0" w:beforeAutospacing="0" w:after="0" w:afterAutospacing="0" w:line="360" w:lineRule="auto"/>
        <w:ind w:firstLine="420"/>
        <w:jc w:val="both"/>
        <w:rPr>
          <w:rFonts w:ascii="Arial" w:hAnsi="Arial" w:cs="Arial"/>
        </w:rPr>
      </w:pPr>
      <m:oMathPara>
        <m:oMath>
          <m:sSup>
            <m:sSupPr>
              <m:ctrlPr>
                <w:rPr>
                  <w:rFonts w:ascii="Cambria Math" w:hAnsi="Cambria Math" w:cs="Arial"/>
                </w:rPr>
              </m:ctrlPr>
            </m:sSupPr>
            <m:e>
              <m:r>
                <w:rPr>
                  <w:rFonts w:ascii="Cambria Math" w:hAnsi="Cambria Math" w:cs="Arial"/>
                </w:rPr>
                <m:t>y</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σ(</m:t>
          </m:r>
          <m:sSup>
            <m:sSupPr>
              <m:ctrlPr>
                <w:rPr>
                  <w:rFonts w:ascii="Cambria Math" w:hAnsi="Cambria Math" w:cs="Arial"/>
                  <w:i/>
                </w:rPr>
              </m:ctrlPr>
            </m:sSupPr>
            <m:e>
              <m:r>
                <w:rPr>
                  <w:rFonts w:ascii="Cambria Math" w:hAnsi="Cambria Math" w:cs="Arial"/>
                </w:rPr>
                <m:t>W</m:t>
              </m:r>
              <m:ctrlPr>
                <w:rPr>
                  <w:rFonts w:ascii="Cambria Math" w:hAnsi="Cambria Math" w:cs="Arial"/>
                  <w:i/>
                </w:rPr>
              </m:ctrlPr>
            </m:e>
            <m:sup>
              <m:r>
                <w:rPr>
                  <w:rFonts w:ascii="Cambria Math" w:hAnsi="Cambria Math" w:cs="Arial"/>
                </w:rPr>
                <m:t>o</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oMath>
      </m:oMathPara>
    </w:p>
    <w:p>
      <w:pPr>
        <w:pStyle w:val="11"/>
        <w:spacing w:before="0" w:beforeAutospacing="0" w:after="0" w:afterAutospacing="0" w:line="360" w:lineRule="auto"/>
        <w:jc w:val="both"/>
        <w:rPr>
          <w:rFonts w:ascii="Arial" w:hAnsi="Arial" w:cs="Arial"/>
        </w:rPr>
      </w:pPr>
      <w:r>
        <w:rPr>
          <w:rFonts w:hint="eastAsia" w:ascii="Arial" w:hAnsi="Arial" w:cs="Arial"/>
        </w:rPr>
        <w:t>其中</w:t>
      </w:r>
      <m:oMath>
        <m:r>
          <w:rPr>
            <w:rFonts w:ascii="Cambria Math" w:hAnsi="Cambria Math" w:cs="Arial"/>
          </w:rPr>
          <m:t>σ</m:t>
        </m:r>
      </m:oMath>
      <w:r>
        <w:rPr>
          <w:rFonts w:hint="eastAsia" w:ascii="Arial" w:hAnsi="Arial" w:cs="Arial"/>
        </w:rPr>
        <w:t xml:space="preserve">为激活函数。 </w:t>
      </w:r>
    </w:p>
    <w:p>
      <w:pPr>
        <w:pStyle w:val="11"/>
        <w:spacing w:before="0" w:beforeAutospacing="0" w:after="0" w:afterAutospacing="0" w:line="360" w:lineRule="auto"/>
        <w:jc w:val="both"/>
        <w:rPr>
          <w:rFonts w:ascii="Arial" w:hAnsi="Arial" w:cs="Arial"/>
        </w:rPr>
      </w:pPr>
      <w:r>
        <w:rPr>
          <w:rFonts w:ascii="Arial" w:hAnsi="Arial" w:cs="Arial"/>
        </w:rPr>
        <w:tab/>
      </w:r>
      <w:r>
        <w:rPr>
          <w:rFonts w:hint="eastAsia" w:ascii="Arial" w:hAnsi="Arial" w:cs="Arial"/>
        </w:rPr>
        <w:t>由于RNN的神经网络中的激活函数通常都是Sigmoid函数，这种函数具有饱和的特型，当输入的值满足一定范围，输出的变化就不是很明显。因此，随着序列的增加会出现梯度消失和梯度爆炸的问题。</w:t>
      </w:r>
    </w:p>
    <w:p>
      <w:pPr>
        <w:pStyle w:val="4"/>
        <w:rPr>
          <w:rFonts w:ascii="Arial" w:hAnsi="Arial" w:cs="Arial"/>
        </w:rPr>
      </w:pPr>
      <w:r>
        <w:rPr>
          <w:rFonts w:hint="eastAsia" w:ascii="Arial" w:hAnsi="Arial" w:cs="Arial"/>
        </w:rPr>
        <w:t>2</w:t>
      </w:r>
      <w:r>
        <w:rPr>
          <w:rFonts w:ascii="Arial" w:hAnsi="Arial" w:cs="Arial"/>
        </w:rPr>
        <w:t>.</w:t>
      </w:r>
      <w:r>
        <w:rPr>
          <w:rFonts w:hint="eastAsia" w:ascii="Arial" w:hAnsi="Arial" w:cs="Arial"/>
        </w:rPr>
        <w:t>3</w:t>
      </w:r>
      <w:r>
        <w:rPr>
          <w:rFonts w:ascii="Arial" w:hAnsi="Arial" w:cs="Arial"/>
        </w:rPr>
        <w:t>.</w:t>
      </w:r>
      <w:r>
        <w:rPr>
          <w:rFonts w:hint="eastAsia" w:ascii="Arial" w:hAnsi="Arial" w:cs="Arial"/>
        </w:rPr>
        <w:t>2</w:t>
      </w:r>
      <w:r>
        <w:rPr>
          <w:rFonts w:ascii="Arial" w:hAnsi="Arial" w:cs="Arial"/>
        </w:rPr>
        <w:t xml:space="preserve"> </w:t>
      </w:r>
      <w:r>
        <w:rPr>
          <w:rFonts w:hint="eastAsia" w:ascii="Arial" w:hAnsi="Arial" w:cs="Arial"/>
        </w:rPr>
        <w:t>LSTM</w:t>
      </w:r>
    </w:p>
    <w:p>
      <w:pPr>
        <w:pStyle w:val="11"/>
        <w:spacing w:before="0" w:beforeAutospacing="0" w:after="0" w:afterAutospacing="0" w:line="360" w:lineRule="auto"/>
        <w:ind w:firstLine="420"/>
        <w:jc w:val="both"/>
        <w:rPr>
          <w:rFonts w:ascii="Arial" w:hAnsi="Arial" w:cs="Arial"/>
        </w:rPr>
      </w:pPr>
      <w:r>
        <w:rPr>
          <w:rFonts w:hint="eastAsia" w:ascii="Arial" w:hAnsi="Arial" w:cs="Arial"/>
        </w:rPr>
        <w:t>长短期记忆神经网络（long</w:t>
      </w:r>
      <w:r>
        <w:rPr>
          <w:rFonts w:ascii="Arial" w:hAnsi="Arial" w:cs="Arial"/>
        </w:rPr>
        <w:t xml:space="preserve"> short-term memory,</w:t>
      </w:r>
      <w:r>
        <w:rPr>
          <w:rFonts w:hint="eastAsia" w:ascii="Arial" w:hAnsi="Arial" w:cs="Arial"/>
        </w:rPr>
        <w:t>简称LSTM）由</w:t>
      </w:r>
      <w:r>
        <w:rPr>
          <w:rFonts w:ascii="Arial" w:hAnsi="Arial" w:cs="Arial"/>
        </w:rPr>
        <w:t>Hochreiter</w:t>
      </w:r>
      <w:r>
        <w:rPr>
          <w:rFonts w:hint="eastAsia" w:ascii="Arial" w:hAnsi="Arial" w:cs="Arial"/>
        </w:rPr>
        <w:t>等于人在1997年提出来，是一种门控RNN</w:t>
      </w:r>
      <w:r>
        <w:rPr>
          <w:rFonts w:ascii="Arial" w:hAnsi="Arial" w:cs="Arial"/>
        </w:rPr>
        <w:t>[Hochreiter et al, 1997 ]</w:t>
      </w:r>
      <w:r>
        <w:rPr>
          <w:rFonts w:hint="eastAsia" w:ascii="Arial" w:hAnsi="Arial" w:cs="Arial"/>
        </w:rPr>
        <w:t>。LSTM通过引入了遗忘门、输入门和输出门三种门控结构来解决RNN神经网络梯度消失和梯度爆炸的问题。LSTM的结构如图2.3所示：</w:t>
      </w:r>
    </w:p>
    <w:p>
      <w:pPr>
        <w:pStyle w:val="11"/>
        <w:spacing w:before="0" w:beforeAutospacing="0" w:after="0" w:afterAutospacing="0" w:line="360" w:lineRule="auto"/>
        <w:jc w:val="center"/>
      </w:pPr>
      <w:r>
        <w:object>
          <v:shape id="_x0000_i1030" o:spt="75" type="#_x0000_t75" style="height:167.8pt;width:152.15pt;" o:ole="t" filled="f" o:preferrelative="t" stroked="f" coordsize="21600,21600">
            <v:path/>
            <v:fill on="f" focussize="0,0"/>
            <v:stroke on="f" joinstyle="miter"/>
            <v:imagedata r:id="rId35" o:title=""/>
            <o:lock v:ext="edit" aspectratio="t"/>
            <w10:wrap type="none"/>
            <w10:anchorlock/>
          </v:shape>
          <o:OLEObject Type="Embed" ProgID="Visio.Drawing.15" ShapeID="_x0000_i1030" DrawAspect="Content" ObjectID="_1468075730" r:id="rId34">
            <o:LockedField>false</o:LockedField>
          </o:OLEObject>
        </w:object>
      </w:r>
    </w:p>
    <w:p>
      <w:pPr>
        <w:pStyle w:val="45"/>
      </w:pPr>
      <w:bookmarkStart w:id="69" w:name="_Toc4391476"/>
      <w:r>
        <w:t>图</w:t>
      </w:r>
      <w:r>
        <w:rPr>
          <w:rFonts w:hint="eastAsia"/>
        </w:rPr>
        <w:t>2</w:t>
      </w:r>
      <w:r>
        <w:t xml:space="preserve">.4 </w:t>
      </w:r>
      <w:r>
        <w:rPr>
          <w:rFonts w:hint="eastAsia"/>
        </w:rPr>
        <w:t>LSTM节点的结构示意图</w:t>
      </w:r>
      <w:bookmarkEnd w:id="69"/>
    </w:p>
    <w:p>
      <w:pPr>
        <w:pStyle w:val="11"/>
        <w:spacing w:before="0" w:beforeAutospacing="0" w:after="0" w:afterAutospacing="0" w:line="360" w:lineRule="auto"/>
        <w:jc w:val="both"/>
        <w:rPr>
          <w:rFonts w:ascii="Arial" w:hAnsi="Arial" w:cs="Arial"/>
        </w:rPr>
      </w:pPr>
      <w:r>
        <w:rPr>
          <w:rFonts w:hint="eastAsia" w:ascii="Arial" w:hAnsi="Arial" w:cs="Arial"/>
        </w:rPr>
        <w:t>LSTM的输入门、遗忘门、细胞态和输出门更新公式如下所示：</w:t>
      </w:r>
    </w:p>
    <w:p>
      <w:pPr>
        <w:pStyle w:val="11"/>
        <w:spacing w:before="0" w:beforeAutospacing="0" w:after="0" w:afterAutospacing="0" w:line="360" w:lineRule="auto"/>
        <w:jc w:val="both"/>
        <w:rPr>
          <w:rFonts w:ascii="Arial" w:hAnsi="Arial" w:cs="Arial"/>
        </w:rPr>
      </w:pPr>
      <w:r>
        <w:rPr>
          <w:rFonts w:ascii="Arial" w:hAnsi="Arial" w:cs="Arial"/>
        </w:rPr>
        <w:tab/>
      </w:r>
      <w:r>
        <w:rPr>
          <w:rFonts w:hint="eastAsia" w:ascii="Arial" w:hAnsi="Arial" w:cs="Arial"/>
        </w:rPr>
        <w:t>（1）遗忘门更新：</w:t>
      </w:r>
    </w:p>
    <w:p>
      <w:pPr>
        <w:pStyle w:val="11"/>
        <w:spacing w:before="0" w:beforeAutospacing="0" w:after="0" w:afterAutospacing="0" w:line="360" w:lineRule="auto"/>
        <w:jc w:val="both"/>
        <w:rPr>
          <w:rFonts w:ascii="Arial" w:hAnsi="Arial" w:cs="Arial"/>
        </w:rPr>
      </w:pPr>
      <m:oMathPara>
        <m:oMath>
          <m:sSup>
            <m:sSupPr>
              <m:ctrlPr>
                <w:rPr>
                  <w:rFonts w:ascii="Cambria Math" w:hAnsi="Cambria Math" w:cs="Arial"/>
                </w:rPr>
              </m:ctrlPr>
            </m:sSupPr>
            <m:e>
              <m:r>
                <w:rPr>
                  <w:rFonts w:hint="eastAsia" w:ascii="Cambria Math" w:hAnsi="Cambria Math" w:cs="Arial"/>
                </w:rPr>
                <m:t>f</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σ(</m:t>
          </m:r>
          <m:sSup>
            <m:sSupPr>
              <m:ctrlPr>
                <w:rPr>
                  <w:rFonts w:ascii="Cambria Math" w:hAnsi="Cambria Math" w:cs="Arial"/>
                  <w:i/>
                </w:rPr>
              </m:ctrlPr>
            </m:sSupPr>
            <m:e>
              <m:r>
                <w:rPr>
                  <w:rFonts w:ascii="Cambria Math" w:hAnsi="Cambria Math" w:cs="Arial"/>
                </w:rPr>
                <m:t>W</m:t>
              </m:r>
              <m:ctrlPr>
                <w:rPr>
                  <w:rFonts w:ascii="Cambria Math" w:hAnsi="Cambria Math" w:cs="Arial"/>
                  <w:i/>
                </w:rPr>
              </m:ctrlPr>
            </m:e>
            <m:sup>
              <m:r>
                <w:rPr>
                  <w:rFonts w:ascii="Cambria Math" w:hAnsi="Cambria Math" w:cs="Arial"/>
                </w:rPr>
                <m:t>t</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U</m:t>
              </m:r>
              <m:ctrlPr>
                <w:rPr>
                  <w:rFonts w:ascii="Cambria Math" w:hAnsi="Cambria Math" w:cs="Arial"/>
                  <w:i/>
                </w:rPr>
              </m:ctrlPr>
            </m:e>
            <m:sup>
              <m:r>
                <w:rPr>
                  <w:rFonts w:ascii="Cambria Math" w:hAnsi="Cambria Math" w:cs="Arial"/>
                </w:rPr>
                <m:t>f</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x</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oMath>
      </m:oMathPara>
    </w:p>
    <w:p>
      <w:pPr>
        <w:pStyle w:val="11"/>
        <w:spacing w:before="0" w:beforeAutospacing="0" w:after="0" w:afterAutospacing="0" w:line="360" w:lineRule="auto"/>
        <w:jc w:val="both"/>
        <w:rPr>
          <w:rFonts w:ascii="Arial" w:hAnsi="Arial" w:cs="Arial"/>
        </w:rPr>
      </w:pPr>
      <w:r>
        <w:rPr>
          <w:rFonts w:ascii="Arial" w:hAnsi="Arial" w:cs="Arial"/>
        </w:rPr>
        <w:tab/>
      </w:r>
      <w:r>
        <w:rPr>
          <w:rFonts w:hint="eastAsia" w:ascii="Arial" w:hAnsi="Arial" w:cs="Arial"/>
        </w:rPr>
        <w:t>（2）输入门更新：</w:t>
      </w:r>
    </w:p>
    <w:p>
      <w:pPr>
        <w:pStyle w:val="11"/>
        <w:spacing w:before="0" w:beforeAutospacing="0" w:after="0" w:afterAutospacing="0" w:line="360" w:lineRule="auto"/>
        <w:ind w:firstLine="420"/>
        <w:jc w:val="both"/>
        <w:rPr>
          <w:rFonts w:ascii="Arial" w:hAnsi="Arial" w:cs="Arial"/>
        </w:rPr>
      </w:pPr>
      <m:oMathPara>
        <m:oMath>
          <m:sSup>
            <m:sSupPr>
              <m:ctrlPr>
                <w:rPr>
                  <w:rFonts w:ascii="Cambria Math" w:hAnsi="Cambria Math" w:cs="Arial"/>
                </w:rPr>
              </m:ctrlPr>
            </m:sSupPr>
            <m:e>
              <m:r>
                <w:rPr>
                  <w:rFonts w:ascii="Cambria Math" w:hAnsi="Cambria Math" w:cs="Arial"/>
                </w:rPr>
                <m:t>i</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σ(</m:t>
          </m:r>
          <m:sSup>
            <m:sSupPr>
              <m:ctrlPr>
                <w:rPr>
                  <w:rFonts w:ascii="Cambria Math" w:hAnsi="Cambria Math" w:cs="Arial"/>
                  <w:i/>
                </w:rPr>
              </m:ctrlPr>
            </m:sSupPr>
            <m:e>
              <m:r>
                <w:rPr>
                  <w:rFonts w:ascii="Cambria Math" w:hAnsi="Cambria Math" w:cs="Arial"/>
                </w:rPr>
                <m:t>W</m:t>
              </m:r>
              <m:ctrlPr>
                <w:rPr>
                  <w:rFonts w:ascii="Cambria Math" w:hAnsi="Cambria Math" w:cs="Arial"/>
                  <w:i/>
                </w:rPr>
              </m:ctrlPr>
            </m:e>
            <m:sup>
              <m:r>
                <w:rPr>
                  <w:rFonts w:ascii="Cambria Math" w:hAnsi="Cambria Math" w:cs="Arial"/>
                </w:rPr>
                <m:t>i</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U</m:t>
              </m:r>
              <m:ctrlPr>
                <w:rPr>
                  <w:rFonts w:ascii="Cambria Math" w:hAnsi="Cambria Math" w:cs="Arial"/>
                  <w:i/>
                </w:rPr>
              </m:ctrlPr>
            </m:e>
            <m:sup>
              <m:r>
                <w:rPr>
                  <w:rFonts w:ascii="Cambria Math" w:hAnsi="Cambria Math" w:cs="Arial"/>
                </w:rPr>
                <m:t>i</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x</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oMath>
      </m:oMathPara>
    </w:p>
    <w:p>
      <w:pPr>
        <w:pStyle w:val="11"/>
        <w:spacing w:before="0" w:beforeAutospacing="0" w:after="0" w:afterAutospacing="0" w:line="360" w:lineRule="auto"/>
        <w:ind w:firstLine="420"/>
        <w:jc w:val="both"/>
        <w:rPr>
          <w:rFonts w:ascii="Arial" w:hAnsi="Arial" w:cs="Arial"/>
        </w:rPr>
      </w:pPr>
      <m:oMathPara>
        <m:oMath>
          <m:sSup>
            <m:sSupPr>
              <m:ctrlPr>
                <w:rPr>
                  <w:rFonts w:ascii="Cambria Math" w:hAnsi="Cambria Math" w:cs="Arial"/>
                </w:rPr>
              </m:ctrlPr>
            </m:sSupPr>
            <m:e>
              <m:r>
                <w:rPr>
                  <w:rFonts w:ascii="Cambria Math" w:hAnsi="Cambria Math" w:cs="Arial"/>
                </w:rPr>
                <m:t>a</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xml:space="preserve">= </m:t>
          </m:r>
          <m:func>
            <m:funcPr>
              <m:ctrlPr>
                <w:rPr>
                  <w:rFonts w:ascii="Cambria Math" w:hAnsi="Cambria Math" w:cs="Arial"/>
                  <w:i/>
                </w:rPr>
              </m:ctrlPr>
            </m:funcPr>
            <m:fName>
              <m:r>
                <m:rPr>
                  <m:sty m:val="p"/>
                </m:rPr>
                <w:rPr>
                  <w:rFonts w:ascii="Cambria Math" w:hAnsi="Cambria Math" w:cs="Arial"/>
                </w:rPr>
                <m:t>tanh</m:t>
              </m:r>
              <m:ctrlPr>
                <w:rPr>
                  <w:rFonts w:ascii="Cambria Math" w:hAnsi="Cambria Math" w:cs="Arial"/>
                  <w:i/>
                </w:rPr>
              </m:ctrlPr>
            </m:fName>
            <m:e>
              <m:r>
                <w:rPr>
                  <w:rFonts w:ascii="Cambria Math" w:hAnsi="Cambria Math" w:cs="Arial"/>
                </w:rPr>
                <m:t>(</m:t>
              </m:r>
              <m:sSup>
                <m:sSupPr>
                  <m:ctrlPr>
                    <w:rPr>
                      <w:rFonts w:ascii="Cambria Math" w:hAnsi="Cambria Math" w:cs="Arial"/>
                      <w:i/>
                    </w:rPr>
                  </m:ctrlPr>
                </m:sSupPr>
                <m:e>
                  <m:r>
                    <w:rPr>
                      <w:rFonts w:ascii="Cambria Math" w:hAnsi="Cambria Math" w:cs="Arial"/>
                    </w:rPr>
                    <m:t>W</m:t>
                  </m:r>
                  <m:ctrlPr>
                    <w:rPr>
                      <w:rFonts w:ascii="Cambria Math" w:hAnsi="Cambria Math" w:cs="Arial"/>
                      <w:i/>
                    </w:rPr>
                  </m:ctrlPr>
                </m:e>
                <m:sup>
                  <m:r>
                    <w:rPr>
                      <w:rFonts w:ascii="Cambria Math" w:hAnsi="Cambria Math" w:cs="Arial"/>
                    </w:rPr>
                    <m:t>a</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U</m:t>
                  </m:r>
                  <m:ctrlPr>
                    <w:rPr>
                      <w:rFonts w:ascii="Cambria Math" w:hAnsi="Cambria Math" w:cs="Arial"/>
                      <w:i/>
                    </w:rPr>
                  </m:ctrlPr>
                </m:e>
                <m:sup>
                  <m:r>
                    <w:rPr>
                      <w:rFonts w:ascii="Cambria Math" w:hAnsi="Cambria Math" w:cs="Arial"/>
                    </w:rPr>
                    <m:t>a</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x</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ctrlPr>
                <w:rPr>
                  <w:rFonts w:ascii="Cambria Math" w:hAnsi="Cambria Math" w:cs="Arial"/>
                  <w:i/>
                </w:rPr>
              </m:ctrlPr>
            </m:e>
          </m:func>
        </m:oMath>
      </m:oMathPara>
    </w:p>
    <w:p>
      <w:pPr>
        <w:pStyle w:val="11"/>
        <w:spacing w:before="0" w:beforeAutospacing="0" w:after="0" w:afterAutospacing="0" w:line="360" w:lineRule="auto"/>
        <w:ind w:firstLine="420"/>
        <w:jc w:val="both"/>
        <w:rPr>
          <w:rFonts w:ascii="Arial" w:hAnsi="Arial" w:cs="Arial"/>
        </w:rPr>
      </w:pPr>
      <w:r>
        <w:rPr>
          <w:rFonts w:hint="eastAsia" w:ascii="Arial" w:hAnsi="Arial" w:cs="Arial"/>
        </w:rPr>
        <w:t>（3）细胞态更新：</w:t>
      </w:r>
    </w:p>
    <w:p>
      <w:pPr>
        <w:pStyle w:val="11"/>
        <w:spacing w:before="0" w:beforeAutospacing="0" w:after="0" w:afterAutospacing="0" w:line="360" w:lineRule="auto"/>
        <w:jc w:val="both"/>
        <w:rPr>
          <w:rFonts w:ascii="Arial" w:hAnsi="Arial" w:cs="Arial"/>
        </w:rPr>
      </w:pPr>
      <m:oMathPara>
        <m:oMath>
          <m:sSup>
            <m:sSupPr>
              <m:ctrlPr>
                <w:rPr>
                  <w:rFonts w:ascii="Cambria Math" w:hAnsi="Cambria Math" w:cs="Arial"/>
                </w:rPr>
              </m:ctrlPr>
            </m:sSupPr>
            <m:e>
              <m:r>
                <w:rPr>
                  <w:rFonts w:ascii="Cambria Math" w:hAnsi="Cambria Math" w:cs="Arial"/>
                </w:rPr>
                <m:t>c</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c</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f</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sSup>
            <m:sSupPr>
              <m:ctrlPr>
                <w:rPr>
                  <w:rFonts w:ascii="Cambria Math" w:hAnsi="Cambria Math" w:cs="Arial"/>
                </w:rPr>
              </m:ctrlPr>
            </m:sSupPr>
            <m:e>
              <m:r>
                <w:rPr>
                  <w:rFonts w:ascii="Cambria Math" w:hAnsi="Cambria Math" w:cs="Arial"/>
                </w:rPr>
                <m:t>i</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a</m:t>
              </m:r>
              <m:ctrlPr>
                <w:rPr>
                  <w:rFonts w:ascii="Cambria Math" w:hAnsi="Cambria Math" w:cs="Arial"/>
                  <w:i/>
                </w:rPr>
              </m:ctrlPr>
            </m:e>
            <m:sup>
              <m:r>
                <w:rPr>
                  <w:rFonts w:ascii="Cambria Math" w:hAnsi="Cambria Math" w:cs="Arial"/>
                </w:rPr>
                <m:t>t</m:t>
              </m:r>
              <m:ctrlPr>
                <w:rPr>
                  <w:rFonts w:ascii="Cambria Math" w:hAnsi="Cambria Math" w:cs="Arial"/>
                  <w:i/>
                </w:rPr>
              </m:ctrlPr>
            </m:sup>
          </m:sSup>
        </m:oMath>
      </m:oMathPara>
    </w:p>
    <w:p>
      <w:pPr>
        <w:pStyle w:val="11"/>
        <w:spacing w:before="0" w:beforeAutospacing="0" w:after="0" w:afterAutospacing="0" w:line="360" w:lineRule="auto"/>
        <w:jc w:val="both"/>
        <w:rPr>
          <w:rFonts w:ascii="Arial" w:hAnsi="Arial" w:cs="Arial"/>
        </w:rPr>
      </w:pPr>
      <w:r>
        <w:rPr>
          <w:rFonts w:ascii="Arial" w:hAnsi="Arial" w:cs="Arial"/>
        </w:rPr>
        <w:tab/>
      </w:r>
      <w:r>
        <w:rPr>
          <w:rFonts w:hint="eastAsia" w:ascii="Arial" w:hAnsi="Arial" w:cs="Arial"/>
        </w:rPr>
        <w:t>（</w:t>
      </w:r>
      <w:r>
        <w:rPr>
          <w:rFonts w:ascii="Arial" w:hAnsi="Arial" w:cs="Arial"/>
        </w:rPr>
        <w:t>4</w:t>
      </w:r>
      <w:r>
        <w:rPr>
          <w:rFonts w:hint="eastAsia" w:ascii="Arial" w:hAnsi="Arial" w:cs="Arial"/>
        </w:rPr>
        <w:t>）输出门更新：</w:t>
      </w:r>
    </w:p>
    <w:p>
      <w:pPr>
        <w:pStyle w:val="11"/>
        <w:spacing w:before="0" w:beforeAutospacing="0" w:after="0" w:afterAutospacing="0" w:line="360" w:lineRule="auto"/>
        <w:jc w:val="both"/>
        <w:rPr>
          <w:rFonts w:ascii="Arial" w:hAnsi="Arial" w:cs="Arial"/>
        </w:rPr>
      </w:pPr>
      <m:oMathPara>
        <m:oMath>
          <m:sSup>
            <m:sSupPr>
              <m:ctrlPr>
                <w:rPr>
                  <w:rFonts w:ascii="Cambria Math" w:hAnsi="Cambria Math" w:cs="Arial"/>
                </w:rPr>
              </m:ctrlPr>
            </m:sSupPr>
            <m:e>
              <m:r>
                <w:rPr>
                  <w:rFonts w:ascii="Cambria Math" w:hAnsi="Cambria Math" w:cs="Arial"/>
                </w:rPr>
                <m:t>o</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σ(</m:t>
          </m:r>
          <m:sSup>
            <m:sSupPr>
              <m:ctrlPr>
                <w:rPr>
                  <w:rFonts w:ascii="Cambria Math" w:hAnsi="Cambria Math" w:cs="Arial"/>
                  <w:i/>
                </w:rPr>
              </m:ctrlPr>
            </m:sSupPr>
            <m:e>
              <m:r>
                <w:rPr>
                  <w:rFonts w:ascii="Cambria Math" w:hAnsi="Cambria Math" w:cs="Arial"/>
                </w:rPr>
                <m:t>W</m:t>
              </m:r>
              <m:ctrlPr>
                <w:rPr>
                  <w:rFonts w:ascii="Cambria Math" w:hAnsi="Cambria Math" w:cs="Arial"/>
                  <w:i/>
                </w:rPr>
              </m:ctrlPr>
            </m:e>
            <m:sup>
              <m:r>
                <w:rPr>
                  <w:rFonts w:ascii="Cambria Math" w:hAnsi="Cambria Math" w:cs="Arial"/>
                </w:rPr>
                <m:t>o</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U</m:t>
              </m:r>
              <m:ctrlPr>
                <w:rPr>
                  <w:rFonts w:ascii="Cambria Math" w:hAnsi="Cambria Math" w:cs="Arial"/>
                  <w:i/>
                </w:rPr>
              </m:ctrlPr>
            </m:e>
            <m:sup>
              <m:r>
                <w:rPr>
                  <w:rFonts w:ascii="Cambria Math" w:hAnsi="Cambria Math" w:cs="Arial"/>
                </w:rPr>
                <m:t>o</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x</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oMath>
      </m:oMathPara>
    </w:p>
    <w:p>
      <w:pPr>
        <w:pStyle w:val="11"/>
        <w:spacing w:before="0" w:beforeAutospacing="0" w:after="0" w:afterAutospacing="0" w:line="360" w:lineRule="auto"/>
        <w:jc w:val="both"/>
        <w:rPr>
          <w:rFonts w:ascii="Arial" w:hAnsi="Arial" w:cs="Arial"/>
        </w:rPr>
      </w:pPr>
      <m:oMathPara>
        <m:oMath>
          <m:sSup>
            <m:sSupPr>
              <m:ctrlPr>
                <w:rPr>
                  <w:rFonts w:ascii="Cambria Math" w:hAnsi="Cambria Math" w:cs="Arial"/>
                </w:rPr>
              </m:ctrlPr>
            </m:sSupPr>
            <m:e>
              <m:r>
                <w:rPr>
                  <w:rFonts w:ascii="Cambria Math" w:hAnsi="Cambria Math" w:cs="Arial"/>
                </w:rPr>
                <m:t>h</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o</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tanh</m:t>
              </m:r>
              <m:ctrlPr>
                <w:rPr>
                  <w:rFonts w:ascii="Cambria Math" w:hAnsi="Cambria Math" w:cs="Arial"/>
                  <w:i/>
                </w:rPr>
              </m:ctrlPr>
            </m:fName>
            <m:e>
              <m:r>
                <w:rPr>
                  <w:rFonts w:ascii="Cambria Math" w:hAnsi="Cambria Math" w:cs="Arial"/>
                </w:rPr>
                <m:t>(</m:t>
              </m:r>
              <m:sSup>
                <m:sSupPr>
                  <m:ctrlPr>
                    <w:rPr>
                      <w:rFonts w:ascii="Cambria Math" w:hAnsi="Cambria Math" w:cs="Arial"/>
                      <w:i/>
                    </w:rPr>
                  </m:ctrlPr>
                </m:sSupPr>
                <m:e>
                  <m:r>
                    <w:rPr>
                      <w:rFonts w:ascii="Cambria Math" w:hAnsi="Cambria Math" w:cs="Arial"/>
                    </w:rPr>
                    <m:t>c</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ctrlPr>
                <w:rPr>
                  <w:rFonts w:ascii="Cambria Math" w:hAnsi="Cambria Math" w:cs="Arial"/>
                  <w:i/>
                </w:rPr>
              </m:ctrlPr>
            </m:e>
          </m:func>
        </m:oMath>
      </m:oMathPara>
    </w:p>
    <w:p>
      <w:pPr>
        <w:pStyle w:val="4"/>
        <w:rPr>
          <w:rFonts w:ascii="Arial" w:hAnsi="Arial" w:cs="Arial"/>
        </w:rPr>
      </w:pPr>
      <w:r>
        <w:rPr>
          <w:rFonts w:hint="eastAsia" w:ascii="Arial" w:hAnsi="Arial" w:cs="Arial"/>
        </w:rPr>
        <w:t>2</w:t>
      </w:r>
      <w:r>
        <w:rPr>
          <w:rFonts w:ascii="Arial" w:hAnsi="Arial" w:cs="Arial"/>
        </w:rPr>
        <w:t>.</w:t>
      </w:r>
      <w:r>
        <w:rPr>
          <w:rFonts w:hint="eastAsia" w:ascii="Arial" w:hAnsi="Arial" w:cs="Arial"/>
        </w:rPr>
        <w:t>3</w:t>
      </w:r>
      <w:r>
        <w:rPr>
          <w:rFonts w:ascii="Arial" w:hAnsi="Arial" w:cs="Arial"/>
        </w:rPr>
        <w:t>.</w:t>
      </w:r>
      <w:r>
        <w:rPr>
          <w:rFonts w:hint="eastAsia" w:ascii="Arial" w:hAnsi="Arial" w:cs="Arial"/>
        </w:rPr>
        <w:t>3</w:t>
      </w:r>
      <w:r>
        <w:rPr>
          <w:rFonts w:ascii="Arial" w:hAnsi="Arial" w:cs="Arial"/>
        </w:rPr>
        <w:t xml:space="preserve"> </w:t>
      </w:r>
      <w:r>
        <w:rPr>
          <w:rFonts w:hint="eastAsia" w:ascii="Arial" w:hAnsi="Arial" w:cs="Arial"/>
        </w:rPr>
        <w:t>GRU</w:t>
      </w:r>
    </w:p>
    <w:p>
      <w:pPr>
        <w:pStyle w:val="11"/>
        <w:spacing w:before="0" w:beforeAutospacing="0" w:after="0" w:afterAutospacing="0" w:line="360" w:lineRule="auto"/>
        <w:jc w:val="both"/>
        <w:rPr>
          <w:rFonts w:ascii="Arial" w:hAnsi="Arial" w:cs="Arial"/>
        </w:rPr>
      </w:pPr>
      <w:r>
        <w:rPr>
          <w:rFonts w:ascii="Arial" w:hAnsi="Arial" w:cs="Arial"/>
        </w:rPr>
        <w:tab/>
      </w:r>
      <w:r>
        <w:rPr>
          <w:rFonts w:hint="eastAsia" w:ascii="Arial" w:hAnsi="Arial" w:cs="Arial"/>
        </w:rPr>
        <w:t>门控循环单元（GRU）[</w:t>
      </w:r>
      <w:r>
        <w:rPr>
          <w:rFonts w:ascii="Arial" w:hAnsi="Arial" w:cs="Arial"/>
        </w:rPr>
        <w:t>Cho et al, 2014],</w:t>
      </w:r>
      <w:r>
        <w:rPr>
          <w:rFonts w:hint="eastAsia" w:ascii="Arial" w:hAnsi="Arial" w:cs="Arial"/>
        </w:rPr>
        <w:t>通过使用单个门控制单元来同时控制输入门和遗忘门，GRU简化了LSTM内部结构，参数要比LSTM少，计算成本要比LSTM少。GRU结构如图2.4所示：</w:t>
      </w:r>
    </w:p>
    <w:p>
      <w:pPr>
        <w:pStyle w:val="11"/>
        <w:spacing w:before="0" w:beforeAutospacing="0" w:after="0" w:afterAutospacing="0" w:line="360" w:lineRule="auto"/>
        <w:jc w:val="center"/>
      </w:pPr>
      <w:r>
        <w:object>
          <v:shape id="_x0000_i1031" o:spt="75" type="#_x0000_t75" style="height:136.5pt;width:180.3pt;" o:ole="t" filled="f" o:preferrelative="t" stroked="f" coordsize="21600,21600">
            <v:path/>
            <v:fill on="f" focussize="0,0"/>
            <v:stroke on="f" joinstyle="miter"/>
            <v:imagedata r:id="rId37" o:title=""/>
            <o:lock v:ext="edit" aspectratio="t"/>
            <w10:wrap type="none"/>
            <w10:anchorlock/>
          </v:shape>
          <o:OLEObject Type="Embed" ProgID="Visio.Drawing.15" ShapeID="_x0000_i1031" DrawAspect="Content" ObjectID="_1468075731" r:id="rId36">
            <o:LockedField>false</o:LockedField>
          </o:OLEObject>
        </w:object>
      </w:r>
    </w:p>
    <w:p>
      <w:pPr>
        <w:pStyle w:val="45"/>
      </w:pPr>
      <w:bookmarkStart w:id="70" w:name="_Toc4391477"/>
      <w:r>
        <w:t>图</w:t>
      </w:r>
      <w:r>
        <w:rPr>
          <w:rFonts w:hint="eastAsia"/>
        </w:rPr>
        <w:t>2</w:t>
      </w:r>
      <w:r>
        <w:t xml:space="preserve">.5 </w:t>
      </w:r>
      <w:r>
        <w:rPr>
          <w:rFonts w:hint="eastAsia"/>
        </w:rPr>
        <w:t>GRU节点的结构示意图</w:t>
      </w:r>
      <w:bookmarkEnd w:id="70"/>
    </w:p>
    <w:p>
      <w:pPr>
        <w:pStyle w:val="11"/>
        <w:spacing w:before="0" w:beforeAutospacing="0" w:after="0" w:afterAutospacing="0" w:line="360" w:lineRule="auto"/>
        <w:jc w:val="both"/>
        <w:rPr>
          <w:rFonts w:ascii="Arial" w:hAnsi="Arial" w:cs="Arial"/>
        </w:rPr>
      </w:pPr>
      <w:r>
        <w:rPr>
          <w:rFonts w:hint="eastAsia" w:ascii="Arial" w:hAnsi="Arial" w:cs="Arial"/>
        </w:rPr>
        <w:t>GRU的更新：</w:t>
      </w:r>
    </w:p>
    <w:p>
      <w:pPr>
        <w:pStyle w:val="11"/>
        <w:spacing w:before="0" w:beforeAutospacing="0" w:after="0" w:afterAutospacing="0" w:line="360" w:lineRule="auto"/>
        <w:jc w:val="both"/>
        <w:rPr>
          <w:rFonts w:ascii="Arial" w:hAnsi="Arial" w:cs="Arial"/>
        </w:rPr>
      </w:pPr>
      <w:r>
        <w:rPr>
          <w:rFonts w:ascii="Arial" w:hAnsi="Arial" w:cs="Arial"/>
        </w:rPr>
        <w:tab/>
      </w:r>
      <w:r>
        <w:rPr>
          <w:rFonts w:hint="eastAsia" w:ascii="Arial" w:hAnsi="Arial" w:cs="Arial"/>
        </w:rPr>
        <w:t>（1）更新门更新：</w:t>
      </w:r>
    </w:p>
    <w:p>
      <w:pPr>
        <w:pStyle w:val="11"/>
        <w:spacing w:before="0" w:beforeAutospacing="0" w:after="0" w:afterAutospacing="0" w:line="360" w:lineRule="auto"/>
        <w:jc w:val="both"/>
        <w:rPr>
          <w:rFonts w:ascii="Arial" w:hAnsi="Arial" w:cs="Arial"/>
        </w:rPr>
      </w:pPr>
      <m:oMathPara>
        <m:oMath>
          <m:sSup>
            <m:sSupPr>
              <m:ctrlPr>
                <w:rPr>
                  <w:rFonts w:ascii="Cambria Math" w:hAnsi="Cambria Math" w:cs="Arial"/>
                </w:rPr>
              </m:ctrlPr>
            </m:sSupPr>
            <m:e>
              <m:r>
                <w:rPr>
                  <w:rFonts w:hint="eastAsia" w:ascii="Cambria Math" w:hAnsi="Cambria Math" w:cs="Arial"/>
                </w:rPr>
                <m:t>z</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σ(</m:t>
          </m:r>
          <m:sSup>
            <m:sSupPr>
              <m:ctrlPr>
                <w:rPr>
                  <w:rFonts w:ascii="Cambria Math" w:hAnsi="Cambria Math" w:cs="Arial"/>
                  <w:i/>
                </w:rPr>
              </m:ctrlPr>
            </m:sSupPr>
            <m:e>
              <m:r>
                <w:rPr>
                  <w:rFonts w:ascii="Cambria Math" w:hAnsi="Cambria Math" w:cs="Arial"/>
                </w:rPr>
                <m:t>W</m:t>
              </m:r>
              <m:ctrlPr>
                <w:rPr>
                  <w:rFonts w:ascii="Cambria Math" w:hAnsi="Cambria Math" w:cs="Arial"/>
                  <w:i/>
                </w:rPr>
              </m:ctrlPr>
            </m:e>
            <m:sup>
              <m:r>
                <w:rPr>
                  <w:rFonts w:ascii="Cambria Math" w:hAnsi="Cambria Math" w:cs="Arial"/>
                </w:rPr>
                <m:t>z</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U</m:t>
              </m:r>
              <m:ctrlPr>
                <w:rPr>
                  <w:rFonts w:ascii="Cambria Math" w:hAnsi="Cambria Math" w:cs="Arial"/>
                  <w:i/>
                </w:rPr>
              </m:ctrlPr>
            </m:e>
            <m:sup>
              <m:r>
                <w:rPr>
                  <w:rFonts w:ascii="Cambria Math" w:hAnsi="Cambria Math" w:cs="Arial"/>
                </w:rPr>
                <m:t>z</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x</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oMath>
      </m:oMathPara>
    </w:p>
    <w:p>
      <w:pPr>
        <w:pStyle w:val="11"/>
        <w:spacing w:before="0" w:beforeAutospacing="0" w:after="0" w:afterAutospacing="0" w:line="360" w:lineRule="auto"/>
        <w:jc w:val="both"/>
        <w:rPr>
          <w:rFonts w:ascii="Arial" w:hAnsi="Arial" w:cs="Arial"/>
        </w:rPr>
      </w:pPr>
      <w:r>
        <w:rPr>
          <w:rFonts w:ascii="Arial" w:hAnsi="Arial" w:cs="Arial"/>
        </w:rPr>
        <w:tab/>
      </w:r>
      <w:r>
        <w:rPr>
          <w:rFonts w:hint="eastAsia" w:ascii="Arial" w:hAnsi="Arial" w:cs="Arial"/>
        </w:rPr>
        <w:t>（2）重置门更新：</w:t>
      </w:r>
    </w:p>
    <w:p>
      <w:pPr>
        <w:pStyle w:val="11"/>
        <w:spacing w:before="0" w:beforeAutospacing="0" w:after="0" w:afterAutospacing="0" w:line="360" w:lineRule="auto"/>
        <w:jc w:val="both"/>
        <w:rPr>
          <w:rFonts w:ascii="Arial" w:hAnsi="Arial" w:cs="Arial"/>
        </w:rPr>
      </w:pPr>
      <m:oMathPara>
        <m:oMath>
          <m:sSup>
            <m:sSupPr>
              <m:ctrlPr>
                <w:rPr>
                  <w:rFonts w:ascii="Cambria Math" w:hAnsi="Cambria Math" w:cs="Arial"/>
                </w:rPr>
              </m:ctrlPr>
            </m:sSupPr>
            <m:e>
              <m:r>
                <w:rPr>
                  <w:rFonts w:hint="eastAsia" w:ascii="Cambria Math" w:hAnsi="Cambria Math" w:cs="Arial"/>
                </w:rPr>
                <m:t>r</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σ(</m:t>
          </m:r>
          <m:sSup>
            <m:sSupPr>
              <m:ctrlPr>
                <w:rPr>
                  <w:rFonts w:ascii="Cambria Math" w:hAnsi="Cambria Math" w:cs="Arial"/>
                  <w:i/>
                </w:rPr>
              </m:ctrlPr>
            </m:sSupPr>
            <m:e>
              <m:r>
                <w:rPr>
                  <w:rFonts w:ascii="Cambria Math" w:hAnsi="Cambria Math" w:cs="Arial"/>
                </w:rPr>
                <m:t>W</m:t>
              </m:r>
              <m:ctrlPr>
                <w:rPr>
                  <w:rFonts w:ascii="Cambria Math" w:hAnsi="Cambria Math" w:cs="Arial"/>
                  <w:i/>
                </w:rPr>
              </m:ctrlPr>
            </m:e>
            <m:sup>
              <m:r>
                <w:rPr>
                  <w:rFonts w:ascii="Cambria Math" w:hAnsi="Cambria Math" w:cs="Arial"/>
                </w:rPr>
                <m:t>r</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U</m:t>
              </m:r>
              <m:ctrlPr>
                <w:rPr>
                  <w:rFonts w:ascii="Cambria Math" w:hAnsi="Cambria Math" w:cs="Arial"/>
                  <w:i/>
                </w:rPr>
              </m:ctrlPr>
            </m:e>
            <m:sup>
              <m:r>
                <w:rPr>
                  <w:rFonts w:ascii="Cambria Math" w:hAnsi="Cambria Math" w:cs="Arial"/>
                </w:rPr>
                <m:t>r</m:t>
              </m:r>
              <m:ctrlPr>
                <w:rPr>
                  <w:rFonts w:ascii="Cambria Math" w:hAnsi="Cambria Math" w:cs="Arial"/>
                  <w:i/>
                </w:rPr>
              </m:ctrlPr>
            </m:sup>
          </m:sSup>
          <m:sSup>
            <m:sSupPr>
              <m:ctrlPr>
                <w:rPr>
                  <w:rFonts w:ascii="Cambria Math" w:hAnsi="Cambria Math" w:cs="Arial"/>
                  <w:i/>
                </w:rPr>
              </m:ctrlPr>
            </m:sSupPr>
            <m:e>
              <m:r>
                <w:rPr>
                  <w:rFonts w:ascii="Cambria Math" w:hAnsi="Cambria Math" w:cs="Arial"/>
                </w:rPr>
                <m:t>x</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oMath>
      </m:oMathPara>
    </w:p>
    <w:p>
      <w:pPr>
        <w:pStyle w:val="11"/>
        <w:spacing w:before="0" w:beforeAutospacing="0" w:after="0" w:afterAutospacing="0" w:line="360" w:lineRule="auto"/>
        <w:jc w:val="both"/>
        <w:rPr>
          <w:rFonts w:ascii="Arial" w:hAnsi="Arial" w:cs="Arial"/>
        </w:rPr>
      </w:pPr>
      <w:r>
        <w:rPr>
          <w:rFonts w:ascii="Arial" w:hAnsi="Arial" w:cs="Arial"/>
        </w:rPr>
        <w:tab/>
      </w:r>
      <w:r>
        <w:rPr>
          <w:rFonts w:hint="eastAsia" w:ascii="Arial" w:hAnsi="Arial" w:cs="Arial"/>
        </w:rPr>
        <w:t>（3）隐状态更新：</w:t>
      </w:r>
    </w:p>
    <w:p>
      <w:pPr>
        <w:pStyle w:val="11"/>
        <w:spacing w:before="0" w:beforeAutospacing="0" w:after="0" w:afterAutospacing="0" w:line="360" w:lineRule="auto"/>
        <w:jc w:val="both"/>
        <w:rPr>
          <w:rFonts w:ascii="Arial" w:hAnsi="Arial" w:cs="Arial"/>
        </w:rPr>
      </w:pPr>
      <m:oMathPara>
        <m:oMath>
          <m:sSup>
            <m:sSupPr>
              <m:ctrlPr>
                <w:rPr>
                  <w:rFonts w:ascii="Cambria Math" w:hAnsi="Cambria Math" w:cs="Arial"/>
                </w:rPr>
              </m:ctrlPr>
            </m:sSupPr>
            <m:e>
              <m:acc>
                <m:accPr>
                  <m:ctrlPr>
                    <w:rPr>
                      <w:rFonts w:ascii="Cambria Math" w:hAnsi="Cambria Math" w:cs="Arial"/>
                      <w:i/>
                    </w:rPr>
                  </m:ctrlPr>
                </m:accPr>
                <m:e>
                  <m:r>
                    <m:rPr>
                      <m:sty m:val="p"/>
                    </m:rPr>
                    <w:rPr>
                      <w:rFonts w:ascii="Cambria Math" w:hAnsi="Cambria Math" w:eastAsia="MS Gothic" w:cs="MS Gothic"/>
                    </w:rPr>
                    <m:t>h</m:t>
                  </m:r>
                  <m:ctrlPr>
                    <w:rPr>
                      <w:rFonts w:ascii="Cambria Math" w:hAnsi="Cambria Math" w:cs="Arial"/>
                      <w:i/>
                    </w:rPr>
                  </m:ctrlPr>
                </m:e>
              </m:acc>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xml:space="preserve">= </m:t>
          </m:r>
          <m:func>
            <m:funcPr>
              <m:ctrlPr>
                <w:rPr>
                  <w:rFonts w:ascii="Cambria Math" w:hAnsi="Cambria Math" w:cs="Arial"/>
                  <w:i/>
                </w:rPr>
              </m:ctrlPr>
            </m:funcPr>
            <m:fName>
              <m:r>
                <m:rPr>
                  <m:sty m:val="p"/>
                </m:rPr>
                <w:rPr>
                  <w:rFonts w:ascii="Cambria Math" w:hAnsi="Cambria Math" w:cs="Arial"/>
                </w:rPr>
                <m:t>tanh</m:t>
              </m:r>
              <m:ctrlPr>
                <w:rPr>
                  <w:rFonts w:ascii="Cambria Math" w:hAnsi="Cambria Math" w:cs="Arial"/>
                  <w:i/>
                </w:rPr>
              </m:ctrlPr>
            </m:fName>
            <m:e>
              <m:r>
                <w:rPr>
                  <w:rFonts w:ascii="Cambria Math" w:hAnsi="Cambria Math" w:cs="Arial"/>
                </w:rPr>
                <m:t>(W</m:t>
              </m:r>
              <m:sSup>
                <m:sSupPr>
                  <m:ctrlPr>
                    <w:rPr>
                      <w:rFonts w:ascii="Cambria Math" w:hAnsi="Cambria Math" w:cs="Arial"/>
                      <w:i/>
                    </w:rPr>
                  </m:ctrlPr>
                </m:sSupPr>
                <m:e>
                  <m:r>
                    <w:rPr>
                      <w:rFonts w:ascii="Cambria Math" w:hAnsi="Cambria Math" w:cs="Arial"/>
                    </w:rPr>
                    <m:t>x</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+U(</m:t>
              </m:r>
              <m:sSup>
                <m:sSupPr>
                  <m:ctrlPr>
                    <w:rPr>
                      <w:rFonts w:ascii="Cambria Math" w:hAnsi="Cambria Math" w:cs="Arial"/>
                      <w:i/>
                    </w:rPr>
                  </m:ctrlPr>
                </m:sSupPr>
                <m:e>
                  <m:r>
                    <w:rPr>
                      <w:rFonts w:ascii="Cambria Math" w:hAnsi="Cambria Math" w:cs="Arial"/>
                    </w:rPr>
                    <m:t>r</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ctrlPr>
                <w:rPr>
                  <w:rFonts w:ascii="Cambria Math" w:hAnsi="Cambria Math" w:cs="Arial"/>
                  <w:i/>
                </w:rPr>
              </m:ctrlPr>
            </m:e>
          </m:func>
        </m:oMath>
      </m:oMathPara>
    </w:p>
    <w:p>
      <w:pPr>
        <w:pStyle w:val="11"/>
        <w:spacing w:before="0" w:beforeAutospacing="0" w:after="0" w:afterAutospacing="0" w:line="360" w:lineRule="auto"/>
        <w:jc w:val="both"/>
        <w:rPr>
          <w:rFonts w:ascii="Arial" w:hAnsi="Arial" w:cs="Arial"/>
        </w:rPr>
      </w:pPr>
      <m:oMathPara>
        <m:oMath>
          <m:sSup>
            <m:sSupPr>
              <m:ctrlPr>
                <w:rPr>
                  <w:rFonts w:ascii="Cambria Math" w:hAnsi="Cambria Math" w:cs="Arial"/>
                </w:rPr>
              </m:ctrlPr>
            </m:sSupPr>
            <m:e>
              <m:r>
                <w:rPr>
                  <w:rFonts w:ascii="Cambria Math" w:hAnsi="Cambria Math" w:cs="Arial"/>
                </w:rPr>
                <m:t>h</m:t>
              </m:r>
              <m:ctrlPr>
                <w:rPr>
                  <w:rFonts w:ascii="Cambria Math" w:hAnsi="Cambria Math" w:cs="Arial"/>
                </w:rPr>
              </m:ctrlPr>
            </m:e>
            <m:sup>
              <m:r>
                <w:rPr>
                  <w:rFonts w:ascii="Cambria Math" w:hAnsi="Cambria Math" w:cs="Arial"/>
                </w:rPr>
                <m:t>t</m:t>
              </m:r>
              <m:ctrlPr>
                <w:rPr>
                  <w:rFonts w:ascii="Cambria Math" w:hAnsi="Cambria Math" w:cs="Arial"/>
                </w:rPr>
              </m:ctrlP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(1-z</m:t>
              </m:r>
              <m:ctrlPr>
                <w:rPr>
                  <w:rFonts w:ascii="Cambria Math" w:hAnsi="Cambria Math" w:cs="Arial"/>
                  <w:i/>
                </w:rPr>
              </m:ctrlPr>
            </m:e>
            <m:sup>
              <m:r>
                <w:rPr>
                  <w:rFonts w:ascii="Cambria Math" w:hAnsi="Cambria Math" w:cs="Arial"/>
                </w:rPr>
                <m:t>t</m:t>
              </m:r>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r>
                <w:rPr>
                  <w:rFonts w:ascii="Cambria Math" w:hAnsi="Cambria Math" w:cs="Arial"/>
                </w:rPr>
                <m:t>h</m:t>
              </m:r>
              <m:ctrlPr>
                <w:rPr>
                  <w:rFonts w:ascii="Cambria Math" w:hAnsi="Cambria Math" w:cs="Arial"/>
                  <w:i/>
                </w:rPr>
              </m:ctrlPr>
            </m:e>
            <m:sup>
              <m:r>
                <w:rPr>
                  <w:rFonts w:ascii="Cambria Math" w:hAnsi="Cambria Math" w:cs="Arial"/>
                </w:rPr>
                <m:t>t-1</m:t>
              </m:r>
              <m:ctrlPr>
                <w:rPr>
                  <w:rFonts w:ascii="Cambria Math" w:hAnsi="Cambria Math" w:cs="Arial"/>
                  <w:i/>
                </w:rPr>
              </m:ctrlPr>
            </m:sup>
          </m:sSup>
          <m:r>
            <w:rPr>
              <w:rFonts w:ascii="Cambria Math" w:hAnsi="Cambria Math" w:cs="Arial"/>
            </w:rPr>
            <m:t>+</m:t>
          </m:r>
          <m:sSup>
            <m:sSupPr>
              <m:ctrlPr>
                <w:rPr>
                  <w:rFonts w:ascii="Cambria Math" w:hAnsi="Cambria Math" w:cs="Arial"/>
                </w:rPr>
              </m:ctrlPr>
            </m:sSupPr>
            <m:e>
              <m:r>
                <w:rPr>
                  <w:rFonts w:ascii="Cambria Math" w:hAnsi="Cambria Math" w:cs="Arial"/>
                </w:rPr>
                <m:t>z</m:t>
              </m:r>
              <m:ctrlPr>
                <w:rPr>
                  <w:rFonts w:ascii="Cambria Math" w:hAnsi="Cambria Math" w:cs="Arial"/>
                </w:rPr>
              </m:ctrlPr>
            </m:e>
            <m:sup>
              <m:r>
                <w:rPr>
                  <w:rFonts w:ascii="Cambria Math" w:hAnsi="Cambria Math" w:cs="Arial"/>
                </w:rPr>
                <m:t>t</m:t>
              </m:r>
              <m:ctrlPr>
                <w:rPr>
                  <w:rFonts w:ascii="Cambria Math" w:hAnsi="Cambria Math" w:cs="Arial"/>
                </w:rPr>
              </m:ctrlPr>
            </m:sup>
          </m:sSup>
          <m:sSup>
            <m:sSupPr>
              <m:ctrlPr>
                <w:rPr>
                  <w:rFonts w:ascii="Cambria Math" w:hAnsi="Cambria Math" w:cs="Arial"/>
                </w:rPr>
              </m:ctrlPr>
            </m:sSupPr>
            <m:e>
              <m:acc>
                <m:accPr>
                  <m:ctrlPr>
                    <w:rPr>
                      <w:rFonts w:ascii="Cambria Math" w:hAnsi="Cambria Math" w:cs="Arial"/>
                      <w:i/>
                    </w:rPr>
                  </m:ctrlPr>
                </m:accPr>
                <m:e>
                  <m:r>
                    <w:rPr>
                      <w:rFonts w:ascii="Cambria Math" w:hAnsi="Cambria Math" w:eastAsia="MS Gothic" w:cs="MS Gothic"/>
                    </w:rPr>
                    <m:t>h</m:t>
                  </m:r>
                  <m:ctrlPr>
                    <w:rPr>
                      <w:rFonts w:ascii="Cambria Math" w:hAnsi="Cambria Math" w:cs="Arial"/>
                      <w:i/>
                    </w:rPr>
                  </m:ctrlPr>
                </m:e>
              </m:acc>
              <m:ctrlPr>
                <w:rPr>
                  <w:rFonts w:ascii="Cambria Math" w:hAnsi="Cambria Math" w:cs="Arial"/>
                </w:rPr>
              </m:ctrlPr>
            </m:e>
            <m:sup>
              <m:r>
                <w:rPr>
                  <w:rFonts w:ascii="Cambria Math" w:hAnsi="Cambria Math" w:cs="Arial"/>
                </w:rPr>
                <m:t>t</m:t>
              </m:r>
              <m:ctrlPr>
                <w:rPr>
                  <w:rFonts w:ascii="Cambria Math" w:hAnsi="Cambria Math" w:cs="Arial"/>
                </w:rPr>
              </m:ctrlPr>
            </m:sup>
          </m:sSup>
        </m:oMath>
      </m:oMathPara>
    </w:p>
    <w:p>
      <w:pPr>
        <w:pStyle w:val="3"/>
      </w:pPr>
      <w:bookmarkStart w:id="71" w:name="_Toc3612486"/>
      <w:bookmarkStart w:id="72" w:name="_Toc3599668"/>
      <w:bookmarkStart w:id="73" w:name="_Toc4379562"/>
      <w:bookmarkStart w:id="74" w:name="_Toc3599546"/>
      <w:r>
        <w:rPr>
          <w:rFonts w:hint="eastAsia"/>
        </w:rPr>
        <w:t>2.4</w:t>
      </w:r>
      <w:r>
        <w:t xml:space="preserve"> </w:t>
      </w:r>
      <w:r>
        <w:rPr>
          <w:rFonts w:hint="eastAsia"/>
        </w:rPr>
        <w:t>嵌入式词向量</w:t>
      </w:r>
      <w:bookmarkEnd w:id="71"/>
      <w:bookmarkEnd w:id="72"/>
      <w:bookmarkEnd w:id="73"/>
      <w:bookmarkEnd w:id="74"/>
    </w:p>
    <w:p>
      <w:pPr>
        <w:pStyle w:val="11"/>
        <w:spacing w:before="0" w:beforeAutospacing="0" w:after="0" w:afterAutospacing="0" w:line="360" w:lineRule="auto"/>
        <w:ind w:firstLine="420"/>
        <w:jc w:val="both"/>
        <w:rPr>
          <w:rFonts w:ascii="Arial" w:hAnsi="Arial" w:cs="Arial"/>
        </w:rPr>
      </w:pPr>
      <w:r>
        <w:rPr>
          <w:rFonts w:hint="eastAsia" w:ascii="Arial" w:hAnsi="Arial" w:cs="Arial"/>
        </w:rPr>
        <w:t>自然语言处理中，词有两种表示方式，一种基于词袋法，把每个词看成是无序的，通过独热编码的编码把词表示成一个高维稀疏的向量。另一种基于词共现关系把词汇表示成一个低维稠密的向量，这种方法也被称为词嵌入方法。</w:t>
      </w:r>
    </w:p>
    <w:p>
      <w:pPr>
        <w:pStyle w:val="11"/>
        <w:spacing w:before="0" w:beforeAutospacing="0" w:after="0" w:afterAutospacing="0" w:line="360" w:lineRule="auto"/>
        <w:ind w:firstLine="420"/>
        <w:jc w:val="both"/>
        <w:rPr>
          <w:rFonts w:ascii="Arial" w:hAnsi="Arial" w:cs="Arial"/>
        </w:rPr>
      </w:pPr>
      <w:r>
        <w:rPr>
          <w:rFonts w:hint="eastAsia" w:ascii="Arial" w:hAnsi="Arial" w:cs="Arial"/>
        </w:rPr>
        <w:t>由于嵌入式法能够捕获到词袋法不能捕获词的顺序和周围词的关系，所以嵌入式法作为一种更有效的词向量的表示方法。嵌入式法有两个比较经典的代表，Word2Vec和Glove。</w:t>
      </w:r>
    </w:p>
    <w:p>
      <w:pPr>
        <w:pStyle w:val="11"/>
        <w:spacing w:before="0" w:beforeAutospacing="0" w:after="0" w:afterAutospacing="0" w:line="360" w:lineRule="auto"/>
        <w:ind w:firstLine="420"/>
        <w:jc w:val="both"/>
        <w:rPr>
          <w:rFonts w:ascii="Arial" w:hAnsi="Arial" w:cs="Arial"/>
        </w:rPr>
      </w:pPr>
      <w:r>
        <w:rPr>
          <w:rFonts w:hint="eastAsia" w:ascii="Arial" w:hAnsi="Arial" w:cs="Arial"/>
        </w:rPr>
        <w:t>Word2Vec的网络结构很简单，包括一个输入层、一个隐藏层、一个输出层。其中，输入层对应某个（上下文）单词的独热编码向量（共有V个词汇），输出层为与输入单词同时出现的单词的概率分布，换句话说，词汇表中的每个单词，出现在这一上下文中的概率分别是多少。隐藏层由N个神经元组成。经过训练之后，我们使用输入层和隐藏层之间的连接权重矩阵WVxN表示单词之间的关系。矩阵W共有V行，每一行都是一个N维向量，每个N维向量分别对应一个单词。这样，词向量的维度就从V降到了N。</w:t>
      </w:r>
    </w:p>
    <w:p>
      <w:pPr>
        <w:pStyle w:val="11"/>
        <w:spacing w:before="0" w:beforeAutospacing="0" w:after="0" w:afterAutospacing="0" w:line="360" w:lineRule="auto"/>
        <w:ind w:firstLine="420"/>
        <w:jc w:val="both"/>
        <w:rPr>
          <w:rFonts w:ascii="Arial" w:hAnsi="Arial" w:cs="Arial"/>
        </w:rPr>
      </w:pPr>
      <w:r>
        <w:rPr>
          <w:rFonts w:hint="eastAsia" w:ascii="Arial" w:hAnsi="Arial" w:cs="Arial"/>
        </w:rPr>
        <w:t>而Glove的主要直觉是，相比单词同时出现的概率，单词同时出现的概率的比率能够更好地区分单词。Word2Vec中隐藏层没有使用激活函数，这就意味着，隐藏层学习的其实是线性关系。基于以上两点想法，Glove提出了一个加权最小二乘回归模型，输入为单词-上下文同时出现频次矩阵。在某些场景下，Glove的表现优于Word2Vec。</w:t>
      </w:r>
    </w:p>
    <w:p>
      <w:pPr>
        <w:pStyle w:val="3"/>
      </w:pPr>
      <w:bookmarkStart w:id="75" w:name="_Toc4379563"/>
      <w:r>
        <w:rPr>
          <w:rFonts w:hint="eastAsia"/>
        </w:rPr>
        <w:t>2.5</w:t>
      </w:r>
      <w:r>
        <w:t xml:space="preserve"> </w:t>
      </w:r>
      <w:r>
        <w:rPr>
          <w:rFonts w:hint="eastAsia"/>
        </w:rPr>
        <w:t>Redis</w:t>
      </w:r>
      <w:bookmarkEnd w:id="75"/>
    </w:p>
    <w:p>
      <w:pPr>
        <w:pStyle w:val="11"/>
        <w:spacing w:before="0" w:beforeAutospacing="0" w:after="0" w:afterAutospacing="0" w:line="360" w:lineRule="auto"/>
        <w:ind w:firstLine="420"/>
        <w:jc w:val="both"/>
        <w:rPr>
          <w:rFonts w:cs="Arial"/>
        </w:rPr>
      </w:pPr>
      <w:r>
        <w:rPr>
          <w:rFonts w:hint="eastAsia" w:ascii="Arial" w:hAnsi="Arial" w:cs="Arial"/>
        </w:rPr>
        <w:t>Redis</w:t>
      </w:r>
      <w:r>
        <w:rPr>
          <w:rFonts w:hint="eastAsia" w:cs="Arial"/>
        </w:rPr>
        <w:t>是一内存数据库数据库。相对于传统的关系型数据库</w:t>
      </w:r>
      <w:r>
        <w:rPr>
          <w:rFonts w:hint="eastAsia" w:ascii="Arial" w:hAnsi="Arial" w:cs="Arial"/>
        </w:rPr>
        <w:t>，Redis</w:t>
      </w:r>
      <w:r>
        <w:rPr>
          <w:rFonts w:hint="eastAsia" w:cs="Arial"/>
        </w:rPr>
        <w:t>是一种非关系的数据库，它可以存储键和五种不同类型的值之间的映射，可以将存储在内存的剑指对数据持久化到硬盘，可以使用复制特性来扩展读性能，还可以使用客户端分片来扩展写性能</w:t>
      </w:r>
      <w:r>
        <w:rPr>
          <w:rFonts w:hint="eastAsia" w:ascii="Arial" w:hAnsi="Arial" w:cs="Arial"/>
        </w:rPr>
        <w:t>[</w:t>
      </w:r>
      <w:r>
        <w:rPr>
          <w:rFonts w:ascii="Arial" w:hAnsi="Arial" w:cs="Arial"/>
        </w:rPr>
        <w:t>Carison et al, 2015]</w:t>
      </w:r>
      <w:r>
        <w:rPr>
          <w:rFonts w:hint="eastAsia" w:cs="Arial"/>
        </w:rPr>
        <w:t>。下面我们将对</w:t>
      </w:r>
      <w:r>
        <w:rPr>
          <w:rFonts w:hint="eastAsia" w:ascii="Arial" w:hAnsi="Arial" w:cs="Arial"/>
        </w:rPr>
        <w:t>Redis</w:t>
      </w:r>
      <w:r>
        <w:rPr>
          <w:rFonts w:hint="eastAsia" w:cs="Arial"/>
        </w:rPr>
        <w:t>的数据结构和持久化进行介绍。</w:t>
      </w:r>
    </w:p>
    <w:p>
      <w:pPr>
        <w:pStyle w:val="4"/>
        <w:rPr>
          <w:rFonts w:ascii="Arial" w:hAnsi="Arial" w:cs="Arial"/>
        </w:rPr>
      </w:pPr>
      <w:bookmarkStart w:id="76" w:name="_Toc4379564"/>
      <w:r>
        <w:rPr>
          <w:rFonts w:hint="eastAsia" w:ascii="Arial" w:hAnsi="Arial" w:cs="Arial"/>
        </w:rPr>
        <w:t>2</w:t>
      </w:r>
      <w:r>
        <w:rPr>
          <w:rFonts w:ascii="Arial" w:hAnsi="Arial" w:cs="Arial"/>
        </w:rPr>
        <w:t>.</w:t>
      </w:r>
      <w:r>
        <w:rPr>
          <w:rFonts w:hint="eastAsia" w:ascii="Arial" w:hAnsi="Arial" w:cs="Arial"/>
        </w:rPr>
        <w:t>5</w:t>
      </w:r>
      <w:r>
        <w:rPr>
          <w:rFonts w:ascii="Arial" w:hAnsi="Arial" w:cs="Arial"/>
        </w:rPr>
        <w:t>.</w:t>
      </w:r>
      <w:r>
        <w:rPr>
          <w:rFonts w:hint="eastAsia" w:ascii="Arial" w:hAnsi="Arial" w:cs="Arial"/>
        </w:rPr>
        <w:t>1</w:t>
      </w:r>
      <w:r>
        <w:rPr>
          <w:rFonts w:ascii="Arial" w:hAnsi="Arial" w:cs="Arial"/>
        </w:rPr>
        <w:t xml:space="preserve"> Redis</w:t>
      </w:r>
      <w:r>
        <w:rPr>
          <w:rFonts w:hint="eastAsia" w:ascii="Arial" w:hAnsi="Arial" w:cs="Arial"/>
        </w:rPr>
        <w:t>数据结构</w:t>
      </w:r>
      <w:bookmarkEnd w:id="76"/>
    </w:p>
    <w:p>
      <w:pPr>
        <w:pStyle w:val="11"/>
        <w:spacing w:before="0" w:beforeAutospacing="0" w:after="0" w:afterAutospacing="0" w:line="360" w:lineRule="auto"/>
        <w:ind w:firstLine="420"/>
        <w:jc w:val="both"/>
        <w:rPr>
          <w:rFonts w:ascii="Arial" w:hAnsi="Arial" w:cs="Arial"/>
        </w:rPr>
      </w:pPr>
      <w:r>
        <w:rPr>
          <w:rFonts w:hint="eastAsia" w:ascii="Arial" w:hAnsi="Arial" w:cs="Arial"/>
        </w:rPr>
        <w:t>Re</w:t>
      </w:r>
      <w:r>
        <w:rPr>
          <w:rFonts w:ascii="Arial" w:hAnsi="Arial" w:cs="Arial"/>
        </w:rPr>
        <w:t>dis</w:t>
      </w:r>
      <w:r>
        <w:rPr>
          <w:rFonts w:hint="eastAsia" w:ascii="Arial" w:hAnsi="Arial" w:cs="Arial"/>
        </w:rPr>
        <w:t>数据库有五种数据结构，这五种数据结构分别是：STRING（字符串）、LIST（无序集合）、SET（集合）、HASH（哈希表）和ZSET（有序集合）。我们将对这五种数据结构的存储的值类型和读写能力进行介绍，如表2.1所示：</w:t>
      </w:r>
    </w:p>
    <w:p>
      <w:pPr>
        <w:pStyle w:val="43"/>
      </w:pPr>
      <w:bookmarkStart w:id="77" w:name="_Toc4379205"/>
      <w:r>
        <w:rPr>
          <w:rFonts w:hint="eastAsia"/>
        </w:rPr>
        <w:t>表 2</w:t>
      </w:r>
      <w:r>
        <w:t>.</w:t>
      </w:r>
      <w:r>
        <w:fldChar w:fldCharType="begin"/>
      </w:r>
      <w:r>
        <w:instrText xml:space="preserve"> SEQ 表 \* ARABIC \s 1 </w:instrText>
      </w:r>
      <w:r>
        <w:fldChar w:fldCharType="separate"/>
      </w:r>
      <w:r>
        <w:t>1</w:t>
      </w:r>
      <w:r>
        <w:fldChar w:fldCharType="end"/>
      </w:r>
      <w:r>
        <w:t xml:space="preserve"> </w:t>
      </w:r>
      <w:r>
        <w:rPr>
          <w:rFonts w:hint="eastAsia"/>
        </w:rPr>
        <w:t>Redis中的五种数据结构</w:t>
      </w:r>
      <w:bookmarkEnd w:id="77"/>
    </w:p>
    <w:tbl>
      <w:tblPr>
        <w:tblStyle w:val="3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结构类型</w:t>
            </w:r>
          </w:p>
        </w:tc>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结构存储的值</w:t>
            </w:r>
          </w:p>
        </w:tc>
        <w:tc>
          <w:tcPr>
            <w:tcW w:w="2766"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结构的读写能力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STRIGN</w:t>
            </w:r>
          </w:p>
        </w:tc>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其值可以为字符串、证书或者浮点数</w:t>
            </w:r>
          </w:p>
        </w:tc>
        <w:tc>
          <w:tcPr>
            <w:tcW w:w="2766"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对整个字符串或者二字符串的其中一部分执行操作；对整数和浮点数执行自增或者自减的操作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LIST</w:t>
            </w:r>
          </w:p>
        </w:tc>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一个链表，链表上的每一个节点都包含了一个字符串</w:t>
            </w:r>
          </w:p>
        </w:tc>
        <w:tc>
          <w:tcPr>
            <w:tcW w:w="2766"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从链表的两端插入或者淡出元素；根据偏移量对链表进行修建；读取每个或者多个元素；根据值查找或者删除元素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SET</w:t>
            </w:r>
          </w:p>
        </w:tc>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包含字符串的无序收集器，并且被包含的每个字符串都得独一无二、各不相同的</w:t>
            </w:r>
          </w:p>
        </w:tc>
        <w:tc>
          <w:tcPr>
            <w:tcW w:w="2766"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田间、获取、删除单个元素；检查一个元素是否存在于集合中；计算交集、并集和差集；从集合里随机获取元素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HASH</w:t>
            </w:r>
          </w:p>
        </w:tc>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包含键值对的无序散列表</w:t>
            </w:r>
          </w:p>
        </w:tc>
        <w:tc>
          <w:tcPr>
            <w:tcW w:w="2766"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添加、获取和删除单个剑指对；获取所有键值对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ZSET(有序集合</w:t>
            </w:r>
            <w:r>
              <w:rPr>
                <w:rFonts w:ascii="Arial" w:hAnsi="Arial" w:cs="Arial"/>
              </w:rPr>
              <w:t>)</w:t>
            </w:r>
          </w:p>
        </w:tc>
        <w:tc>
          <w:tcPr>
            <w:tcW w:w="2765"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字符串成员于浮点数分值之间的有序映射，元素的排列顺序由分支的大小决定</w:t>
            </w:r>
          </w:p>
        </w:tc>
        <w:tc>
          <w:tcPr>
            <w:tcW w:w="2766" w:type="dxa"/>
          </w:tcPr>
          <w:p>
            <w:pPr>
              <w:pStyle w:val="11"/>
              <w:widowControl w:val="0"/>
              <w:spacing w:before="0" w:beforeAutospacing="0" w:after="0" w:afterAutospacing="0" w:line="360" w:lineRule="auto"/>
              <w:jc w:val="both"/>
              <w:rPr>
                <w:rFonts w:ascii="Arial" w:hAnsi="Arial" w:cs="Arial"/>
              </w:rPr>
            </w:pPr>
            <w:r>
              <w:rPr>
                <w:rFonts w:hint="eastAsia" w:ascii="Arial" w:hAnsi="Arial" w:cs="Arial"/>
              </w:rPr>
              <w:t>添加、获取和删除单个元素；格局分值范围或者成员来获取元素</w:t>
            </w:r>
          </w:p>
        </w:tc>
      </w:tr>
    </w:tbl>
    <w:p>
      <w:pPr>
        <w:pStyle w:val="4"/>
        <w:rPr>
          <w:rFonts w:ascii="Arial" w:hAnsi="Arial" w:cs="Arial"/>
        </w:rPr>
      </w:pPr>
      <w:bookmarkStart w:id="78" w:name="_Toc4379565"/>
      <w:r>
        <w:rPr>
          <w:rFonts w:hint="eastAsia" w:ascii="Arial" w:hAnsi="Arial" w:cs="Arial"/>
        </w:rPr>
        <w:t>2</w:t>
      </w:r>
      <w:r>
        <w:rPr>
          <w:rFonts w:ascii="Arial" w:hAnsi="Arial" w:cs="Arial"/>
        </w:rPr>
        <w:t>.</w:t>
      </w:r>
      <w:r>
        <w:rPr>
          <w:rFonts w:hint="eastAsia" w:ascii="Arial" w:hAnsi="Arial" w:cs="Arial"/>
        </w:rPr>
        <w:t>5</w:t>
      </w:r>
      <w:r>
        <w:rPr>
          <w:rFonts w:ascii="Arial" w:hAnsi="Arial" w:cs="Arial"/>
        </w:rPr>
        <w:t>.</w:t>
      </w:r>
      <w:r>
        <w:rPr>
          <w:rFonts w:hint="eastAsia" w:ascii="Arial" w:hAnsi="Arial" w:cs="Arial"/>
        </w:rPr>
        <w:t>1</w:t>
      </w:r>
      <w:r>
        <w:rPr>
          <w:rFonts w:ascii="Arial" w:hAnsi="Arial" w:cs="Arial"/>
        </w:rPr>
        <w:t xml:space="preserve"> Redis</w:t>
      </w:r>
      <w:r>
        <w:rPr>
          <w:rFonts w:hint="eastAsia" w:ascii="Arial" w:hAnsi="Arial" w:cs="Arial"/>
        </w:rPr>
        <w:t>持久化</w:t>
      </w:r>
      <w:bookmarkEnd w:id="78"/>
    </w:p>
    <w:p>
      <w:pPr>
        <w:pStyle w:val="11"/>
        <w:spacing w:before="0" w:beforeAutospacing="0" w:after="0" w:afterAutospacing="0" w:line="360" w:lineRule="auto"/>
        <w:ind w:firstLine="420"/>
        <w:jc w:val="both"/>
        <w:rPr>
          <w:rFonts w:cs="Arial"/>
        </w:rPr>
      </w:pPr>
      <w:r>
        <w:rPr>
          <w:rFonts w:hint="eastAsia" w:cs="Arial"/>
        </w:rPr>
        <w:t>Redis的持久化可以让用户的数据存储到硬盘上，是的数在Redis重启之后不会消失。Redis提供了两种不同的持久化方法来将数据存储到本地硬盘上，分别是：快照和只追加文件。</w:t>
      </w:r>
    </w:p>
    <w:p>
      <w:pPr>
        <w:pStyle w:val="11"/>
        <w:spacing w:before="0" w:beforeAutospacing="0" w:after="0" w:afterAutospacing="0" w:line="360" w:lineRule="auto"/>
        <w:ind w:firstLine="420"/>
        <w:jc w:val="both"/>
        <w:rPr>
          <w:rFonts w:cs="Arial"/>
        </w:rPr>
      </w:pPr>
      <w:r>
        <w:rPr>
          <w:rFonts w:hint="eastAsia" w:cs="Arial"/>
        </w:rPr>
        <w:t>快照持久化(</w:t>
      </w:r>
      <w:r>
        <w:rPr>
          <w:rFonts w:ascii="Arial" w:hAnsi="Arial" w:cs="Arial"/>
        </w:rPr>
        <w:t>snapshotting</w:t>
      </w:r>
      <w:r>
        <w:rPr>
          <w:rFonts w:cs="Arial"/>
        </w:rPr>
        <w:t>)</w:t>
      </w:r>
      <w:r>
        <w:rPr>
          <w:rFonts w:hint="eastAsia" w:cs="Arial"/>
        </w:rPr>
        <w:t>是</w:t>
      </w:r>
      <w:r>
        <w:rPr>
          <w:rFonts w:hint="eastAsia" w:ascii="Arial" w:hAnsi="Arial" w:cs="Arial"/>
        </w:rPr>
        <w:t>Redi</w:t>
      </w:r>
      <w:r>
        <w:rPr>
          <w:rFonts w:ascii="Arial" w:hAnsi="Arial" w:cs="Arial"/>
        </w:rPr>
        <w:t>s</w:t>
      </w:r>
      <w:r>
        <w:rPr>
          <w:rFonts w:hint="eastAsia" w:cs="Arial"/>
        </w:rPr>
        <w:t>通过创建快照的方式来获取存某个时间的上的内存里的副本。快照创建完毕之后，用户就可以把快照进行备份，把快照复制到其它服务器上，来达到捐建具有相同数据的服务求副本；另外，还可以将快照存储在本地，当服务器重启可以使用该快照进行数据恢复。</w:t>
      </w:r>
    </w:p>
    <w:p>
      <w:pPr>
        <w:pStyle w:val="11"/>
        <w:spacing w:before="0" w:beforeAutospacing="0" w:after="0" w:afterAutospacing="0" w:line="360" w:lineRule="auto"/>
        <w:ind w:firstLine="420"/>
        <w:jc w:val="both"/>
      </w:pPr>
      <w:r>
        <w:rPr>
          <w:rFonts w:hint="eastAsia" w:cs="Arial"/>
        </w:rPr>
        <w:t>只追加文件持久化(</w:t>
      </w:r>
      <w:r>
        <w:rPr>
          <w:rFonts w:ascii="Arial" w:hAnsi="Arial" w:cs="Arial"/>
        </w:rPr>
        <w:t>append-only file</w:t>
      </w:r>
      <w:r>
        <w:rPr>
          <w:rFonts w:cs="Arial"/>
        </w:rPr>
        <w:t>,</w:t>
      </w:r>
      <w:r>
        <w:rPr>
          <w:rFonts w:hint="eastAsia" w:cs="Arial"/>
        </w:rPr>
        <w:t>简称AOF持久化</w:t>
      </w:r>
      <w:r>
        <w:rPr>
          <w:rFonts w:cs="Arial"/>
        </w:rPr>
        <w:t>)</w:t>
      </w:r>
      <w:r>
        <w:rPr>
          <w:rFonts w:hint="eastAsia" w:cs="Arial"/>
        </w:rPr>
        <w:t>，</w:t>
      </w:r>
      <w:r>
        <w:rPr>
          <w:rFonts w:hint="eastAsia" w:ascii="Arial" w:hAnsi="Arial" w:cs="Arial"/>
        </w:rPr>
        <w:t>AOF</w:t>
      </w:r>
      <w:r>
        <w:rPr>
          <w:rFonts w:hint="eastAsia" w:cs="Arial"/>
        </w:rPr>
        <w:t>持久化将被执行的写命令写道</w:t>
      </w:r>
      <w:r>
        <w:rPr>
          <w:rFonts w:hint="eastAsia" w:ascii="Arial" w:hAnsi="Arial" w:cs="Arial"/>
        </w:rPr>
        <w:t>AOF</w:t>
      </w:r>
      <w:r>
        <w:rPr>
          <w:rFonts w:hint="eastAsia" w:cs="Arial"/>
        </w:rPr>
        <w:t>文件的末尾，一次来记录数据发生变化。因此，</w:t>
      </w:r>
      <w:r>
        <w:rPr>
          <w:rFonts w:hint="eastAsia" w:ascii="Arial" w:hAnsi="Arial" w:cs="Arial"/>
        </w:rPr>
        <w:t>Redis</w:t>
      </w:r>
      <w:r>
        <w:rPr>
          <w:rFonts w:hint="eastAsia" w:cs="Arial"/>
        </w:rPr>
        <w:t>只要从头到尾重新执行一次</w:t>
      </w:r>
      <w:r>
        <w:rPr>
          <w:rFonts w:hint="eastAsia" w:ascii="Arial" w:hAnsi="Arial" w:cs="Arial"/>
        </w:rPr>
        <w:t>AOF</w:t>
      </w:r>
      <w:r>
        <w:rPr>
          <w:rFonts w:hint="eastAsia" w:cs="Arial"/>
        </w:rPr>
        <w:t>文件包含的所有写命令，就可以恢复</w:t>
      </w:r>
      <w:r>
        <w:rPr>
          <w:rFonts w:hint="eastAsia" w:ascii="Arial" w:hAnsi="Arial" w:cs="Arial"/>
        </w:rPr>
        <w:t>AOF</w:t>
      </w:r>
      <w:r>
        <w:rPr>
          <w:rFonts w:hint="eastAsia" w:cs="Arial"/>
        </w:rPr>
        <w:t>文件所记录的数据集。</w:t>
      </w:r>
    </w:p>
    <w:p>
      <w:pPr>
        <w:pStyle w:val="3"/>
        <w:rPr>
          <w:rFonts w:cs="Arial"/>
        </w:rPr>
      </w:pPr>
      <w:bookmarkStart w:id="79" w:name="_Toc4379566"/>
      <w:r>
        <w:rPr>
          <w:rFonts w:cs="Arial"/>
        </w:rPr>
        <w:t>2.</w:t>
      </w:r>
      <w:r>
        <w:rPr>
          <w:rFonts w:hint="eastAsia" w:cs="Arial"/>
        </w:rPr>
        <w:t>6</w:t>
      </w:r>
      <w:r>
        <w:rPr>
          <w:rFonts w:cs="Arial"/>
        </w:rPr>
        <w:t xml:space="preserve"> 本章小结</w:t>
      </w:r>
      <w:bookmarkEnd w:id="79"/>
    </w:p>
    <w:p>
      <w:pPr>
        <w:pStyle w:val="11"/>
        <w:spacing w:before="0" w:beforeAutospacing="0" w:after="0" w:afterAutospacing="0" w:line="360" w:lineRule="auto"/>
        <w:ind w:firstLine="420"/>
        <w:jc w:val="both"/>
        <w:rPr>
          <w:rFonts w:ascii="Arial" w:hAnsi="Arial" w:cs="Arial"/>
        </w:rPr>
      </w:pPr>
      <w:r>
        <w:rPr>
          <w:rFonts w:ascii="Arial" w:hAnsi="Arial" w:cs="Arial"/>
        </w:rPr>
        <w:t>本章介绍</w:t>
      </w:r>
      <w:r>
        <w:rPr>
          <w:rFonts w:hint="eastAsia" w:ascii="Arial" w:hAnsi="Arial" w:cs="Arial"/>
        </w:rPr>
        <w:t>了</w:t>
      </w:r>
      <w:r>
        <w:rPr>
          <w:rFonts w:ascii="Arial" w:hAnsi="Arial" w:cs="Arial"/>
        </w:rPr>
        <w:t>论文的相关</w:t>
      </w:r>
      <w:r>
        <w:rPr>
          <w:rFonts w:hint="eastAsia" w:ascii="Arial" w:hAnsi="Arial" w:cs="Arial"/>
        </w:rPr>
        <w:t>理论</w:t>
      </w:r>
      <w:r>
        <w:rPr>
          <w:rFonts w:ascii="Arial" w:hAnsi="Arial" w:cs="Arial"/>
        </w:rPr>
        <w:t>知识，首先</w:t>
      </w:r>
      <w:r>
        <w:rPr>
          <w:rFonts w:hint="eastAsia" w:ascii="Arial" w:hAnsi="Arial" w:cs="Arial"/>
        </w:rPr>
        <w:t>在2.1节对概率矩阵分解进行了介绍</w:t>
      </w:r>
      <w:r>
        <w:rPr>
          <w:rFonts w:ascii="Arial" w:hAnsi="Arial" w:cs="Arial"/>
        </w:rPr>
        <w:t>。</w:t>
      </w:r>
      <w:r>
        <w:rPr>
          <w:rFonts w:hint="eastAsia" w:ascii="Arial" w:hAnsi="Arial" w:cs="Arial"/>
        </w:rPr>
        <w:t>在2.2.节对卷积神经网络进行了介绍，本文使用CNN来提取帖子文本的特征。在2.3对几种循环神经网络进行介绍，本文使用其中一种循环神经网络GRU来对用户行为序列进行建模。在2.4节对嵌入式词向量进行了介绍，嵌入词向量技术是一种常用的文本表示方法，本文使用嵌入式词向量来表示帖子内容。在2.5节对Redis数据库进行了介绍，本文使用了Redis数据库来存储中间数据</w:t>
      </w:r>
      <w:r>
        <w:rPr>
          <w:rFonts w:ascii="Arial" w:hAnsi="Arial" w:cs="Arial"/>
        </w:rPr>
        <w:t>。</w:t>
      </w:r>
    </w:p>
    <w:p>
      <w:pPr>
        <w:pStyle w:val="11"/>
        <w:spacing w:before="0" w:beforeAutospacing="0" w:after="0" w:afterAutospacing="0" w:line="360" w:lineRule="auto"/>
        <w:ind w:firstLine="420"/>
        <w:jc w:val="both"/>
        <w:rPr>
          <w:rFonts w:ascii="Arial" w:hAnsi="Arial" w:cs="Arial"/>
        </w:rPr>
      </w:pPr>
    </w:p>
    <w:p>
      <w:pPr>
        <w:pStyle w:val="11"/>
        <w:spacing w:before="0" w:beforeAutospacing="0" w:after="0" w:afterAutospacing="0" w:line="360" w:lineRule="auto"/>
        <w:ind w:firstLine="420"/>
        <w:jc w:val="both"/>
        <w:rPr>
          <w:rFonts w:ascii="Arial" w:hAnsi="Arial" w:cs="Arial"/>
        </w:rPr>
      </w:pPr>
    </w:p>
    <w:p>
      <w:pPr>
        <w:rPr>
          <w:rFonts w:ascii="Arial" w:hAnsi="Arial" w:cs="Arial"/>
          <w:lang w:eastAsia="zh-CN"/>
        </w:rPr>
      </w:pPr>
      <w:r>
        <w:rPr>
          <w:rFonts w:ascii="Arial" w:hAnsi="Arial" w:cs="Arial"/>
          <w:lang w:eastAsia="zh-CN"/>
        </w:rPr>
        <w:br w:type="page"/>
      </w:r>
    </w:p>
    <w:p>
      <w:pPr>
        <w:pStyle w:val="2"/>
        <w:jc w:val="center"/>
        <w:rPr>
          <w:rFonts w:ascii="Arial" w:hAnsi="Arial" w:eastAsia="黑体" w:cs="Arial"/>
        </w:rPr>
      </w:pPr>
      <w:bookmarkStart w:id="80" w:name="_Toc4379567"/>
      <w:r>
        <w:rPr>
          <w:rFonts w:ascii="Arial" w:hAnsi="Arial" w:eastAsia="黑体" w:cs="Arial"/>
        </w:rPr>
        <w:t>第三章  基于</w:t>
      </w:r>
      <w:r>
        <w:rPr>
          <w:rFonts w:hint="eastAsia" w:ascii="Arial" w:hAnsi="Arial" w:eastAsia="黑体" w:cs="Arial"/>
        </w:rPr>
        <w:t>用户历史行为的详情页个性化推荐方法的设计</w:t>
      </w:r>
      <w:bookmarkEnd w:id="80"/>
    </w:p>
    <w:p>
      <w:pPr>
        <w:spacing w:line="360" w:lineRule="auto"/>
        <w:ind w:firstLine="480" w:firstLineChars="200"/>
        <w:jc w:val="both"/>
        <w:rPr>
          <w:rFonts w:ascii="Arial" w:hAnsi="Arial" w:cs="Arial"/>
          <w:lang w:eastAsia="zh-CN"/>
        </w:rPr>
      </w:pPr>
      <w:r>
        <w:rPr>
          <w:rFonts w:hint="eastAsia" w:ascii="Arial" w:hAnsi="Arial" w:cs="Arial"/>
          <w:lang w:eastAsia="zh-CN"/>
        </w:rPr>
        <w:t>本章将会介绍详情页推荐的方法</w:t>
      </w:r>
      <w:r>
        <w:rPr>
          <w:rFonts w:ascii="Arial" w:hAnsi="Arial" w:cs="Arial"/>
          <w:lang w:eastAsia="zh-CN"/>
        </w:rPr>
        <w:t>。3.1</w:t>
      </w:r>
      <w:r>
        <w:rPr>
          <w:rFonts w:hint="eastAsia" w:ascii="Arial" w:hAnsi="Arial" w:cs="Arial"/>
          <w:lang w:eastAsia="zh-CN"/>
        </w:rPr>
        <w:t>节介绍详情页推荐的问题的分析，分析论坛推荐的两个问题，对详情页推荐问题进行定义；分析详情页推荐中帖子的特点，以及用于推荐数据的特点；3.2节介绍详情页推荐的框架，设计从数据处理到推荐的流程；3.3节介绍帖子数据的处理，用户特征的构造；3.4节将会介绍基于概率矩阵分解的详情页推荐算法；3.5节将会介绍基于用户行为序列建模的详情页推荐算法；3.6节对本章进行总结。</w:t>
      </w:r>
    </w:p>
    <w:p>
      <w:pPr>
        <w:pStyle w:val="3"/>
        <w:rPr>
          <w:rFonts w:cs="Arial"/>
        </w:rPr>
      </w:pPr>
      <w:bookmarkStart w:id="81" w:name="_Toc4379568"/>
      <w:r>
        <w:rPr>
          <w:rFonts w:cs="Arial"/>
        </w:rPr>
        <w:t xml:space="preserve">3.1 </w:t>
      </w:r>
      <w:r>
        <w:rPr>
          <w:rFonts w:hint="eastAsia" w:cs="Arial"/>
        </w:rPr>
        <w:t>论坛推荐问题分析</w:t>
      </w:r>
      <w:bookmarkEnd w:id="81"/>
      <w:r>
        <w:rPr>
          <w:rFonts w:cs="Arial"/>
        </w:rPr>
        <w:tab/>
      </w:r>
    </w:p>
    <w:p>
      <w:pPr>
        <w:spacing w:line="360" w:lineRule="auto"/>
        <w:ind w:firstLine="480" w:firstLineChars="200"/>
        <w:jc w:val="both"/>
        <w:rPr>
          <w:rFonts w:ascii="Arial" w:hAnsi="Arial" w:cs="Arial"/>
          <w:lang w:eastAsia="zh-CN"/>
        </w:rPr>
      </w:pPr>
      <w:r>
        <w:rPr>
          <w:rFonts w:hint="eastAsia" w:ascii="Arial" w:hAnsi="Arial" w:cs="Arial"/>
          <w:lang w:eastAsia="zh-CN"/>
        </w:rPr>
        <w:t>公路物流运输的APP通过提供货主线上发货，司机线上找货的功能，来提高公路物流运输行业效率。论坛作为该APP中的其中一项服务，是司机进行交流沟通的平台。每个司机都可以把自己个人的想法和运输过程经历写成帖子和其他司机进行交流。尽管帖子的主题不同，但是帖子的话题关于公路运输行业的。</w:t>
      </w:r>
    </w:p>
    <w:p>
      <w:pPr>
        <w:spacing w:line="360" w:lineRule="auto"/>
        <w:ind w:firstLine="480" w:firstLineChars="200"/>
        <w:jc w:val="both"/>
        <w:rPr>
          <w:rFonts w:ascii="Arial" w:hAnsi="Arial" w:cs="Arial"/>
          <w:lang w:eastAsia="zh-CN"/>
        </w:rPr>
      </w:pPr>
      <w:r>
        <w:rPr>
          <w:rFonts w:hint="eastAsia" w:ascii="Arial" w:hAnsi="Arial" w:cs="Arial"/>
          <w:lang w:eastAsia="zh-CN"/>
        </w:rPr>
        <w:t>论坛的推荐推荐有两部分组成：论坛的首页推荐和论坛的详情页推荐。</w:t>
      </w:r>
    </w:p>
    <w:p>
      <w:pPr>
        <w:spacing w:line="360" w:lineRule="auto"/>
        <w:ind w:firstLine="480" w:firstLineChars="200"/>
        <w:jc w:val="both"/>
        <w:rPr>
          <w:rFonts w:ascii="Arial" w:hAnsi="Arial" w:cs="Arial"/>
          <w:lang w:eastAsia="zh-CN"/>
        </w:rPr>
      </w:pPr>
      <w:r>
        <w:rPr>
          <w:rFonts w:hint="eastAsia" w:ascii="Arial" w:hAnsi="Arial" w:cs="Arial"/>
          <w:lang w:eastAsia="zh-CN"/>
        </w:rPr>
        <w:t>首页主要功能主要是把用户吸引到论坛中，所以首页采用展示能够吸引绝大多数用户的热门的和最新的帖子。这种推荐策略，越简单越好，主要是通过统计每个帖子的浏览量和帖子的发布时间的两个统计量来进行推荐。这两个统计量之间存在着冲突，即发布越早的帖子浏览量越多，发布的新帖浏览量在短时间会很少。在做首页推荐的时候，需要根据推荐策略来来设定这个统计量的权重。论坛倾向于推荐热门帖，会把浏览量的权重设置大些；相反，论坛倾向于推荐新帖，会把帖子的发布时间的权重设置大些。</w:t>
      </w:r>
    </w:p>
    <w:p>
      <w:pPr>
        <w:spacing w:line="360" w:lineRule="auto"/>
        <w:ind w:firstLine="480" w:firstLineChars="200"/>
        <w:jc w:val="both"/>
        <w:rPr>
          <w:rFonts w:ascii="Arial" w:hAnsi="Arial" w:cs="Arial"/>
          <w:lang w:eastAsia="zh-CN"/>
        </w:rPr>
      </w:pPr>
      <w:r>
        <w:rPr>
          <w:rFonts w:hint="eastAsia" w:ascii="Arial" w:hAnsi="Arial" w:cs="Arial"/>
          <w:lang w:eastAsia="zh-CN"/>
        </w:rPr>
        <w:t>详情页作为帖子被点击后的帖子详细信息展示的页面，同时在详情页下面会有相关性推荐，详情页推荐的目的是想把用户留在这个论坛里，即通过不断推荐符合用户兴趣的帖子，来增加用户的在论坛中停留的时间。</w:t>
      </w:r>
    </w:p>
    <w:p>
      <w:pPr>
        <w:spacing w:line="360" w:lineRule="auto"/>
        <w:ind w:firstLine="480" w:firstLineChars="200"/>
        <w:jc w:val="both"/>
        <w:rPr>
          <w:rFonts w:ascii="Arial" w:hAnsi="Arial" w:cs="Arial"/>
          <w:lang w:eastAsia="zh-CN"/>
        </w:rPr>
      </w:pPr>
      <w:r>
        <w:rPr>
          <w:rFonts w:hint="eastAsia" w:ascii="Arial" w:hAnsi="Arial" w:cs="Arial"/>
          <w:lang w:eastAsia="zh-CN"/>
        </w:rPr>
        <w:t>本文研究的是详情页推荐，即根据用户当前浏览的帖子推荐相关的帖子。在用户浏览当前的帖子给用户推荐与当前帖子相关的5个用户感兴趣的帖子。为了区分首页帖子推荐，我们把这种基于当前帖子的推荐相似帖子的问题称为详情页推荐，这是因为这种推荐的相似帖子展示在该帖子详情页页面里。</w:t>
      </w:r>
    </w:p>
    <w:p>
      <w:pPr>
        <w:spacing w:line="360" w:lineRule="auto"/>
        <w:ind w:firstLine="480" w:firstLineChars="200"/>
        <w:jc w:val="both"/>
        <w:rPr>
          <w:rFonts w:ascii="Arial" w:hAnsi="Arial" w:cs="Arial"/>
          <w:lang w:eastAsia="zh-CN"/>
        </w:rPr>
      </w:pPr>
      <w:r>
        <w:rPr>
          <w:rFonts w:ascii="Arial" w:hAnsi="Arial" w:cs="Arial"/>
          <w:lang w:eastAsia="zh-CN"/>
        </w:rPr>
        <w:t>在接下来的小</w:t>
      </w:r>
      <w:r>
        <w:rPr>
          <w:rFonts w:ascii="宋体" w:hAnsi="宋体" w:cs="宋体"/>
          <w:lang w:eastAsia="zh-CN"/>
        </w:rPr>
        <w:t>节</w:t>
      </w:r>
      <w:r>
        <w:rPr>
          <w:rFonts w:ascii="Arial" w:hAnsi="Arial" w:cs="Arial"/>
          <w:lang w:eastAsia="zh-CN"/>
        </w:rPr>
        <w:t>中，</w:t>
      </w:r>
      <w:r>
        <w:rPr>
          <w:rFonts w:hint="eastAsia" w:ascii="Arial" w:hAnsi="Arial" w:cs="Arial"/>
          <w:lang w:eastAsia="zh-CN"/>
        </w:rPr>
        <w:t>本文</w:t>
      </w:r>
      <w:r>
        <w:rPr>
          <w:rFonts w:ascii="Arial" w:hAnsi="Arial" w:cs="Arial"/>
          <w:lang w:eastAsia="zh-CN"/>
        </w:rPr>
        <w:t>将着重</w:t>
      </w:r>
      <w:r>
        <w:rPr>
          <w:rFonts w:hint="eastAsia" w:ascii="Arial" w:hAnsi="Arial" w:cs="Arial"/>
          <w:lang w:eastAsia="zh-CN"/>
        </w:rPr>
        <w:t>描述详情页推荐</w:t>
      </w:r>
      <w:r>
        <w:rPr>
          <w:rFonts w:ascii="Arial" w:hAnsi="Arial" w:cs="Arial"/>
          <w:lang w:eastAsia="zh-CN"/>
        </w:rPr>
        <w:t>推荐的</w:t>
      </w:r>
      <w:r>
        <w:rPr>
          <w:rFonts w:ascii="宋体" w:hAnsi="宋体" w:cs="宋体"/>
          <w:lang w:eastAsia="zh-CN"/>
        </w:rPr>
        <w:t>问题</w:t>
      </w:r>
      <w:r>
        <w:rPr>
          <w:rFonts w:ascii="Arial" w:hAnsi="Arial" w:cs="Arial"/>
          <w:lang w:eastAsia="zh-CN"/>
        </w:rPr>
        <w:t>，并分析</w:t>
      </w:r>
      <w:r>
        <w:rPr>
          <w:rFonts w:hint="eastAsia" w:ascii="Arial" w:hAnsi="Arial" w:cs="Arial"/>
          <w:lang w:eastAsia="zh-CN"/>
        </w:rPr>
        <w:t>帖子和用户数据</w:t>
      </w:r>
      <w:r>
        <w:rPr>
          <w:rFonts w:ascii="Arial" w:hAnsi="Arial" w:cs="Arial"/>
          <w:lang w:eastAsia="zh-CN"/>
        </w:rPr>
        <w:t>的特点。</w:t>
      </w:r>
    </w:p>
    <w:p>
      <w:pPr>
        <w:pStyle w:val="4"/>
        <w:rPr>
          <w:rFonts w:ascii="Arial" w:hAnsi="Arial" w:cs="Arial"/>
        </w:rPr>
      </w:pPr>
      <w:bookmarkStart w:id="82" w:name="_Toc4379569"/>
      <w:r>
        <w:rPr>
          <w:rFonts w:ascii="Arial" w:hAnsi="Arial" w:cs="Arial"/>
        </w:rPr>
        <w:t xml:space="preserve">3.1.1 </w:t>
      </w:r>
      <w:r>
        <w:rPr>
          <w:rFonts w:hint="eastAsia" w:ascii="Arial" w:hAnsi="Arial" w:cs="Arial"/>
        </w:rPr>
        <w:t>详情页推荐问题描述</w:t>
      </w:r>
      <w:bookmarkEnd w:id="82"/>
    </w:p>
    <w:p>
      <w:pPr>
        <w:spacing w:line="360" w:lineRule="auto"/>
        <w:ind w:firstLine="480" w:firstLineChars="200"/>
        <w:jc w:val="both"/>
        <w:rPr>
          <w:rFonts w:ascii="Arial" w:hAnsi="Arial" w:cs="Arial"/>
          <w:lang w:eastAsia="zh-CN"/>
        </w:rPr>
      </w:pPr>
      <w:r>
        <w:rPr>
          <w:rFonts w:hint="eastAsia" w:ascii="Arial" w:hAnsi="Arial" w:cs="Arial"/>
          <w:lang w:eastAsia="zh-CN"/>
        </w:rPr>
        <w:t>详情页推荐</w:t>
      </w:r>
      <w:r>
        <w:rPr>
          <w:rFonts w:ascii="Arial" w:hAnsi="Arial" w:cs="Arial"/>
          <w:lang w:eastAsia="zh-CN"/>
        </w:rPr>
        <w:t>是在</w:t>
      </w:r>
      <w:r>
        <w:rPr>
          <w:rFonts w:hint="eastAsia" w:ascii="Arial" w:hAnsi="Arial" w:cs="Arial"/>
          <w:lang w:eastAsia="zh-CN"/>
        </w:rPr>
        <w:t>用户点击某个帖子进入详情页</w:t>
      </w:r>
      <w:r>
        <w:rPr>
          <w:rFonts w:ascii="Arial" w:hAnsi="Arial" w:cs="Arial"/>
          <w:lang w:eastAsia="zh-CN"/>
        </w:rPr>
        <w:t>的情况下，</w:t>
      </w:r>
      <w:r>
        <w:rPr>
          <w:rFonts w:hint="eastAsia" w:ascii="Arial" w:hAnsi="Arial" w:cs="Arial"/>
          <w:lang w:eastAsia="zh-CN"/>
        </w:rPr>
        <w:t>根据用户兴趣和详情页帖子内容推荐相关的帖子</w:t>
      </w:r>
      <w:r>
        <w:rPr>
          <w:rFonts w:ascii="Arial" w:hAnsi="Arial" w:cs="Arial"/>
          <w:lang w:eastAsia="zh-CN"/>
        </w:rPr>
        <w:t>。如图3.</w:t>
      </w:r>
      <w:r>
        <w:rPr>
          <w:rFonts w:hint="eastAsia" w:ascii="Arial" w:hAnsi="Arial" w:cs="Arial"/>
          <w:lang w:eastAsia="zh-CN"/>
        </w:rPr>
        <w:t>1</w:t>
      </w:r>
      <w:r>
        <w:rPr>
          <w:rFonts w:ascii="Arial" w:hAnsi="Arial" w:cs="Arial"/>
          <w:lang w:eastAsia="zh-CN"/>
        </w:rPr>
        <w:t>所示，</w:t>
      </w:r>
      <w:r>
        <w:rPr>
          <w:rFonts w:hint="eastAsia" w:ascii="Arial" w:hAnsi="Arial" w:cs="Arial"/>
          <w:lang w:eastAsia="zh-CN"/>
        </w:rPr>
        <w:t>这个是</w:t>
      </w:r>
      <w:r>
        <w:rPr>
          <w:rFonts w:hint="eastAsia" w:ascii="Arial" w:hAnsi="Arial" w:cs="Arial"/>
          <w:kern w:val="2"/>
          <w:lang w:eastAsia="zh-CN"/>
        </w:rPr>
        <w:t>APP</w:t>
      </w:r>
      <w:r>
        <w:rPr>
          <w:rFonts w:hint="eastAsia" w:ascii="Arial" w:hAnsi="Arial" w:cs="Arial"/>
          <w:lang w:eastAsia="zh-CN"/>
        </w:rPr>
        <w:t>详情页的页面</w:t>
      </w:r>
      <w:r>
        <w:rPr>
          <w:rFonts w:ascii="Arial" w:hAnsi="Arial" w:cs="Arial"/>
          <w:lang w:eastAsia="zh-CN"/>
        </w:rPr>
        <w:t>。</w:t>
      </w:r>
      <w:r>
        <w:rPr>
          <w:rFonts w:hint="eastAsia" w:ascii="Arial" w:hAnsi="Arial" w:cs="Arial"/>
          <w:lang w:eastAsia="zh-CN"/>
        </w:rPr>
        <w:t>页面的上班部分是用户点击浏览的帖子，包括：详情页帖子标题和详情页帖子内容；下半部分是相关推荐，是根据用户上下文信息和当前详情页帖子内容推荐5个最为相关的帖子。</w:t>
      </w:r>
    </w:p>
    <w:p>
      <w:pPr>
        <w:spacing w:line="360" w:lineRule="auto"/>
        <w:jc w:val="center"/>
        <w:rPr>
          <w:rFonts w:ascii="Arial" w:hAnsi="Arial" w:cs="Arial"/>
          <w:lang w:eastAsia="zh-CN"/>
        </w:rPr>
      </w:pPr>
      <w:r>
        <w:object>
          <v:shape id="_x0000_i1032" o:spt="75" type="#_x0000_t75" style="height:215.35pt;width:128.35pt;" o:ole="t" filled="f" o:preferrelative="t" stroked="f" coordsize="21600,21600">
            <v:path/>
            <v:fill on="f" focussize="0,0"/>
            <v:stroke on="f" joinstyle="miter"/>
            <v:imagedata r:id="rId39" o:title=""/>
            <o:lock v:ext="edit" aspectratio="t"/>
            <w10:wrap type="none"/>
            <w10:anchorlock/>
          </v:shape>
          <o:OLEObject Type="Embed" ProgID="Visio.Drawing.15" ShapeID="_x0000_i1032" DrawAspect="Content" ObjectID="_1468075732" r:id="rId38">
            <o:LockedField>false</o:LockedField>
          </o:OLEObject>
        </w:object>
      </w:r>
    </w:p>
    <w:p>
      <w:pPr>
        <w:pStyle w:val="45"/>
      </w:pPr>
      <w:bookmarkStart w:id="83" w:name="_Toc276649992"/>
      <w:bookmarkStart w:id="84" w:name="_Toc303080209"/>
      <w:bookmarkStart w:id="85" w:name="_Toc4391478"/>
      <w:r>
        <w:t>图</w:t>
      </w:r>
      <w:r>
        <w:rPr>
          <w:rFonts w:hint="eastAsia"/>
        </w:rPr>
        <w:t>3</w:t>
      </w:r>
      <w:r>
        <w:t>.1</w:t>
      </w:r>
      <w:bookmarkEnd w:id="83"/>
      <w:bookmarkEnd w:id="84"/>
      <w:r>
        <w:rPr>
          <w:rFonts w:hint="eastAsia"/>
        </w:rPr>
        <w:t>详情页推荐问题的示例图</w:t>
      </w:r>
      <w:bookmarkEnd w:id="85"/>
    </w:p>
    <w:p>
      <w:pPr>
        <w:pStyle w:val="4"/>
        <w:rPr>
          <w:rFonts w:ascii="Arial" w:hAnsi="Arial" w:cs="Arial"/>
        </w:rPr>
      </w:pPr>
      <w:bookmarkStart w:id="86" w:name="_Toc4379570"/>
      <w:r>
        <w:rPr>
          <w:rFonts w:ascii="Arial" w:hAnsi="Arial" w:cs="Arial"/>
        </w:rPr>
        <w:t xml:space="preserve">3.1.2 </w:t>
      </w:r>
      <w:r>
        <w:rPr>
          <w:rFonts w:hint="eastAsia" w:ascii="Arial" w:hAnsi="Arial" w:cs="Arial"/>
        </w:rPr>
        <w:t>帖子和用户数据分析</w:t>
      </w:r>
      <w:bookmarkEnd w:id="86"/>
    </w:p>
    <w:p>
      <w:pPr>
        <w:spacing w:line="360" w:lineRule="auto"/>
        <w:ind w:firstLine="480" w:firstLineChars="200"/>
        <w:jc w:val="both"/>
        <w:rPr>
          <w:rFonts w:ascii="Arial" w:hAnsi="Arial" w:cs="Arial"/>
          <w:lang w:eastAsia="zh-CN"/>
        </w:rPr>
      </w:pPr>
      <w:r>
        <w:rPr>
          <w:rFonts w:hint="eastAsia" w:ascii="Arial" w:hAnsi="Arial" w:cs="Arial"/>
          <w:lang w:eastAsia="zh-CN"/>
        </w:rPr>
        <w:t>本小节，我们将对公路物流运输领域的论坛详情页推荐的可用数据进行分析。由于公司对用户数据较为敏感，司机的信息属于一级保密的数据，导致我们在做论坛推荐只能用到司机ID和司机浏览帖子的信息。下面我们将对推荐场景用到的数据进行举例和分析。</w:t>
      </w:r>
    </w:p>
    <w:p>
      <w:pPr>
        <w:spacing w:line="360" w:lineRule="auto"/>
        <w:ind w:firstLine="480" w:firstLineChars="200"/>
        <w:jc w:val="both"/>
        <w:rPr>
          <w:rFonts w:ascii="Arial" w:hAnsi="Arial" w:cs="Arial"/>
          <w:lang w:eastAsia="zh-CN"/>
        </w:rPr>
      </w:pPr>
      <w:r>
        <w:rPr>
          <w:rFonts w:hint="eastAsia"/>
          <w:lang w:eastAsia="zh-CN"/>
        </w:rPr>
        <w:t>用户浏览帖子的信息包括用户</w:t>
      </w:r>
      <w:r>
        <w:rPr>
          <w:rFonts w:hint="eastAsia" w:ascii="Arial" w:hAnsi="Arial" w:cs="Arial"/>
          <w:kern w:val="2"/>
          <w:lang w:eastAsia="zh-CN"/>
        </w:rPr>
        <w:t>ID</w:t>
      </w:r>
      <w:r>
        <w:rPr>
          <w:rFonts w:hint="eastAsia"/>
          <w:lang w:eastAsia="zh-CN"/>
        </w:rPr>
        <w:t>、浏览的帖子</w:t>
      </w:r>
      <w:r>
        <w:rPr>
          <w:rFonts w:hint="eastAsia" w:ascii="Arial" w:hAnsi="Arial" w:cs="Arial"/>
          <w:kern w:val="2"/>
          <w:lang w:eastAsia="zh-CN"/>
        </w:rPr>
        <w:t>ID</w:t>
      </w:r>
      <w:r>
        <w:rPr>
          <w:rFonts w:hint="eastAsia"/>
          <w:lang w:eastAsia="zh-CN"/>
        </w:rPr>
        <w:t>、浏览时间和帖子创建时间。</w:t>
      </w:r>
      <w:r>
        <w:rPr>
          <w:rFonts w:hint="eastAsia" w:ascii="Arial" w:hAnsi="Arial" w:cs="Arial"/>
          <w:lang w:eastAsia="zh-CN"/>
        </w:rPr>
        <w:t>用户浏览帖子的历史信息如表3.1所示：</w:t>
      </w:r>
    </w:p>
    <w:p>
      <w:pPr>
        <w:pStyle w:val="43"/>
      </w:pPr>
      <w:bookmarkStart w:id="87" w:name="_Toc280566440"/>
      <w:bookmarkStart w:id="88" w:name="_Toc280565470"/>
      <w:bookmarkStart w:id="89" w:name="_Toc279745832"/>
      <w:bookmarkStart w:id="90" w:name="_Toc280565625"/>
      <w:bookmarkStart w:id="91" w:name="_Toc280566583"/>
      <w:bookmarkStart w:id="92" w:name="_Toc303080216"/>
      <w:bookmarkStart w:id="93" w:name="_Toc4379206"/>
      <w:r>
        <w:rPr>
          <w:rFonts w:hint="eastAsia"/>
        </w:rPr>
        <w:t>表 3</w:t>
      </w:r>
      <w:r>
        <w:t>.</w:t>
      </w:r>
      <w:r>
        <w:fldChar w:fldCharType="begin"/>
      </w:r>
      <w:r>
        <w:instrText xml:space="preserve"> SEQ 表 \* ARABIC \s 1 </w:instrText>
      </w:r>
      <w:r>
        <w:fldChar w:fldCharType="separate"/>
      </w:r>
      <w:r>
        <w:t>1</w:t>
      </w:r>
      <w:r>
        <w:fldChar w:fldCharType="end"/>
      </w:r>
      <w:bookmarkEnd w:id="87"/>
      <w:bookmarkEnd w:id="88"/>
      <w:bookmarkEnd w:id="89"/>
      <w:bookmarkEnd w:id="90"/>
      <w:bookmarkEnd w:id="91"/>
      <w:r>
        <w:rPr>
          <w:rFonts w:hint="eastAsia"/>
        </w:rPr>
        <w:t>用户浏览帖子历史信息的举例</w:t>
      </w:r>
      <w:bookmarkEnd w:id="92"/>
      <w:bookmarkEnd w:id="93"/>
    </w:p>
    <w:tbl>
      <w:tblPr>
        <w:tblStyle w:val="3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6"/>
        <w:gridCol w:w="1953"/>
        <w:gridCol w:w="1968"/>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6" w:type="dxa"/>
          </w:tcPr>
          <w:p>
            <w:pPr>
              <w:widowControl w:val="0"/>
              <w:spacing w:line="360" w:lineRule="auto"/>
              <w:jc w:val="center"/>
              <w:rPr>
                <w:rFonts w:cs="Arial" w:asciiTheme="minorEastAsia" w:hAnsiTheme="minorEastAsia" w:eastAsiaTheme="minorEastAsia"/>
                <w:lang w:eastAsia="zh-CN"/>
              </w:rPr>
            </w:pPr>
            <w:r>
              <w:rPr>
                <w:rFonts w:hint="eastAsia" w:cs="Arial" w:asciiTheme="minorEastAsia" w:hAnsiTheme="minorEastAsia" w:eastAsiaTheme="minorEastAsia"/>
                <w:lang w:eastAsia="zh-CN"/>
              </w:rPr>
              <w:t>用户ID</w:t>
            </w:r>
          </w:p>
        </w:tc>
        <w:tc>
          <w:tcPr>
            <w:tcW w:w="1953" w:type="dxa"/>
          </w:tcPr>
          <w:p>
            <w:pPr>
              <w:widowControl w:val="0"/>
              <w:spacing w:line="360" w:lineRule="auto"/>
              <w:jc w:val="center"/>
              <w:rPr>
                <w:rFonts w:cs="Arial" w:asciiTheme="minorEastAsia" w:hAnsiTheme="minorEastAsia" w:eastAsiaTheme="minorEastAsia"/>
                <w:lang w:eastAsia="zh-CN"/>
              </w:rPr>
            </w:pPr>
            <w:r>
              <w:rPr>
                <w:rFonts w:hint="eastAsia" w:cs="Arial" w:asciiTheme="minorEastAsia" w:hAnsiTheme="minorEastAsia" w:eastAsiaTheme="minorEastAsia"/>
                <w:lang w:eastAsia="zh-CN"/>
              </w:rPr>
              <w:t>浏览的帖子ID</w:t>
            </w:r>
          </w:p>
        </w:tc>
        <w:tc>
          <w:tcPr>
            <w:tcW w:w="1968" w:type="dxa"/>
          </w:tcPr>
          <w:p>
            <w:pPr>
              <w:widowControl w:val="0"/>
              <w:spacing w:line="360" w:lineRule="auto"/>
              <w:jc w:val="center"/>
              <w:rPr>
                <w:rFonts w:cs="Arial" w:asciiTheme="minorEastAsia" w:hAnsiTheme="minorEastAsia" w:eastAsiaTheme="minorEastAsia"/>
                <w:lang w:eastAsia="zh-CN"/>
              </w:rPr>
            </w:pPr>
            <w:r>
              <w:rPr>
                <w:rFonts w:hint="eastAsia" w:cs="Arial" w:asciiTheme="minorEastAsia" w:hAnsiTheme="minorEastAsia" w:eastAsiaTheme="minorEastAsia"/>
                <w:lang w:eastAsia="zh-CN"/>
              </w:rPr>
              <w:t>浏览时间</w:t>
            </w:r>
          </w:p>
        </w:tc>
        <w:tc>
          <w:tcPr>
            <w:tcW w:w="1889" w:type="dxa"/>
          </w:tcPr>
          <w:p>
            <w:pPr>
              <w:widowControl w:val="0"/>
              <w:spacing w:line="360" w:lineRule="auto"/>
              <w:jc w:val="center"/>
              <w:rPr>
                <w:rFonts w:cs="Arial" w:asciiTheme="minorEastAsia" w:hAnsiTheme="minorEastAsia" w:eastAsiaTheme="minorEastAsia"/>
                <w:lang w:eastAsia="zh-CN"/>
              </w:rPr>
            </w:pPr>
            <w:r>
              <w:rPr>
                <w:rFonts w:hint="eastAsia" w:cs="Arial" w:asciiTheme="minorEastAsia" w:hAnsiTheme="minorEastAsia" w:eastAsiaTheme="minorEastAsia"/>
                <w:lang w:eastAsia="zh-CN"/>
              </w:rPr>
              <w:t>帖子创建时间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6" w:type="dxa"/>
          </w:tcPr>
          <w:p>
            <w:pPr>
              <w:widowControl w:val="0"/>
              <w:spacing w:line="360" w:lineRule="auto"/>
              <w:jc w:val="center"/>
              <w:rPr>
                <w:rFonts w:ascii="宋体" w:hAnsi="宋体" w:cs="Arial"/>
                <w:sz w:val="18"/>
                <w:szCs w:val="18"/>
                <w:lang w:eastAsia="zh-CN"/>
              </w:rPr>
            </w:pPr>
            <w:r>
              <w:rPr>
                <w:rFonts w:ascii="宋体" w:hAnsi="宋体"/>
                <w:sz w:val="18"/>
                <w:szCs w:val="18"/>
              </w:rPr>
              <w:t>96436391389912947</w:t>
            </w:r>
          </w:p>
        </w:tc>
        <w:tc>
          <w:tcPr>
            <w:tcW w:w="1953" w:type="dxa"/>
          </w:tcPr>
          <w:p>
            <w:pPr>
              <w:widowControl w:val="0"/>
              <w:spacing w:line="360" w:lineRule="auto"/>
              <w:jc w:val="center"/>
              <w:rPr>
                <w:rFonts w:ascii="宋体" w:hAnsi="宋体" w:cs="Arial"/>
                <w:sz w:val="18"/>
                <w:szCs w:val="18"/>
                <w:lang w:eastAsia="zh-CN"/>
              </w:rPr>
            </w:pPr>
            <w:r>
              <w:rPr>
                <w:rFonts w:ascii="宋体" w:hAnsi="宋体"/>
                <w:sz w:val="18"/>
                <w:szCs w:val="18"/>
              </w:rPr>
              <w:t>514655</w:t>
            </w:r>
          </w:p>
        </w:tc>
        <w:tc>
          <w:tcPr>
            <w:tcW w:w="1968" w:type="dxa"/>
          </w:tcPr>
          <w:p>
            <w:pPr>
              <w:widowControl w:val="0"/>
              <w:spacing w:line="360" w:lineRule="auto"/>
              <w:jc w:val="center"/>
              <w:rPr>
                <w:rFonts w:ascii="宋体" w:hAnsi="宋体" w:cs="Arial"/>
                <w:sz w:val="18"/>
                <w:szCs w:val="18"/>
                <w:lang w:eastAsia="zh-CN"/>
              </w:rPr>
            </w:pPr>
            <w:r>
              <w:rPr>
                <w:rFonts w:ascii="宋体" w:hAnsi="宋体"/>
                <w:sz w:val="18"/>
                <w:szCs w:val="18"/>
              </w:rPr>
              <w:t>2019-01-07 23:12:12</w:t>
            </w:r>
          </w:p>
        </w:tc>
        <w:tc>
          <w:tcPr>
            <w:tcW w:w="1889" w:type="dxa"/>
          </w:tcPr>
          <w:p>
            <w:pPr>
              <w:widowControl w:val="0"/>
              <w:spacing w:line="360" w:lineRule="auto"/>
              <w:jc w:val="center"/>
              <w:rPr>
                <w:rFonts w:ascii="宋体" w:hAnsi="宋体" w:cs="Arial"/>
                <w:sz w:val="18"/>
                <w:szCs w:val="18"/>
                <w:lang w:eastAsia="zh-CN"/>
              </w:rPr>
            </w:pPr>
            <w:r>
              <w:rPr>
                <w:rFonts w:ascii="宋体" w:hAnsi="宋体"/>
                <w:sz w:val="18"/>
                <w:szCs w:val="18"/>
              </w:rPr>
              <w:t>20181126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6" w:type="dxa"/>
          </w:tcPr>
          <w:p>
            <w:pPr>
              <w:widowControl w:val="0"/>
              <w:spacing w:line="360" w:lineRule="auto"/>
              <w:jc w:val="center"/>
              <w:rPr>
                <w:rFonts w:ascii="宋体" w:hAnsi="宋体" w:cs="Arial"/>
                <w:sz w:val="18"/>
                <w:szCs w:val="18"/>
                <w:lang w:eastAsia="zh-CN"/>
              </w:rPr>
            </w:pPr>
            <w:r>
              <w:rPr>
                <w:rFonts w:ascii="宋体" w:hAnsi="宋体"/>
                <w:sz w:val="18"/>
                <w:szCs w:val="18"/>
              </w:rPr>
              <w:t>96436391948879316</w:t>
            </w:r>
          </w:p>
        </w:tc>
        <w:tc>
          <w:tcPr>
            <w:tcW w:w="1953" w:type="dxa"/>
          </w:tcPr>
          <w:p>
            <w:pPr>
              <w:widowControl w:val="0"/>
              <w:spacing w:line="360" w:lineRule="auto"/>
              <w:jc w:val="center"/>
              <w:rPr>
                <w:rFonts w:ascii="宋体" w:hAnsi="宋体" w:cs="Arial"/>
                <w:sz w:val="18"/>
                <w:szCs w:val="18"/>
                <w:lang w:eastAsia="zh-CN"/>
              </w:rPr>
            </w:pPr>
            <w:r>
              <w:rPr>
                <w:rFonts w:ascii="宋体" w:hAnsi="宋体"/>
                <w:sz w:val="18"/>
                <w:szCs w:val="18"/>
              </w:rPr>
              <w:t>514673</w:t>
            </w:r>
          </w:p>
        </w:tc>
        <w:tc>
          <w:tcPr>
            <w:tcW w:w="1968" w:type="dxa"/>
          </w:tcPr>
          <w:p>
            <w:pPr>
              <w:widowControl w:val="0"/>
              <w:spacing w:line="360" w:lineRule="auto"/>
              <w:jc w:val="center"/>
              <w:rPr>
                <w:rFonts w:ascii="宋体" w:hAnsi="宋体" w:cs="Arial"/>
                <w:sz w:val="18"/>
                <w:szCs w:val="18"/>
                <w:lang w:eastAsia="zh-CN"/>
              </w:rPr>
            </w:pPr>
            <w:r>
              <w:rPr>
                <w:rFonts w:ascii="宋体" w:hAnsi="宋体"/>
                <w:sz w:val="18"/>
                <w:szCs w:val="18"/>
              </w:rPr>
              <w:t>2018-12-26 06:23:33</w:t>
            </w:r>
          </w:p>
        </w:tc>
        <w:tc>
          <w:tcPr>
            <w:tcW w:w="1889" w:type="dxa"/>
          </w:tcPr>
          <w:p>
            <w:pPr>
              <w:widowControl w:val="0"/>
              <w:spacing w:line="360" w:lineRule="auto"/>
              <w:jc w:val="center"/>
              <w:rPr>
                <w:rFonts w:ascii="宋体" w:hAnsi="宋体" w:cs="Arial"/>
                <w:sz w:val="18"/>
                <w:szCs w:val="18"/>
                <w:lang w:eastAsia="zh-CN"/>
              </w:rPr>
            </w:pPr>
            <w:r>
              <w:rPr>
                <w:rFonts w:ascii="宋体" w:hAnsi="宋体"/>
                <w:sz w:val="18"/>
                <w:szCs w:val="18"/>
              </w:rPr>
              <w:t>20181126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6" w:type="dxa"/>
          </w:tcPr>
          <w:p>
            <w:pPr>
              <w:widowControl w:val="0"/>
              <w:spacing w:line="360" w:lineRule="auto"/>
              <w:jc w:val="center"/>
              <w:rPr>
                <w:rFonts w:ascii="宋体" w:hAnsi="宋体" w:cs="Arial"/>
                <w:sz w:val="18"/>
                <w:szCs w:val="18"/>
                <w:lang w:eastAsia="zh-CN"/>
              </w:rPr>
            </w:pPr>
            <w:r>
              <w:rPr>
                <w:rFonts w:ascii="宋体" w:hAnsi="宋体"/>
                <w:sz w:val="18"/>
                <w:szCs w:val="18"/>
              </w:rPr>
              <w:t>600608457526745925</w:t>
            </w:r>
          </w:p>
        </w:tc>
        <w:tc>
          <w:tcPr>
            <w:tcW w:w="1953" w:type="dxa"/>
          </w:tcPr>
          <w:p>
            <w:pPr>
              <w:widowControl w:val="0"/>
              <w:spacing w:line="360" w:lineRule="auto"/>
              <w:jc w:val="center"/>
              <w:rPr>
                <w:rFonts w:ascii="宋体" w:hAnsi="宋体" w:cs="Arial"/>
                <w:sz w:val="18"/>
                <w:szCs w:val="18"/>
                <w:lang w:eastAsia="zh-CN"/>
              </w:rPr>
            </w:pPr>
            <w:r>
              <w:rPr>
                <w:rFonts w:ascii="宋体" w:hAnsi="宋体"/>
                <w:sz w:val="18"/>
                <w:szCs w:val="18"/>
              </w:rPr>
              <w:t>514673</w:t>
            </w:r>
          </w:p>
        </w:tc>
        <w:tc>
          <w:tcPr>
            <w:tcW w:w="1968" w:type="dxa"/>
          </w:tcPr>
          <w:p>
            <w:pPr>
              <w:widowControl w:val="0"/>
              <w:spacing w:line="360" w:lineRule="auto"/>
              <w:jc w:val="center"/>
              <w:rPr>
                <w:rFonts w:ascii="宋体" w:hAnsi="宋体" w:cs="Arial"/>
                <w:sz w:val="18"/>
                <w:szCs w:val="18"/>
                <w:lang w:eastAsia="zh-CN"/>
              </w:rPr>
            </w:pPr>
            <w:r>
              <w:rPr>
                <w:rFonts w:ascii="宋体" w:hAnsi="宋体"/>
                <w:sz w:val="18"/>
                <w:szCs w:val="18"/>
              </w:rPr>
              <w:t>2018-12-26 00:00:26</w:t>
            </w:r>
          </w:p>
        </w:tc>
        <w:tc>
          <w:tcPr>
            <w:tcW w:w="1889" w:type="dxa"/>
          </w:tcPr>
          <w:p>
            <w:pPr>
              <w:widowControl w:val="0"/>
              <w:spacing w:line="360" w:lineRule="auto"/>
              <w:jc w:val="center"/>
              <w:rPr>
                <w:rFonts w:ascii="宋体" w:hAnsi="宋体" w:cs="Arial"/>
                <w:sz w:val="18"/>
                <w:szCs w:val="18"/>
                <w:lang w:eastAsia="zh-CN"/>
              </w:rPr>
            </w:pPr>
            <w:r>
              <w:rPr>
                <w:rFonts w:ascii="宋体" w:hAnsi="宋体"/>
                <w:sz w:val="18"/>
                <w:szCs w:val="18"/>
              </w:rPr>
              <w:t>20181126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6" w:type="dxa"/>
          </w:tcPr>
          <w:p>
            <w:pPr>
              <w:widowControl w:val="0"/>
              <w:spacing w:line="360" w:lineRule="auto"/>
              <w:jc w:val="center"/>
              <w:rPr>
                <w:rFonts w:ascii="宋体" w:hAnsi="宋体" w:cs="Arial"/>
                <w:sz w:val="18"/>
                <w:szCs w:val="18"/>
                <w:lang w:eastAsia="zh-CN"/>
              </w:rPr>
            </w:pPr>
            <w:r>
              <w:rPr>
                <w:rFonts w:ascii="宋体" w:hAnsi="宋体"/>
                <w:sz w:val="18"/>
                <w:szCs w:val="18"/>
              </w:rPr>
              <w:t>600608457554287653</w:t>
            </w:r>
          </w:p>
        </w:tc>
        <w:tc>
          <w:tcPr>
            <w:tcW w:w="1953" w:type="dxa"/>
          </w:tcPr>
          <w:p>
            <w:pPr>
              <w:widowControl w:val="0"/>
              <w:spacing w:line="360" w:lineRule="auto"/>
              <w:jc w:val="center"/>
              <w:rPr>
                <w:rFonts w:ascii="宋体" w:hAnsi="宋体" w:cs="Arial"/>
                <w:sz w:val="18"/>
                <w:szCs w:val="18"/>
                <w:lang w:eastAsia="zh-CN"/>
              </w:rPr>
            </w:pPr>
            <w:r>
              <w:rPr>
                <w:rFonts w:ascii="宋体" w:hAnsi="宋体"/>
                <w:sz w:val="18"/>
                <w:szCs w:val="18"/>
              </w:rPr>
              <w:t>514673</w:t>
            </w:r>
          </w:p>
        </w:tc>
        <w:tc>
          <w:tcPr>
            <w:tcW w:w="1968" w:type="dxa"/>
          </w:tcPr>
          <w:p>
            <w:pPr>
              <w:widowControl w:val="0"/>
              <w:spacing w:line="360" w:lineRule="auto"/>
              <w:jc w:val="center"/>
              <w:rPr>
                <w:rFonts w:ascii="宋体" w:hAnsi="宋体" w:cs="Arial"/>
                <w:sz w:val="18"/>
                <w:szCs w:val="18"/>
                <w:lang w:eastAsia="zh-CN"/>
              </w:rPr>
            </w:pPr>
            <w:r>
              <w:rPr>
                <w:rFonts w:ascii="宋体" w:hAnsi="宋体"/>
                <w:sz w:val="18"/>
                <w:szCs w:val="18"/>
              </w:rPr>
              <w:t>2018-12-26 03:32:35</w:t>
            </w:r>
          </w:p>
        </w:tc>
        <w:tc>
          <w:tcPr>
            <w:tcW w:w="1889" w:type="dxa"/>
          </w:tcPr>
          <w:p>
            <w:pPr>
              <w:widowControl w:val="0"/>
              <w:spacing w:line="360" w:lineRule="auto"/>
              <w:jc w:val="center"/>
              <w:rPr>
                <w:rFonts w:ascii="宋体" w:hAnsi="宋体" w:cs="Arial"/>
                <w:sz w:val="18"/>
                <w:szCs w:val="18"/>
                <w:lang w:eastAsia="zh-CN"/>
              </w:rPr>
            </w:pPr>
            <w:r>
              <w:rPr>
                <w:rFonts w:ascii="宋体" w:hAnsi="宋体"/>
                <w:sz w:val="18"/>
                <w:szCs w:val="18"/>
              </w:rPr>
              <w:t>20181126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6" w:type="dxa"/>
          </w:tcPr>
          <w:p>
            <w:pPr>
              <w:widowControl w:val="0"/>
              <w:spacing w:line="360" w:lineRule="auto"/>
              <w:jc w:val="center"/>
              <w:rPr>
                <w:rFonts w:ascii="宋体" w:hAnsi="宋体" w:cs="Arial"/>
                <w:sz w:val="18"/>
                <w:szCs w:val="18"/>
                <w:lang w:eastAsia="zh-CN"/>
              </w:rPr>
            </w:pPr>
            <w:r>
              <w:rPr>
                <w:rFonts w:ascii="宋体" w:hAnsi="宋体"/>
                <w:sz w:val="18"/>
                <w:szCs w:val="18"/>
              </w:rPr>
              <w:t>600608457600401852</w:t>
            </w:r>
          </w:p>
        </w:tc>
        <w:tc>
          <w:tcPr>
            <w:tcW w:w="1953" w:type="dxa"/>
          </w:tcPr>
          <w:p>
            <w:pPr>
              <w:widowControl w:val="0"/>
              <w:spacing w:line="360" w:lineRule="auto"/>
              <w:jc w:val="center"/>
              <w:rPr>
                <w:rFonts w:ascii="宋体" w:hAnsi="宋体" w:cs="Arial"/>
                <w:sz w:val="18"/>
                <w:szCs w:val="18"/>
                <w:lang w:eastAsia="zh-CN"/>
              </w:rPr>
            </w:pPr>
            <w:r>
              <w:rPr>
                <w:rFonts w:ascii="宋体" w:hAnsi="宋体"/>
                <w:sz w:val="18"/>
                <w:szCs w:val="18"/>
              </w:rPr>
              <w:t>514673</w:t>
            </w:r>
          </w:p>
        </w:tc>
        <w:tc>
          <w:tcPr>
            <w:tcW w:w="1968" w:type="dxa"/>
          </w:tcPr>
          <w:p>
            <w:pPr>
              <w:widowControl w:val="0"/>
              <w:spacing w:line="360" w:lineRule="auto"/>
              <w:jc w:val="center"/>
              <w:rPr>
                <w:rFonts w:ascii="宋体" w:hAnsi="宋体" w:cs="Arial"/>
                <w:sz w:val="18"/>
                <w:szCs w:val="18"/>
                <w:lang w:eastAsia="zh-CN"/>
              </w:rPr>
            </w:pPr>
            <w:r>
              <w:rPr>
                <w:rFonts w:ascii="宋体" w:hAnsi="宋体"/>
                <w:sz w:val="18"/>
                <w:szCs w:val="18"/>
              </w:rPr>
              <w:t>2018-12-26 00:46:28</w:t>
            </w:r>
          </w:p>
        </w:tc>
        <w:tc>
          <w:tcPr>
            <w:tcW w:w="1889" w:type="dxa"/>
          </w:tcPr>
          <w:p>
            <w:pPr>
              <w:widowControl w:val="0"/>
              <w:spacing w:line="360" w:lineRule="auto"/>
              <w:jc w:val="center"/>
              <w:rPr>
                <w:rFonts w:ascii="宋体" w:hAnsi="宋体" w:cs="Arial"/>
                <w:sz w:val="18"/>
                <w:szCs w:val="18"/>
                <w:lang w:eastAsia="zh-CN"/>
              </w:rPr>
            </w:pPr>
            <w:r>
              <w:rPr>
                <w:rFonts w:ascii="宋体" w:hAnsi="宋体"/>
                <w:sz w:val="18"/>
                <w:szCs w:val="18"/>
              </w:rPr>
              <w:t>20181126</w:t>
            </w:r>
          </w:p>
        </w:tc>
      </w:tr>
    </w:tbl>
    <w:p>
      <w:pPr>
        <w:spacing w:line="360" w:lineRule="auto"/>
        <w:ind w:firstLine="420"/>
        <w:rPr>
          <w:lang w:eastAsia="zh-CN"/>
        </w:rPr>
      </w:pPr>
      <w:r>
        <w:rPr>
          <w:rFonts w:hint="eastAsia"/>
          <w:lang w:eastAsia="zh-CN"/>
        </w:rPr>
        <w:t>通过对用户浏览帖子的历史信息，能够构建一个用户字典。对于没有在论坛中产生行为的用户，我们把他们标记为未登录用户，推荐这么部分用户的推荐需要考虑冷启动问题。</w:t>
      </w:r>
    </w:p>
    <w:p>
      <w:pPr>
        <w:spacing w:line="360" w:lineRule="auto"/>
        <w:ind w:firstLine="420"/>
        <w:rPr>
          <w:lang w:eastAsia="zh-CN"/>
        </w:rPr>
      </w:pPr>
      <w:r>
        <w:rPr>
          <w:rFonts w:hint="eastAsia"/>
          <w:lang w:eastAsia="zh-CN"/>
        </w:rPr>
        <w:t>通过对两个月（12月26日到2月25日）的用户浏览帖子的信息，我们发现，在这两个月中有551990个用户（注册用户数为5000000个）最近两个月在论坛中浏览过帖子，只占总体用户的10%。这其中的原因有：</w:t>
      </w:r>
    </w:p>
    <w:p>
      <w:pPr>
        <w:spacing w:line="360" w:lineRule="auto"/>
        <w:rPr>
          <w:lang w:eastAsia="zh-CN"/>
        </w:rPr>
      </w:pPr>
      <w:r>
        <w:rPr>
          <w:lang w:eastAsia="zh-CN"/>
        </w:rPr>
        <w:tab/>
      </w:r>
      <w:r>
        <w:rPr>
          <w:rFonts w:hint="eastAsia"/>
          <w:lang w:eastAsia="zh-CN"/>
        </w:rPr>
        <w:t>（1）用户注册平台账户后就没有使用过</w:t>
      </w:r>
      <w:r>
        <w:rPr>
          <w:rFonts w:hint="eastAsia" w:ascii="Arial" w:hAnsi="Arial" w:cs="Arial"/>
          <w:kern w:val="2"/>
          <w:lang w:eastAsia="zh-CN"/>
        </w:rPr>
        <w:t>APP</w:t>
      </w:r>
      <w:r>
        <w:rPr>
          <w:rFonts w:hint="eastAsia"/>
          <w:lang w:eastAsia="zh-CN"/>
        </w:rPr>
        <w:t>，所以就不可能会使用论坛服务；</w:t>
      </w:r>
    </w:p>
    <w:p>
      <w:pPr>
        <w:spacing w:line="360" w:lineRule="auto"/>
        <w:rPr>
          <w:lang w:eastAsia="zh-CN"/>
        </w:rPr>
      </w:pPr>
      <w:r>
        <w:rPr>
          <w:lang w:eastAsia="zh-CN"/>
        </w:rPr>
        <w:tab/>
      </w:r>
      <w:r>
        <w:rPr>
          <w:rFonts w:hint="eastAsia"/>
          <w:lang w:eastAsia="zh-CN"/>
        </w:rPr>
        <w:t>（2）有一部分用户，很少使用论坛服务，由于论坛不是</w:t>
      </w:r>
      <w:r>
        <w:rPr>
          <w:rFonts w:hint="eastAsia" w:ascii="Arial" w:hAnsi="Arial" w:cs="Arial"/>
          <w:kern w:val="2"/>
          <w:lang w:eastAsia="zh-CN"/>
        </w:rPr>
        <w:t>APP</w:t>
      </w:r>
      <w:r>
        <w:rPr>
          <w:rFonts w:hint="eastAsia"/>
          <w:lang w:eastAsia="zh-CN"/>
        </w:rPr>
        <w:t>的主要功能，该</w:t>
      </w:r>
      <w:r>
        <w:rPr>
          <w:rFonts w:hint="eastAsia" w:ascii="Arial" w:hAnsi="Arial" w:cs="Arial"/>
          <w:kern w:val="2"/>
          <w:lang w:eastAsia="zh-CN"/>
        </w:rPr>
        <w:t>APP</w:t>
      </w:r>
      <w:r>
        <w:rPr>
          <w:rFonts w:hint="eastAsia"/>
          <w:lang w:eastAsia="zh-CN"/>
        </w:rPr>
        <w:t>的主要功能是司机线上找货；</w:t>
      </w:r>
    </w:p>
    <w:p>
      <w:pPr>
        <w:spacing w:line="360" w:lineRule="auto"/>
        <w:rPr>
          <w:lang w:eastAsia="zh-CN"/>
        </w:rPr>
      </w:pPr>
      <w:r>
        <w:rPr>
          <w:lang w:eastAsia="zh-CN"/>
        </w:rPr>
        <w:tab/>
      </w:r>
      <w:r>
        <w:rPr>
          <w:rFonts w:hint="eastAsia"/>
          <w:lang w:eastAsia="zh-CN"/>
        </w:rPr>
        <w:t>（3）有一部分用户使用论坛的间隔较长，要远远大于两个月。</w:t>
      </w:r>
    </w:p>
    <w:p>
      <w:pPr>
        <w:spacing w:line="360" w:lineRule="auto"/>
        <w:ind w:firstLine="420"/>
        <w:rPr>
          <w:lang w:eastAsia="zh-CN"/>
        </w:rPr>
      </w:pPr>
      <w:r>
        <w:rPr>
          <w:rFonts w:hint="eastAsia"/>
          <w:lang w:eastAsia="zh-CN"/>
        </w:rPr>
        <w:t>通过对近两个月用户浏览帖子的历史记录，可得出以下结论：</w:t>
      </w:r>
    </w:p>
    <w:p>
      <w:pPr>
        <w:spacing w:line="360" w:lineRule="auto"/>
        <w:rPr>
          <w:lang w:eastAsia="zh-CN"/>
        </w:rPr>
      </w:pPr>
      <w:r>
        <w:rPr>
          <w:lang w:eastAsia="zh-CN"/>
        </w:rPr>
        <w:tab/>
      </w:r>
      <w:r>
        <w:rPr>
          <w:rFonts w:hint="eastAsia"/>
          <w:lang w:eastAsia="zh-CN"/>
        </w:rPr>
        <w:t>（1）用户浏览的帖子中近期发的占比较大，其中近7天的占88%，近30天99%。</w:t>
      </w:r>
    </w:p>
    <w:p>
      <w:pPr>
        <w:spacing w:line="360" w:lineRule="auto"/>
        <w:rPr>
          <w:lang w:eastAsia="zh-CN"/>
        </w:rPr>
      </w:pPr>
      <w:r>
        <w:rPr>
          <w:lang w:eastAsia="zh-CN"/>
        </w:rPr>
        <w:tab/>
      </w:r>
      <w:r>
        <w:rPr>
          <w:rFonts w:hint="eastAsia"/>
          <w:lang w:eastAsia="zh-CN"/>
        </w:rPr>
        <w:t>（2）用户浏览的帖子栏目满足资讯、曝光、卡嫂、卡友心路、买车卖车的帖子占绝大部分，约为90%。</w:t>
      </w:r>
    </w:p>
    <w:p>
      <w:pPr>
        <w:spacing w:line="360" w:lineRule="auto"/>
        <w:rPr>
          <w:lang w:eastAsia="zh-CN"/>
        </w:rPr>
      </w:pPr>
      <w:r>
        <w:rPr>
          <w:lang w:eastAsia="zh-CN"/>
        </w:rPr>
        <w:tab/>
      </w:r>
      <w:r>
        <w:rPr>
          <w:rFonts w:hint="eastAsia"/>
          <w:lang w:eastAsia="zh-CN"/>
        </w:rPr>
        <w:t>（3）特殊栏目，虽然话题较少，但是帖子质量较高，用户浏览量较大，如卡嫂栏目，每天发帖量不到10条，但是浏览量非常大。</w:t>
      </w:r>
    </w:p>
    <w:p>
      <w:pPr>
        <w:spacing w:line="360" w:lineRule="auto"/>
        <w:ind w:firstLine="420"/>
        <w:rPr>
          <w:lang w:eastAsia="zh-CN"/>
        </w:rPr>
      </w:pPr>
      <w:r>
        <w:rPr>
          <w:rFonts w:hint="eastAsia"/>
          <w:lang w:eastAsia="zh-CN"/>
        </w:rPr>
        <w:t>（4）超过一半的用户（约占比54%）每天只会浏览一篇帖子。</w:t>
      </w:r>
    </w:p>
    <w:p>
      <w:pPr>
        <w:spacing w:line="360" w:lineRule="auto"/>
        <w:ind w:firstLine="420"/>
        <w:rPr>
          <w:lang w:eastAsia="zh-CN"/>
        </w:rPr>
      </w:pPr>
      <w:r>
        <w:rPr>
          <w:rFonts w:hint="eastAsia"/>
          <w:lang w:eastAsia="zh-CN"/>
        </w:rPr>
        <w:t>（5）每天浏览帖子数大于等于3的用户占比为22.7%</w:t>
      </w:r>
    </w:p>
    <w:p>
      <w:pPr>
        <w:spacing w:line="360" w:lineRule="auto"/>
        <w:rPr>
          <w:lang w:eastAsia="zh-CN"/>
        </w:rPr>
      </w:pPr>
      <w:r>
        <w:rPr>
          <w:lang w:eastAsia="zh-CN"/>
        </w:rPr>
        <w:tab/>
      </w:r>
      <w:r>
        <w:rPr>
          <w:rFonts w:hint="eastAsia"/>
          <w:lang w:eastAsia="zh-CN"/>
        </w:rPr>
        <w:t>帖子的信息包括帖子</w:t>
      </w:r>
      <w:r>
        <w:rPr>
          <w:rFonts w:hint="eastAsia" w:ascii="Arial" w:hAnsi="Arial" w:cs="Arial"/>
          <w:kern w:val="2"/>
          <w:lang w:eastAsia="zh-CN"/>
        </w:rPr>
        <w:t>ID</w:t>
      </w:r>
      <w:r>
        <w:rPr>
          <w:rFonts w:hint="eastAsia"/>
          <w:lang w:eastAsia="zh-CN"/>
        </w:rPr>
        <w:t>、帖子内容、板块</w:t>
      </w:r>
      <w:r>
        <w:rPr>
          <w:rFonts w:hint="eastAsia" w:ascii="Arial" w:hAnsi="Arial" w:cs="Arial"/>
          <w:kern w:val="2"/>
          <w:lang w:eastAsia="zh-CN"/>
        </w:rPr>
        <w:t>ID</w:t>
      </w:r>
      <w:r>
        <w:rPr>
          <w:rFonts w:hint="eastAsia"/>
          <w:lang w:eastAsia="zh-CN"/>
        </w:rPr>
        <w:t>、创建时间、浏览数、回复数和点赞数。帖子</w:t>
      </w:r>
      <w:r>
        <w:rPr>
          <w:rFonts w:hint="eastAsia" w:ascii="Arial" w:hAnsi="Arial" w:cs="Arial"/>
          <w:kern w:val="2"/>
          <w:lang w:eastAsia="zh-CN"/>
        </w:rPr>
        <w:t>ID</w:t>
      </w:r>
      <w:r>
        <w:rPr>
          <w:rFonts w:hint="eastAsia"/>
          <w:lang w:eastAsia="zh-CN"/>
        </w:rPr>
        <w:t>用户标识每个帖子；帖子内容是呈现给用户内容，是以文字主，其中也会包含</w:t>
      </w:r>
      <w:r>
        <w:rPr>
          <w:rFonts w:hint="eastAsia" w:ascii="Arial" w:hAnsi="Arial" w:cs="Arial"/>
          <w:lang w:eastAsia="zh-CN"/>
        </w:rPr>
        <w:t>html</w:t>
      </w:r>
      <w:r>
        <w:rPr>
          <w:rFonts w:hint="eastAsia"/>
          <w:lang w:eastAsia="zh-CN"/>
        </w:rPr>
        <w:t>标签和表情符号等其他非文字的数据；板块</w:t>
      </w:r>
      <w:r>
        <w:rPr>
          <w:rFonts w:hint="eastAsia" w:ascii="Arial" w:hAnsi="Arial" w:cs="Arial"/>
          <w:kern w:val="2"/>
          <w:lang w:eastAsia="zh-CN"/>
        </w:rPr>
        <w:t>ID</w:t>
      </w:r>
      <w:r>
        <w:rPr>
          <w:rFonts w:hint="eastAsia"/>
          <w:lang w:eastAsia="zh-CN"/>
        </w:rPr>
        <w:t>用于标识每个帖子所属板块；创建时间是帖子发布时间的。具体数据示例如表</w:t>
      </w:r>
      <w:r>
        <w:rPr>
          <w:rFonts w:hint="eastAsia" w:ascii="Arial" w:hAnsi="Arial" w:cs="Arial"/>
          <w:lang w:eastAsia="zh-CN"/>
        </w:rPr>
        <w:t>3.2</w:t>
      </w:r>
      <w:r>
        <w:rPr>
          <w:rFonts w:hint="eastAsia"/>
          <w:lang w:eastAsia="zh-CN"/>
        </w:rPr>
        <w:t>所示：</w:t>
      </w:r>
    </w:p>
    <w:p>
      <w:pPr>
        <w:pStyle w:val="43"/>
      </w:pPr>
      <w:bookmarkStart w:id="94" w:name="_Toc4379207"/>
      <w:r>
        <w:rPr>
          <w:rFonts w:hint="eastAsia"/>
        </w:rPr>
        <w:t>表 3</w:t>
      </w:r>
      <w:r>
        <w:t>.</w:t>
      </w:r>
      <w:r>
        <w:rPr>
          <w:rFonts w:hint="eastAsia"/>
        </w:rPr>
        <w:t>2帖子详细信息的举例</w:t>
      </w:r>
      <w:bookmarkEnd w:id="94"/>
    </w:p>
    <w:tbl>
      <w:tblPr>
        <w:tblStyle w:val="3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126"/>
        <w:gridCol w:w="851"/>
        <w:gridCol w:w="1984"/>
        <w:gridCol w:w="851"/>
        <w:gridCol w:w="85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帖子ID</w:t>
            </w:r>
          </w:p>
        </w:tc>
        <w:tc>
          <w:tcPr>
            <w:tcW w:w="2126"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帖子内容</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板块I</w:t>
            </w:r>
            <w:r>
              <w:rPr>
                <w:rFonts w:ascii="宋体" w:hAnsi="宋体" w:cs="Arial"/>
                <w:sz w:val="18"/>
                <w:szCs w:val="18"/>
                <w:lang w:eastAsia="zh-CN"/>
              </w:rPr>
              <w:t>D</w:t>
            </w:r>
          </w:p>
        </w:tc>
        <w:tc>
          <w:tcPr>
            <w:tcW w:w="1984"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创建时间</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浏览数</w:t>
            </w:r>
          </w:p>
        </w:tc>
        <w:tc>
          <w:tcPr>
            <w:tcW w:w="850"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回复数</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514655</w:t>
            </w:r>
          </w:p>
        </w:tc>
        <w:tc>
          <w:tcPr>
            <w:tcW w:w="2126"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中国三千万驾驶员</w:t>
            </w:r>
            <w:r>
              <w:rPr>
                <w:rFonts w:ascii="宋体" w:hAnsi="宋体" w:cs="Arial"/>
                <w:sz w:val="18"/>
                <w:szCs w:val="18"/>
                <w:lang w:eastAsia="zh-CN"/>
              </w:rPr>
              <w:t>…</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37</w:t>
            </w:r>
          </w:p>
        </w:tc>
        <w:tc>
          <w:tcPr>
            <w:tcW w:w="1984"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2018-11-26 03:46:50</w:t>
            </w:r>
          </w:p>
        </w:tc>
        <w:tc>
          <w:tcPr>
            <w:tcW w:w="851"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135</w:t>
            </w:r>
          </w:p>
        </w:tc>
        <w:tc>
          <w:tcPr>
            <w:tcW w:w="850"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0</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514673</w:t>
            </w:r>
          </w:p>
        </w:tc>
        <w:tc>
          <w:tcPr>
            <w:tcW w:w="2126"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现在到处抓4米2</w:t>
            </w:r>
            <w:r>
              <w:rPr>
                <w:rFonts w:ascii="宋体" w:hAnsi="宋体" w:cs="Arial"/>
                <w:sz w:val="18"/>
                <w:szCs w:val="18"/>
                <w:lang w:eastAsia="zh-CN"/>
              </w:rPr>
              <w:t>…</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3</w:t>
            </w:r>
            <w:r>
              <w:rPr>
                <w:rFonts w:ascii="宋体" w:hAnsi="宋体" w:cs="Arial"/>
                <w:sz w:val="18"/>
                <w:szCs w:val="18"/>
                <w:lang w:eastAsia="zh-CN"/>
              </w:rPr>
              <w:t>5</w:t>
            </w:r>
          </w:p>
        </w:tc>
        <w:tc>
          <w:tcPr>
            <w:tcW w:w="1984"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2018-11-26 06:47:54</w:t>
            </w:r>
          </w:p>
        </w:tc>
        <w:tc>
          <w:tcPr>
            <w:tcW w:w="851"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14661</w:t>
            </w:r>
          </w:p>
        </w:tc>
        <w:tc>
          <w:tcPr>
            <w:tcW w:w="850"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102</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2</w:t>
            </w:r>
            <w:r>
              <w:rPr>
                <w:rFonts w:ascii="宋体" w:hAnsi="宋体" w:cs="Arial"/>
                <w:sz w:val="18"/>
                <w:szCs w:val="18"/>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389429</w:t>
            </w:r>
          </w:p>
        </w:tc>
        <w:tc>
          <w:tcPr>
            <w:tcW w:w="2126"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现在在哪到电子签单</w:t>
            </w:r>
            <w:r>
              <w:rPr>
                <w:rFonts w:ascii="宋体" w:hAnsi="宋体" w:cs="Arial"/>
                <w:sz w:val="18"/>
                <w:szCs w:val="18"/>
                <w:lang w:eastAsia="zh-CN"/>
              </w:rPr>
              <w:t>…</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4</w:t>
            </w:r>
            <w:r>
              <w:rPr>
                <w:rFonts w:ascii="宋体" w:hAnsi="宋体" w:cs="Arial"/>
                <w:sz w:val="18"/>
                <w:szCs w:val="18"/>
                <w:lang w:eastAsia="zh-CN"/>
              </w:rPr>
              <w:t>6</w:t>
            </w:r>
          </w:p>
        </w:tc>
        <w:tc>
          <w:tcPr>
            <w:tcW w:w="1984"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2018-05-31 15:26:11</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2</w:t>
            </w:r>
          </w:p>
        </w:tc>
        <w:tc>
          <w:tcPr>
            <w:tcW w:w="850"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0</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47507</w:t>
            </w:r>
          </w:p>
        </w:tc>
        <w:tc>
          <w:tcPr>
            <w:tcW w:w="2126"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端午节到了，我在酝酿</w:t>
            </w:r>
            <w:r>
              <w:rPr>
                <w:rFonts w:ascii="宋体" w:hAnsi="宋体" w:cs="Arial"/>
                <w:sz w:val="18"/>
                <w:szCs w:val="18"/>
                <w:lang w:eastAsia="zh-CN"/>
              </w:rPr>
              <w:t>…</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3</w:t>
            </w:r>
            <w:r>
              <w:rPr>
                <w:rFonts w:ascii="宋体" w:hAnsi="宋体" w:cs="Arial"/>
                <w:sz w:val="18"/>
                <w:szCs w:val="18"/>
                <w:lang w:eastAsia="zh-CN"/>
              </w:rPr>
              <w:t>5</w:t>
            </w:r>
          </w:p>
        </w:tc>
        <w:tc>
          <w:tcPr>
            <w:tcW w:w="1984"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2016-06-08 17:55:44</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8</w:t>
            </w:r>
            <w:r>
              <w:rPr>
                <w:rFonts w:ascii="宋体" w:hAnsi="宋体" w:cs="Arial"/>
                <w:sz w:val="18"/>
                <w:szCs w:val="18"/>
                <w:lang w:eastAsia="zh-CN"/>
              </w:rPr>
              <w:t>82</w:t>
            </w:r>
          </w:p>
        </w:tc>
        <w:tc>
          <w:tcPr>
            <w:tcW w:w="850"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6</w:t>
            </w:r>
            <w:r>
              <w:rPr>
                <w:rFonts w:ascii="宋体" w:hAnsi="宋体" w:cs="Arial"/>
                <w:sz w:val="18"/>
                <w:szCs w:val="18"/>
                <w:lang w:eastAsia="zh-CN"/>
              </w:rPr>
              <w:t>6</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5</w:t>
            </w:r>
            <w:r>
              <w:rPr>
                <w:rFonts w:ascii="宋体" w:hAnsi="宋体" w:cs="Arial"/>
                <w:sz w:val="18"/>
                <w:szCs w:val="18"/>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550381</w:t>
            </w:r>
          </w:p>
        </w:tc>
        <w:tc>
          <w:tcPr>
            <w:tcW w:w="2126"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荆州这个地方再也不</w:t>
            </w:r>
            <w:r>
              <w:rPr>
                <w:rFonts w:ascii="宋体" w:hAnsi="宋体" w:cs="Arial"/>
                <w:sz w:val="18"/>
                <w:szCs w:val="18"/>
                <w:lang w:eastAsia="zh-CN"/>
              </w:rPr>
              <w:t>…</w:t>
            </w:r>
          </w:p>
        </w:tc>
        <w:tc>
          <w:tcPr>
            <w:tcW w:w="851"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35</w:t>
            </w:r>
          </w:p>
        </w:tc>
        <w:tc>
          <w:tcPr>
            <w:tcW w:w="1984" w:type="dxa"/>
          </w:tcPr>
          <w:p>
            <w:pPr>
              <w:widowControl w:val="0"/>
              <w:spacing w:line="360" w:lineRule="auto"/>
              <w:jc w:val="both"/>
              <w:rPr>
                <w:rFonts w:ascii="宋体" w:hAnsi="宋体" w:cs="Arial"/>
                <w:sz w:val="18"/>
                <w:szCs w:val="18"/>
                <w:lang w:eastAsia="zh-CN"/>
              </w:rPr>
            </w:pPr>
            <w:r>
              <w:rPr>
                <w:rFonts w:ascii="宋体" w:hAnsi="宋体" w:cs="Arial"/>
                <w:sz w:val="18"/>
                <w:szCs w:val="18"/>
                <w:lang w:eastAsia="zh-CN"/>
              </w:rPr>
              <w:t>2019-02-10 19:52:43</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3</w:t>
            </w:r>
            <w:r>
              <w:rPr>
                <w:rFonts w:ascii="宋体" w:hAnsi="宋体" w:cs="Arial"/>
                <w:sz w:val="18"/>
                <w:szCs w:val="18"/>
                <w:lang w:eastAsia="zh-CN"/>
              </w:rPr>
              <w:t>64</w:t>
            </w:r>
          </w:p>
        </w:tc>
        <w:tc>
          <w:tcPr>
            <w:tcW w:w="850"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2</w:t>
            </w:r>
          </w:p>
        </w:tc>
        <w:tc>
          <w:tcPr>
            <w:tcW w:w="851" w:type="dxa"/>
          </w:tcPr>
          <w:p>
            <w:pPr>
              <w:widowControl w:val="0"/>
              <w:spacing w:line="360" w:lineRule="auto"/>
              <w:jc w:val="both"/>
              <w:rPr>
                <w:rFonts w:ascii="宋体" w:hAnsi="宋体" w:cs="Arial"/>
                <w:sz w:val="18"/>
                <w:szCs w:val="18"/>
                <w:lang w:eastAsia="zh-CN"/>
              </w:rPr>
            </w:pPr>
            <w:r>
              <w:rPr>
                <w:rFonts w:hint="eastAsia" w:ascii="宋体" w:hAnsi="宋体" w:cs="Arial"/>
                <w:sz w:val="18"/>
                <w:szCs w:val="18"/>
                <w:lang w:eastAsia="zh-CN"/>
              </w:rPr>
              <w:t>2</w:t>
            </w:r>
          </w:p>
        </w:tc>
      </w:tr>
    </w:tbl>
    <w:p>
      <w:pPr>
        <w:spacing w:line="360" w:lineRule="auto"/>
        <w:ind w:firstLine="480" w:firstLineChars="200"/>
        <w:jc w:val="both"/>
        <w:rPr>
          <w:rFonts w:ascii="宋体" w:hAnsi="宋体" w:cs="Arial"/>
          <w:lang w:eastAsia="zh-CN"/>
        </w:rPr>
      </w:pPr>
      <w:r>
        <w:rPr>
          <w:rFonts w:hint="eastAsia" w:ascii="宋体" w:hAnsi="宋体" w:cs="Arial"/>
          <w:lang w:eastAsia="zh-CN"/>
        </w:rPr>
        <w:t>我们对论坛中所有帖子（2019年2月25日的之前创建的帖子总数为297115）进行分析，总结帖子信息的以下特点：</w:t>
      </w:r>
    </w:p>
    <w:p>
      <w:pPr>
        <w:spacing w:line="360" w:lineRule="auto"/>
        <w:ind w:firstLine="480" w:firstLineChars="200"/>
        <w:jc w:val="both"/>
        <w:rPr>
          <w:rFonts w:ascii="宋体" w:hAnsi="宋体" w:cs="Arial"/>
          <w:lang w:eastAsia="zh-CN"/>
        </w:rPr>
      </w:pPr>
      <w:r>
        <w:rPr>
          <w:rFonts w:ascii="宋体" w:hAnsi="宋体" w:cs="Arial"/>
          <w:lang w:eastAsia="zh-CN"/>
        </w:rPr>
        <w:t>（1）</w:t>
      </w:r>
      <w:r>
        <w:rPr>
          <w:rFonts w:hint="eastAsia" w:ascii="宋体" w:hAnsi="宋体" w:cs="Arial"/>
          <w:lang w:eastAsia="zh-CN"/>
        </w:rPr>
        <w:t>帖子长短不同</w:t>
      </w:r>
      <w:r>
        <w:rPr>
          <w:rFonts w:ascii="宋体" w:hAnsi="宋体" w:cs="Arial"/>
          <w:lang w:eastAsia="zh-CN"/>
        </w:rPr>
        <w:t>：</w:t>
      </w:r>
      <w:r>
        <w:rPr>
          <w:rFonts w:hint="eastAsia" w:ascii="宋体" w:hAnsi="宋体" w:cs="Arial"/>
          <w:lang w:eastAsia="zh-CN"/>
        </w:rPr>
        <w:t>论坛对发布的帖子格式要求不严，用户可用按照每个人不同的风格创建的帖子，尤其对字数没有限制。有些帖子只有几个字；有些帖子长达数百个字</w:t>
      </w:r>
      <w:r>
        <w:rPr>
          <w:rFonts w:ascii="宋体" w:hAnsi="宋体" w:cs="Arial"/>
          <w:lang w:eastAsia="zh-CN"/>
        </w:rPr>
        <w:t xml:space="preserve"> </w:t>
      </w:r>
      <w:r>
        <w:rPr>
          <w:rFonts w:hint="eastAsia" w:ascii="宋体" w:hAnsi="宋体" w:cs="Arial"/>
          <w:lang w:eastAsia="zh-CN"/>
        </w:rPr>
        <w:t>。帖子文本处理需要考虑帖子这个特性。</w:t>
      </w:r>
    </w:p>
    <w:p>
      <w:pPr>
        <w:spacing w:line="360" w:lineRule="auto"/>
        <w:ind w:firstLine="480" w:firstLineChars="200"/>
        <w:jc w:val="both"/>
        <w:rPr>
          <w:rFonts w:ascii="宋体" w:hAnsi="宋体" w:cs="Arial"/>
          <w:lang w:eastAsia="zh-CN"/>
        </w:rPr>
      </w:pPr>
      <w:r>
        <w:rPr>
          <w:rFonts w:ascii="宋体" w:hAnsi="宋体" w:cs="Arial"/>
          <w:lang w:eastAsia="zh-CN"/>
        </w:rPr>
        <w:t>（2）</w:t>
      </w:r>
      <w:r>
        <w:rPr>
          <w:rFonts w:hint="eastAsia" w:ascii="宋体" w:hAnsi="宋体" w:cs="Arial"/>
          <w:lang w:eastAsia="zh-CN"/>
        </w:rPr>
        <w:t>帖子创建者不同</w:t>
      </w:r>
      <w:r>
        <w:rPr>
          <w:rFonts w:ascii="宋体" w:hAnsi="宋体" w:cs="Arial"/>
          <w:lang w:eastAsia="zh-CN"/>
        </w:rPr>
        <w:t>：</w:t>
      </w:r>
      <w:r>
        <w:rPr>
          <w:rFonts w:hint="eastAsia" w:ascii="宋体" w:hAnsi="宋体" w:cs="Arial"/>
          <w:lang w:eastAsia="zh-CN"/>
        </w:rPr>
        <w:t>每个用户都可以创建帖子，所以帖子的作者可以是每个司机；另外，作为平台，会每天发布一些优质的新闻资讯。</w:t>
      </w:r>
      <w:r>
        <w:rPr>
          <w:rFonts w:ascii="宋体" w:hAnsi="宋体" w:cs="Arial"/>
          <w:lang w:eastAsia="zh-CN"/>
        </w:rPr>
        <w:t xml:space="preserve"> </w:t>
      </w:r>
    </w:p>
    <w:p>
      <w:pPr>
        <w:spacing w:line="360" w:lineRule="auto"/>
        <w:ind w:firstLine="480" w:firstLineChars="200"/>
        <w:jc w:val="both"/>
        <w:rPr>
          <w:rFonts w:ascii="宋体" w:hAnsi="宋体" w:cs="Arial"/>
          <w:lang w:eastAsia="zh-CN"/>
        </w:rPr>
      </w:pPr>
      <w:r>
        <w:rPr>
          <w:rFonts w:ascii="宋体" w:hAnsi="宋体" w:cs="Arial"/>
          <w:lang w:eastAsia="zh-CN"/>
        </w:rPr>
        <w:t>（3）</w:t>
      </w:r>
      <w:r>
        <w:rPr>
          <w:rFonts w:hint="eastAsia" w:ascii="宋体" w:hAnsi="宋体" w:cs="Arial"/>
          <w:lang w:eastAsia="zh-CN"/>
        </w:rPr>
        <w:t>口语化</w:t>
      </w:r>
      <w:r>
        <w:rPr>
          <w:rFonts w:ascii="宋体" w:hAnsi="宋体" w:cs="Arial"/>
          <w:lang w:eastAsia="zh-CN"/>
        </w:rPr>
        <w:t>：</w:t>
      </w:r>
      <w:r>
        <w:rPr>
          <w:rFonts w:hint="eastAsia" w:ascii="宋体" w:hAnsi="宋体" w:cs="Arial"/>
          <w:lang w:eastAsia="zh-CN"/>
        </w:rPr>
        <w:t>由于论坛主要面向的是从事公路物流运输的司机用户，这些用户倾向于使用口语化来表达自己的想法。</w:t>
      </w:r>
    </w:p>
    <w:p>
      <w:pPr>
        <w:spacing w:line="360" w:lineRule="auto"/>
        <w:ind w:firstLine="480" w:firstLineChars="200"/>
        <w:jc w:val="both"/>
        <w:rPr>
          <w:rFonts w:ascii="Arial" w:hAnsi="Arial" w:cs="Arial"/>
          <w:lang w:eastAsia="zh-CN"/>
        </w:rPr>
      </w:pPr>
      <w:r>
        <w:rPr>
          <w:rFonts w:ascii="宋体" w:hAnsi="宋体" w:cs="Arial"/>
          <w:lang w:eastAsia="zh-CN"/>
        </w:rPr>
        <w:t>（4）</w:t>
      </w:r>
      <w:r>
        <w:rPr>
          <w:rFonts w:hint="eastAsia" w:ascii="宋体" w:hAnsi="宋体" w:cs="Arial"/>
          <w:lang w:eastAsia="zh-CN"/>
        </w:rPr>
        <w:t>帖子中存在方言</w:t>
      </w:r>
      <w:r>
        <w:rPr>
          <w:rFonts w:ascii="宋体" w:hAnsi="宋体" w:cs="Arial"/>
          <w:lang w:eastAsia="zh-CN"/>
        </w:rPr>
        <w:t>：</w:t>
      </w:r>
      <w:r>
        <w:rPr>
          <w:rFonts w:hint="eastAsia" w:ascii="宋体" w:hAnsi="宋体" w:cs="Arial"/>
          <w:lang w:eastAsia="zh-CN"/>
        </w:rPr>
        <w:t>由于平台注册的司机来自于全国34省市，地区不同造成语言差异，不同用户在创建帖子是会夹杂着方言。</w:t>
      </w:r>
      <w:r>
        <w:rPr>
          <w:rFonts w:ascii="Arial" w:hAnsi="Arial" w:cs="Arial"/>
          <w:lang w:eastAsia="zh-CN"/>
        </w:rPr>
        <w:t xml:space="preserve"> </w:t>
      </w:r>
    </w:p>
    <w:p>
      <w:pPr>
        <w:pStyle w:val="3"/>
        <w:spacing w:line="415" w:lineRule="auto"/>
        <w:rPr>
          <w:rFonts w:cs="Arial"/>
        </w:rPr>
      </w:pPr>
      <w:bookmarkStart w:id="95" w:name="_Toc4379571"/>
      <w:r>
        <w:rPr>
          <w:rFonts w:cs="Arial"/>
        </w:rPr>
        <w:t xml:space="preserve">3.2 </w:t>
      </w:r>
      <w:r>
        <w:rPr>
          <w:rFonts w:hint="eastAsia" w:cs="Arial"/>
        </w:rPr>
        <w:t>系统总体设计</w:t>
      </w:r>
      <w:bookmarkEnd w:id="95"/>
      <w:r>
        <w:rPr>
          <w:rFonts w:cs="Arial"/>
        </w:rPr>
        <w:t xml:space="preserve"> </w:t>
      </w:r>
    </w:p>
    <w:p>
      <w:pPr>
        <w:spacing w:line="360" w:lineRule="auto"/>
        <w:ind w:firstLine="480" w:firstLineChars="200"/>
        <w:jc w:val="both"/>
        <w:rPr>
          <w:rFonts w:ascii="Arial" w:hAnsi="Arial" w:cs="Arial"/>
          <w:lang w:eastAsia="zh-CN"/>
        </w:rPr>
      </w:pPr>
      <w:r>
        <w:rPr>
          <w:rFonts w:hint="eastAsia" w:ascii="宋体" w:hAnsi="宋体" w:cs="Arial"/>
          <w:lang w:eastAsia="zh-CN"/>
        </w:rPr>
        <w:t>相对其他推荐系统，我们设计一套详情页推荐框架。把详情页的推荐划分为两个阶段，一个是详情页推荐模型构建阶段，二是使用详情页推荐模型进行相关帖子推荐阶段。如图</w:t>
      </w:r>
      <w:r>
        <w:rPr>
          <w:rFonts w:hint="eastAsia" w:ascii="Arial" w:hAnsi="Arial" w:cs="Arial"/>
          <w:lang w:eastAsia="zh-CN"/>
        </w:rPr>
        <w:t>3.2</w:t>
      </w:r>
      <w:r>
        <w:rPr>
          <w:rFonts w:hint="eastAsia" w:ascii="宋体" w:hAnsi="宋体" w:cs="Arial"/>
          <w:lang w:eastAsia="zh-CN"/>
        </w:rPr>
        <w:t>所示，展示的是详情页推荐的框架流程图，其中详情页推荐模型构建阶段主要包含四个步骤，分别</w:t>
      </w:r>
      <w:r>
        <w:rPr>
          <w:rFonts w:ascii="宋体" w:hAnsi="宋体" w:cs="Arial"/>
          <w:lang w:eastAsia="zh-CN"/>
        </w:rPr>
        <w:t>：</w:t>
      </w:r>
    </w:p>
    <w:p>
      <w:pPr>
        <w:spacing w:line="360" w:lineRule="auto"/>
        <w:jc w:val="both"/>
      </w:pPr>
      <w:r>
        <w:object>
          <v:shape id="_x0000_i1033" o:spt="75" type="#_x0000_t75" style="height:243.55pt;width:415.1pt;" o:ole="t" filled="f" o:preferrelative="t" stroked="f" coordsize="21600,21600">
            <v:path/>
            <v:fill on="f" focussize="0,0"/>
            <v:stroke on="f" joinstyle="miter"/>
            <v:imagedata r:id="rId41" o:title=""/>
            <o:lock v:ext="edit" aspectratio="t"/>
            <w10:wrap type="none"/>
            <w10:anchorlock/>
          </v:shape>
          <o:OLEObject Type="Embed" ProgID="Visio.Drawing.15" ShapeID="_x0000_i1033" DrawAspect="Content" ObjectID="_1468075733" r:id="rId40">
            <o:LockedField>false</o:LockedField>
          </o:OLEObject>
        </w:object>
      </w:r>
    </w:p>
    <w:p>
      <w:pPr>
        <w:pStyle w:val="45"/>
        <w:rPr>
          <w:rFonts w:cs="Arial"/>
        </w:rPr>
      </w:pPr>
      <w:bookmarkStart w:id="96" w:name="_Toc4391479"/>
      <w:r>
        <w:t>图</w:t>
      </w:r>
      <w:r>
        <w:rPr>
          <w:rFonts w:hint="eastAsia"/>
        </w:rPr>
        <w:t>3</w:t>
      </w:r>
      <w:r>
        <w:t>.</w:t>
      </w:r>
      <w:r>
        <w:rPr>
          <w:rFonts w:hint="eastAsia"/>
        </w:rPr>
        <w:t>2详情页推荐问题的框架</w:t>
      </w:r>
      <w:bookmarkEnd w:id="96"/>
    </w:p>
    <w:p>
      <w:pPr>
        <w:spacing w:line="360" w:lineRule="auto"/>
        <w:ind w:firstLine="480" w:firstLineChars="200"/>
        <w:jc w:val="both"/>
        <w:rPr>
          <w:rFonts w:ascii="宋体" w:hAnsi="宋体" w:cs="Arial"/>
          <w:lang w:eastAsia="zh-CN"/>
        </w:rPr>
      </w:pPr>
      <w:r>
        <w:rPr>
          <w:rFonts w:hint="eastAsia" w:ascii="宋体" w:hAnsi="宋体" w:cs="Arial"/>
          <w:lang w:eastAsia="zh-CN"/>
        </w:rPr>
        <w:t>（1）对用户历史记录进行处理。由于用户历史记录数据可能存在不完整信息或者需要对部分字段进行过滤、格式转换处理。需要对样本数据进行训练集和测试集划分。</w:t>
      </w:r>
    </w:p>
    <w:p>
      <w:pPr>
        <w:spacing w:line="360" w:lineRule="auto"/>
        <w:ind w:firstLine="480" w:firstLineChars="200"/>
        <w:jc w:val="both"/>
        <w:rPr>
          <w:rFonts w:ascii="宋体" w:hAnsi="宋体" w:cs="Arial"/>
          <w:lang w:eastAsia="zh-CN"/>
        </w:rPr>
      </w:pPr>
      <w:r>
        <w:rPr>
          <w:rFonts w:hint="eastAsia" w:ascii="宋体" w:hAnsi="宋体" w:cs="Arial"/>
          <w:lang w:eastAsia="zh-CN"/>
        </w:rPr>
        <w:t>（2）帖子数据预处理阶段，由于帖子的内容作为帖子一个非常重要特征。需要使用自然语言处理对文本数据处理的流程处理这部分数据进行处理。这部分我们将在</w:t>
      </w:r>
      <w:r>
        <w:rPr>
          <w:rFonts w:hint="eastAsia" w:ascii="Arial" w:hAnsi="Arial" w:cs="Arial"/>
          <w:lang w:eastAsia="zh-CN"/>
        </w:rPr>
        <w:t>3.3</w:t>
      </w:r>
      <w:r>
        <w:rPr>
          <w:rFonts w:hint="eastAsia" w:ascii="宋体" w:hAnsi="宋体" w:cs="Arial"/>
          <w:lang w:eastAsia="zh-CN"/>
        </w:rPr>
        <w:t>节进行详细介绍。</w:t>
      </w:r>
    </w:p>
    <w:p>
      <w:pPr>
        <w:spacing w:line="360" w:lineRule="auto"/>
        <w:ind w:firstLine="480" w:firstLineChars="200"/>
        <w:jc w:val="both"/>
        <w:rPr>
          <w:rFonts w:ascii="宋体" w:hAnsi="宋体" w:cs="Arial"/>
          <w:lang w:eastAsia="zh-CN"/>
        </w:rPr>
      </w:pPr>
      <w:r>
        <w:rPr>
          <w:rFonts w:hint="eastAsia" w:ascii="宋体" w:hAnsi="宋体" w:cs="Arial"/>
          <w:lang w:eastAsia="zh-CN"/>
        </w:rPr>
        <w:t>（3）特征构造阶段，由于不同模型的输入的特征，需要构造的特征也不同。特征构造要根据模型的设计来进行构造，我们把特征的构造放在模型设计里来介绍。</w:t>
      </w:r>
    </w:p>
    <w:p>
      <w:pPr>
        <w:spacing w:line="360" w:lineRule="auto"/>
        <w:ind w:firstLine="480" w:firstLineChars="200"/>
        <w:jc w:val="both"/>
        <w:rPr>
          <w:rFonts w:ascii="宋体" w:hAnsi="宋体" w:cs="Arial"/>
          <w:lang w:eastAsia="zh-CN"/>
        </w:rPr>
      </w:pPr>
      <w:r>
        <w:rPr>
          <w:rFonts w:hint="eastAsia" w:ascii="宋体" w:hAnsi="宋体" w:cs="Arial"/>
          <w:lang w:eastAsia="zh-CN"/>
        </w:rPr>
        <w:t>（4）模型训练阶段，为了实现详情页的个性化推荐，我们使用两种不同方法对用户历史行为进行处理，提出了两种的推荐方法：</w:t>
      </w:r>
    </w:p>
    <w:p>
      <w:pPr>
        <w:spacing w:line="360" w:lineRule="auto"/>
        <w:ind w:firstLine="480" w:firstLineChars="200"/>
        <w:jc w:val="both"/>
        <w:rPr>
          <w:rFonts w:ascii="宋体" w:hAnsi="宋体" w:cs="Arial"/>
          <w:lang w:eastAsia="zh-CN"/>
        </w:rPr>
      </w:pPr>
      <w:r>
        <w:rPr>
          <w:rFonts w:hint="eastAsia" w:ascii="宋体" w:hAnsi="宋体" w:cs="Arial"/>
          <w:lang w:eastAsia="zh-CN"/>
        </w:rPr>
        <w:t>第一种模型的设计，我们把详情页推荐定义为一个推荐问题，根据用户的历史行为记录分析用户兴趣来给用户推荐感兴趣的帖子。所以在这种方法中，我们把当前浏览帖子作为用户的历史行为记录来进行建模的。该方法将会在</w:t>
      </w:r>
      <w:r>
        <w:rPr>
          <w:rFonts w:ascii="宋体" w:hAnsi="宋体" w:cs="Arial"/>
          <w:lang w:eastAsia="zh-CN"/>
        </w:rPr>
        <w:t>3.4</w:t>
      </w:r>
      <w:r>
        <w:rPr>
          <w:rFonts w:hint="eastAsia" w:ascii="宋体" w:hAnsi="宋体" w:cs="Arial"/>
          <w:lang w:eastAsia="zh-CN"/>
        </w:rPr>
        <w:t>节进行详细的介绍。</w:t>
      </w:r>
    </w:p>
    <w:p>
      <w:pPr>
        <w:spacing w:line="360" w:lineRule="auto"/>
        <w:ind w:firstLine="480" w:firstLineChars="200"/>
        <w:jc w:val="both"/>
        <w:rPr>
          <w:rFonts w:ascii="Arial" w:hAnsi="Arial" w:cs="Arial"/>
          <w:lang w:eastAsia="zh-CN"/>
        </w:rPr>
      </w:pPr>
      <w:r>
        <w:rPr>
          <w:rFonts w:hint="eastAsia" w:ascii="宋体" w:hAnsi="宋体" w:cs="Arial"/>
          <w:lang w:eastAsia="zh-CN"/>
        </w:rPr>
        <w:t>第二种模型的设计，我们从一个全新角度来定义详情页推荐这个问题。把整个推荐系统看成一个搜索引擎，当用户点击浏览某个帖子是，可以把这个帖子看成用户输入的“关键词”，不过这个关键词是一个文档，然后再搜索引擎推荐输出用户查询的结果。我们目标是实现个性化查询，其实在这个输入过程中还有一个隐变量要被输入，这个隐变量就是用户上下文信息。该方法将在3.5节进行具体介绍。</w:t>
      </w:r>
    </w:p>
    <w:p>
      <w:pPr>
        <w:spacing w:line="360" w:lineRule="auto"/>
        <w:ind w:firstLine="480" w:firstLineChars="200"/>
        <w:jc w:val="both"/>
        <w:rPr>
          <w:rFonts w:ascii="宋体" w:hAnsi="宋体" w:cs="Arial"/>
          <w:lang w:eastAsia="zh-CN"/>
        </w:rPr>
      </w:pPr>
      <w:r>
        <w:rPr>
          <w:rFonts w:hint="eastAsia" w:ascii="宋体" w:hAnsi="宋体" w:cs="Arial"/>
          <w:lang w:eastAsia="zh-CN"/>
        </w:rPr>
        <w:t>（5）模型评估阶段。本文使用推荐系统最关心两个指标模型评估。一个是推荐贴的点击量，来衡量帖子的推荐的准确性；另一个指标是帖子的推荐量，衡量的是帖子推荐的个性化程度，这个指标稍微有点抽象，举个例子说，我们的推荐系统不同总推荐热门帖，热门帖子点击率是很大，但是这不满足推荐另一个作用，推荐系统作为挖掘长尾的技术手段，让每个帖子都能够有得到展示机会。</w:t>
      </w:r>
    </w:p>
    <w:p>
      <w:pPr>
        <w:spacing w:line="360" w:lineRule="auto"/>
        <w:ind w:firstLine="480" w:firstLineChars="200"/>
        <w:jc w:val="both"/>
        <w:rPr>
          <w:rFonts w:ascii="宋体" w:hAnsi="宋体" w:cs="Arial"/>
          <w:lang w:eastAsia="zh-CN"/>
        </w:rPr>
      </w:pPr>
      <w:r>
        <w:rPr>
          <w:rFonts w:ascii="宋体" w:hAnsi="宋体" w:cs="Arial"/>
          <w:lang w:eastAsia="zh-CN"/>
        </w:rPr>
        <w:t>使用</w:t>
      </w:r>
      <w:r>
        <w:rPr>
          <w:rFonts w:hint="eastAsia" w:ascii="宋体" w:hAnsi="宋体" w:cs="Arial"/>
          <w:lang w:eastAsia="zh-CN"/>
        </w:rPr>
        <w:t>详情页</w:t>
      </w:r>
      <w:r>
        <w:rPr>
          <w:rFonts w:ascii="宋体" w:hAnsi="宋体" w:cs="Arial"/>
          <w:lang w:eastAsia="zh-CN"/>
        </w:rPr>
        <w:t>推荐模型进行</w:t>
      </w:r>
      <w:r>
        <w:rPr>
          <w:rFonts w:hint="eastAsia" w:ascii="宋体" w:hAnsi="宋体" w:cs="Arial"/>
          <w:lang w:eastAsia="zh-CN"/>
        </w:rPr>
        <w:t>帖子</w:t>
      </w:r>
      <w:r>
        <w:rPr>
          <w:rFonts w:ascii="宋体" w:hAnsi="宋体" w:cs="Arial"/>
          <w:lang w:eastAsia="zh-CN"/>
        </w:rPr>
        <w:t>推荐阶段主要包含五个步骤，</w:t>
      </w:r>
      <w:r>
        <w:rPr>
          <w:rFonts w:hint="eastAsia" w:ascii="宋体" w:hAnsi="宋体" w:cs="Arial"/>
          <w:lang w:eastAsia="zh-CN"/>
        </w:rPr>
        <w:t>分别</w:t>
      </w:r>
      <w:r>
        <w:rPr>
          <w:rFonts w:ascii="宋体" w:hAnsi="宋体" w:cs="Arial"/>
          <w:lang w:eastAsia="zh-CN"/>
        </w:rPr>
        <w:t>是：</w:t>
      </w:r>
    </w:p>
    <w:p>
      <w:pPr>
        <w:spacing w:line="360" w:lineRule="auto"/>
        <w:ind w:firstLine="480" w:firstLineChars="200"/>
        <w:jc w:val="both"/>
        <w:rPr>
          <w:rFonts w:ascii="宋体" w:hAnsi="宋体" w:cs="Arial"/>
          <w:lang w:eastAsia="zh-CN"/>
        </w:rPr>
      </w:pPr>
      <w:r>
        <w:rPr>
          <w:rFonts w:hint="eastAsia" w:ascii="宋体" w:hAnsi="宋体" w:cs="Arial"/>
          <w:lang w:eastAsia="zh-CN"/>
        </w:rPr>
        <w:t>（</w:t>
      </w:r>
      <w:r>
        <w:rPr>
          <w:rFonts w:ascii="宋体" w:hAnsi="宋体" w:cs="Arial"/>
          <w:lang w:eastAsia="zh-CN"/>
        </w:rPr>
        <w:t>1</w:t>
      </w:r>
      <w:r>
        <w:rPr>
          <w:rFonts w:hint="eastAsia" w:ascii="宋体" w:hAnsi="宋体" w:cs="Arial"/>
          <w:lang w:eastAsia="zh-CN"/>
        </w:rPr>
        <w:t>）</w:t>
      </w:r>
      <w:r>
        <w:rPr>
          <w:rFonts w:ascii="宋体" w:hAnsi="宋体" w:cs="Arial"/>
          <w:lang w:eastAsia="zh-CN"/>
        </w:rPr>
        <w:t>用户</w:t>
      </w:r>
      <w:r>
        <w:rPr>
          <w:rFonts w:hint="eastAsia" w:ascii="宋体" w:hAnsi="宋体" w:cs="Arial"/>
          <w:lang w:eastAsia="zh-CN"/>
        </w:rPr>
        <w:t>点击浏览一个帖子</w:t>
      </w:r>
      <w:r>
        <w:rPr>
          <w:rFonts w:ascii="宋体" w:hAnsi="宋体" w:cs="Arial"/>
          <w:lang w:eastAsia="zh-CN"/>
        </w:rPr>
        <w:t>。</w:t>
      </w:r>
    </w:p>
    <w:p>
      <w:pPr>
        <w:spacing w:line="360" w:lineRule="auto"/>
        <w:ind w:firstLine="480" w:firstLineChars="200"/>
        <w:jc w:val="both"/>
        <w:rPr>
          <w:rFonts w:ascii="宋体" w:hAnsi="宋体" w:cs="Arial"/>
          <w:lang w:eastAsia="zh-CN"/>
        </w:rPr>
      </w:pPr>
      <w:r>
        <w:rPr>
          <w:rFonts w:hint="eastAsia" w:ascii="宋体" w:hAnsi="宋体" w:cs="Arial"/>
          <w:lang w:eastAsia="zh-CN"/>
        </w:rPr>
        <w:t>（</w:t>
      </w:r>
      <w:r>
        <w:rPr>
          <w:rFonts w:ascii="宋体" w:hAnsi="宋体" w:cs="Arial"/>
          <w:lang w:eastAsia="zh-CN"/>
        </w:rPr>
        <w:t>2</w:t>
      </w:r>
      <w:r>
        <w:rPr>
          <w:rFonts w:hint="eastAsia" w:ascii="宋体" w:hAnsi="宋体" w:cs="Arial"/>
          <w:lang w:eastAsia="zh-CN"/>
        </w:rPr>
        <w:t>）根据帖子预处理方式获取帖子处理后的特征</w:t>
      </w:r>
      <w:r>
        <w:rPr>
          <w:rFonts w:ascii="宋体" w:hAnsi="宋体" w:cs="Arial"/>
          <w:lang w:eastAsia="zh-CN"/>
        </w:rPr>
        <w:t>。</w:t>
      </w:r>
    </w:p>
    <w:p>
      <w:pPr>
        <w:spacing w:line="360" w:lineRule="auto"/>
        <w:ind w:firstLine="480" w:firstLineChars="200"/>
        <w:jc w:val="both"/>
        <w:rPr>
          <w:rFonts w:ascii="宋体" w:hAnsi="宋体" w:cs="Arial"/>
          <w:lang w:eastAsia="zh-CN"/>
        </w:rPr>
      </w:pPr>
      <w:r>
        <w:rPr>
          <w:rFonts w:hint="eastAsia" w:ascii="宋体" w:hAnsi="宋体" w:cs="Arial"/>
          <w:lang w:eastAsia="zh-CN"/>
        </w:rPr>
        <w:t>（</w:t>
      </w:r>
      <w:r>
        <w:rPr>
          <w:rFonts w:ascii="宋体" w:hAnsi="宋体" w:cs="Arial"/>
          <w:lang w:eastAsia="zh-CN"/>
        </w:rPr>
        <w:t>3</w:t>
      </w:r>
      <w:r>
        <w:rPr>
          <w:rFonts w:hint="eastAsia" w:ascii="宋体" w:hAnsi="宋体" w:cs="Arial"/>
          <w:lang w:eastAsia="zh-CN"/>
        </w:rPr>
        <w:t>）根据处理后帖子特征和用户特征进行特征构造。</w:t>
      </w:r>
    </w:p>
    <w:p>
      <w:pPr>
        <w:spacing w:line="360" w:lineRule="auto"/>
        <w:ind w:firstLine="480" w:firstLineChars="200"/>
        <w:jc w:val="both"/>
        <w:rPr>
          <w:rFonts w:ascii="宋体" w:hAnsi="宋体" w:cs="Arial"/>
          <w:lang w:eastAsia="zh-CN"/>
        </w:rPr>
      </w:pPr>
      <w:r>
        <w:rPr>
          <w:rFonts w:hint="eastAsia" w:ascii="宋体" w:hAnsi="宋体" w:cs="Arial"/>
          <w:lang w:eastAsia="zh-CN"/>
        </w:rPr>
        <w:t>（</w:t>
      </w:r>
      <w:r>
        <w:rPr>
          <w:rFonts w:ascii="宋体" w:hAnsi="宋体" w:cs="Arial"/>
          <w:lang w:eastAsia="zh-CN"/>
        </w:rPr>
        <w:t>4</w:t>
      </w:r>
      <w:r>
        <w:rPr>
          <w:rFonts w:hint="eastAsia" w:ascii="宋体" w:hAnsi="宋体" w:cs="Arial"/>
          <w:lang w:eastAsia="zh-CN"/>
        </w:rPr>
        <w:t>）将构造的特征输入到推荐系统模型计算法相似度计算</w:t>
      </w:r>
      <w:r>
        <w:rPr>
          <w:rFonts w:ascii="宋体" w:hAnsi="宋体" w:cs="Arial"/>
          <w:lang w:eastAsia="zh-CN"/>
        </w:rPr>
        <w:t>。</w:t>
      </w:r>
    </w:p>
    <w:p>
      <w:pPr>
        <w:spacing w:line="360" w:lineRule="auto"/>
        <w:ind w:firstLine="480" w:firstLineChars="200"/>
        <w:jc w:val="both"/>
        <w:rPr>
          <w:rFonts w:ascii="宋体" w:hAnsi="宋体" w:cs="Arial"/>
          <w:lang w:eastAsia="zh-CN"/>
        </w:rPr>
      </w:pPr>
      <w:r>
        <w:rPr>
          <w:rFonts w:hint="eastAsia" w:ascii="宋体" w:hAnsi="宋体" w:cs="Arial"/>
          <w:lang w:eastAsia="zh-CN"/>
        </w:rPr>
        <w:t>（</w:t>
      </w:r>
      <w:r>
        <w:rPr>
          <w:rFonts w:ascii="宋体" w:hAnsi="宋体" w:cs="Arial"/>
          <w:lang w:eastAsia="zh-CN"/>
        </w:rPr>
        <w:t>5</w:t>
      </w:r>
      <w:r>
        <w:rPr>
          <w:rFonts w:hint="eastAsia" w:ascii="宋体" w:hAnsi="宋体" w:cs="Arial"/>
          <w:lang w:eastAsia="zh-CN"/>
        </w:rPr>
        <w:t>）输出相似度较高的5个帖子</w:t>
      </w:r>
      <w:r>
        <w:rPr>
          <w:rFonts w:ascii="宋体" w:hAnsi="宋体" w:cs="Arial"/>
          <w:lang w:eastAsia="zh-CN"/>
        </w:rPr>
        <w:t>。</w:t>
      </w:r>
    </w:p>
    <w:p>
      <w:pPr>
        <w:pStyle w:val="3"/>
        <w:spacing w:line="415" w:lineRule="auto"/>
        <w:rPr>
          <w:rFonts w:cs="Arial"/>
        </w:rPr>
      </w:pPr>
      <w:bookmarkStart w:id="97" w:name="_Toc4379572"/>
      <w:r>
        <w:rPr>
          <w:rFonts w:cs="Arial"/>
        </w:rPr>
        <w:t>3.</w:t>
      </w:r>
      <w:r>
        <w:rPr>
          <w:rFonts w:hint="eastAsia" w:cs="Arial"/>
        </w:rPr>
        <w:t>3</w:t>
      </w:r>
      <w:r>
        <w:rPr>
          <w:rFonts w:cs="Arial"/>
        </w:rPr>
        <w:t xml:space="preserve"> </w:t>
      </w:r>
      <w:r>
        <w:rPr>
          <w:rFonts w:hint="eastAsia" w:cs="Arial"/>
        </w:rPr>
        <w:t>帖子内容预处理</w:t>
      </w:r>
      <w:bookmarkEnd w:id="97"/>
      <w:r>
        <w:rPr>
          <w:rFonts w:cs="Arial"/>
        </w:rPr>
        <w:t xml:space="preserve"> </w:t>
      </w:r>
    </w:p>
    <w:p>
      <w:pPr>
        <w:spacing w:line="360" w:lineRule="auto"/>
        <w:ind w:firstLine="480" w:firstLineChars="200"/>
        <w:jc w:val="both"/>
        <w:rPr>
          <w:rFonts w:ascii="Arial" w:hAnsi="Arial" w:cs="Arial"/>
          <w:lang w:eastAsia="zh-CN"/>
        </w:rPr>
      </w:pPr>
      <w:r>
        <w:rPr>
          <w:rFonts w:hint="eastAsia" w:ascii="宋体" w:hAnsi="宋体" w:cs="Arial"/>
          <w:lang w:eastAsia="zh-CN"/>
        </w:rPr>
        <w:t>为了能更好的利用帖子内容信息进行相似性推荐，我们要把帖子处理成可以进行计算的表达形式。为了能够充分利用帖子的内容，我们需要对帖子的内容进行替换、删减的操作。本节将详细帖子的预处理方法，分别包括帖子的语料提取，帖子中文分词、构造公路物流运输垂直领域的停用词库、对帖子进行停用词去除、以及对帖子进行词向量化的五个步骤，各个步骤的具体方法将在各个小节进行描述。</w:t>
      </w:r>
    </w:p>
    <w:p>
      <w:pPr>
        <w:pStyle w:val="4"/>
        <w:rPr>
          <w:rFonts w:ascii="Arial" w:hAnsi="Arial" w:cs="Arial"/>
        </w:rPr>
      </w:pPr>
      <w:bookmarkStart w:id="98" w:name="_Toc4379573"/>
      <w:r>
        <w:rPr>
          <w:rFonts w:hint="eastAsia" w:ascii="Arial" w:hAnsi="Arial" w:cs="Arial"/>
        </w:rPr>
        <w:t>3</w:t>
      </w:r>
      <w:r>
        <w:rPr>
          <w:rFonts w:ascii="Arial" w:hAnsi="Arial" w:cs="Arial"/>
        </w:rPr>
        <w:t xml:space="preserve">.3.1 </w:t>
      </w:r>
      <w:r>
        <w:rPr>
          <w:rFonts w:hint="eastAsia" w:ascii="Arial" w:hAnsi="Arial" w:cs="Arial"/>
        </w:rPr>
        <w:t>帖子特征提取</w:t>
      </w:r>
      <w:bookmarkEnd w:id="98"/>
    </w:p>
    <w:p>
      <w:pPr>
        <w:spacing w:line="360" w:lineRule="auto"/>
        <w:ind w:firstLine="480" w:firstLineChars="200"/>
        <w:jc w:val="both"/>
        <w:rPr>
          <w:rFonts w:ascii="宋体" w:hAnsi="宋体" w:cs="Arial"/>
          <w:lang w:eastAsia="zh-CN"/>
        </w:rPr>
      </w:pPr>
      <w:r>
        <w:rPr>
          <w:rFonts w:hint="eastAsia" w:ascii="宋体" w:hAnsi="宋体" w:cs="Arial"/>
          <w:lang w:eastAsia="zh-CN"/>
        </w:rPr>
        <w:t>由于帖子通常都是表达一个观点，且帖子以短文本为主，帖子中每个文字，每个符号都是那么的重要，为了充分利用帖子内容的信息。我们对帖子进行的特征的提取。</w:t>
      </w:r>
    </w:p>
    <w:p>
      <w:pPr>
        <w:spacing w:line="360" w:lineRule="auto"/>
        <w:ind w:firstLine="480" w:firstLineChars="200"/>
        <w:jc w:val="both"/>
        <w:rPr>
          <w:rFonts w:ascii="宋体" w:hAnsi="宋体" w:cs="Arial"/>
          <w:lang w:eastAsia="zh-CN"/>
        </w:rPr>
      </w:pPr>
      <w:r>
        <w:rPr>
          <w:rFonts w:hint="eastAsia" w:ascii="宋体" w:hAnsi="宋体" w:cs="Arial"/>
          <w:lang w:eastAsia="zh-CN"/>
        </w:rPr>
        <w:t>通过分析我们发现，帖子中存在表情符号，对于自然语言处理中，通常是把表情符号进行过滤处理；我们希望能更加充分应用。因为这表情符号，能够很明确帖子中的情感。所以我们对帖子中表情符号进行的转义处理。</w:t>
      </w:r>
    </w:p>
    <w:p>
      <w:pPr>
        <w:pStyle w:val="4"/>
        <w:rPr>
          <w:rFonts w:ascii="Arial" w:hAnsi="Arial" w:cs="Arial"/>
        </w:rPr>
      </w:pPr>
      <w:bookmarkStart w:id="99" w:name="_Toc4379574"/>
      <w:r>
        <w:rPr>
          <w:rFonts w:hint="eastAsia" w:ascii="Arial" w:hAnsi="Arial" w:cs="Arial"/>
        </w:rPr>
        <w:t>3</w:t>
      </w:r>
      <w:r>
        <w:rPr>
          <w:rFonts w:ascii="Arial" w:hAnsi="Arial" w:cs="Arial"/>
        </w:rPr>
        <w:t>.3.</w:t>
      </w:r>
      <w:r>
        <w:rPr>
          <w:rFonts w:hint="eastAsia" w:ascii="Arial" w:hAnsi="Arial" w:cs="Arial"/>
        </w:rPr>
        <w:t>2</w:t>
      </w:r>
      <w:r>
        <w:rPr>
          <w:rFonts w:ascii="Arial" w:hAnsi="Arial" w:cs="Arial"/>
        </w:rPr>
        <w:t xml:space="preserve"> </w:t>
      </w:r>
      <w:r>
        <w:rPr>
          <w:rFonts w:hint="eastAsia" w:ascii="Arial" w:hAnsi="Arial" w:cs="Arial"/>
        </w:rPr>
        <w:t>帖子中文分词</w:t>
      </w:r>
      <w:bookmarkEnd w:id="99"/>
    </w:p>
    <w:p>
      <w:pPr>
        <w:spacing w:line="360" w:lineRule="auto"/>
        <w:ind w:firstLine="480" w:firstLineChars="200"/>
        <w:jc w:val="both"/>
        <w:rPr>
          <w:rFonts w:ascii="宋体" w:hAnsi="宋体" w:cs="Arial"/>
          <w:lang w:eastAsia="zh-CN"/>
        </w:rPr>
      </w:pPr>
      <w:r>
        <w:rPr>
          <w:rFonts w:ascii="宋体" w:hAnsi="宋体" w:cs="Arial"/>
          <w:lang w:eastAsia="zh-CN"/>
        </w:rPr>
        <w:t>不同于英文，中文以字作为书写单位，各个单词之前没有明确的分割标记，在进行中文文本处理时，需要首先进行词法分析。中文分词将待处理的中文文本作为输入，使用自然语言处理技术进行成词判断、词语分割、词性判断等处理，最终输出切分好的中文单词、外文单词、阿拉伯数字等一系列字符串。</w:t>
      </w:r>
    </w:p>
    <w:p>
      <w:pPr>
        <w:spacing w:line="360" w:lineRule="auto"/>
        <w:ind w:firstLine="480" w:firstLineChars="200"/>
        <w:jc w:val="both"/>
        <w:rPr>
          <w:rFonts w:ascii="宋体" w:hAnsi="宋体" w:cs="Arial"/>
          <w:lang w:eastAsia="zh-CN"/>
        </w:rPr>
      </w:pPr>
      <w:r>
        <w:rPr>
          <w:rFonts w:ascii="宋体" w:hAnsi="宋体" w:cs="Arial"/>
          <w:lang w:eastAsia="zh-CN"/>
        </w:rPr>
        <w:t>作为</w:t>
      </w:r>
      <w:r>
        <w:rPr>
          <w:rFonts w:hint="eastAsia" w:ascii="宋体" w:hAnsi="宋体" w:cs="Arial"/>
          <w:lang w:eastAsia="zh-CN"/>
        </w:rPr>
        <w:t>帖子</w:t>
      </w:r>
      <w:r>
        <w:rPr>
          <w:rFonts w:ascii="宋体" w:hAnsi="宋体" w:cs="Arial"/>
          <w:lang w:eastAsia="zh-CN"/>
        </w:rPr>
        <w:t>预处理的重要步骤，中文分词的效果直接影响</w:t>
      </w:r>
      <w:r>
        <w:rPr>
          <w:rFonts w:hint="eastAsia" w:ascii="宋体" w:hAnsi="宋体" w:cs="Arial"/>
          <w:lang w:eastAsia="zh-CN"/>
        </w:rPr>
        <w:t>帖子</w:t>
      </w:r>
      <w:r>
        <w:rPr>
          <w:rFonts w:ascii="宋体" w:hAnsi="宋体" w:cs="Arial"/>
          <w:lang w:eastAsia="zh-CN"/>
        </w:rPr>
        <w:t>训练数据的质量。目前常用的中文分词工具主要有</w:t>
      </w:r>
      <w:r>
        <w:rPr>
          <w:rFonts w:ascii="Arial" w:hAnsi="Arial" w:cs="Arial"/>
          <w:kern w:val="2"/>
          <w:lang w:eastAsia="zh-CN"/>
        </w:rPr>
        <w:t>Jieba、ICTCLAS、SCWS、LTP、NLPIR</w:t>
      </w:r>
      <w:r>
        <w:rPr>
          <w:rFonts w:ascii="宋体" w:hAnsi="宋体" w:cs="Arial"/>
          <w:lang w:eastAsia="zh-CN"/>
        </w:rPr>
        <w:t xml:space="preserve">等，他们使用不同的分词方法，但大部分都可以取得较高的准确度。 </w:t>
      </w:r>
    </w:p>
    <w:p>
      <w:pPr>
        <w:spacing w:line="360" w:lineRule="auto"/>
        <w:ind w:firstLine="480" w:firstLineChars="200"/>
        <w:jc w:val="both"/>
        <w:rPr>
          <w:rFonts w:ascii="宋体" w:hAnsi="宋体" w:cs="Arial"/>
          <w:lang w:eastAsia="zh-CN"/>
        </w:rPr>
      </w:pPr>
      <w:r>
        <w:rPr>
          <w:rFonts w:ascii="宋体" w:hAnsi="宋体" w:cs="Arial"/>
          <w:lang w:eastAsia="zh-CN"/>
        </w:rPr>
        <w:t>本文选取</w:t>
      </w:r>
      <w:r>
        <w:rPr>
          <w:rFonts w:ascii="Arial" w:hAnsi="Arial" w:cs="Arial"/>
          <w:kern w:val="2"/>
          <w:lang w:eastAsia="zh-CN"/>
        </w:rPr>
        <w:t>Jieba</w:t>
      </w:r>
      <w:r>
        <w:rPr>
          <w:rFonts w:ascii="宋体" w:hAnsi="宋体" w:cs="Arial"/>
          <w:lang w:eastAsia="zh-CN"/>
        </w:rPr>
        <w:t>分词工具对从裁判文书中提取出的案件基本情况进行分词和词性标注。在中文分词后，本文通过词性筛选的方式只保留词性为名词、动词和形容词的词，同时去除了数字、符号和字母。</w:t>
      </w:r>
    </w:p>
    <w:p>
      <w:pPr>
        <w:pStyle w:val="4"/>
        <w:rPr>
          <w:rFonts w:ascii="Arial" w:hAnsi="Arial" w:cs="Arial"/>
        </w:rPr>
      </w:pPr>
      <w:bookmarkStart w:id="100" w:name="_Toc4379575"/>
      <w:r>
        <w:rPr>
          <w:rFonts w:hint="eastAsia" w:ascii="Arial" w:hAnsi="Arial" w:cs="Arial"/>
        </w:rPr>
        <w:t>3</w:t>
      </w:r>
      <w:r>
        <w:rPr>
          <w:rFonts w:ascii="Arial" w:hAnsi="Arial" w:cs="Arial"/>
        </w:rPr>
        <w:t>.3.</w:t>
      </w:r>
      <w:r>
        <w:rPr>
          <w:rFonts w:hint="eastAsia" w:ascii="Arial" w:hAnsi="Arial" w:cs="Arial"/>
        </w:rPr>
        <w:t>3</w:t>
      </w:r>
      <w:r>
        <w:rPr>
          <w:rFonts w:ascii="Arial" w:hAnsi="Arial" w:cs="Arial"/>
        </w:rPr>
        <w:t xml:space="preserve"> </w:t>
      </w:r>
      <w:r>
        <w:rPr>
          <w:rFonts w:hint="eastAsia" w:ascii="Arial" w:hAnsi="Arial" w:cs="Arial"/>
        </w:rPr>
        <w:t>构建帖子停用词库</w:t>
      </w:r>
      <w:bookmarkEnd w:id="100"/>
    </w:p>
    <w:p>
      <w:pPr>
        <w:spacing w:line="360" w:lineRule="auto"/>
        <w:ind w:firstLine="480" w:firstLineChars="200"/>
        <w:jc w:val="both"/>
        <w:rPr>
          <w:rFonts w:ascii="宋体" w:hAnsi="宋体" w:cs="Arial"/>
          <w:lang w:eastAsia="zh-CN"/>
        </w:rPr>
      </w:pPr>
      <w:r>
        <w:rPr>
          <w:rFonts w:hint="eastAsia" w:ascii="宋体" w:hAnsi="宋体" w:cs="Arial"/>
          <w:lang w:eastAsia="zh-CN"/>
        </w:rPr>
        <w:t>我们使用推荐数据是公路物流运输领域的数据</w:t>
      </w:r>
      <w:r>
        <w:rPr>
          <w:rFonts w:ascii="宋体" w:hAnsi="宋体" w:cs="Arial"/>
          <w:lang w:eastAsia="zh-CN"/>
        </w:rPr>
        <w:t>，其中存在大量的</w:t>
      </w:r>
      <w:r>
        <w:rPr>
          <w:rFonts w:hint="eastAsia" w:ascii="宋体" w:hAnsi="宋体" w:cs="Arial"/>
          <w:lang w:eastAsia="zh-CN"/>
        </w:rPr>
        <w:t>公路物流运输</w:t>
      </w:r>
      <w:r>
        <w:rPr>
          <w:rFonts w:ascii="宋体" w:hAnsi="宋体" w:cs="Arial"/>
          <w:lang w:eastAsia="zh-CN"/>
        </w:rPr>
        <w:t>专有名词，如</w:t>
      </w:r>
      <w:r>
        <w:rPr>
          <w:rFonts w:hint="eastAsia" w:ascii="宋体" w:hAnsi="宋体" w:cs="Arial"/>
          <w:lang w:eastAsia="zh-CN"/>
        </w:rPr>
        <w:t>卡友</w:t>
      </w:r>
      <w:r>
        <w:rPr>
          <w:rFonts w:ascii="宋体" w:hAnsi="宋体" w:cs="Arial"/>
          <w:lang w:eastAsia="zh-CN"/>
        </w:rPr>
        <w:t>、</w:t>
      </w:r>
      <w:r>
        <w:rPr>
          <w:rFonts w:hint="eastAsia" w:ascii="宋体" w:hAnsi="宋体" w:cs="Arial"/>
          <w:lang w:eastAsia="zh-CN"/>
        </w:rPr>
        <w:t>平板车</w:t>
      </w:r>
      <w:r>
        <w:rPr>
          <w:rFonts w:ascii="宋体" w:hAnsi="宋体" w:cs="Arial"/>
          <w:lang w:eastAsia="zh-CN"/>
        </w:rPr>
        <w:t>、</w:t>
      </w:r>
      <w:r>
        <w:rPr>
          <w:rFonts w:hint="eastAsia" w:ascii="宋体" w:hAnsi="宋体" w:cs="Arial"/>
          <w:lang w:eastAsia="zh-CN"/>
        </w:rPr>
        <w:t>一装一卸</w:t>
      </w:r>
      <w:r>
        <w:rPr>
          <w:rFonts w:ascii="宋体" w:hAnsi="宋体" w:cs="Arial"/>
          <w:lang w:eastAsia="zh-CN"/>
        </w:rPr>
        <w:t>、</w:t>
      </w:r>
      <w:r>
        <w:rPr>
          <w:rFonts w:hint="eastAsia" w:ascii="宋体" w:hAnsi="宋体" w:cs="Arial"/>
          <w:lang w:eastAsia="zh-CN"/>
        </w:rPr>
        <w:t>福佑</w:t>
      </w:r>
      <w:r>
        <w:rPr>
          <w:rFonts w:ascii="宋体" w:hAnsi="宋体" w:cs="Arial"/>
          <w:lang w:eastAsia="zh-CN"/>
        </w:rPr>
        <w:t>、</w:t>
      </w:r>
      <w:r>
        <w:rPr>
          <w:rFonts w:hint="eastAsia" w:ascii="宋体" w:hAnsi="宋体" w:cs="Arial"/>
          <w:lang w:eastAsia="zh-CN"/>
        </w:rPr>
        <w:t>十二米五等</w:t>
      </w:r>
      <w:r>
        <w:rPr>
          <w:rFonts w:ascii="宋体" w:hAnsi="宋体" w:cs="Arial"/>
          <w:lang w:eastAsia="zh-CN"/>
        </w:rPr>
        <w:t>。这些词语不但对模型训练没有意义，反而会提高模型训练的复杂度，影响训练结果。因此，我们需要构造一个专有停用词库来去除这些法律专有停用词。如何</w:t>
      </w:r>
      <w:r>
        <w:rPr>
          <w:rFonts w:hint="eastAsia" w:ascii="宋体" w:hAnsi="宋体" w:cs="Arial"/>
          <w:lang w:eastAsia="zh-CN"/>
        </w:rPr>
        <w:t>帖子</w:t>
      </w:r>
      <w:r>
        <w:rPr>
          <w:rFonts w:ascii="宋体" w:hAnsi="宋体" w:cs="Arial"/>
          <w:lang w:eastAsia="zh-CN"/>
        </w:rPr>
        <w:t>中的一个词语是否是停用词，是否对标识一份文档有意义，本文从词语的文档频率（</w:t>
      </w:r>
      <w:r>
        <w:rPr>
          <w:rFonts w:ascii="Arial" w:hAnsi="Arial" w:cs="Arial"/>
          <w:kern w:val="2"/>
          <w:lang w:eastAsia="zh-CN"/>
        </w:rPr>
        <w:t xml:space="preserve">Document </w:t>
      </w:r>
      <w:r>
        <w:rPr>
          <w:rFonts w:hint="eastAsia" w:ascii="Arial" w:hAnsi="Arial" w:cs="Arial"/>
          <w:kern w:val="2"/>
          <w:lang w:eastAsia="zh-CN"/>
        </w:rPr>
        <w:t>Frequency</w:t>
      </w:r>
      <w:r>
        <w:rPr>
          <w:rFonts w:ascii="Arial" w:hAnsi="Arial" w:cs="Arial"/>
          <w:kern w:val="2"/>
          <w:lang w:eastAsia="zh-CN"/>
        </w:rPr>
        <w:t>, DF</w:t>
      </w:r>
      <w:r>
        <w:rPr>
          <w:rFonts w:ascii="宋体" w:hAnsi="宋体" w:cs="Arial"/>
          <w:lang w:eastAsia="zh-CN"/>
        </w:rPr>
        <w:t>）、词语的类别频率（</w:t>
      </w:r>
      <w:r>
        <w:rPr>
          <w:rFonts w:hint="eastAsia" w:ascii="Arial" w:hAnsi="Arial" w:cs="Arial"/>
          <w:kern w:val="2"/>
          <w:lang w:eastAsia="zh-CN"/>
        </w:rPr>
        <w:t>Category</w:t>
      </w:r>
      <w:r>
        <w:rPr>
          <w:rFonts w:ascii="Arial" w:hAnsi="Arial" w:cs="Arial"/>
          <w:kern w:val="2"/>
          <w:lang w:eastAsia="zh-CN"/>
        </w:rPr>
        <w:t xml:space="preserve"> </w:t>
      </w:r>
      <w:r>
        <w:rPr>
          <w:rFonts w:hint="eastAsia" w:ascii="Arial" w:hAnsi="Arial" w:cs="Arial"/>
          <w:kern w:val="2"/>
          <w:lang w:eastAsia="zh-CN"/>
        </w:rPr>
        <w:t>Frequency</w:t>
      </w:r>
      <w:r>
        <w:rPr>
          <w:rFonts w:ascii="Arial" w:hAnsi="Arial" w:cs="Arial"/>
          <w:kern w:val="2"/>
          <w:lang w:eastAsia="zh-CN"/>
        </w:rPr>
        <w:t>, CF</w:t>
      </w:r>
      <w:r>
        <w:rPr>
          <w:rFonts w:ascii="宋体" w:hAnsi="宋体" w:cs="Arial"/>
          <w:lang w:eastAsia="zh-CN"/>
        </w:rPr>
        <w:t>）</w:t>
      </w:r>
      <w:r>
        <w:rPr>
          <w:rFonts w:hint="eastAsia" w:ascii="宋体" w:hAnsi="宋体" w:cs="Arial"/>
          <w:lang w:eastAsia="zh-CN"/>
        </w:rPr>
        <w:t>和</w:t>
      </w:r>
      <w:r>
        <w:rPr>
          <w:rFonts w:ascii="宋体" w:hAnsi="宋体" w:cs="Arial"/>
          <w:lang w:eastAsia="zh-CN"/>
        </w:rPr>
        <w:t>类别信息熵（</w:t>
      </w:r>
      <w:r>
        <w:rPr>
          <w:rFonts w:ascii="Arial" w:hAnsi="Arial" w:cs="Arial"/>
          <w:kern w:val="2"/>
          <w:lang w:eastAsia="zh-CN"/>
        </w:rPr>
        <w:t xml:space="preserve">Category </w:t>
      </w:r>
      <w:r>
        <w:rPr>
          <w:rFonts w:hint="eastAsia" w:ascii="Arial" w:hAnsi="Arial" w:cs="Arial"/>
          <w:kern w:val="2"/>
          <w:lang w:eastAsia="zh-CN"/>
        </w:rPr>
        <w:t>Information</w:t>
      </w:r>
      <w:r>
        <w:rPr>
          <w:rFonts w:ascii="Arial" w:hAnsi="Arial" w:cs="Arial"/>
          <w:kern w:val="2"/>
          <w:lang w:eastAsia="zh-CN"/>
        </w:rPr>
        <w:t xml:space="preserve"> </w:t>
      </w:r>
      <w:r>
        <w:rPr>
          <w:rFonts w:hint="eastAsia" w:ascii="Arial" w:hAnsi="Arial" w:cs="Arial"/>
          <w:kern w:val="2"/>
          <w:lang w:eastAsia="zh-CN"/>
        </w:rPr>
        <w:t>Entropy</w:t>
      </w:r>
      <w:r>
        <w:rPr>
          <w:rFonts w:ascii="Arial" w:hAnsi="Arial" w:cs="Arial"/>
          <w:kern w:val="2"/>
          <w:lang w:eastAsia="zh-CN"/>
        </w:rPr>
        <w:t>, CIE</w:t>
      </w:r>
      <w:r>
        <w:rPr>
          <w:rFonts w:ascii="宋体" w:hAnsi="宋体" w:cs="Arial"/>
          <w:lang w:eastAsia="zh-CN"/>
        </w:rPr>
        <w:t>）这三个角度出发进行研究，其中文档频率DF指包含一个词语的文档集合在所有文档中所占的比例，类别频率CF值指在一个特定类别中，包含一个词语的</w:t>
      </w:r>
      <w:r>
        <w:rPr>
          <w:rFonts w:hint="eastAsia" w:ascii="宋体" w:hAnsi="宋体" w:cs="Arial"/>
          <w:lang w:eastAsia="zh-CN"/>
        </w:rPr>
        <w:t>文档</w:t>
      </w:r>
      <w:r>
        <w:rPr>
          <w:rFonts w:ascii="宋体" w:hAnsi="宋体" w:cs="Arial"/>
          <w:lang w:eastAsia="zh-CN"/>
        </w:rPr>
        <w:t>集合在</w:t>
      </w:r>
      <w:r>
        <w:rPr>
          <w:rFonts w:hint="eastAsia" w:ascii="宋体" w:hAnsi="宋体" w:cs="Arial"/>
          <w:lang w:eastAsia="zh-CN"/>
        </w:rPr>
        <w:t>该类</w:t>
      </w:r>
      <w:r>
        <w:rPr>
          <w:rFonts w:ascii="宋体" w:hAnsi="宋体" w:cs="Arial"/>
          <w:lang w:eastAsia="zh-CN"/>
        </w:rPr>
        <w:t>文档</w:t>
      </w:r>
      <w:r>
        <w:rPr>
          <w:rFonts w:hint="eastAsia" w:ascii="宋体" w:hAnsi="宋体" w:cs="Arial"/>
          <w:lang w:eastAsia="zh-CN"/>
        </w:rPr>
        <w:t>集合</w:t>
      </w:r>
      <w:r>
        <w:rPr>
          <w:rFonts w:ascii="宋体" w:hAnsi="宋体" w:cs="Arial"/>
          <w:lang w:eastAsia="zh-CN"/>
        </w:rPr>
        <w:t>中所占的比例。判断是否该去除一个词可以分三种情况考虑：</w:t>
      </w:r>
    </w:p>
    <w:p>
      <w:pPr>
        <w:spacing w:line="360" w:lineRule="auto"/>
        <w:ind w:firstLine="480" w:firstLineChars="200"/>
        <w:jc w:val="both"/>
        <w:rPr>
          <w:rFonts w:ascii="宋体" w:hAnsi="宋体" w:cs="Arial"/>
          <w:lang w:eastAsia="zh-CN"/>
        </w:rPr>
      </w:pPr>
      <w:r>
        <w:rPr>
          <w:rFonts w:ascii="宋体" w:hAnsi="宋体" w:cs="Arial"/>
          <w:lang w:eastAsia="zh-CN"/>
        </w:rPr>
        <w:t>（1）如果一个词语的</w:t>
      </w:r>
      <w:r>
        <w:rPr>
          <w:rFonts w:hint="eastAsia" w:ascii="宋体" w:hAnsi="宋体" w:cs="Arial"/>
          <w:lang w:eastAsia="zh-CN"/>
        </w:rPr>
        <w:t>文档频率</w:t>
      </w:r>
      <w:r>
        <w:rPr>
          <w:rFonts w:ascii="宋体" w:hAnsi="宋体" w:cs="Arial"/>
          <w:lang w:eastAsia="zh-CN"/>
        </w:rPr>
        <w:t>DF极大，则应该将该词语去除。</w:t>
      </w:r>
    </w:p>
    <w:p>
      <w:pPr>
        <w:spacing w:line="360" w:lineRule="auto"/>
        <w:ind w:firstLine="480" w:firstLineChars="200"/>
        <w:jc w:val="both"/>
        <w:rPr>
          <w:rFonts w:ascii="宋体" w:hAnsi="宋体" w:cs="Arial"/>
          <w:lang w:eastAsia="zh-CN"/>
        </w:rPr>
      </w:pPr>
      <w:r>
        <w:rPr>
          <w:rFonts w:ascii="宋体" w:hAnsi="宋体" w:cs="Arial"/>
          <w:lang w:eastAsia="zh-CN"/>
        </w:rPr>
        <w:t>（2）如果一个词语的</w:t>
      </w:r>
      <w:r>
        <w:rPr>
          <w:rFonts w:hint="eastAsia" w:ascii="宋体" w:hAnsi="宋体" w:cs="Arial"/>
          <w:lang w:eastAsia="zh-CN"/>
        </w:rPr>
        <w:t>文档频率</w:t>
      </w:r>
      <w:r>
        <w:rPr>
          <w:rFonts w:ascii="宋体" w:hAnsi="宋体" w:cs="Arial"/>
          <w:lang w:eastAsia="zh-CN"/>
        </w:rPr>
        <w:t>DF较小，但是对于某一种类别的类别频率CF较大，意味着该词对标识某一种类别很有帮助，应该保留。</w:t>
      </w:r>
    </w:p>
    <w:p>
      <w:pPr>
        <w:spacing w:line="360" w:lineRule="auto"/>
        <w:ind w:firstLine="480" w:firstLineChars="200"/>
        <w:jc w:val="both"/>
        <w:rPr>
          <w:rFonts w:ascii="宋体" w:hAnsi="宋体" w:cs="Arial"/>
          <w:lang w:eastAsia="zh-CN"/>
        </w:rPr>
      </w:pPr>
      <w:r>
        <w:rPr>
          <w:rFonts w:ascii="宋体" w:hAnsi="宋体" w:cs="Arial"/>
          <w:lang w:eastAsia="zh-CN"/>
        </w:rPr>
        <w:t>（3）如果一个词语的</w:t>
      </w:r>
      <w:r>
        <w:rPr>
          <w:rFonts w:hint="eastAsia" w:ascii="宋体" w:hAnsi="宋体" w:cs="Arial"/>
          <w:lang w:eastAsia="zh-CN"/>
        </w:rPr>
        <w:t>文档频率</w:t>
      </w:r>
      <w:r>
        <w:rPr>
          <w:rFonts w:ascii="宋体" w:hAnsi="宋体" w:cs="Arial"/>
          <w:lang w:eastAsia="zh-CN"/>
        </w:rPr>
        <w:t>DF很小且</w:t>
      </w:r>
      <w:r>
        <w:rPr>
          <w:rFonts w:hint="eastAsia" w:ascii="宋体" w:hAnsi="宋体" w:cs="Arial"/>
          <w:lang w:eastAsia="zh-CN"/>
        </w:rPr>
        <w:t>对于</w:t>
      </w:r>
      <w:r>
        <w:rPr>
          <w:rFonts w:ascii="宋体" w:hAnsi="宋体" w:cs="Arial"/>
          <w:lang w:eastAsia="zh-CN"/>
        </w:rPr>
        <w:t>每个类别中的类别频率CF也很小，意味着该词为低频词，应该去除。</w:t>
      </w:r>
    </w:p>
    <w:p>
      <w:pPr>
        <w:spacing w:line="360" w:lineRule="auto"/>
        <w:ind w:firstLine="480" w:firstLineChars="200"/>
        <w:jc w:val="both"/>
        <w:rPr>
          <w:rFonts w:ascii="Arial" w:hAnsi="Arial" w:cs="Arial"/>
          <w:lang w:eastAsia="zh-CN"/>
        </w:rPr>
      </w:pPr>
      <w:r>
        <w:rPr>
          <w:rFonts w:ascii="宋体" w:hAnsi="宋体" w:cs="Arial"/>
          <w:lang w:eastAsia="zh-CN"/>
        </w:rPr>
        <w:t>进一步，对于情况（2），在考虑多种案由的情况下，判断某个词语对标识某种或某些类别的裁判文书是否有用，本文参考信息熵的思想，通过计算词语的类别信息熵来判断词语对</w:t>
      </w:r>
      <w:r>
        <w:rPr>
          <w:rFonts w:hint="eastAsia" w:ascii="宋体" w:hAnsi="宋体" w:cs="Arial"/>
          <w:lang w:eastAsia="zh-CN"/>
        </w:rPr>
        <w:t>类别信息</w:t>
      </w:r>
      <w:r>
        <w:rPr>
          <w:rFonts w:ascii="宋体" w:hAnsi="宋体" w:cs="Arial"/>
          <w:lang w:eastAsia="zh-CN"/>
        </w:rPr>
        <w:t>的表现能力。如果一个词语的信息熵越大，意味着该词对表现类别的信息越不确定，则意味着应该去除。词语w的类别信息熵</w:t>
      </w:r>
      <m:oMath>
        <m:sSub>
          <m:sSubPr>
            <m:ctrlPr>
              <w:rPr>
                <w:rFonts w:ascii="Cambria Math" w:hAnsi="Cambria Math" w:cs="Arial"/>
                <w:lang w:eastAsia="zh-CN"/>
              </w:rPr>
            </m:ctrlPr>
          </m:sSubPr>
          <m:e>
            <m:r>
              <w:rPr>
                <w:rFonts w:ascii="Cambria Math" w:hAnsi="Cambria Math" w:cs="Arial"/>
                <w:lang w:eastAsia="zh-CN"/>
              </w:rPr>
              <m:t>H</m:t>
            </m:r>
            <m:ctrlPr>
              <w:rPr>
                <w:rFonts w:ascii="Cambria Math" w:hAnsi="Cambria Math" w:cs="Arial"/>
                <w:lang w:eastAsia="zh-CN"/>
              </w:rPr>
            </m:ctrlPr>
          </m:e>
          <m:sub>
            <m:r>
              <w:rPr>
                <w:rFonts w:ascii="Cambria Math" w:hAnsi="Cambria Math" w:cs="Arial"/>
                <w:lang w:eastAsia="zh-CN"/>
              </w:rPr>
              <m:t>w</m:t>
            </m:r>
            <m:ctrlPr>
              <w:rPr>
                <w:rFonts w:ascii="Cambria Math" w:hAnsi="Cambria Math" w:cs="Arial"/>
                <w:lang w:eastAsia="zh-CN"/>
              </w:rPr>
            </m:ctrlPr>
          </m:sub>
        </m:sSub>
      </m:oMath>
      <w:r>
        <w:rPr>
          <w:rFonts w:ascii="宋体" w:hAnsi="宋体" w:cs="Arial"/>
          <w:lang w:eastAsia="zh-CN"/>
        </w:rPr>
        <w:t>计算公式为：</w:t>
      </w:r>
    </w:p>
    <w:p>
      <w:pPr>
        <w:spacing w:line="240" w:lineRule="atLeast"/>
        <w:ind w:firstLine="4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H</m:t>
              </m:r>
              <m:ctrlPr>
                <w:rPr>
                  <w:rFonts w:ascii="Cambria Math" w:hAnsi="Cambria Math" w:cs="Arial"/>
                  <w:i/>
                  <w:lang w:eastAsia="zh-CN"/>
                </w:rPr>
              </m:ctrlPr>
            </m:e>
            <m:sub>
              <m:r>
                <w:rPr>
                  <w:rFonts w:ascii="Cambria Math" w:hAnsi="Cambria Math" w:cs="Arial"/>
                  <w:lang w:eastAsia="zh-CN"/>
                </w:rPr>
                <m:t>w</m:t>
              </m:r>
              <m:ctrlPr>
                <w:rPr>
                  <w:rFonts w:ascii="Cambria Math" w:hAnsi="Cambria Math" w:cs="Arial"/>
                  <w:i/>
                  <w:lang w:eastAsia="zh-CN"/>
                </w:rPr>
              </m:ctrlPr>
            </m:sub>
          </m:sSub>
          <m:r>
            <w:rPr>
              <w:rFonts w:ascii="Cambria Math" w:hAnsi="Cambria Math" w:cs="Arial"/>
              <w:lang w:eastAsia="zh-CN"/>
            </w:rPr>
            <m:t>=</m:t>
          </m:r>
          <m:nary>
            <m:naryPr>
              <m:chr m:val="∑"/>
              <m:limLoc m:val="undOvr"/>
              <m:ctrlPr>
                <w:rPr>
                  <w:rFonts w:ascii="Cambria Math" w:hAnsi="Cambria Math" w:cs="Arial"/>
                  <w:i/>
                  <w:lang w:eastAsia="zh-CN"/>
                </w:rPr>
              </m:ctrlPr>
            </m:naryPr>
            <m:sub>
              <m:r>
                <w:rPr>
                  <w:rFonts w:ascii="Cambria Math" w:hAnsi="Cambria Math" w:cs="Arial"/>
                  <w:lang w:eastAsia="zh-CN"/>
                </w:rPr>
                <m:t>i=1</m:t>
              </m:r>
              <m:ctrlPr>
                <w:rPr>
                  <w:rFonts w:ascii="Cambria Math" w:hAnsi="Cambria Math" w:cs="Arial"/>
                  <w:i/>
                  <w:lang w:eastAsia="zh-CN"/>
                </w:rPr>
              </m:ctrlPr>
            </m:sub>
            <m:sup>
              <m:r>
                <w:rPr>
                  <w:rFonts w:ascii="Cambria Math" w:hAnsi="Cambria Math" w:cs="Arial"/>
                  <w:lang w:eastAsia="zh-CN"/>
                </w:rPr>
                <m:t>N</m:t>
              </m:r>
              <m:ctrlPr>
                <w:rPr>
                  <w:rFonts w:ascii="Cambria Math" w:hAnsi="Cambria Math" w:cs="Arial"/>
                  <w:i/>
                  <w:lang w:eastAsia="zh-CN"/>
                </w:rPr>
              </m:ctrlPr>
            </m:sup>
            <m:e>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ctrlPr>
                        <w:rPr>
                          <w:rFonts w:ascii="Cambria Math" w:hAnsi="Cambria Math" w:cs="Arial"/>
                          <w:i/>
                          <w:lang w:eastAsia="zh-CN"/>
                        </w:rPr>
                      </m:ctrlPr>
                    </m:e>
                    <m:sub>
                      <m:r>
                        <w:rPr>
                          <w:rFonts w:ascii="Cambria Math" w:hAnsi="Cambria Math" w:cs="Arial"/>
                          <w:lang w:eastAsia="zh-CN"/>
                        </w:rPr>
                        <m:t>iw</m:t>
                      </m:r>
                      <m:ctrlPr>
                        <w:rPr>
                          <w:rFonts w:ascii="Cambria Math" w:hAnsi="Cambria Math" w:cs="Arial"/>
                          <w:i/>
                          <w:lang w:eastAsia="zh-CN"/>
                        </w:rPr>
                      </m:ctrlPr>
                    </m:sub>
                  </m:sSub>
                  <m:ctrlPr>
                    <w:rPr>
                      <w:rFonts w:ascii="Cambria Math" w:hAnsi="Cambria Math" w:cs="Arial"/>
                      <w:i/>
                      <w:lang w:eastAsia="zh-CN"/>
                    </w:rPr>
                  </m:ctrlPr>
                </m:num>
                <m:den>
                  <m:sSub>
                    <m:sSubPr>
                      <m:ctrlPr>
                        <w:rPr>
                          <w:rFonts w:ascii="Cambria Math" w:hAnsi="Cambria Math" w:cs="Arial"/>
                          <w:i/>
                          <w:lang w:eastAsia="zh-CN"/>
                        </w:rPr>
                      </m:ctrlPr>
                    </m:sSubPr>
                    <m:e>
                      <m:r>
                        <w:rPr>
                          <w:rFonts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w</m:t>
                      </m:r>
                      <m:ctrlPr>
                        <w:rPr>
                          <w:rFonts w:ascii="Cambria Math" w:hAnsi="Cambria Math" w:cs="Arial"/>
                          <w:i/>
                          <w:lang w:eastAsia="zh-CN"/>
                        </w:rPr>
                      </m:ctrlPr>
                    </m:sub>
                  </m:sSub>
                  <m:ctrlPr>
                    <w:rPr>
                      <w:rFonts w:ascii="Cambria Math" w:hAnsi="Cambria Math" w:cs="Arial"/>
                      <w:i/>
                      <w:lang w:eastAsia="zh-CN"/>
                    </w:rPr>
                  </m:ctrlPr>
                </m:den>
              </m:f>
              <m:ctrlPr>
                <w:rPr>
                  <w:rFonts w:ascii="Cambria Math" w:hAnsi="Cambria Math" w:cs="Arial"/>
                  <w:i/>
                  <w:lang w:eastAsia="zh-CN"/>
                </w:rPr>
              </m:ctrlPr>
            </m:e>
          </m:nary>
          <m:func>
            <m:funcPr>
              <m:ctrlPr>
                <w:rPr>
                  <w:rFonts w:ascii="Cambria Math" w:hAnsi="Cambria Math" w:cs="Arial"/>
                  <w:i/>
                  <w:lang w:eastAsia="zh-CN"/>
                </w:rPr>
              </m:ctrlPr>
            </m:funcPr>
            <m:fName>
              <m:sSub>
                <m:sSubPr>
                  <m:ctrlPr>
                    <w:rPr>
                      <w:rFonts w:ascii="Cambria Math" w:hAnsi="Cambria Math" w:cs="Arial"/>
                      <w:i/>
                      <w:lang w:eastAsia="zh-CN"/>
                    </w:rPr>
                  </m:ctrlPr>
                </m:sSubPr>
                <m:e>
                  <m:r>
                    <m:rPr>
                      <m:sty m:val="p"/>
                    </m:rPr>
                    <w:rPr>
                      <w:rFonts w:ascii="Cambria Math" w:hAnsi="Cambria Math" w:cs="Arial"/>
                      <w:lang w:eastAsia="zh-CN"/>
                    </w:rPr>
                    <m:t>log</m:t>
                  </m:r>
                  <m:ctrlPr>
                    <w:rPr>
                      <w:rFonts w:ascii="Cambria Math" w:hAnsi="Cambria Math" w:cs="Arial"/>
                      <w:i/>
                      <w:lang w:eastAsia="zh-CN"/>
                    </w:rPr>
                  </m:ctrlPr>
                </m:e>
                <m:sub>
                  <m:r>
                    <w:rPr>
                      <w:rFonts w:ascii="Cambria Math" w:hAnsi="Cambria Math" w:cs="Arial"/>
                      <w:lang w:eastAsia="zh-CN"/>
                    </w:rPr>
                    <m:t>2</m:t>
                  </m:r>
                  <m:ctrlPr>
                    <w:rPr>
                      <w:rFonts w:ascii="Cambria Math" w:hAnsi="Cambria Math" w:cs="Arial"/>
                      <w:i/>
                      <w:lang w:eastAsia="zh-CN"/>
                    </w:rPr>
                  </m:ctrlPr>
                </m:sub>
              </m:sSub>
              <m:ctrlPr>
                <w:rPr>
                  <w:rFonts w:ascii="Cambria Math" w:hAnsi="Cambria Math" w:cs="Arial"/>
                  <w:i/>
                  <w:lang w:eastAsia="zh-CN"/>
                </w:rPr>
              </m:ctrlPr>
            </m:fName>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ctrlPr>
                        <w:rPr>
                          <w:rFonts w:ascii="Cambria Math" w:hAnsi="Cambria Math" w:cs="Arial"/>
                          <w:i/>
                          <w:lang w:eastAsia="zh-CN"/>
                        </w:rPr>
                      </m:ctrlPr>
                    </m:e>
                    <m:sub>
                      <m:r>
                        <w:rPr>
                          <w:rFonts w:ascii="Cambria Math" w:hAnsi="Cambria Math" w:cs="Arial"/>
                          <w:lang w:eastAsia="zh-CN"/>
                        </w:rPr>
                        <m:t>iw</m:t>
                      </m:r>
                      <m:ctrlPr>
                        <w:rPr>
                          <w:rFonts w:ascii="Cambria Math" w:hAnsi="Cambria Math" w:cs="Arial"/>
                          <w:i/>
                          <w:lang w:eastAsia="zh-CN"/>
                        </w:rPr>
                      </m:ctrlPr>
                    </m:sub>
                  </m:sSub>
                  <m:ctrlPr>
                    <w:rPr>
                      <w:rFonts w:ascii="Cambria Math" w:hAnsi="Cambria Math" w:cs="Arial"/>
                      <w:i/>
                      <w:lang w:eastAsia="zh-CN"/>
                    </w:rPr>
                  </m:ctrlPr>
                </m:num>
                <m:den>
                  <m:sSub>
                    <m:sSubPr>
                      <m:ctrlPr>
                        <w:rPr>
                          <w:rFonts w:ascii="Cambria Math" w:hAnsi="Cambria Math" w:cs="Arial"/>
                          <w:i/>
                          <w:lang w:eastAsia="zh-CN"/>
                        </w:rPr>
                      </m:ctrlPr>
                    </m:sSubPr>
                    <m:e>
                      <m:r>
                        <w:rPr>
                          <w:rFonts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w</m:t>
                      </m:r>
                      <m:ctrlPr>
                        <w:rPr>
                          <w:rFonts w:ascii="Cambria Math" w:hAnsi="Cambria Math" w:cs="Arial"/>
                          <w:i/>
                          <w:lang w:eastAsia="zh-CN"/>
                        </w:rPr>
                      </m:ctrlPr>
                    </m:sub>
                  </m:sSub>
                  <m:ctrlPr>
                    <w:rPr>
                      <w:rFonts w:ascii="Cambria Math" w:hAnsi="Cambria Math" w:cs="Arial"/>
                      <w:i/>
                      <w:lang w:eastAsia="zh-CN"/>
                    </w:rPr>
                  </m:ctrlPr>
                </m:den>
              </m:f>
              <m:ctrlPr>
                <w:rPr>
                  <w:rFonts w:ascii="Cambria Math" w:hAnsi="Cambria Math" w:cs="Arial"/>
                  <w:i/>
                  <w:lang w:eastAsia="zh-CN"/>
                </w:rPr>
              </m:ctrlPr>
            </m:e>
          </m:func>
        </m:oMath>
      </m:oMathPara>
    </w:p>
    <w:p>
      <w:pPr>
        <w:spacing w:line="360" w:lineRule="auto"/>
        <w:jc w:val="both"/>
        <w:rPr>
          <w:rFonts w:ascii="宋体" w:hAnsi="宋体" w:cs="Arial"/>
          <w:lang w:eastAsia="zh-CN"/>
        </w:rPr>
      </w:pPr>
      <w:r>
        <w:rPr>
          <w:rFonts w:ascii="宋体" w:hAnsi="宋体" w:cs="Arial"/>
          <w:lang w:eastAsia="zh-CN"/>
        </w:rPr>
        <w:t>其中</w:t>
      </w:r>
      <m:oMath>
        <m:sSub>
          <m:sSubPr>
            <m:ctrlPr>
              <w:rPr>
                <w:rFonts w:ascii="Cambria Math" w:hAnsi="Cambria Math" w:cs="Arial"/>
                <w:lang w:eastAsia="zh-CN"/>
              </w:rPr>
            </m:ctrlPr>
          </m:sSubPr>
          <m:e>
            <m:r>
              <w:rPr>
                <w:rFonts w:ascii="Cambria Math" w:hAnsi="Cambria Math" w:cs="Arial"/>
                <w:lang w:eastAsia="zh-CN"/>
              </w:rPr>
              <m:t>C</m:t>
            </m:r>
            <m:ctrlPr>
              <w:rPr>
                <w:rFonts w:ascii="Cambria Math" w:hAnsi="Cambria Math" w:cs="Arial"/>
                <w:lang w:eastAsia="zh-CN"/>
              </w:rPr>
            </m:ctrlPr>
          </m:e>
          <m:sub>
            <m:r>
              <w:rPr>
                <w:rFonts w:ascii="Cambria Math" w:hAnsi="Cambria Math" w:cs="Arial"/>
                <w:lang w:eastAsia="zh-CN"/>
              </w:rPr>
              <m:t>iw</m:t>
            </m:r>
            <m:ctrlPr>
              <w:rPr>
                <w:rFonts w:ascii="Cambria Math" w:hAnsi="Cambria Math" w:cs="Arial"/>
                <w:lang w:eastAsia="zh-CN"/>
              </w:rPr>
            </m:ctrlPr>
          </m:sub>
        </m:sSub>
      </m:oMath>
      <w:r>
        <w:rPr>
          <w:rFonts w:ascii="宋体" w:hAnsi="宋体" w:cs="Arial"/>
          <w:lang w:eastAsia="zh-CN"/>
        </w:rPr>
        <w:t>表示词语w在类别</w:t>
      </w:r>
      <m:oMath>
        <m:r>
          <w:rPr>
            <w:rFonts w:ascii="Cambria Math" w:hAnsi="Cambria Math" w:cs="Arial"/>
            <w:lang w:eastAsia="zh-CN"/>
          </w:rPr>
          <m:t>C</m:t>
        </m:r>
      </m:oMath>
      <w:r>
        <w:rPr>
          <w:rFonts w:ascii="宋体" w:hAnsi="宋体" w:cs="Arial"/>
          <w:lang w:eastAsia="zh-CN"/>
        </w:rPr>
        <w:t>中出现的次数，</w:t>
      </w:r>
      <m:oMath>
        <m:sSub>
          <m:sSubPr>
            <m:ctrlPr>
              <w:rPr>
                <w:rFonts w:ascii="Cambria Math" w:hAnsi="Cambria Math" w:cs="Arial"/>
                <w:lang w:eastAsia="zh-CN"/>
              </w:rPr>
            </m:ctrlPr>
          </m:sSubPr>
          <m:e>
            <m:r>
              <w:rPr>
                <w:rFonts w:ascii="Cambria Math" w:hAnsi="Cambria Math" w:cs="Arial"/>
                <w:lang w:eastAsia="zh-CN"/>
              </w:rPr>
              <m:t>D</m:t>
            </m:r>
            <m:ctrlPr>
              <w:rPr>
                <w:rFonts w:ascii="Cambria Math" w:hAnsi="Cambria Math" w:cs="Arial"/>
                <w:lang w:eastAsia="zh-CN"/>
              </w:rPr>
            </m:ctrlPr>
          </m:e>
          <m:sub>
            <m:r>
              <w:rPr>
                <w:rFonts w:ascii="Cambria Math" w:hAnsi="Cambria Math" w:cs="Arial"/>
                <w:lang w:eastAsia="zh-CN"/>
              </w:rPr>
              <m:t>w</m:t>
            </m:r>
            <m:ctrlPr>
              <w:rPr>
                <w:rFonts w:ascii="Cambria Math" w:hAnsi="Cambria Math" w:cs="Arial"/>
                <w:lang w:eastAsia="zh-CN"/>
              </w:rPr>
            </m:ctrlPr>
          </m:sub>
        </m:sSub>
      </m:oMath>
      <w:r>
        <w:rPr>
          <w:rFonts w:ascii="宋体" w:hAnsi="宋体" w:cs="Arial"/>
          <w:lang w:eastAsia="zh-CN"/>
        </w:rPr>
        <w:t>表示词语w在所有文书</w:t>
      </w:r>
      <m:oMath>
        <m:r>
          <m:rPr>
            <m:sty m:val="p"/>
          </m:rPr>
          <w:rPr>
            <w:rFonts w:ascii="Cambria Math" w:hAnsi="Cambria Math" w:cs="Arial"/>
            <w:lang w:eastAsia="zh-CN"/>
          </w:rPr>
          <m:t>D</m:t>
        </m:r>
      </m:oMath>
      <w:r>
        <w:rPr>
          <w:rFonts w:ascii="宋体" w:hAnsi="宋体" w:cs="Arial"/>
          <w:lang w:eastAsia="zh-CN"/>
        </w:rPr>
        <w:t>中出现的次数。</w:t>
      </w:r>
    </w:p>
    <w:p>
      <w:pPr>
        <w:spacing w:line="360" w:lineRule="auto"/>
        <w:ind w:firstLine="480" w:firstLineChars="200"/>
        <w:jc w:val="both"/>
        <w:rPr>
          <w:rFonts w:ascii="Arial" w:hAnsi="Arial" w:cs="Arial"/>
          <w:lang w:eastAsia="zh-CN"/>
        </w:rPr>
      </w:pPr>
      <w:r>
        <w:rPr>
          <w:rFonts w:ascii="宋体" w:hAnsi="宋体" w:cs="Arial"/>
          <w:lang w:eastAsia="zh-CN"/>
        </w:rPr>
        <w:t>本文选取了上万</w:t>
      </w:r>
      <w:r>
        <w:rPr>
          <w:rFonts w:hint="eastAsia" w:ascii="宋体" w:hAnsi="宋体" w:cs="Arial"/>
          <w:lang w:eastAsia="zh-CN"/>
        </w:rPr>
        <w:t>帖子</w:t>
      </w:r>
      <w:r>
        <w:rPr>
          <w:rFonts w:ascii="宋体" w:hAnsi="宋体" w:cs="Arial"/>
          <w:lang w:eastAsia="zh-CN"/>
        </w:rPr>
        <w:t>作为构造专有停用词语料，采用上述方法来计算每个词语的类别信息熵，再结合文档频率筛选出信息熵大于某一</w:t>
      </w:r>
      <w:r>
        <w:rPr>
          <w:rFonts w:hint="eastAsia" w:ascii="宋体" w:hAnsi="宋体" w:cs="Arial"/>
          <w:lang w:eastAsia="zh-CN"/>
        </w:rPr>
        <w:t>阈值</w:t>
      </w:r>
      <w:r>
        <w:rPr>
          <w:rFonts w:ascii="宋体" w:hAnsi="宋体" w:cs="Arial"/>
          <w:lang w:eastAsia="zh-CN"/>
        </w:rPr>
        <w:t>且文档频率大于某一预设值的词语作为</w:t>
      </w:r>
      <w:r>
        <w:rPr>
          <w:rFonts w:hint="eastAsia" w:ascii="宋体" w:hAnsi="宋体" w:cs="Arial"/>
          <w:lang w:eastAsia="zh-CN"/>
        </w:rPr>
        <w:t>帖子</w:t>
      </w:r>
      <w:r>
        <w:rPr>
          <w:rFonts w:ascii="宋体" w:hAnsi="宋体" w:cs="Arial"/>
          <w:lang w:eastAsia="zh-CN"/>
        </w:rPr>
        <w:t>专有停用词库。</w:t>
      </w:r>
    </w:p>
    <w:p>
      <w:pPr>
        <w:pStyle w:val="4"/>
        <w:rPr>
          <w:rFonts w:ascii="Arial" w:hAnsi="Arial" w:cs="Arial"/>
        </w:rPr>
      </w:pPr>
      <w:bookmarkStart w:id="101" w:name="_Toc4379576"/>
      <w:r>
        <w:rPr>
          <w:rFonts w:hint="eastAsia" w:ascii="Arial" w:hAnsi="Arial" w:cs="Arial"/>
        </w:rPr>
        <w:t>3</w:t>
      </w:r>
      <w:r>
        <w:rPr>
          <w:rFonts w:ascii="Arial" w:hAnsi="Arial" w:cs="Arial"/>
        </w:rPr>
        <w:t>.3.</w:t>
      </w:r>
      <w:r>
        <w:rPr>
          <w:rFonts w:hint="eastAsia" w:ascii="Arial" w:hAnsi="Arial" w:cs="Arial"/>
        </w:rPr>
        <w:t>4</w:t>
      </w:r>
      <w:r>
        <w:rPr>
          <w:rFonts w:ascii="Arial" w:hAnsi="Arial" w:cs="Arial"/>
        </w:rPr>
        <w:t xml:space="preserve"> </w:t>
      </w:r>
      <w:r>
        <w:rPr>
          <w:rFonts w:hint="eastAsia" w:ascii="Arial" w:hAnsi="Arial" w:cs="Arial"/>
        </w:rPr>
        <w:t>去除帖子停用词</w:t>
      </w:r>
      <w:bookmarkEnd w:id="101"/>
    </w:p>
    <w:p>
      <w:pPr>
        <w:spacing w:line="360" w:lineRule="auto"/>
        <w:ind w:firstLine="480" w:firstLineChars="200"/>
        <w:jc w:val="both"/>
        <w:rPr>
          <w:rFonts w:ascii="宋体" w:hAnsi="宋体" w:cs="Arial"/>
          <w:lang w:eastAsia="zh-CN"/>
        </w:rPr>
      </w:pPr>
      <w:r>
        <w:rPr>
          <w:rFonts w:ascii="宋体" w:hAnsi="宋体" w:cs="Arial"/>
          <w:lang w:eastAsia="zh-CN"/>
        </w:rPr>
        <w:t>尽可能地去</w:t>
      </w:r>
      <w:r>
        <w:rPr>
          <w:rFonts w:hint="eastAsia" w:ascii="宋体" w:hAnsi="宋体" w:cs="Arial"/>
          <w:lang w:eastAsia="zh-CN"/>
        </w:rPr>
        <w:t>帖子</w:t>
      </w:r>
      <w:r>
        <w:rPr>
          <w:rFonts w:ascii="宋体" w:hAnsi="宋体" w:cs="Arial"/>
          <w:lang w:eastAsia="zh-CN"/>
        </w:rPr>
        <w:t xml:space="preserve">中的停用词能极大剔除噪声数据，降低训练模型的复杂度，提高训练模型的准确度。针对不同类型的停用词，本文以数据流的方式按照以下顺序和方法去除裁判文书停用词。 </w:t>
      </w:r>
    </w:p>
    <w:p>
      <w:pPr>
        <w:spacing w:line="360" w:lineRule="auto"/>
        <w:ind w:firstLine="480" w:firstLineChars="200"/>
        <w:jc w:val="both"/>
        <w:rPr>
          <w:rFonts w:ascii="宋体" w:hAnsi="宋体" w:cs="Arial"/>
          <w:lang w:eastAsia="zh-CN"/>
        </w:rPr>
      </w:pPr>
      <w:r>
        <w:rPr>
          <w:rFonts w:ascii="宋体" w:hAnsi="宋体" w:cs="Arial"/>
          <w:lang w:eastAsia="zh-CN"/>
        </w:rPr>
        <w:t>（1）去除词语长度小于2的词语。</w:t>
      </w:r>
    </w:p>
    <w:p>
      <w:pPr>
        <w:spacing w:line="360" w:lineRule="auto"/>
        <w:ind w:firstLine="480" w:firstLineChars="200"/>
        <w:jc w:val="both"/>
        <w:rPr>
          <w:rFonts w:ascii="宋体" w:hAnsi="宋体" w:cs="Arial"/>
          <w:lang w:eastAsia="zh-CN"/>
        </w:rPr>
      </w:pPr>
      <w:r>
        <w:rPr>
          <w:rFonts w:ascii="宋体" w:hAnsi="宋体" w:cs="Arial"/>
          <w:lang w:eastAsia="zh-CN"/>
        </w:rPr>
        <w:t>（2）采用匹配</w:t>
      </w:r>
      <w:r>
        <w:rPr>
          <w:rFonts w:hint="eastAsia" w:ascii="宋体" w:hAnsi="宋体" w:cs="Arial"/>
          <w:lang w:eastAsia="zh-CN"/>
        </w:rPr>
        <w:t>帖子</w:t>
      </w:r>
      <w:r>
        <w:rPr>
          <w:rFonts w:ascii="宋体" w:hAnsi="宋体" w:cs="Arial"/>
          <w:lang w:eastAsia="zh-CN"/>
        </w:rPr>
        <w:t>专有停用词库的方式去除</w:t>
      </w:r>
      <w:r>
        <w:rPr>
          <w:rFonts w:hint="eastAsia" w:ascii="宋体" w:hAnsi="宋体" w:cs="Arial"/>
          <w:lang w:eastAsia="zh-CN"/>
        </w:rPr>
        <w:t>帖子</w:t>
      </w:r>
      <w:r>
        <w:rPr>
          <w:rFonts w:ascii="宋体" w:hAnsi="宋体" w:cs="Arial"/>
          <w:lang w:eastAsia="zh-CN"/>
        </w:rPr>
        <w:t>专有停用词如</w:t>
      </w:r>
      <w:r>
        <w:rPr>
          <w:rFonts w:hint="eastAsia" w:ascii="宋体" w:hAnsi="宋体" w:cs="Arial"/>
          <w:lang w:eastAsia="zh-CN"/>
        </w:rPr>
        <w:t>卡友</w:t>
      </w:r>
      <w:r>
        <w:rPr>
          <w:rFonts w:ascii="宋体" w:hAnsi="宋体" w:cs="Arial"/>
          <w:lang w:eastAsia="zh-CN"/>
        </w:rPr>
        <w:t>、</w:t>
      </w:r>
      <w:r>
        <w:rPr>
          <w:rFonts w:hint="eastAsia" w:ascii="宋体" w:hAnsi="宋体" w:cs="Arial"/>
          <w:lang w:eastAsia="zh-CN"/>
        </w:rPr>
        <w:t>平板车</w:t>
      </w:r>
      <w:r>
        <w:rPr>
          <w:rFonts w:ascii="宋体" w:hAnsi="宋体" w:cs="Arial"/>
          <w:lang w:eastAsia="zh-CN"/>
        </w:rPr>
        <w:t>、</w:t>
      </w:r>
      <w:r>
        <w:rPr>
          <w:rFonts w:hint="eastAsia" w:ascii="宋体" w:hAnsi="宋体" w:cs="Arial"/>
          <w:lang w:eastAsia="zh-CN"/>
        </w:rPr>
        <w:t>一装一卸</w:t>
      </w:r>
      <w:r>
        <w:rPr>
          <w:rFonts w:ascii="宋体" w:hAnsi="宋体" w:cs="Arial"/>
          <w:lang w:eastAsia="zh-CN"/>
        </w:rPr>
        <w:t>、</w:t>
      </w:r>
      <w:r>
        <w:rPr>
          <w:rFonts w:hint="eastAsia" w:ascii="宋体" w:hAnsi="宋体" w:cs="Arial"/>
          <w:lang w:eastAsia="zh-CN"/>
        </w:rPr>
        <w:t>福佑</w:t>
      </w:r>
      <w:r>
        <w:rPr>
          <w:rFonts w:ascii="宋体" w:hAnsi="宋体" w:cs="Arial"/>
          <w:lang w:eastAsia="zh-CN"/>
        </w:rPr>
        <w:t>、</w:t>
      </w:r>
      <w:r>
        <w:rPr>
          <w:rFonts w:hint="eastAsia" w:ascii="宋体" w:hAnsi="宋体" w:cs="Arial"/>
          <w:lang w:eastAsia="zh-CN"/>
        </w:rPr>
        <w:t>十二米五</w:t>
      </w:r>
      <w:r>
        <w:rPr>
          <w:rFonts w:ascii="宋体" w:hAnsi="宋体" w:cs="Arial"/>
          <w:lang w:eastAsia="zh-CN"/>
        </w:rPr>
        <w:t>等词语。</w:t>
      </w:r>
    </w:p>
    <w:p>
      <w:pPr>
        <w:ind w:firstLine="420"/>
        <w:rPr>
          <w:lang w:eastAsia="zh-CN"/>
        </w:rPr>
      </w:pPr>
      <w:r>
        <w:rPr>
          <w:rFonts w:ascii="宋体" w:hAnsi="宋体" w:cs="Arial"/>
          <w:lang w:eastAsia="zh-CN"/>
        </w:rPr>
        <w:t>（</w:t>
      </w:r>
      <w:r>
        <w:rPr>
          <w:rFonts w:hint="eastAsia" w:ascii="宋体" w:hAnsi="宋体" w:cs="Arial"/>
          <w:lang w:eastAsia="zh-CN"/>
        </w:rPr>
        <w:t>3</w:t>
      </w:r>
      <w:r>
        <w:rPr>
          <w:rFonts w:ascii="宋体" w:hAnsi="宋体" w:cs="Arial"/>
          <w:lang w:eastAsia="zh-CN"/>
        </w:rPr>
        <w:t>）采用文档频率统计的方法去除人名等其他低频噪声词汇。本文通过控制最小DF阈值来去除DF小</w:t>
      </w:r>
      <w:r>
        <w:rPr>
          <w:rFonts w:hint="eastAsia" w:ascii="宋体" w:hAnsi="宋体" w:cs="Arial"/>
          <w:lang w:eastAsia="zh-CN"/>
        </w:rPr>
        <w:t>于</w:t>
      </w:r>
      <w:r>
        <w:rPr>
          <w:rFonts w:ascii="宋体" w:hAnsi="宋体" w:cs="Arial"/>
          <w:lang w:eastAsia="zh-CN"/>
        </w:rPr>
        <w:t>20</w:t>
      </w:r>
      <w:r>
        <w:rPr>
          <w:rFonts w:hint="eastAsia" w:ascii="宋体" w:hAnsi="宋体" w:cs="Arial"/>
          <w:lang w:eastAsia="zh-CN"/>
        </w:rPr>
        <w:t>的</w:t>
      </w:r>
      <w:r>
        <w:rPr>
          <w:rFonts w:ascii="宋体" w:hAnsi="宋体" w:cs="Arial"/>
          <w:lang w:eastAsia="zh-CN"/>
        </w:rPr>
        <w:t>低频噪声词汇。</w:t>
      </w:r>
    </w:p>
    <w:p>
      <w:pPr>
        <w:pStyle w:val="4"/>
        <w:rPr>
          <w:rFonts w:ascii="Arial" w:hAnsi="Arial" w:cs="Arial"/>
        </w:rPr>
      </w:pPr>
      <w:bookmarkStart w:id="102" w:name="_Toc4379577"/>
      <w:r>
        <w:rPr>
          <w:rFonts w:hint="eastAsia" w:ascii="Arial" w:hAnsi="Arial" w:cs="Arial"/>
        </w:rPr>
        <w:t>3</w:t>
      </w:r>
      <w:r>
        <w:rPr>
          <w:rFonts w:ascii="Arial" w:hAnsi="Arial" w:cs="Arial"/>
        </w:rPr>
        <w:t>.3.</w:t>
      </w:r>
      <w:r>
        <w:rPr>
          <w:rFonts w:hint="eastAsia" w:ascii="Arial" w:hAnsi="Arial" w:cs="Arial"/>
        </w:rPr>
        <w:t>5</w:t>
      </w:r>
      <w:r>
        <w:rPr>
          <w:rFonts w:ascii="Arial" w:hAnsi="Arial" w:cs="Arial"/>
        </w:rPr>
        <w:t xml:space="preserve"> </w:t>
      </w:r>
      <w:r>
        <w:rPr>
          <w:rFonts w:hint="eastAsia" w:ascii="Arial" w:hAnsi="Arial" w:cs="Arial"/>
        </w:rPr>
        <w:t>帖子向量化表示</w:t>
      </w:r>
      <w:bookmarkEnd w:id="102"/>
    </w:p>
    <w:p>
      <w:pPr>
        <w:spacing w:line="360" w:lineRule="auto"/>
        <w:ind w:firstLine="480" w:firstLineChars="200"/>
        <w:jc w:val="both"/>
        <w:rPr>
          <w:rFonts w:ascii="宋体" w:hAnsi="宋体" w:cs="Arial"/>
          <w:lang w:eastAsia="zh-CN"/>
        </w:rPr>
      </w:pPr>
      <w:r>
        <w:rPr>
          <w:rFonts w:hint="eastAsia" w:ascii="宋体" w:hAnsi="宋体" w:cs="Arial"/>
          <w:lang w:eastAsia="zh-CN"/>
        </w:rPr>
        <w:t>对帖子进行向量化的处理是后面模型能否使用帖子的前提。因此，我们需要对帖子进行向量化处。通过</w:t>
      </w:r>
      <w:r>
        <w:rPr>
          <w:rFonts w:hint="eastAsia" w:ascii="Arial" w:hAnsi="Arial" w:cs="Arial"/>
          <w:kern w:val="2"/>
          <w:lang w:eastAsia="zh-CN"/>
        </w:rPr>
        <w:t>2.</w:t>
      </w:r>
      <w:r>
        <w:rPr>
          <w:rFonts w:ascii="Arial" w:hAnsi="Arial" w:cs="Arial"/>
          <w:kern w:val="2"/>
          <w:lang w:eastAsia="zh-CN"/>
        </w:rPr>
        <w:t>3</w:t>
      </w:r>
      <w:r>
        <w:rPr>
          <w:rFonts w:hint="eastAsia" w:ascii="宋体" w:hAnsi="宋体" w:cs="Arial"/>
          <w:lang w:eastAsia="zh-CN"/>
        </w:rPr>
        <w:t>分析可知嵌入式的词向量要比词袋法要好。本文为了尽可能提高推荐准确性，我们使用了两种嵌入式词向量表达的方法，即</w:t>
      </w:r>
      <w:r>
        <w:rPr>
          <w:rFonts w:hint="eastAsia" w:ascii="Arial" w:hAnsi="Arial" w:cs="Arial"/>
          <w:kern w:val="2"/>
          <w:lang w:eastAsia="zh-CN"/>
        </w:rPr>
        <w:t>Glove</w:t>
      </w:r>
      <w:r>
        <w:rPr>
          <w:rFonts w:hint="eastAsia" w:ascii="宋体" w:hAnsi="宋体" w:cs="Arial"/>
          <w:lang w:eastAsia="zh-CN"/>
        </w:rPr>
        <w:t>和</w:t>
      </w:r>
      <w:r>
        <w:rPr>
          <w:rFonts w:hint="eastAsia" w:ascii="Arial" w:hAnsi="Arial" w:cs="Arial"/>
          <w:kern w:val="2"/>
          <w:lang w:eastAsia="zh-CN"/>
        </w:rPr>
        <w:t>Word2Vec</w:t>
      </w:r>
      <w:r>
        <w:rPr>
          <w:rFonts w:hint="eastAsia" w:ascii="宋体" w:hAnsi="宋体" w:cs="Arial"/>
          <w:lang w:eastAsia="zh-CN"/>
        </w:rPr>
        <w:t>。</w:t>
      </w:r>
    </w:p>
    <w:p>
      <w:pPr>
        <w:pStyle w:val="3"/>
        <w:rPr>
          <w:rFonts w:cs="Arial"/>
        </w:rPr>
      </w:pPr>
      <w:bookmarkStart w:id="103" w:name="_Toc4379578"/>
      <w:r>
        <w:rPr>
          <w:rFonts w:cs="Arial"/>
        </w:rPr>
        <w:t>3.</w:t>
      </w:r>
      <w:r>
        <w:rPr>
          <w:rFonts w:hint="eastAsia" w:cs="Arial"/>
        </w:rPr>
        <w:t>4</w:t>
      </w:r>
      <w:r>
        <w:rPr>
          <w:rFonts w:cs="Arial"/>
        </w:rPr>
        <w:t xml:space="preserve"> </w:t>
      </w:r>
      <w:r>
        <w:rPr>
          <w:rFonts w:hint="eastAsia" w:cs="Arial"/>
        </w:rPr>
        <w:t>基于概率分解的详情页推荐</w:t>
      </w:r>
      <w:bookmarkEnd w:id="103"/>
    </w:p>
    <w:p>
      <w:pPr>
        <w:spacing w:line="360" w:lineRule="auto"/>
        <w:ind w:firstLine="480" w:firstLineChars="200"/>
        <w:jc w:val="both"/>
        <w:rPr>
          <w:rFonts w:ascii="宋体" w:hAnsi="宋体" w:cs="Arial"/>
          <w:lang w:eastAsia="zh-CN"/>
        </w:rPr>
      </w:pPr>
      <w:r>
        <w:rPr>
          <w:rFonts w:hint="eastAsia" w:ascii="宋体" w:hAnsi="宋体" w:cs="Arial"/>
          <w:lang w:eastAsia="zh-CN"/>
        </w:rPr>
        <w:t>详情页的推荐，要尽可能充分的利用用户和帖子的数据。由于对用户浏览帖子的历史数据来看，数据是一种稀疏的数据。这种稀疏性降低了传统协同过滤技术的评分的预测的精确度，基于文档建模的方法通过利用文本数据来提高准确性。</w:t>
      </w:r>
      <w:r>
        <w:rPr>
          <w:rFonts w:hint="eastAsia" w:ascii="Arial" w:hAnsi="Arial" w:cs="Arial"/>
          <w:kern w:val="2"/>
          <w:lang w:eastAsia="zh-CN"/>
        </w:rPr>
        <w:t>Kim</w:t>
      </w:r>
      <w:r>
        <w:rPr>
          <w:rFonts w:ascii="Arial" w:hAnsi="Arial" w:cs="Arial"/>
          <w:kern w:val="2"/>
          <w:lang w:eastAsia="zh-CN"/>
        </w:rPr>
        <w:t xml:space="preserve"> D</w:t>
      </w:r>
      <w:r>
        <w:rPr>
          <w:rFonts w:hint="eastAsia" w:ascii="宋体" w:hAnsi="宋体" w:cs="Arial"/>
          <w:lang w:eastAsia="zh-CN"/>
        </w:rPr>
        <w:t>等人提出了一种用</w:t>
      </w:r>
      <w:r>
        <w:rPr>
          <w:rFonts w:hint="eastAsia" w:ascii="Arial" w:hAnsi="Arial" w:cs="Arial"/>
          <w:kern w:val="2"/>
          <w:lang w:eastAsia="zh-CN"/>
        </w:rPr>
        <w:t>CNN</w:t>
      </w:r>
      <w:r>
        <w:rPr>
          <w:rFonts w:hint="eastAsia" w:ascii="宋体" w:hAnsi="宋体" w:cs="Arial"/>
          <w:lang w:eastAsia="zh-CN"/>
        </w:rPr>
        <w:t>提取文档信息，然后将卷积神经网络（</w:t>
      </w:r>
      <w:r>
        <w:rPr>
          <w:rFonts w:hint="eastAsia" w:ascii="Arial" w:hAnsi="Arial" w:cs="Arial"/>
          <w:kern w:val="2"/>
          <w:lang w:eastAsia="zh-CN"/>
        </w:rPr>
        <w:t>CNN</w:t>
      </w:r>
      <w:r>
        <w:rPr>
          <w:rFonts w:hint="eastAsia" w:ascii="宋体" w:hAnsi="宋体" w:cs="Arial"/>
          <w:lang w:eastAsia="zh-CN"/>
        </w:rPr>
        <w:t>）集成到概率矩阵分解（</w:t>
      </w:r>
      <w:r>
        <w:rPr>
          <w:rFonts w:hint="eastAsia" w:ascii="Arial" w:hAnsi="Arial" w:cs="Arial"/>
          <w:kern w:val="2"/>
          <w:lang w:eastAsia="zh-CN"/>
        </w:rPr>
        <w:t>PMF</w:t>
      </w:r>
      <w:r>
        <w:rPr>
          <w:rFonts w:hint="eastAsia" w:ascii="宋体" w:hAnsi="宋体" w:cs="Arial"/>
          <w:lang w:eastAsia="zh-CN"/>
        </w:rPr>
        <w:t>）中，</w:t>
      </w:r>
      <w:r>
        <w:rPr>
          <w:rFonts w:hint="eastAsia" w:ascii="Arial" w:hAnsi="Arial" w:cs="Arial"/>
          <w:kern w:val="2"/>
          <w:lang w:eastAsia="zh-CN"/>
        </w:rPr>
        <w:t>Kim</w:t>
      </w:r>
      <w:r>
        <w:rPr>
          <w:rFonts w:ascii="Arial" w:hAnsi="Arial" w:cs="Arial"/>
          <w:kern w:val="2"/>
          <w:lang w:eastAsia="zh-CN"/>
        </w:rPr>
        <w:t xml:space="preserve"> </w:t>
      </w:r>
      <w:r>
        <w:rPr>
          <w:rFonts w:hint="eastAsia" w:ascii="Arial" w:hAnsi="Arial" w:cs="Arial"/>
          <w:kern w:val="2"/>
          <w:lang w:eastAsia="zh-CN"/>
        </w:rPr>
        <w:t>D</w:t>
      </w:r>
      <w:r>
        <w:rPr>
          <w:rFonts w:hint="eastAsia" w:ascii="宋体" w:hAnsi="宋体" w:cs="Arial"/>
          <w:lang w:eastAsia="zh-CN"/>
        </w:rPr>
        <w:t>在他的论文证明了这个方法的有效性。由于</w:t>
      </w:r>
      <w:r>
        <w:rPr>
          <w:rFonts w:hint="eastAsia" w:ascii="Arial" w:hAnsi="Arial" w:cs="Arial"/>
          <w:kern w:val="2"/>
          <w:lang w:eastAsia="zh-CN"/>
        </w:rPr>
        <w:t>Kim</w:t>
      </w:r>
      <w:r>
        <w:rPr>
          <w:rFonts w:ascii="Arial" w:hAnsi="Arial" w:cs="Arial"/>
          <w:kern w:val="2"/>
          <w:lang w:eastAsia="zh-CN"/>
        </w:rPr>
        <w:t xml:space="preserve"> </w:t>
      </w:r>
      <w:r>
        <w:rPr>
          <w:rFonts w:hint="eastAsia" w:ascii="Arial" w:hAnsi="Arial" w:cs="Arial"/>
          <w:kern w:val="2"/>
          <w:lang w:eastAsia="zh-CN"/>
        </w:rPr>
        <w:t>D</w:t>
      </w:r>
      <w:r>
        <w:rPr>
          <w:rFonts w:hint="eastAsia" w:ascii="宋体" w:hAnsi="宋体" w:cs="Arial"/>
          <w:lang w:eastAsia="zh-CN"/>
        </w:rPr>
        <w:t>，没有考虑把用户上下文信息集成到PMF，中，他只是做了一个假设，假设用户向量是一个满足零均值球面高斯分布。本节按照</w:t>
      </w:r>
      <w:r>
        <w:rPr>
          <w:rFonts w:hint="eastAsia" w:ascii="Arial" w:hAnsi="Arial" w:cs="Arial"/>
          <w:kern w:val="2"/>
          <w:lang w:eastAsia="zh-CN"/>
        </w:rPr>
        <w:t>Kim</w:t>
      </w:r>
      <w:r>
        <w:rPr>
          <w:rFonts w:ascii="Arial" w:hAnsi="Arial" w:cs="Arial"/>
          <w:kern w:val="2"/>
          <w:lang w:eastAsia="zh-CN"/>
        </w:rPr>
        <w:t xml:space="preserve"> </w:t>
      </w:r>
      <w:r>
        <w:rPr>
          <w:rFonts w:hint="eastAsia" w:ascii="Arial" w:hAnsi="Arial" w:cs="Arial"/>
          <w:kern w:val="2"/>
          <w:lang w:eastAsia="zh-CN"/>
        </w:rPr>
        <w:t>D</w:t>
      </w:r>
      <w:r>
        <w:rPr>
          <w:rFonts w:hint="eastAsia" w:ascii="宋体" w:hAnsi="宋体" w:cs="Arial"/>
          <w:lang w:eastAsia="zh-CN"/>
        </w:rPr>
        <w:t>的算法，设计了一套用于论坛详情页推荐的算法。</w:t>
      </w:r>
    </w:p>
    <w:p>
      <w:pPr>
        <w:pStyle w:val="4"/>
        <w:rPr>
          <w:rFonts w:ascii="Arial" w:hAnsi="Arial" w:cs="Arial"/>
        </w:rPr>
      </w:pPr>
      <w:bookmarkStart w:id="104" w:name="_Toc4379579"/>
      <w:r>
        <w:rPr>
          <w:rFonts w:hint="eastAsia" w:ascii="Arial" w:hAnsi="Arial" w:cs="Arial"/>
        </w:rPr>
        <w:t>3</w:t>
      </w:r>
      <w:r>
        <w:rPr>
          <w:rFonts w:ascii="Arial" w:hAnsi="Arial" w:cs="Arial"/>
        </w:rPr>
        <w:t>.</w:t>
      </w:r>
      <w:r>
        <w:rPr>
          <w:rFonts w:hint="eastAsia" w:ascii="Arial" w:hAnsi="Arial" w:cs="Arial"/>
        </w:rPr>
        <w:t>4</w:t>
      </w:r>
      <w:r>
        <w:rPr>
          <w:rFonts w:ascii="Arial" w:hAnsi="Arial" w:cs="Arial"/>
        </w:rPr>
        <w:t>.</w:t>
      </w:r>
      <w:r>
        <w:rPr>
          <w:rFonts w:hint="eastAsia" w:ascii="Arial" w:hAnsi="Arial" w:cs="Arial"/>
        </w:rPr>
        <w:t>1</w:t>
      </w:r>
      <w:r>
        <w:rPr>
          <w:rFonts w:ascii="Arial" w:hAnsi="Arial" w:cs="Arial"/>
        </w:rPr>
        <w:t xml:space="preserve"> </w:t>
      </w:r>
      <w:r>
        <w:rPr>
          <w:rFonts w:hint="eastAsia" w:ascii="Arial" w:hAnsi="Arial" w:cs="Arial"/>
        </w:rPr>
        <w:t>具体框架</w:t>
      </w:r>
      <w:bookmarkEnd w:id="104"/>
    </w:p>
    <w:p>
      <w:pPr>
        <w:spacing w:line="360" w:lineRule="auto"/>
        <w:ind w:firstLine="480" w:firstLineChars="200"/>
        <w:jc w:val="both"/>
        <w:rPr>
          <w:rFonts w:ascii="宋体" w:hAnsi="宋体" w:cs="Arial"/>
          <w:lang w:eastAsia="zh-CN"/>
        </w:rPr>
      </w:pPr>
      <w:r>
        <w:rPr>
          <w:rFonts w:hint="eastAsia" w:ascii="宋体" w:hAnsi="宋体" w:cs="Arial"/>
          <w:lang w:eastAsia="zh-CN"/>
        </w:rPr>
        <w:t>由于论坛详情页数据是稀疏的。我们计算用户和帖子之间的分数（即用户之间的相似性）放弃了传统协同过滤方法，采用了</w:t>
      </w:r>
      <w:r>
        <w:rPr>
          <w:rFonts w:hint="eastAsia" w:ascii="Arial" w:hAnsi="Arial" w:cs="Arial"/>
          <w:kern w:val="2"/>
          <w:lang w:eastAsia="zh-CN"/>
        </w:rPr>
        <w:t>PMF</w:t>
      </w:r>
      <w:r>
        <w:rPr>
          <w:rFonts w:hint="eastAsia" w:ascii="宋体" w:hAnsi="宋体" w:cs="Arial"/>
          <w:lang w:eastAsia="zh-CN"/>
        </w:rPr>
        <w:t>方法。</w:t>
      </w:r>
    </w:p>
    <w:p>
      <w:pPr>
        <w:spacing w:line="360" w:lineRule="auto"/>
        <w:ind w:firstLine="480" w:firstLineChars="200"/>
        <w:jc w:val="both"/>
        <w:rPr>
          <w:rFonts w:ascii="宋体" w:hAnsi="宋体" w:cs="Arial"/>
          <w:lang w:eastAsia="zh-CN"/>
        </w:rPr>
      </w:pPr>
      <w:r>
        <w:rPr>
          <w:rFonts w:hint="eastAsia" w:ascii="宋体" w:hAnsi="宋体" w:cs="Arial"/>
          <w:lang w:eastAsia="zh-CN"/>
        </w:rPr>
        <w:t>为实现详情页的精准推荐，我们在使用</w:t>
      </w:r>
      <w:r>
        <w:rPr>
          <w:rFonts w:hint="eastAsia" w:ascii="Arial" w:hAnsi="Arial" w:cs="Arial"/>
          <w:kern w:val="2"/>
          <w:lang w:eastAsia="zh-CN"/>
        </w:rPr>
        <w:t>RNN</w:t>
      </w:r>
      <w:r>
        <w:rPr>
          <w:rFonts w:hint="eastAsia" w:ascii="宋体" w:hAnsi="宋体" w:cs="Arial"/>
          <w:lang w:eastAsia="zh-CN"/>
        </w:rPr>
        <w:t>提取用户一段时间内浏览帖子的记录来反映用户兴趣变化向量，把这个向量作为用户向量。然后使用</w:t>
      </w:r>
      <w:r>
        <w:rPr>
          <w:rFonts w:hint="eastAsia" w:ascii="Arial" w:hAnsi="Arial" w:cs="Arial"/>
          <w:kern w:val="2"/>
          <w:lang w:eastAsia="zh-CN"/>
        </w:rPr>
        <w:t>CNN</w:t>
      </w:r>
      <w:r>
        <w:rPr>
          <w:rFonts w:hint="eastAsia" w:ascii="宋体" w:hAnsi="宋体" w:cs="Arial"/>
          <w:lang w:eastAsia="zh-CN"/>
        </w:rPr>
        <w:t>提取文本向量，通过把</w:t>
      </w:r>
      <w:r>
        <w:rPr>
          <w:rFonts w:hint="eastAsia" w:ascii="Arial" w:hAnsi="Arial" w:cs="Arial"/>
          <w:kern w:val="2"/>
          <w:lang w:eastAsia="zh-CN"/>
        </w:rPr>
        <w:t>RNN</w:t>
      </w:r>
      <w:r>
        <w:rPr>
          <w:rFonts w:hint="eastAsia" w:ascii="宋体" w:hAnsi="宋体" w:cs="Arial"/>
          <w:lang w:eastAsia="zh-CN"/>
        </w:rPr>
        <w:t>和</w:t>
      </w:r>
      <w:r>
        <w:rPr>
          <w:rFonts w:hint="eastAsia" w:ascii="Arial" w:hAnsi="Arial" w:cs="Arial"/>
          <w:kern w:val="2"/>
          <w:lang w:eastAsia="zh-CN"/>
        </w:rPr>
        <w:t>CNN</w:t>
      </w:r>
      <w:r>
        <w:rPr>
          <w:rFonts w:hint="eastAsia" w:ascii="宋体" w:hAnsi="宋体" w:cs="Arial"/>
          <w:lang w:eastAsia="zh-CN"/>
        </w:rPr>
        <w:t>提取的用户向量和帖子向量集成到</w:t>
      </w:r>
      <w:r>
        <w:rPr>
          <w:rFonts w:hint="eastAsia" w:ascii="Arial" w:hAnsi="Arial" w:cs="Arial"/>
          <w:kern w:val="2"/>
          <w:lang w:eastAsia="zh-CN"/>
        </w:rPr>
        <w:t>PMF</w:t>
      </w:r>
      <w:r>
        <w:rPr>
          <w:rFonts w:hint="eastAsia" w:ascii="宋体" w:hAnsi="宋体" w:cs="Arial"/>
          <w:lang w:eastAsia="zh-CN"/>
        </w:rPr>
        <w:t>中，最终生成用户和帖子之间的相似度。</w:t>
      </w:r>
    </w:p>
    <w:p>
      <w:pPr>
        <w:spacing w:line="360" w:lineRule="auto"/>
        <w:jc w:val="center"/>
        <w:rPr>
          <w:rFonts w:ascii="Arial" w:hAnsi="Arial" w:cs="Arial"/>
          <w:lang w:eastAsia="zh-CN"/>
        </w:rPr>
      </w:pPr>
      <w:r>
        <w:object>
          <v:shape id="_x0000_i1034" o:spt="75" type="#_x0000_t75" style="height:236.05pt;width:258.55pt;" o:ole="t" filled="f" o:preferrelative="t" stroked="f" coordsize="21600,21600">
            <v:path/>
            <v:fill on="f" focussize="0,0"/>
            <v:stroke on="f" joinstyle="miter"/>
            <v:imagedata r:id="rId43" o:title=""/>
            <o:lock v:ext="edit" aspectratio="t"/>
            <w10:wrap type="none"/>
            <w10:anchorlock/>
          </v:shape>
          <o:OLEObject Type="Embed" ProgID="Visio.Drawing.15" ShapeID="_x0000_i1034" DrawAspect="Content" ObjectID="_1468075734" r:id="rId42">
            <o:LockedField>false</o:LockedField>
          </o:OLEObject>
        </w:object>
      </w:r>
    </w:p>
    <w:p>
      <w:pPr>
        <w:pStyle w:val="45"/>
        <w:rPr>
          <w:rFonts w:cs="Arial"/>
        </w:rPr>
      </w:pPr>
      <w:bookmarkStart w:id="105" w:name="_Toc4391480"/>
      <w:r>
        <w:t>图</w:t>
      </w:r>
      <w:r>
        <w:rPr>
          <w:rFonts w:hint="eastAsia"/>
        </w:rPr>
        <w:t>3</w:t>
      </w:r>
      <w:r>
        <w:t>.</w:t>
      </w:r>
      <w:r>
        <w:rPr>
          <w:rFonts w:hint="eastAsia"/>
        </w:rPr>
        <w:t>3</w:t>
      </w:r>
      <w:r>
        <w:t xml:space="preserve"> </w:t>
      </w:r>
      <w:r>
        <w:rPr>
          <w:rFonts w:hint="eastAsia"/>
        </w:rPr>
        <w:t>基于概率矩阵分解的推荐流程</w:t>
      </w:r>
      <w:bookmarkEnd w:id="105"/>
    </w:p>
    <w:p>
      <w:pPr>
        <w:spacing w:line="360" w:lineRule="auto"/>
        <w:jc w:val="both"/>
        <w:rPr>
          <w:rFonts w:ascii="宋体" w:hAnsi="宋体" w:cs="Arial"/>
          <w:lang w:eastAsia="zh-CN"/>
        </w:rPr>
      </w:pPr>
      <w:r>
        <w:rPr>
          <w:rFonts w:ascii="宋体" w:hAnsi="宋体" w:cs="Arial"/>
          <w:lang w:eastAsia="zh-CN"/>
        </w:rPr>
        <w:t>该推荐方法的流程如图</w:t>
      </w:r>
      <w:r>
        <w:rPr>
          <w:rFonts w:ascii="Arial" w:hAnsi="Arial" w:cs="Arial"/>
          <w:lang w:eastAsia="zh-CN"/>
        </w:rPr>
        <w:t>3.</w:t>
      </w:r>
      <w:r>
        <w:rPr>
          <w:rFonts w:hint="eastAsia" w:ascii="Arial" w:hAnsi="Arial" w:cs="Arial"/>
          <w:lang w:eastAsia="zh-CN"/>
        </w:rPr>
        <w:t>3</w:t>
      </w:r>
      <w:r>
        <w:rPr>
          <w:rFonts w:ascii="宋体" w:hAnsi="宋体" w:cs="Arial"/>
          <w:lang w:eastAsia="zh-CN"/>
        </w:rPr>
        <w:t>所示，主要步骤包括：</w:t>
      </w:r>
    </w:p>
    <w:p>
      <w:pPr>
        <w:spacing w:line="360" w:lineRule="auto"/>
        <w:ind w:firstLine="480" w:firstLineChars="200"/>
        <w:jc w:val="both"/>
        <w:rPr>
          <w:rFonts w:ascii="宋体" w:hAnsi="宋体" w:cs="Arial"/>
          <w:lang w:eastAsia="zh-CN"/>
        </w:rPr>
      </w:pPr>
      <w:r>
        <w:rPr>
          <w:rFonts w:ascii="宋体" w:hAnsi="宋体" w:cs="Arial"/>
          <w:lang w:eastAsia="zh-CN"/>
        </w:rPr>
        <w:t>（1）按照3.3节所述方法</w:t>
      </w:r>
      <w:r>
        <w:rPr>
          <w:rFonts w:hint="eastAsia" w:ascii="宋体" w:hAnsi="宋体" w:cs="Arial"/>
          <w:lang w:eastAsia="zh-CN"/>
        </w:rPr>
        <w:t>对帖子进行</w:t>
      </w:r>
      <w:r>
        <w:rPr>
          <w:rFonts w:ascii="宋体" w:hAnsi="宋体" w:cs="Arial"/>
          <w:lang w:eastAsia="zh-CN"/>
        </w:rPr>
        <w:t>预处理</w:t>
      </w:r>
      <w:r>
        <w:rPr>
          <w:rFonts w:hint="eastAsia" w:ascii="宋体" w:hAnsi="宋体" w:cs="Arial"/>
          <w:lang w:eastAsia="zh-CN"/>
        </w:rPr>
        <w:t>，提取帖子的特征</w:t>
      </w:r>
      <w:r>
        <w:rPr>
          <w:rFonts w:ascii="宋体" w:hAnsi="宋体" w:cs="Arial"/>
          <w:lang w:eastAsia="zh-CN"/>
        </w:rPr>
        <w:t>；</w:t>
      </w:r>
    </w:p>
    <w:p>
      <w:pPr>
        <w:spacing w:line="360" w:lineRule="auto"/>
        <w:ind w:firstLine="480" w:firstLineChars="200"/>
        <w:jc w:val="both"/>
        <w:rPr>
          <w:rFonts w:ascii="宋体" w:hAnsi="宋体" w:cs="Arial"/>
          <w:lang w:eastAsia="zh-CN"/>
        </w:rPr>
      </w:pPr>
      <w:r>
        <w:rPr>
          <w:rFonts w:ascii="宋体" w:hAnsi="宋体" w:cs="Arial"/>
          <w:lang w:eastAsia="zh-CN"/>
        </w:rPr>
        <w:t>（2）</w:t>
      </w:r>
      <w:r>
        <w:rPr>
          <w:rFonts w:hint="eastAsia" w:ascii="宋体" w:hAnsi="宋体" w:cs="Arial"/>
          <w:lang w:eastAsia="zh-CN"/>
        </w:rPr>
        <w:t>构造用户特征：我们将使用用户浏览帖子的历史数据来构造用户的特征；</w:t>
      </w:r>
    </w:p>
    <w:p>
      <w:pPr>
        <w:spacing w:line="360" w:lineRule="auto"/>
        <w:ind w:firstLine="480" w:firstLineChars="200"/>
        <w:jc w:val="both"/>
        <w:rPr>
          <w:rFonts w:ascii="宋体" w:hAnsi="宋体" w:cs="Arial"/>
          <w:lang w:eastAsia="zh-CN"/>
        </w:rPr>
      </w:pPr>
      <w:r>
        <w:rPr>
          <w:rFonts w:ascii="宋体" w:hAnsi="宋体" w:cs="Arial"/>
          <w:lang w:eastAsia="zh-CN"/>
        </w:rPr>
        <w:t>（3）</w:t>
      </w:r>
      <w:r>
        <w:rPr>
          <w:rFonts w:hint="eastAsia" w:ascii="宋体" w:hAnsi="宋体" w:cs="Arial"/>
          <w:lang w:eastAsia="zh-CN"/>
        </w:rPr>
        <w:t>构造帖子特征的</w:t>
      </w:r>
      <w:r>
        <w:rPr>
          <w:rFonts w:ascii="宋体" w:hAnsi="宋体" w:cs="Arial"/>
          <w:lang w:eastAsia="zh-CN"/>
        </w:rPr>
        <w:t>：</w:t>
      </w:r>
      <w:r>
        <w:rPr>
          <w:rFonts w:hint="eastAsia" w:ascii="宋体" w:hAnsi="宋体" w:cs="Arial"/>
          <w:lang w:eastAsia="zh-CN"/>
        </w:rPr>
        <w:t>我们僵尸</w:t>
      </w:r>
      <w:r>
        <w:rPr>
          <w:rFonts w:hint="eastAsia" w:ascii="Arial" w:hAnsi="Arial" w:cs="Arial"/>
          <w:kern w:val="2"/>
          <w:lang w:eastAsia="zh-CN"/>
        </w:rPr>
        <w:t>CNN来提取帖子的特征；</w:t>
      </w:r>
    </w:p>
    <w:p>
      <w:pPr>
        <w:spacing w:line="360" w:lineRule="auto"/>
        <w:ind w:firstLine="480" w:firstLineChars="200"/>
        <w:jc w:val="both"/>
        <w:rPr>
          <w:rFonts w:ascii="宋体" w:hAnsi="宋体" w:cs="Arial"/>
          <w:lang w:eastAsia="zh-CN"/>
        </w:rPr>
      </w:pPr>
      <w:r>
        <w:rPr>
          <w:rFonts w:hint="eastAsia" w:ascii="宋体" w:hAnsi="宋体" w:cs="Arial"/>
          <w:lang w:eastAsia="zh-CN"/>
        </w:rPr>
        <w:t>（4）输入用户兴征向量和帖子向量到概率矩阵分解模型里，计算相似度分数；</w:t>
      </w:r>
    </w:p>
    <w:p>
      <w:pPr>
        <w:spacing w:line="360" w:lineRule="auto"/>
        <w:ind w:firstLine="480" w:firstLineChars="200"/>
        <w:jc w:val="both"/>
        <w:rPr>
          <w:rFonts w:ascii="宋体" w:hAnsi="宋体" w:cs="Arial"/>
          <w:lang w:eastAsia="zh-CN"/>
        </w:rPr>
      </w:pPr>
      <w:r>
        <w:rPr>
          <w:rFonts w:hint="eastAsia" w:ascii="宋体" w:hAnsi="宋体" w:cs="Arial"/>
          <w:lang w:eastAsia="zh-CN"/>
        </w:rPr>
        <w:t>各个步骤中的具体细节将在下面小节中分别进行详细介绍，其中</w:t>
      </w:r>
      <w:r>
        <w:rPr>
          <w:rFonts w:hint="eastAsia" w:ascii="Arial" w:hAnsi="Arial" w:cs="Arial"/>
          <w:kern w:val="2"/>
          <w:lang w:eastAsia="zh-CN"/>
        </w:rPr>
        <w:t>3.4.2</w:t>
      </w:r>
      <w:r>
        <w:rPr>
          <w:rFonts w:hint="eastAsia" w:ascii="宋体" w:hAnsi="宋体" w:cs="Arial"/>
          <w:lang w:eastAsia="zh-CN"/>
        </w:rPr>
        <w:t>节介绍用户特征提取，</w:t>
      </w:r>
      <w:r>
        <w:rPr>
          <w:rFonts w:hint="eastAsia" w:ascii="Arial" w:hAnsi="Arial" w:cs="Arial"/>
          <w:kern w:val="2"/>
          <w:lang w:eastAsia="zh-CN"/>
        </w:rPr>
        <w:t>3.4.3</w:t>
      </w:r>
      <w:r>
        <w:rPr>
          <w:rFonts w:hint="eastAsia" w:ascii="宋体" w:hAnsi="宋体" w:cs="Arial"/>
          <w:lang w:eastAsia="zh-CN"/>
        </w:rPr>
        <w:t>节介绍使用</w:t>
      </w:r>
      <w:r>
        <w:rPr>
          <w:rFonts w:hint="eastAsia" w:ascii="Arial" w:hAnsi="Arial" w:cs="Arial"/>
          <w:kern w:val="2"/>
          <w:lang w:eastAsia="zh-CN"/>
        </w:rPr>
        <w:t>CNN</w:t>
      </w:r>
      <w:r>
        <w:rPr>
          <w:rFonts w:hint="eastAsia" w:ascii="宋体" w:hAnsi="宋体" w:cs="Arial"/>
          <w:lang w:eastAsia="zh-CN"/>
        </w:rPr>
        <w:t>对帖子特征进行提取，</w:t>
      </w:r>
      <w:r>
        <w:rPr>
          <w:rFonts w:hint="eastAsia" w:ascii="Arial" w:hAnsi="Arial" w:cs="Arial"/>
          <w:kern w:val="2"/>
          <w:lang w:eastAsia="zh-CN"/>
        </w:rPr>
        <w:t>3.4.4</w:t>
      </w:r>
      <w:r>
        <w:rPr>
          <w:rFonts w:hint="eastAsia" w:ascii="宋体" w:hAnsi="宋体" w:cs="Arial"/>
          <w:lang w:eastAsia="zh-CN"/>
        </w:rPr>
        <w:t>节介绍基于PMF计算相似分数集体细节。</w:t>
      </w:r>
    </w:p>
    <w:p>
      <w:pPr>
        <w:pStyle w:val="4"/>
        <w:rPr>
          <w:rFonts w:ascii="Arial" w:hAnsi="Arial" w:cs="Arial"/>
        </w:rPr>
      </w:pPr>
      <w:bookmarkStart w:id="106" w:name="_Toc4379580"/>
      <w:r>
        <w:rPr>
          <w:rFonts w:hint="eastAsia" w:ascii="Arial" w:hAnsi="Arial" w:cs="Arial"/>
        </w:rPr>
        <w:t>3</w:t>
      </w:r>
      <w:r>
        <w:rPr>
          <w:rFonts w:ascii="Arial" w:hAnsi="Arial" w:cs="Arial"/>
        </w:rPr>
        <w:t>.</w:t>
      </w:r>
      <w:r>
        <w:rPr>
          <w:rFonts w:hint="eastAsia" w:ascii="Arial" w:hAnsi="Arial" w:cs="Arial"/>
        </w:rPr>
        <w:t>4</w:t>
      </w:r>
      <w:r>
        <w:rPr>
          <w:rFonts w:ascii="Arial" w:hAnsi="Arial" w:cs="Arial"/>
        </w:rPr>
        <w:t>.</w:t>
      </w:r>
      <w:r>
        <w:rPr>
          <w:rFonts w:hint="eastAsia" w:ascii="Arial" w:hAnsi="Arial" w:cs="Arial"/>
        </w:rPr>
        <w:t>2</w:t>
      </w:r>
      <w:r>
        <w:rPr>
          <w:rFonts w:ascii="Arial" w:hAnsi="Arial" w:cs="Arial"/>
        </w:rPr>
        <w:t xml:space="preserve"> </w:t>
      </w:r>
      <w:r>
        <w:rPr>
          <w:rFonts w:hint="eastAsia" w:ascii="Arial" w:hAnsi="Arial" w:cs="Arial"/>
        </w:rPr>
        <w:t>构造用户特征</w:t>
      </w:r>
      <w:bookmarkEnd w:id="106"/>
    </w:p>
    <w:p>
      <w:pPr>
        <w:spacing w:line="360" w:lineRule="auto"/>
        <w:ind w:firstLine="480" w:firstLineChars="200"/>
        <w:jc w:val="both"/>
        <w:rPr>
          <w:lang w:eastAsia="zh-CN"/>
        </w:rPr>
        <w:pPrChange w:id="0" w:author="文峰" w:date="2019-03-25T10:35:38Z">
          <w:pPr>
            <w:ind w:firstLine="420"/>
          </w:pPr>
        </w:pPrChange>
      </w:pPr>
      <w:r>
        <w:rPr>
          <w:rFonts w:hint="eastAsia"/>
          <w:lang w:eastAsia="zh-CN"/>
        </w:rPr>
        <w:t>在基于概率矩阵分解的推荐算法种，我们在</w:t>
      </w:r>
      <w:r>
        <w:rPr>
          <w:rFonts w:hint="eastAsia" w:ascii="Arial" w:hAnsi="Arial" w:cs="Arial"/>
          <w:kern w:val="2"/>
          <w:lang w:eastAsia="zh-CN"/>
        </w:rPr>
        <w:t>Conv</w:t>
      </w:r>
      <w:r>
        <w:rPr>
          <w:rFonts w:ascii="Arial" w:hAnsi="Arial" w:cs="Arial"/>
          <w:kern w:val="2"/>
          <w:lang w:eastAsia="zh-CN"/>
        </w:rPr>
        <w:t>MF</w:t>
      </w:r>
      <w:r>
        <w:rPr>
          <w:rFonts w:hint="eastAsia"/>
          <w:lang w:eastAsia="zh-CN"/>
        </w:rPr>
        <w:t>的基础上，增加用户特征。我们使用用户在一段时间浏览的帖子作为用户的特征。用户特征构建过程如图</w:t>
      </w:r>
      <w:r>
        <w:rPr>
          <w:rFonts w:hint="eastAsia" w:ascii="Arial" w:hAnsi="Arial" w:cs="Arial"/>
          <w:kern w:val="2"/>
          <w:lang w:eastAsia="zh-CN"/>
        </w:rPr>
        <w:t>3.5</w:t>
      </w:r>
      <w:r>
        <w:rPr>
          <w:rFonts w:hint="eastAsia"/>
          <w:lang w:eastAsia="zh-CN"/>
        </w:rPr>
        <w:t>所示：</w:t>
      </w:r>
    </w:p>
    <w:p>
      <w:pPr>
        <w:jc w:val="center"/>
      </w:pPr>
      <w:r>
        <w:object>
          <v:shape id="_x0000_i1035" o:spt="75" type="#_x0000_t75" style="height:135.25pt;width:162.8pt;" o:ole="t" filled="f" o:preferrelative="t" stroked="f" coordsize="21600,21600">
            <v:path/>
            <v:fill on="f" focussize="0,0"/>
            <v:stroke on="f" joinstyle="miter"/>
            <v:imagedata r:id="rId45" o:title=""/>
            <o:lock v:ext="edit" aspectratio="t"/>
            <w10:wrap type="none"/>
            <w10:anchorlock/>
          </v:shape>
          <o:OLEObject Type="Embed" ProgID="Visio.Drawing.15" ShapeID="_x0000_i1035" DrawAspect="Content" ObjectID="_1468075735" r:id="rId44">
            <o:LockedField>false</o:LockedField>
          </o:OLEObject>
        </w:object>
      </w:r>
    </w:p>
    <w:p>
      <w:pPr>
        <w:pStyle w:val="45"/>
      </w:pPr>
      <w:bookmarkStart w:id="107" w:name="_Toc4391481"/>
      <w:r>
        <w:t>图</w:t>
      </w:r>
      <w:r>
        <w:rPr>
          <w:rFonts w:hint="eastAsia"/>
        </w:rPr>
        <w:t>3</w:t>
      </w:r>
      <w:r>
        <w:t>.4</w:t>
      </w:r>
      <w:r>
        <w:rPr>
          <w:rFonts w:hint="eastAsia"/>
        </w:rPr>
        <w:t xml:space="preserve"> 用户行为序列</w:t>
      </w:r>
      <w:bookmarkEnd w:id="107"/>
    </w:p>
    <w:p>
      <w:pPr>
        <w:spacing w:line="360" w:lineRule="auto"/>
        <w:ind w:firstLine="420"/>
        <w:jc w:val="both"/>
        <w:rPr>
          <w:lang w:eastAsia="zh-CN"/>
        </w:rPr>
      </w:pPr>
      <w:r>
        <w:rPr>
          <w:rFonts w:hint="eastAsia" w:ascii="宋体" w:hAnsi="宋体" w:cs="Arial"/>
          <w:lang w:eastAsia="zh-CN"/>
        </w:rPr>
        <w:t>首先根据</w:t>
      </w:r>
      <w:r>
        <w:rPr>
          <w:rFonts w:hint="eastAsia" w:ascii="Arial" w:hAnsi="Arial" w:cs="Arial"/>
          <w:kern w:val="2"/>
          <w:lang w:eastAsia="zh-CN"/>
        </w:rPr>
        <w:t>3.3</w:t>
      </w:r>
      <w:r>
        <w:rPr>
          <w:rFonts w:hint="eastAsia" w:ascii="宋体" w:hAnsi="宋体" w:cs="Arial"/>
          <w:lang w:eastAsia="zh-CN"/>
        </w:rPr>
        <w:t>节对帖子进行预处理，把帖子表示成一个文档向量。然后把用户当前点击的帖子作为放在用户行为序列最后端，再从用户浏览的帖子中，把用户最近浏览的帖子按照浏览的时间顺序排列在用户的行为序列中。把帖子的文档对应维度求和取平均，最终得到一个向量来作为用户的特征。当用户新登陆到论坛时，由于用户没有浏览过其它帖子，此时，直接用当前帖子的文档向量作为帖子的向量。</w:t>
      </w:r>
    </w:p>
    <w:p>
      <w:pPr>
        <w:pStyle w:val="4"/>
        <w:rPr>
          <w:rFonts w:ascii="Arial" w:hAnsi="Arial" w:cs="Arial"/>
        </w:rPr>
      </w:pPr>
      <w:bookmarkStart w:id="108" w:name="_Toc514764643"/>
      <w:bookmarkStart w:id="109" w:name="_Toc3599562"/>
      <w:bookmarkStart w:id="110" w:name="_Toc3612502"/>
      <w:bookmarkStart w:id="111" w:name="_Toc3599684"/>
      <w:bookmarkStart w:id="112" w:name="_Toc4379581"/>
      <w:r>
        <w:rPr>
          <w:rFonts w:ascii="Arial" w:hAnsi="Arial" w:cs="Arial"/>
        </w:rPr>
        <w:t>3.4.3 提取</w:t>
      </w:r>
      <w:bookmarkEnd w:id="108"/>
      <w:r>
        <w:rPr>
          <w:rFonts w:hint="eastAsia" w:ascii="Arial" w:hAnsi="Arial" w:cs="Arial"/>
        </w:rPr>
        <w:t>帖子特征</w:t>
      </w:r>
      <w:bookmarkEnd w:id="109"/>
      <w:bookmarkEnd w:id="110"/>
      <w:bookmarkEnd w:id="111"/>
      <w:bookmarkEnd w:id="112"/>
    </w:p>
    <w:p>
      <w:pPr>
        <w:spacing w:line="360" w:lineRule="auto"/>
        <w:ind w:firstLine="420"/>
        <w:jc w:val="both"/>
        <w:rPr>
          <w:rFonts w:ascii="宋体" w:hAnsi="宋体" w:cs="Arial"/>
          <w:lang w:eastAsia="zh-CN"/>
        </w:rPr>
      </w:pPr>
      <w:r>
        <w:rPr>
          <w:rFonts w:hint="eastAsia" w:ascii="宋体" w:hAnsi="宋体" w:cs="Arial"/>
          <w:lang w:eastAsia="zh-CN"/>
        </w:rPr>
        <w:t>论坛详情页推荐的需要利用帖子内容这个特征。通过帖子的预处理生成了一个低维稠密的词向量。我们把帖子看成由多个词向量组成的矩阵。对帖子进行特征，我们使用</w:t>
      </w:r>
      <w:r>
        <w:rPr>
          <w:rFonts w:hint="eastAsia" w:ascii="Arial" w:hAnsi="Arial" w:cs="Arial"/>
          <w:kern w:val="2"/>
          <w:lang w:eastAsia="zh-CN"/>
        </w:rPr>
        <w:t>CNN</w:t>
      </w:r>
      <w:r>
        <w:rPr>
          <w:rFonts w:hint="eastAsia" w:ascii="宋体" w:hAnsi="宋体" w:cs="Arial"/>
          <w:lang w:eastAsia="zh-CN"/>
        </w:rPr>
        <w:t>来构造文本向量。</w:t>
      </w:r>
      <w:r>
        <w:rPr>
          <w:rFonts w:hint="eastAsia" w:ascii="Arial" w:hAnsi="Arial" w:cs="Arial"/>
          <w:kern w:val="2"/>
          <w:lang w:eastAsia="zh-CN"/>
        </w:rPr>
        <w:t>CNN</w:t>
      </w:r>
      <w:r>
        <w:rPr>
          <w:rFonts w:hint="eastAsia" w:ascii="宋体" w:hAnsi="宋体" w:cs="Arial"/>
          <w:lang w:eastAsia="zh-CN"/>
        </w:rPr>
        <w:t>在图像领域已经取得很好的效果，</w:t>
      </w:r>
      <w:r>
        <w:rPr>
          <w:rFonts w:hint="eastAsia" w:ascii="Arial" w:hAnsi="Arial" w:cs="Arial"/>
          <w:kern w:val="2"/>
          <w:lang w:eastAsia="zh-CN"/>
        </w:rPr>
        <w:t>CNN</w:t>
      </w:r>
      <w:r>
        <w:rPr>
          <w:rFonts w:hint="eastAsia" w:ascii="宋体" w:hAnsi="宋体" w:cs="Arial"/>
          <w:lang w:eastAsia="zh-CN"/>
        </w:rPr>
        <w:t>能够有效的提取局部特征，并通过权值共享和下采样，能够减少计算复杂度。由于</w:t>
      </w:r>
      <w:r>
        <w:rPr>
          <w:rFonts w:hint="eastAsia" w:ascii="Arial" w:hAnsi="Arial" w:cs="Arial"/>
          <w:kern w:val="2"/>
          <w:lang w:eastAsia="zh-CN"/>
        </w:rPr>
        <w:t>CNN</w:t>
      </w:r>
      <w:r>
        <w:rPr>
          <w:rFonts w:hint="eastAsia" w:ascii="宋体" w:hAnsi="宋体" w:cs="Arial"/>
          <w:lang w:eastAsia="zh-CN"/>
        </w:rPr>
        <w:t>在图像里取得很好的应用，很多学者尝试着将</w:t>
      </w:r>
      <w:r>
        <w:rPr>
          <w:rFonts w:hint="eastAsia" w:ascii="Arial" w:hAnsi="Arial" w:cs="Arial"/>
          <w:kern w:val="2"/>
          <w:lang w:eastAsia="zh-CN"/>
        </w:rPr>
        <w:t>CNN</w:t>
      </w:r>
      <w:r>
        <w:rPr>
          <w:rFonts w:hint="eastAsia" w:ascii="宋体" w:hAnsi="宋体" w:cs="Arial"/>
          <w:lang w:eastAsia="zh-CN"/>
        </w:rPr>
        <w:t>用在自然语言领域中，如</w:t>
      </w:r>
      <w:r>
        <w:rPr>
          <w:rFonts w:hint="eastAsia" w:ascii="Arial" w:hAnsi="Arial" w:cs="Arial"/>
          <w:kern w:val="2"/>
          <w:lang w:eastAsia="zh-CN"/>
        </w:rPr>
        <w:t>Yoon</w:t>
      </w:r>
      <w:r>
        <w:rPr>
          <w:rFonts w:ascii="Arial" w:hAnsi="Arial" w:cs="Arial"/>
          <w:kern w:val="2"/>
          <w:lang w:eastAsia="zh-CN"/>
        </w:rPr>
        <w:t xml:space="preserve"> Kim</w:t>
      </w:r>
      <w:r>
        <w:rPr>
          <w:rFonts w:hint="eastAsia" w:ascii="宋体" w:hAnsi="宋体" w:cs="Arial"/>
          <w:lang w:eastAsia="zh-CN"/>
        </w:rPr>
        <w:t>将</w:t>
      </w:r>
      <w:r>
        <w:rPr>
          <w:rFonts w:hint="eastAsia" w:ascii="Arial" w:hAnsi="Arial" w:cs="Arial"/>
          <w:kern w:val="2"/>
          <w:lang w:eastAsia="zh-CN"/>
        </w:rPr>
        <w:t>CNN</w:t>
      </w:r>
      <w:r>
        <w:rPr>
          <w:rFonts w:hint="eastAsia" w:ascii="宋体" w:hAnsi="宋体" w:cs="Arial"/>
          <w:lang w:eastAsia="zh-CN"/>
        </w:rPr>
        <w:t>应用在文本分类中，提出了</w:t>
      </w:r>
      <w:r>
        <w:rPr>
          <w:rFonts w:hint="eastAsia" w:ascii="Arial" w:hAnsi="Arial" w:cs="Arial"/>
          <w:kern w:val="2"/>
          <w:lang w:eastAsia="zh-CN"/>
        </w:rPr>
        <w:t>Text CNN</w:t>
      </w:r>
      <w:r>
        <w:rPr>
          <w:rFonts w:hint="eastAsia" w:ascii="宋体" w:hAnsi="宋体" w:cs="Arial"/>
          <w:lang w:eastAsia="zh-CN"/>
        </w:rPr>
        <w:t>，并且取得很好的效果。本家我们将介绍使用</w:t>
      </w:r>
      <w:r>
        <w:rPr>
          <w:rFonts w:hint="eastAsia" w:ascii="Arial" w:hAnsi="Arial" w:cs="Arial"/>
          <w:kern w:val="2"/>
          <w:lang w:eastAsia="zh-CN"/>
        </w:rPr>
        <w:t>CNN</w:t>
      </w:r>
      <w:r>
        <w:rPr>
          <w:rFonts w:hint="eastAsia" w:ascii="宋体" w:hAnsi="宋体" w:cs="Arial"/>
          <w:lang w:eastAsia="zh-CN"/>
        </w:rPr>
        <w:t>来提取帖子的特征，具体流程如下图所示：</w:t>
      </w:r>
    </w:p>
    <w:p>
      <w:pPr>
        <w:spacing w:line="360" w:lineRule="auto"/>
        <w:ind w:firstLine="480" w:firstLineChars="200"/>
        <w:jc w:val="center"/>
      </w:pPr>
      <w:r>
        <w:object>
          <v:shape id="_x0000_i1036" o:spt="75" type="#_x0000_t75" style="height:123.95pt;width:116.45pt;" o:ole="t" filled="f" o:preferrelative="t" stroked="f" coordsize="21600,21600">
            <v:path/>
            <v:fill on="f" focussize="0,0"/>
            <v:stroke on="f" joinstyle="miter"/>
            <v:imagedata r:id="rId47" o:title=""/>
            <o:lock v:ext="edit" aspectratio="t"/>
            <w10:wrap type="none"/>
            <w10:anchorlock/>
          </v:shape>
          <o:OLEObject Type="Embed" ProgID="Visio.Drawing.15" ShapeID="_x0000_i1036" DrawAspect="Content" ObjectID="_1468075736" r:id="rId46">
            <o:LockedField>false</o:LockedField>
          </o:OLEObject>
        </w:object>
      </w:r>
    </w:p>
    <w:p>
      <w:pPr>
        <w:pStyle w:val="45"/>
      </w:pPr>
      <w:bookmarkStart w:id="113" w:name="_Toc4391482"/>
      <w:r>
        <w:t>图</w:t>
      </w:r>
      <w:r>
        <w:rPr>
          <w:rFonts w:hint="eastAsia"/>
        </w:rPr>
        <w:t>3</w:t>
      </w:r>
      <w:r>
        <w:t>.</w:t>
      </w:r>
      <w:r>
        <w:rPr>
          <w:rFonts w:hint="eastAsia"/>
        </w:rPr>
        <w:t>5 C</w:t>
      </w:r>
      <w:r>
        <w:t>NN</w:t>
      </w:r>
      <w:r>
        <w:rPr>
          <w:rFonts w:hint="eastAsia"/>
        </w:rPr>
        <w:t>模型提取帖子特征流程</w:t>
      </w:r>
      <w:bookmarkEnd w:id="113"/>
    </w:p>
    <w:p>
      <w:pPr>
        <w:spacing w:line="360" w:lineRule="auto"/>
        <w:rPr>
          <w:lang w:eastAsia="zh-CN"/>
        </w:rPr>
      </w:pPr>
      <w:r>
        <w:rPr>
          <w:rFonts w:hint="eastAsia"/>
          <w:lang w:eastAsia="zh-CN"/>
        </w:rPr>
        <w:t>具体步骤，如下所述：</w:t>
      </w:r>
    </w:p>
    <w:p>
      <w:pPr>
        <w:spacing w:line="360" w:lineRule="auto"/>
        <w:ind w:firstLine="480" w:firstLineChars="200"/>
        <w:jc w:val="both"/>
        <w:rPr>
          <w:rFonts w:ascii="宋体" w:hAnsi="宋体" w:cs="Arial"/>
          <w:lang w:eastAsia="zh-CN"/>
        </w:rPr>
      </w:pPr>
      <w:r>
        <w:rPr>
          <w:rFonts w:hint="eastAsia" w:ascii="宋体" w:hAnsi="宋体" w:cs="Arial"/>
          <w:lang w:eastAsia="zh-CN"/>
        </w:rPr>
        <w:t>（1）使用</w:t>
      </w:r>
      <w:r>
        <w:rPr>
          <w:rFonts w:ascii="Arial" w:hAnsi="Arial" w:cs="Arial"/>
          <w:kern w:val="2"/>
          <w:lang w:eastAsia="zh-CN"/>
        </w:rPr>
        <w:t>3.3</w:t>
      </w:r>
      <w:r>
        <w:rPr>
          <w:rFonts w:hint="eastAsia" w:ascii="Arial" w:hAnsi="Arial" w:cs="Arial"/>
          <w:kern w:val="2"/>
          <w:lang w:eastAsia="zh-CN"/>
        </w:rPr>
        <w:t>节的方法对</w:t>
      </w:r>
      <w:r>
        <w:rPr>
          <w:rFonts w:hint="eastAsia" w:ascii="宋体" w:hAnsi="宋体" w:cs="Arial"/>
          <w:lang w:eastAsia="zh-CN"/>
        </w:rPr>
        <w:t>帖子进行预处理；</w:t>
      </w:r>
    </w:p>
    <w:p>
      <w:pPr>
        <w:spacing w:line="360" w:lineRule="auto"/>
        <w:ind w:firstLine="480" w:firstLineChars="200"/>
        <w:jc w:val="both"/>
        <w:rPr>
          <w:rFonts w:ascii="宋体" w:hAnsi="宋体" w:cs="Arial"/>
          <w:lang w:eastAsia="zh-CN"/>
        </w:rPr>
      </w:pPr>
      <w:r>
        <w:rPr>
          <w:rFonts w:hint="eastAsia" w:ascii="宋体" w:hAnsi="宋体" w:cs="Arial"/>
          <w:lang w:eastAsia="zh-CN"/>
        </w:rPr>
        <w:t>（2）然后把每个帖子转化成文档向量；</w:t>
      </w:r>
    </w:p>
    <w:p>
      <w:pPr>
        <w:spacing w:line="360" w:lineRule="auto"/>
        <w:ind w:firstLine="480" w:firstLineChars="200"/>
        <w:jc w:val="both"/>
        <w:rPr>
          <w:rFonts w:ascii="宋体" w:hAnsi="宋体" w:cs="Arial"/>
          <w:lang w:eastAsia="zh-CN"/>
        </w:rPr>
      </w:pPr>
      <w:r>
        <w:rPr>
          <w:rFonts w:hint="eastAsia" w:ascii="宋体" w:hAnsi="宋体" w:cs="Arial"/>
          <w:lang w:eastAsia="zh-CN"/>
        </w:rPr>
        <w:t>（3）使用</w:t>
      </w:r>
      <w:r>
        <w:rPr>
          <w:rFonts w:hint="eastAsia" w:ascii="Arial" w:hAnsi="Arial" w:cs="Arial"/>
          <w:kern w:val="2"/>
          <w:lang w:eastAsia="zh-CN"/>
        </w:rPr>
        <w:t>CNN</w:t>
      </w:r>
      <w:r>
        <w:rPr>
          <w:rFonts w:hint="eastAsia" w:ascii="宋体" w:hAnsi="宋体" w:cs="Arial"/>
          <w:lang w:eastAsia="zh-CN"/>
        </w:rPr>
        <w:t>进行文本特征提取。</w:t>
      </w:r>
    </w:p>
    <w:p>
      <w:pPr>
        <w:spacing w:line="360" w:lineRule="auto"/>
        <w:jc w:val="both"/>
        <w:rPr>
          <w:rFonts w:ascii="宋体" w:hAnsi="宋体" w:cs="Arial"/>
          <w:lang w:eastAsia="zh-CN"/>
        </w:rPr>
      </w:pPr>
      <w:r>
        <w:rPr>
          <w:rFonts w:hint="eastAsia" w:ascii="宋体" w:hAnsi="宋体" w:cs="Arial"/>
          <w:lang w:eastAsia="zh-CN"/>
        </w:rPr>
        <w:t>由于我们在</w:t>
      </w:r>
      <w:r>
        <w:rPr>
          <w:rFonts w:hint="eastAsia" w:ascii="Arial" w:hAnsi="Arial" w:cs="Arial"/>
          <w:kern w:val="2"/>
          <w:lang w:eastAsia="zh-CN"/>
        </w:rPr>
        <w:t>3.3</w:t>
      </w:r>
      <w:r>
        <w:rPr>
          <w:rFonts w:hint="eastAsia" w:ascii="宋体" w:hAnsi="宋体" w:cs="Arial"/>
          <w:lang w:eastAsia="zh-CN"/>
        </w:rPr>
        <w:t>节已经对帖子的预处理进行了详细的介绍。接下来我们将对使用</w:t>
      </w:r>
      <w:r>
        <w:rPr>
          <w:rFonts w:hint="eastAsia" w:ascii="Arial" w:hAnsi="Arial" w:cs="Arial"/>
          <w:kern w:val="2"/>
          <w:lang w:eastAsia="zh-CN"/>
        </w:rPr>
        <w:t>CNN</w:t>
      </w:r>
      <w:r>
        <w:rPr>
          <w:rFonts w:hint="eastAsia" w:ascii="宋体" w:hAnsi="宋体" w:cs="Arial"/>
          <w:lang w:eastAsia="zh-CN"/>
        </w:rPr>
        <w:t>来进行帖子向量提取的过程进行详细的介绍，我们设计</w:t>
      </w:r>
      <w:r>
        <w:rPr>
          <w:rFonts w:hint="eastAsia" w:ascii="Arial" w:hAnsi="Arial" w:cs="Arial"/>
          <w:kern w:val="2"/>
          <w:lang w:eastAsia="zh-CN"/>
        </w:rPr>
        <w:t>CNN</w:t>
      </w:r>
      <w:r>
        <w:rPr>
          <w:rFonts w:hint="eastAsia" w:ascii="宋体" w:hAnsi="宋体" w:cs="Arial"/>
          <w:lang w:eastAsia="zh-CN"/>
        </w:rPr>
        <w:t>的结构，如图</w:t>
      </w:r>
      <w:r>
        <w:rPr>
          <w:rFonts w:hint="eastAsia" w:ascii="Arial" w:hAnsi="Arial" w:cs="Arial"/>
          <w:kern w:val="2"/>
          <w:lang w:eastAsia="zh-CN"/>
        </w:rPr>
        <w:t>3.6</w:t>
      </w:r>
      <w:r>
        <w:rPr>
          <w:rFonts w:hint="eastAsia" w:ascii="宋体" w:hAnsi="宋体" w:cs="Arial"/>
          <w:lang w:eastAsia="zh-CN"/>
        </w:rPr>
        <w:t>所示：</w:t>
      </w:r>
    </w:p>
    <w:p>
      <w:pPr>
        <w:spacing w:line="360" w:lineRule="auto"/>
        <w:jc w:val="center"/>
      </w:pPr>
      <w:r>
        <w:object>
          <v:shape id="_x0000_i1037" o:spt="75" type="#_x0000_t75" style="height:243.55pt;width:293pt;" o:ole="t" filled="f" o:preferrelative="t" stroked="f" coordsize="21600,21600">
            <v:path/>
            <v:fill on="f" focussize="0,0"/>
            <v:stroke on="f" joinstyle="miter"/>
            <v:imagedata r:id="rId49" o:title=""/>
            <o:lock v:ext="edit" aspectratio="t"/>
            <w10:wrap type="none"/>
            <w10:anchorlock/>
          </v:shape>
          <o:OLEObject Type="Embed" ProgID="Visio.Drawing.15" ShapeID="_x0000_i1037" DrawAspect="Content" ObjectID="_1468075737" r:id="rId48">
            <o:LockedField>false</o:LockedField>
          </o:OLEObject>
        </w:object>
      </w:r>
    </w:p>
    <w:p>
      <w:pPr>
        <w:pStyle w:val="45"/>
      </w:pPr>
      <w:bookmarkStart w:id="114" w:name="_Toc4391483"/>
      <w:r>
        <w:t>图</w:t>
      </w:r>
      <w:r>
        <w:rPr>
          <w:rFonts w:hint="eastAsia"/>
        </w:rPr>
        <w:t>3</w:t>
      </w:r>
      <w:r>
        <w:t>.</w:t>
      </w:r>
      <w:r>
        <w:rPr>
          <w:rFonts w:hint="eastAsia"/>
        </w:rPr>
        <w:t>6 C</w:t>
      </w:r>
      <w:r>
        <w:t>NN</w:t>
      </w:r>
      <w:r>
        <w:rPr>
          <w:rFonts w:hint="eastAsia"/>
        </w:rPr>
        <w:t>模型结构</w:t>
      </w:r>
      <w:bookmarkEnd w:id="114"/>
    </w:p>
    <w:p>
      <w:pPr>
        <w:spacing w:line="360" w:lineRule="auto"/>
        <w:rPr>
          <w:lang w:eastAsia="zh-CN"/>
        </w:rPr>
      </w:pPr>
      <w:r>
        <w:rPr>
          <w:rFonts w:hint="eastAsia" w:ascii="Arial" w:hAnsi="Arial" w:cs="Arial"/>
          <w:kern w:val="2"/>
          <w:lang w:eastAsia="zh-CN"/>
        </w:rPr>
        <w:t>CNN</w:t>
      </w:r>
      <w:r>
        <w:rPr>
          <w:rFonts w:hint="eastAsia"/>
          <w:lang w:eastAsia="zh-CN"/>
        </w:rPr>
        <w:t>网络具体细节如下所述：</w:t>
      </w:r>
    </w:p>
    <w:p>
      <w:pPr>
        <w:spacing w:line="360" w:lineRule="auto"/>
        <w:rPr>
          <w:lang w:eastAsia="zh-CN"/>
        </w:rPr>
      </w:pPr>
      <w:r>
        <w:rPr>
          <w:lang w:eastAsia="zh-CN"/>
        </w:rPr>
        <w:tab/>
      </w:r>
      <w:r>
        <w:rPr>
          <w:rFonts w:hint="eastAsia"/>
          <w:lang w:eastAsia="zh-CN"/>
        </w:rPr>
        <w:t>（1）输入层：输入层输入的是文档向量，我们通过前面的步骤对文档进行的预处理，然后把帖子转化成一个稠密的文档矩阵。假设前面的步骤把词表示成d维的词向量W</w:t>
      </w:r>
      <w:r>
        <w:rPr>
          <w:lang w:eastAsia="zh-CN"/>
        </w:rPr>
        <w:t>=[</w:t>
      </w:r>
      <m:oMath>
        <m:sSub>
          <m:sSubPr>
            <m:ctrlPr>
              <w:rPr>
                <w:rFonts w:ascii="Cambria Math" w:hAnsi="Cambria Math"/>
                <w:lang w:eastAsia="zh-CN"/>
              </w:rPr>
            </m:ctrlPr>
          </m:sSubPr>
          <m:e>
            <m:r>
              <w:rPr>
                <w:rFonts w:ascii="Cambria Math" w:hAnsi="Cambria Math"/>
                <w:lang w:eastAsia="zh-CN"/>
              </w:rPr>
              <m:t>w</m:t>
            </m:r>
            <m:ctrlPr>
              <w:rPr>
                <w:rFonts w:ascii="Cambria Math" w:hAnsi="Cambria Math"/>
                <w:lang w:eastAsia="zh-CN"/>
              </w:rPr>
            </m:ctrlPr>
          </m:e>
          <m:sub>
            <m:r>
              <w:rPr>
                <w:rFonts w:ascii="Cambria Math" w:hAnsi="Cambria Math"/>
                <w:lang w:eastAsia="zh-CN"/>
              </w:rPr>
              <m:t>1</m:t>
            </m:r>
            <m:ctrlPr>
              <w:rPr>
                <w:rFonts w:ascii="Cambria Math" w:hAnsi="Cambria Math"/>
                <w:lang w:eastAsia="zh-CN"/>
              </w:rPr>
            </m:ctrlP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ctrlPr>
              <w:rPr>
                <w:rFonts w:ascii="Cambria Math" w:hAnsi="Cambria Math"/>
                <w:lang w:eastAsia="zh-CN"/>
              </w:rPr>
            </m:ctrlPr>
          </m:e>
          <m:sub>
            <m:r>
              <w:rPr>
                <w:rFonts w:ascii="Cambria Math" w:hAnsi="Cambria Math"/>
                <w:lang w:eastAsia="zh-CN"/>
              </w:rPr>
              <m:t>2</m:t>
            </m:r>
            <m:ctrlPr>
              <w:rPr>
                <w:rFonts w:ascii="Cambria Math" w:hAnsi="Cambria Math"/>
                <w:lang w:eastAsia="zh-CN"/>
              </w:rPr>
            </m:ctrlP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ctrlPr>
              <w:rPr>
                <w:rFonts w:ascii="Cambria Math" w:hAnsi="Cambria Math"/>
                <w:lang w:eastAsia="zh-CN"/>
              </w:rPr>
            </m:ctrlPr>
          </m:e>
          <m:sub>
            <m:r>
              <w:rPr>
                <w:rFonts w:ascii="Cambria Math" w:hAnsi="Cambria Math"/>
                <w:lang w:eastAsia="zh-CN"/>
              </w:rPr>
              <m:t>d</m:t>
            </m:r>
            <m:ctrlPr>
              <w:rPr>
                <w:rFonts w:ascii="Cambria Math" w:hAnsi="Cambria Math"/>
                <w:lang w:eastAsia="zh-CN"/>
              </w:rPr>
            </m:ctrlPr>
          </m:sub>
        </m:sSub>
      </m:oMath>
      <w:r>
        <w:rPr>
          <w:lang w:eastAsia="zh-CN"/>
        </w:rPr>
        <w:t>]</w:t>
      </w:r>
      <w:r>
        <w:rPr>
          <w:rFonts w:hint="eastAsia"/>
          <w:lang w:eastAsia="zh-CN"/>
        </w:rPr>
        <w:t>，预处理后的帖子由n个词组成，然后文档举证可以表示成D=[</w:t>
      </w:r>
      <m:oMath>
        <m:sSub>
          <m:sSubPr>
            <m:ctrlPr>
              <w:rPr>
                <w:rFonts w:ascii="Cambria Math" w:hAnsi="Cambria Math"/>
                <w:lang w:eastAsia="zh-CN"/>
              </w:rPr>
            </m:ctrlPr>
          </m:sSubPr>
          <m:e>
            <m:r>
              <w:rPr>
                <w:rFonts w:ascii="Cambria Math" w:hAnsi="Cambria Math"/>
                <w:lang w:eastAsia="zh-CN"/>
              </w:rPr>
              <m:t>W</m:t>
            </m:r>
            <m:ctrlPr>
              <w:rPr>
                <w:rFonts w:ascii="Cambria Math" w:hAnsi="Cambria Math"/>
                <w:lang w:eastAsia="zh-CN"/>
              </w:rPr>
            </m:ctrlPr>
          </m:e>
          <m:sub>
            <m:r>
              <w:rPr>
                <w:rFonts w:ascii="Cambria Math" w:hAnsi="Cambria Math"/>
                <w:lang w:eastAsia="zh-CN"/>
              </w:rPr>
              <m:t>1</m:t>
            </m:r>
            <m:ctrlPr>
              <w:rPr>
                <w:rFonts w:ascii="Cambria Math" w:hAnsi="Cambria Math"/>
                <w:lang w:eastAsia="zh-CN"/>
              </w:rPr>
            </m:ctrlP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W</m:t>
            </m:r>
            <m:ctrlPr>
              <w:rPr>
                <w:rFonts w:ascii="Cambria Math" w:hAnsi="Cambria Math"/>
                <w:lang w:eastAsia="zh-CN"/>
              </w:rPr>
            </m:ctrlPr>
          </m:e>
          <m:sub>
            <m:r>
              <w:rPr>
                <w:rFonts w:ascii="Cambria Math" w:hAnsi="Cambria Math"/>
                <w:lang w:eastAsia="zh-CN"/>
              </w:rPr>
              <m:t>2</m:t>
            </m:r>
            <m:ctrlPr>
              <w:rPr>
                <w:rFonts w:ascii="Cambria Math" w:hAnsi="Cambria Math"/>
                <w:lang w:eastAsia="zh-CN"/>
              </w:rPr>
            </m:ctrlP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ctrlPr>
              <w:rPr>
                <w:rFonts w:ascii="Cambria Math" w:hAnsi="Cambria Math"/>
                <w:lang w:eastAsia="zh-CN"/>
              </w:rPr>
            </m:ctrlPr>
          </m:e>
          <m:sub>
            <m:r>
              <w:rPr>
                <w:rFonts w:ascii="Cambria Math" w:hAnsi="Cambria Math"/>
                <w:lang w:eastAsia="zh-CN"/>
              </w:rPr>
              <m:t>n</m:t>
            </m:r>
            <m:ctrlPr>
              <w:rPr>
                <w:rFonts w:ascii="Cambria Math" w:hAnsi="Cambria Math"/>
                <w:lang w:eastAsia="zh-CN"/>
              </w:rPr>
            </m:ctrlPr>
          </m:sub>
        </m:sSub>
      </m:oMath>
      <w:r>
        <w:rPr>
          <w:lang w:eastAsia="zh-CN"/>
        </w:rPr>
        <w:t>]</w:t>
      </w:r>
      <w:r>
        <w:rPr>
          <w:rFonts w:hint="eastAsia"/>
          <w:lang w:eastAsia="zh-CN"/>
        </w:rPr>
        <w:t>。</w:t>
      </w:r>
    </w:p>
    <w:p>
      <w:pPr>
        <w:spacing w:line="360" w:lineRule="auto"/>
        <w:rPr>
          <w:rFonts w:ascii="Arial" w:hAnsi="Arial" w:cs="Arial"/>
          <w:lang w:eastAsia="zh-CN"/>
        </w:rPr>
      </w:pPr>
      <w:r>
        <w:rPr>
          <w:rFonts w:ascii="Arial" w:hAnsi="Arial" w:cs="Arial"/>
          <w:lang w:eastAsia="zh-CN"/>
        </w:rPr>
        <w:tab/>
      </w:r>
      <w:r>
        <w:rPr>
          <w:rFonts w:hint="eastAsia" w:ascii="Arial" w:hAnsi="Arial" w:cs="Arial"/>
          <w:lang w:eastAsia="zh-CN"/>
        </w:rPr>
        <w:t>（2）卷积层：CNN中使用卷积层进行文本特征提取，通过设置卷积核的滑动窗口的大小来世小对词汇进行k</w:t>
      </w:r>
      <w:r>
        <w:rPr>
          <w:rFonts w:ascii="Arial" w:hAnsi="Arial" w:cs="Arial"/>
          <w:lang w:eastAsia="zh-CN"/>
        </w:rPr>
        <w:t>-gram</w:t>
      </w:r>
      <w:r>
        <w:rPr>
          <w:rFonts w:hint="eastAsia" w:ascii="Arial" w:hAnsi="Arial" w:cs="Arial"/>
          <w:lang w:eastAsia="zh-CN"/>
        </w:rPr>
        <w:t>片段特征的获取。使用非线性激活函数，对卷积来激活。我们选在ReLU函数来作为激活的函数，这是因为ReLU函数可以避免梯度消失的问题。</w:t>
      </w:r>
    </w:p>
    <w:p>
      <w:pPr>
        <w:spacing w:line="360" w:lineRule="auto"/>
        <w:rPr>
          <w:rFonts w:ascii="Arial" w:hAnsi="Arial" w:cs="Arial"/>
          <w:lang w:eastAsia="zh-CN"/>
        </w:rPr>
      </w:pPr>
      <w:r>
        <w:rPr>
          <w:rFonts w:ascii="Arial" w:hAnsi="Arial" w:cs="Arial"/>
          <w:lang w:eastAsia="zh-CN"/>
        </w:rPr>
        <w:tab/>
      </w:r>
      <w:r>
        <w:rPr>
          <w:rFonts w:hint="eastAsia" w:ascii="Arial" w:hAnsi="Arial" w:cs="Arial"/>
          <w:lang w:eastAsia="zh-CN"/>
        </w:rPr>
        <w:t>（3）池化层：通过使用池化层，来选取有代表性的特征。我们使用了Max-Pooling方法来进行池化层的特征选择。</w:t>
      </w:r>
    </w:p>
    <w:p>
      <w:pPr>
        <w:spacing w:line="360" w:lineRule="auto"/>
        <w:rPr>
          <w:rFonts w:ascii="Arial" w:hAnsi="Arial" w:cs="Arial"/>
          <w:lang w:eastAsia="zh-CN"/>
        </w:rPr>
      </w:pPr>
      <w:r>
        <w:rPr>
          <w:rFonts w:ascii="Arial" w:hAnsi="Arial" w:cs="Arial"/>
          <w:lang w:eastAsia="zh-CN"/>
        </w:rPr>
        <w:tab/>
      </w:r>
      <w:r>
        <w:rPr>
          <w:rFonts w:hint="eastAsia" w:ascii="Arial" w:hAnsi="Arial" w:cs="Arial"/>
          <w:lang w:eastAsia="zh-CN"/>
        </w:rPr>
        <w:t>（4）输出层：我们最终获取去一个固定维度的文档向量，来表示这个文档，这个向量的维度要和用户兴趣向量的维度保持一致。</w:t>
      </w:r>
    </w:p>
    <w:p>
      <w:pPr>
        <w:pStyle w:val="4"/>
        <w:rPr>
          <w:rFonts w:ascii="Arial" w:hAnsi="Arial" w:cs="Arial"/>
        </w:rPr>
      </w:pPr>
      <w:bookmarkStart w:id="115" w:name="_Toc514764644"/>
      <w:bookmarkStart w:id="116" w:name="_Toc3612503"/>
      <w:bookmarkStart w:id="117" w:name="_Toc4379582"/>
      <w:bookmarkStart w:id="118" w:name="_Toc3599563"/>
      <w:bookmarkStart w:id="119" w:name="_Toc3599685"/>
      <w:r>
        <w:rPr>
          <w:rFonts w:ascii="Arial" w:hAnsi="Arial" w:cs="Arial"/>
        </w:rPr>
        <w:t xml:space="preserve">3.4.4 </w:t>
      </w:r>
      <w:bookmarkEnd w:id="115"/>
      <w:r>
        <w:rPr>
          <w:rFonts w:hint="eastAsia" w:ascii="Arial" w:hAnsi="Arial" w:cs="Arial"/>
        </w:rPr>
        <w:t>相似度计算</w:t>
      </w:r>
      <w:bookmarkEnd w:id="116"/>
      <w:bookmarkEnd w:id="117"/>
      <w:bookmarkEnd w:id="118"/>
      <w:bookmarkEnd w:id="119"/>
    </w:p>
    <w:p>
      <w:pPr>
        <w:spacing w:line="360" w:lineRule="auto"/>
        <w:ind w:firstLine="480" w:firstLineChars="200"/>
        <w:jc w:val="both"/>
        <w:rPr>
          <w:rFonts w:ascii="Arial" w:hAnsi="Arial" w:cs="Arial"/>
          <w:lang w:eastAsia="zh-CN"/>
        </w:rPr>
      </w:pPr>
      <w:r>
        <w:rPr>
          <w:rFonts w:hint="eastAsia" w:ascii="Arial" w:hAnsi="Arial" w:cs="Arial"/>
          <w:lang w:eastAsia="zh-CN"/>
        </w:rPr>
        <w:t>在用户向量和帖子向量都构造完毕之后了，我们就可以使用PMF来计算相似分数。相似分数的计算过程如图3.7所示：</w:t>
      </w:r>
    </w:p>
    <w:p>
      <w:pPr>
        <w:spacing w:line="360" w:lineRule="auto"/>
        <w:ind w:firstLine="480" w:firstLineChars="200"/>
        <w:jc w:val="center"/>
      </w:pPr>
      <w:r>
        <w:object>
          <v:shape id="_x0000_i1038" o:spt="75" type="#_x0000_t75" style="height:116.45pt;width:207.25pt;" o:ole="t" filled="f" o:preferrelative="t" stroked="f" coordsize="21600,21600">
            <v:path/>
            <v:fill on="f" focussize="0,0"/>
            <v:stroke on="f" joinstyle="miter"/>
            <v:imagedata r:id="rId51" o:title=""/>
            <o:lock v:ext="edit" aspectratio="t"/>
            <w10:wrap type="none"/>
            <w10:anchorlock/>
          </v:shape>
          <o:OLEObject Type="Embed" ProgID="Visio.Drawing.15" ShapeID="_x0000_i1038" DrawAspect="Content" ObjectID="_1468075738" r:id="rId50">
            <o:LockedField>false</o:LockedField>
          </o:OLEObject>
        </w:object>
      </w:r>
    </w:p>
    <w:p>
      <w:pPr>
        <w:pStyle w:val="45"/>
      </w:pPr>
      <w:bookmarkStart w:id="120" w:name="_Toc4391484"/>
      <w:r>
        <w:t>图</w:t>
      </w:r>
      <w:r>
        <w:rPr>
          <w:rFonts w:hint="eastAsia"/>
        </w:rPr>
        <w:t>3</w:t>
      </w:r>
      <w:r>
        <w:t>.</w:t>
      </w:r>
      <w:r>
        <w:rPr>
          <w:rFonts w:hint="eastAsia"/>
        </w:rPr>
        <w:t>7 基于概率矩阵分解计算流程</w:t>
      </w:r>
      <w:bookmarkEnd w:id="120"/>
    </w:p>
    <w:p>
      <w:pPr>
        <w:spacing w:line="360" w:lineRule="auto"/>
        <w:ind w:firstLine="480" w:firstLineChars="200"/>
        <w:rPr>
          <w:lang w:eastAsia="zh-CN"/>
        </w:rPr>
      </w:pPr>
      <w:r>
        <w:rPr>
          <w:rFonts w:hint="eastAsia"/>
          <w:lang w:eastAsia="zh-CN"/>
        </w:rPr>
        <w:t>计算相似分数步骤如下：</w:t>
      </w:r>
    </w:p>
    <w:p>
      <w:pPr>
        <w:spacing w:line="360" w:lineRule="auto"/>
        <w:ind w:firstLine="480" w:firstLineChars="200"/>
        <w:rPr>
          <w:lang w:eastAsia="zh-CN"/>
        </w:rPr>
      </w:pPr>
      <w:r>
        <w:rPr>
          <w:rFonts w:hint="eastAsia"/>
          <w:lang w:eastAsia="zh-CN"/>
        </w:rPr>
        <w:t>（１）构造用户兴趣向量；</w:t>
      </w:r>
    </w:p>
    <w:p>
      <w:pPr>
        <w:spacing w:line="360" w:lineRule="auto"/>
        <w:ind w:firstLine="480" w:firstLineChars="200"/>
        <w:rPr>
          <w:lang w:eastAsia="zh-CN"/>
        </w:rPr>
      </w:pPr>
      <w:r>
        <w:rPr>
          <w:rFonts w:hint="eastAsia"/>
          <w:lang w:eastAsia="zh-CN"/>
        </w:rPr>
        <w:t>（２）构造帖子向量，帖子向量使用</w:t>
      </w:r>
      <w:r>
        <w:rPr>
          <w:rFonts w:hint="eastAsia" w:ascii="Arial" w:hAnsi="Arial" w:cs="Arial"/>
          <w:lang w:eastAsia="zh-CN"/>
        </w:rPr>
        <w:t>CNN</w:t>
      </w:r>
      <w:r>
        <w:rPr>
          <w:rFonts w:hint="eastAsia"/>
          <w:lang w:eastAsia="zh-CN"/>
        </w:rPr>
        <w:t>方法来进行构造；</w:t>
      </w:r>
    </w:p>
    <w:p>
      <w:pPr>
        <w:spacing w:line="360" w:lineRule="auto"/>
        <w:ind w:firstLine="480" w:firstLineChars="200"/>
        <w:rPr>
          <w:lang w:eastAsia="zh-CN"/>
        </w:rPr>
      </w:pPr>
      <w:r>
        <w:rPr>
          <w:rFonts w:hint="eastAsia"/>
          <w:lang w:eastAsia="zh-CN"/>
        </w:rPr>
        <w:t>（３）使用</w:t>
      </w:r>
      <w:r>
        <w:rPr>
          <w:rFonts w:hint="eastAsia" w:ascii="Arial" w:hAnsi="Arial" w:cs="Arial"/>
          <w:lang w:eastAsia="zh-CN"/>
        </w:rPr>
        <w:t>PMF</w:t>
      </w:r>
      <w:r>
        <w:rPr>
          <w:rFonts w:hint="eastAsia"/>
          <w:lang w:eastAsia="zh-CN"/>
        </w:rPr>
        <w:t>来计算相似分数。</w:t>
      </w:r>
    </w:p>
    <w:p>
      <w:pPr>
        <w:spacing w:line="360" w:lineRule="auto"/>
        <w:rPr>
          <w:lang w:eastAsia="zh-CN"/>
        </w:rPr>
      </w:pPr>
      <w:r>
        <w:rPr>
          <w:rFonts w:hint="eastAsia" w:ascii="Arial" w:hAnsi="Arial" w:cs="Arial"/>
          <w:lang w:eastAsia="zh-CN"/>
        </w:rPr>
        <w:t>PMF</w:t>
      </w:r>
      <w:r>
        <w:rPr>
          <w:rFonts w:hint="eastAsia"/>
          <w:lang w:eastAsia="zh-CN"/>
        </w:rPr>
        <w:t>具体计算过程如下：</w:t>
      </w:r>
    </w:p>
    <w:p>
      <w:pPr>
        <w:spacing w:line="360" w:lineRule="auto"/>
        <w:ind w:firstLine="480" w:firstLineChars="200"/>
        <w:rPr>
          <w:lang w:eastAsia="zh-CN"/>
        </w:rPr>
      </w:pPr>
      <w:r>
        <w:rPr>
          <w:rFonts w:hint="eastAsia"/>
          <w:lang w:eastAsia="zh-CN"/>
        </w:rPr>
        <w:t>假设用</w:t>
      </w:r>
      <w:r>
        <w:rPr>
          <w:rFonts w:hint="eastAsia" w:ascii="Arial" w:hAnsi="Arial" w:cs="Arial"/>
          <w:kern w:val="2"/>
          <w:lang w:eastAsia="zh-CN"/>
        </w:rPr>
        <w:t>N</w:t>
      </w:r>
      <w:r>
        <w:rPr>
          <w:rFonts w:hint="eastAsia"/>
          <w:lang w:eastAsia="zh-CN"/>
        </w:rPr>
        <w:t>个用户和</w:t>
      </w:r>
      <w:r>
        <w:rPr>
          <w:rFonts w:hint="eastAsia" w:ascii="Arial" w:hAnsi="Arial" w:cs="Arial"/>
          <w:kern w:val="2"/>
          <w:lang w:eastAsia="zh-CN"/>
        </w:rPr>
        <w:t>M</w:t>
      </w:r>
      <w:r>
        <w:rPr>
          <w:rFonts w:hint="eastAsia"/>
          <w:lang w:eastAsia="zh-CN"/>
        </w:rPr>
        <w:t>个帖子，我们计算的相似分数是一个</w:t>
      </w:r>
      <m:oMath>
        <m:r>
          <w:rPr>
            <w:rFonts w:ascii="Cambria Math" w:hAnsi="Cambria Math"/>
            <w:lang w:eastAsia="zh-CN"/>
          </w:rPr>
          <m:t>R</m:t>
        </m:r>
        <m:r>
          <m:rPr>
            <m:sty m:val="p"/>
          </m:rPr>
          <w:rPr>
            <w:rFonts w:ascii="Cambria Math" w:hAnsi="Cambria Math"/>
            <w:lang w:eastAsia="zh-CN"/>
          </w:rPr>
          <m:t>∈</m:t>
        </m:r>
        <m:sSup>
          <m:sSupPr>
            <m:ctrlPr>
              <w:rPr>
                <w:rFonts w:ascii="Cambria Math" w:hAnsi="Cambria Math"/>
                <w:lang w:eastAsia="zh-CN"/>
              </w:rPr>
            </m:ctrlPr>
          </m:sSupPr>
          <m:e>
            <m:r>
              <w:rPr>
                <w:rFonts w:hint="eastAsia" w:ascii="Cambria Math" w:hAnsi="Cambria Math"/>
                <w:lang w:eastAsia="zh-CN"/>
              </w:rPr>
              <m:t>R</m:t>
            </m:r>
            <m:ctrlPr>
              <w:rPr>
                <w:rFonts w:ascii="Cambria Math" w:hAnsi="Cambria Math"/>
                <w:lang w:eastAsia="zh-CN"/>
              </w:rPr>
            </m:ctrlPr>
          </m:e>
          <m:sup>
            <m:r>
              <w:rPr>
                <w:rFonts w:ascii="Cambria Math" w:hAnsi="Cambria Math"/>
                <w:lang w:eastAsia="zh-CN"/>
              </w:rPr>
              <m:t>M*N</m:t>
            </m:r>
            <m:ctrlPr>
              <w:rPr>
                <w:rFonts w:ascii="Cambria Math" w:hAnsi="Cambria Math"/>
                <w:lang w:eastAsia="zh-CN"/>
              </w:rPr>
            </m:ctrlPr>
          </m:sup>
        </m:sSup>
      </m:oMath>
      <w:r>
        <w:rPr>
          <w:rFonts w:hint="eastAsia"/>
          <w:lang w:eastAsia="zh-CN"/>
        </w:rPr>
        <w:t>的举证，计算公式：</w:t>
      </w:r>
    </w:p>
    <w:p>
      <w:pPr>
        <w:spacing w:line="360" w:lineRule="auto"/>
        <w:ind w:firstLine="480" w:firstLineChars="200"/>
        <w:rPr>
          <w:rFonts w:ascii="Arial" w:hAnsi="Arial" w:cs="Arial"/>
          <w:lang w:eastAsia="zh-CN"/>
        </w:rPr>
      </w:pPr>
      <m:oMathPara>
        <m:oMath>
          <m:r>
            <m:rPr>
              <m:sty m:val="p"/>
            </m:rPr>
            <w:rPr>
              <w:rFonts w:ascii="Cambria Math" w:hAnsi="Cambria Math" w:cs="Arial"/>
              <w:lang w:eastAsia="zh-CN"/>
            </w:rPr>
            <m:t>p</m:t>
          </m:r>
          <m:d>
            <m:dPr>
              <m:ctrlPr>
                <w:rPr>
                  <w:rFonts w:ascii="Cambria Math" w:hAnsi="Cambria Math" w:cs="Arial"/>
                  <w:lang w:eastAsia="zh-CN"/>
                </w:rPr>
              </m:ctrlPr>
            </m:dPr>
            <m:e>
              <m:r>
                <m:rPr>
                  <m:sty m:val="p"/>
                </m:rPr>
                <w:rPr>
                  <w:rFonts w:ascii="Cambria Math" w:hAnsi="Cambria Math" w:cs="Arial"/>
                  <w:lang w:eastAsia="zh-CN"/>
                </w:rPr>
                <m:t>R</m:t>
              </m:r>
              <m:ctrlPr>
                <w:rPr>
                  <w:rFonts w:ascii="Cambria Math" w:hAnsi="Cambria Math" w:cs="Arial"/>
                  <w:lang w:eastAsia="zh-CN"/>
                </w:rPr>
              </m:ctrlPr>
            </m:e>
            <m:e>
              <m:r>
                <m:rPr>
                  <m:sty m:val="p"/>
                </m:rPr>
                <w:rPr>
                  <w:rFonts w:ascii="Cambria Math" w:hAnsi="Cambria Math" w:cs="Arial"/>
                  <w:lang w:eastAsia="zh-CN"/>
                </w:rPr>
                <m:t>U,V,</m:t>
              </m:r>
              <m:sSup>
                <m:sSupPr>
                  <m:ctrlPr>
                    <w:rPr>
                      <w:rFonts w:ascii="Cambria Math" w:hAnsi="Cambria Math" w:cs="Arial"/>
                      <w:lang w:eastAsia="zh-CN"/>
                    </w:rPr>
                  </m:ctrlPr>
                </m:sSupPr>
                <m:e>
                  <m:r>
                    <w:rPr>
                      <w:rFonts w:ascii="Cambria Math" w:hAnsi="Cambria Math" w:cs="Arial"/>
                      <w:lang w:eastAsia="zh-CN"/>
                    </w:rPr>
                    <m:t>σ</m:t>
                  </m:r>
                  <m:ctrlPr>
                    <w:rPr>
                      <w:rFonts w:ascii="Cambria Math" w:hAnsi="Cambria Math" w:cs="Arial"/>
                      <w:lang w:eastAsia="zh-CN"/>
                    </w:rPr>
                  </m:ctrlPr>
                </m:e>
                <m:sup>
                  <m:r>
                    <w:rPr>
                      <w:rFonts w:ascii="Cambria Math" w:hAnsi="Cambria Math" w:cs="Arial"/>
                      <w:lang w:eastAsia="zh-CN"/>
                    </w:rPr>
                    <m:t>2</m:t>
                  </m:r>
                  <m:ctrlPr>
                    <w:rPr>
                      <w:rFonts w:ascii="Cambria Math" w:hAnsi="Cambria Math" w:cs="Arial"/>
                      <w:lang w:eastAsia="zh-CN"/>
                    </w:rPr>
                  </m:ctrlPr>
                </m:sup>
              </m:sSup>
              <m:ctrlPr>
                <w:rPr>
                  <w:rFonts w:ascii="Cambria Math" w:hAnsi="Cambria Math" w:cs="Arial"/>
                  <w:lang w:eastAsia="zh-CN"/>
                </w:rPr>
              </m:ctrlPr>
            </m:e>
          </m:d>
          <m:r>
            <m:rPr>
              <m:sty m:val="p"/>
            </m:rPr>
            <w:rPr>
              <w:rFonts w:ascii="Cambria Math" w:hAnsi="Cambria Math" w:cs="Arial"/>
              <w:lang w:eastAsia="zh-CN"/>
            </w:rPr>
            <m:t>=</m:t>
          </m:r>
          <m:nary>
            <m:naryPr>
              <m:chr m:val="∏"/>
              <m:limLoc m:val="subSup"/>
              <m:ctrlPr>
                <w:rPr>
                  <w:rFonts w:ascii="Cambria Math" w:hAnsi="Cambria Math" w:cs="Arial"/>
                  <w:lang w:eastAsia="zh-CN"/>
                </w:rPr>
              </m:ctrlPr>
            </m:naryPr>
            <m:sub>
              <m:r>
                <w:rPr>
                  <w:rFonts w:ascii="Cambria Math" w:hAnsi="Cambria Math" w:cs="Arial"/>
                  <w:lang w:eastAsia="zh-CN"/>
                </w:rPr>
                <m:t>i</m:t>
              </m:r>
              <m:ctrlPr>
                <w:rPr>
                  <w:rFonts w:ascii="Cambria Math" w:hAnsi="Cambria Math" w:cs="Arial"/>
                  <w:lang w:eastAsia="zh-CN"/>
                </w:rPr>
              </m:ctrlPr>
            </m:sub>
            <m:sup>
              <m:r>
                <w:rPr>
                  <w:rFonts w:ascii="Cambria Math" w:hAnsi="Cambria Math" w:cs="Arial"/>
                  <w:lang w:eastAsia="zh-CN"/>
                </w:rPr>
                <m:t>N</m:t>
              </m:r>
              <m:ctrlPr>
                <w:rPr>
                  <w:rFonts w:ascii="Cambria Math" w:hAnsi="Cambria Math" w:cs="Arial"/>
                  <w:lang w:eastAsia="zh-CN"/>
                </w:rPr>
              </m:ctrlPr>
            </m:sup>
            <m:e>
              <m:nary>
                <m:naryPr>
                  <m:chr m:val="∏"/>
                  <m:limLoc m:val="subSup"/>
                  <m:ctrlPr>
                    <w:rPr>
                      <w:rFonts w:ascii="Cambria Math" w:hAnsi="Cambria Math" w:cs="Arial"/>
                      <w:i/>
                      <w:lang w:eastAsia="zh-CN"/>
                    </w:rPr>
                  </m:ctrlPr>
                </m:naryPr>
                <m:sub>
                  <m:r>
                    <w:rPr>
                      <w:rFonts w:ascii="Cambria Math" w:hAnsi="Cambria Math" w:cs="Arial"/>
                      <w:lang w:eastAsia="zh-CN"/>
                    </w:rPr>
                    <m:t>j</m:t>
                  </m:r>
                  <m:ctrlPr>
                    <w:rPr>
                      <w:rFonts w:ascii="Cambria Math" w:hAnsi="Cambria Math" w:cs="Arial"/>
                      <w:i/>
                      <w:lang w:eastAsia="zh-CN"/>
                    </w:rPr>
                  </m:ctrlPr>
                </m:sub>
                <m:sup>
                  <m:r>
                    <w:rPr>
                      <w:rFonts w:ascii="Cambria Math" w:hAnsi="Cambria Math" w:cs="Arial"/>
                      <w:lang w:eastAsia="zh-CN"/>
                    </w:rPr>
                    <m:t>M</m:t>
                  </m:r>
                  <m:ctrlPr>
                    <w:rPr>
                      <w:rFonts w:ascii="Cambria Math" w:hAnsi="Cambria Math" w:cs="Arial"/>
                      <w:i/>
                      <w:lang w:eastAsia="zh-CN"/>
                    </w:rPr>
                  </m:ctrlPr>
                </m:sup>
                <m:e>
                  <m:sSup>
                    <m:sSupPr>
                      <m:ctrlPr>
                        <w:rPr>
                          <w:rFonts w:ascii="Cambria Math" w:hAnsi="Cambria Math" w:cs="Arial"/>
                          <w:i/>
                          <w:lang w:eastAsia="zh-CN"/>
                        </w:rPr>
                      </m:ctrlPr>
                    </m:sSupPr>
                    <m:e>
                      <m:r>
                        <w:rPr>
                          <w:rFonts w:ascii="Cambria Math" w:hAnsi="Cambria Math" w:cs="Arial"/>
                          <w:lang w:eastAsia="zh-CN"/>
                        </w:rPr>
                        <m:t>N(</m:t>
                      </m:r>
                      <m:sSub>
                        <m:sSubPr>
                          <m:ctrlPr>
                            <w:rPr>
                              <w:rFonts w:ascii="Cambria Math" w:hAnsi="Cambria Math" w:cs="Arial"/>
                              <w:i/>
                              <w:lang w:eastAsia="zh-CN"/>
                            </w:rPr>
                          </m:ctrlPr>
                        </m:sSubPr>
                        <m:e>
                          <m:r>
                            <w:rPr>
                              <w:rFonts w:ascii="Cambria Math" w:hAnsi="Cambria Math" w:cs="Arial"/>
                              <w:lang w:eastAsia="zh-CN"/>
                            </w:rPr>
                            <m:t>r</m:t>
                          </m:r>
                          <m:ctrlPr>
                            <w:rPr>
                              <w:rFonts w:ascii="Cambria Math" w:hAnsi="Cambria Math" w:cs="Arial"/>
                              <w:i/>
                              <w:lang w:eastAsia="zh-CN"/>
                            </w:rPr>
                          </m:ctrlPr>
                        </m:e>
                        <m:sub>
                          <m:r>
                            <w:rPr>
                              <w:rFonts w:ascii="Cambria Math" w:hAnsi="Cambria Math" w:cs="Arial"/>
                              <w:lang w:eastAsia="zh-CN"/>
                            </w:rPr>
                            <m:t>ij</m:t>
                          </m:r>
                          <m:ctrlPr>
                            <w:rPr>
                              <w:rFonts w:ascii="Cambria Math" w:hAnsi="Cambria Math" w:cs="Arial"/>
                              <w:i/>
                              <w:lang w:eastAsia="zh-CN"/>
                            </w:rPr>
                          </m:ctrlPr>
                        </m:sub>
                      </m:sSub>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u</m:t>
                          </m:r>
                          <m:ctrlPr>
                            <w:rPr>
                              <w:rFonts w:ascii="Cambria Math" w:hAnsi="Cambria Math" w:cs="Arial"/>
                              <w:i/>
                              <w:lang w:eastAsia="zh-CN"/>
                            </w:rPr>
                          </m:ctrlPr>
                        </m:e>
                        <m:sub>
                          <m:r>
                            <w:rPr>
                              <w:rFonts w:ascii="Cambria Math" w:hAnsi="Cambria Math" w:cs="Arial"/>
                              <w:lang w:eastAsia="zh-CN"/>
                            </w:rPr>
                            <m:t>i</m:t>
                          </m:r>
                          <m:ctrlPr>
                            <w:rPr>
                              <w:rFonts w:ascii="Cambria Math" w:hAnsi="Cambria Math" w:cs="Arial"/>
                              <w:i/>
                              <w:lang w:eastAsia="zh-CN"/>
                            </w:rPr>
                          </m:ctrlPr>
                        </m:sub>
                        <m:sup>
                          <m:r>
                            <w:rPr>
                              <w:rFonts w:ascii="Cambria Math" w:hAnsi="Cambria Math" w:cs="Arial"/>
                              <w:lang w:eastAsia="zh-CN"/>
                            </w:rPr>
                            <m:t>T</m:t>
                          </m:r>
                          <m:ctrlPr>
                            <w:rPr>
                              <w:rFonts w:ascii="Cambria Math" w:hAnsi="Cambria Math" w:cs="Arial"/>
                              <w:i/>
                              <w:lang w:eastAsia="zh-CN"/>
                            </w:rPr>
                          </m:ctrlPr>
                        </m:sup>
                      </m:sSubSup>
                      <m:sSub>
                        <m:sSubPr>
                          <m:ctrlPr>
                            <w:rPr>
                              <w:rFonts w:ascii="Cambria Math" w:hAnsi="Cambria Math" w:cs="Arial"/>
                              <w:i/>
                              <w:lang w:eastAsia="zh-CN"/>
                            </w:rPr>
                          </m:ctrlPr>
                        </m:sSubPr>
                        <m:e>
                          <m:r>
                            <w:rPr>
                              <w:rFonts w:ascii="Cambria Math" w:hAnsi="Cambria Math" w:cs="Arial"/>
                              <w:lang w:eastAsia="zh-CN"/>
                            </w:rPr>
                            <m:t>v</m:t>
                          </m:r>
                          <m:ctrlPr>
                            <w:rPr>
                              <w:rFonts w:ascii="Cambria Math" w:hAnsi="Cambria Math" w:cs="Arial"/>
                              <w:i/>
                              <w:lang w:eastAsia="zh-CN"/>
                            </w:rPr>
                          </m:ctrlPr>
                        </m:e>
                        <m:sub>
                          <m:r>
                            <w:rPr>
                              <w:rFonts w:ascii="Cambria Math" w:hAnsi="Cambria Math" w:cs="Arial"/>
                              <w:lang w:eastAsia="zh-CN"/>
                            </w:rPr>
                            <m:t>j</m:t>
                          </m:r>
                          <m:ctrlPr>
                            <w:rPr>
                              <w:rFonts w:ascii="Cambria Math" w:hAnsi="Cambria Math" w:cs="Arial"/>
                              <w:i/>
                              <w:lang w:eastAsia="zh-CN"/>
                            </w:rPr>
                          </m:ctrlPr>
                        </m:sub>
                      </m:sSub>
                      <m:r>
                        <w:rPr>
                          <w:rFonts w:ascii="Cambria Math" w:hAnsi="Cambria Math" w:cs="Arial"/>
                          <w:lang w:eastAsia="zh-CN"/>
                        </w:rPr>
                        <m:t>,</m:t>
                      </m:r>
                      <m:sSup>
                        <m:sSupPr>
                          <m:ctrlPr>
                            <w:rPr>
                              <w:rFonts w:ascii="Cambria Math" w:hAnsi="Cambria Math" w:cs="Arial"/>
                              <w:lang w:eastAsia="zh-CN"/>
                            </w:rPr>
                          </m:ctrlPr>
                        </m:sSupPr>
                        <m:e>
                          <m:r>
                            <w:rPr>
                              <w:rFonts w:ascii="Cambria Math" w:hAnsi="Cambria Math" w:cs="Arial"/>
                              <w:lang w:eastAsia="zh-CN"/>
                            </w:rPr>
                            <m:t>σ</m:t>
                          </m:r>
                          <m:ctrlPr>
                            <w:rPr>
                              <w:rFonts w:ascii="Cambria Math" w:hAnsi="Cambria Math" w:cs="Arial"/>
                              <w:lang w:eastAsia="zh-CN"/>
                            </w:rPr>
                          </m:ctrlPr>
                        </m:e>
                        <m:sup>
                          <m:r>
                            <w:rPr>
                              <w:rFonts w:ascii="Cambria Math" w:hAnsi="Cambria Math" w:cs="Arial"/>
                              <w:lang w:eastAsia="zh-CN"/>
                            </w:rPr>
                            <m:t>2</m:t>
                          </m:r>
                          <m:ctrlPr>
                            <w:rPr>
                              <w:rFonts w:ascii="Cambria Math" w:hAnsi="Cambria Math" w:cs="Arial"/>
                              <w:lang w:eastAsia="zh-CN"/>
                            </w:rPr>
                          </m:ctrlPr>
                        </m:sup>
                      </m:sSup>
                      <m:r>
                        <w:rPr>
                          <w:rFonts w:ascii="Cambria Math" w:hAnsi="Cambria Math" w:cs="Arial"/>
                          <w:lang w:eastAsia="zh-CN"/>
                        </w:rPr>
                        <m:t>)</m:t>
                      </m:r>
                      <m:ctrlPr>
                        <w:rPr>
                          <w:rFonts w:ascii="Cambria Math" w:hAnsi="Cambria Math" w:cs="Arial"/>
                          <w:i/>
                          <w:lang w:eastAsia="zh-CN"/>
                        </w:rPr>
                      </m:ctrlPr>
                    </m:e>
                    <m:sup>
                      <m:sSub>
                        <m:sSubPr>
                          <m:ctrlPr>
                            <w:rPr>
                              <w:rFonts w:ascii="Cambria Math" w:hAnsi="Cambria Math" w:cs="Arial"/>
                              <w:i/>
                              <w:lang w:eastAsia="zh-CN"/>
                            </w:rPr>
                          </m:ctrlPr>
                        </m:sSubPr>
                        <m:e>
                          <m:r>
                            <w:rPr>
                              <w:rFonts w:ascii="Cambria Math" w:hAnsi="Cambria Math" w:cs="Arial"/>
                              <w:lang w:eastAsia="zh-CN"/>
                            </w:rPr>
                            <m:t>I</m:t>
                          </m:r>
                          <m:ctrlPr>
                            <w:rPr>
                              <w:rFonts w:ascii="Cambria Math" w:hAnsi="Cambria Math" w:cs="Arial"/>
                              <w:i/>
                              <w:lang w:eastAsia="zh-CN"/>
                            </w:rPr>
                          </m:ctrlPr>
                        </m:e>
                        <m:sub>
                          <m:r>
                            <w:rPr>
                              <w:rFonts w:ascii="Cambria Math" w:hAnsi="Cambria Math" w:cs="Arial"/>
                              <w:lang w:eastAsia="zh-CN"/>
                            </w:rPr>
                            <m:t>ij</m:t>
                          </m:r>
                          <m:ctrlPr>
                            <w:rPr>
                              <w:rFonts w:ascii="Cambria Math" w:hAnsi="Cambria Math" w:cs="Arial"/>
                              <w:i/>
                              <w:lang w:eastAsia="zh-CN"/>
                            </w:rPr>
                          </m:ctrlPr>
                        </m:sub>
                      </m:sSub>
                      <m:ctrlPr>
                        <w:rPr>
                          <w:rFonts w:ascii="Cambria Math" w:hAnsi="Cambria Math" w:cs="Arial"/>
                          <w:i/>
                          <w:lang w:eastAsia="zh-CN"/>
                        </w:rPr>
                      </m:ctrlPr>
                    </m:sup>
                  </m:sSup>
                  <m:ctrlPr>
                    <w:rPr>
                      <w:rFonts w:ascii="Cambria Math" w:hAnsi="Cambria Math" w:cs="Arial"/>
                      <w:i/>
                      <w:lang w:eastAsia="zh-CN"/>
                    </w:rPr>
                  </m:ctrlPr>
                </m:e>
              </m:nary>
              <m:ctrlPr>
                <w:rPr>
                  <w:rFonts w:ascii="Cambria Math" w:hAnsi="Cambria Math" w:cs="Arial"/>
                  <w:lang w:eastAsia="zh-CN"/>
                </w:rPr>
              </m:ctrlPr>
            </m:e>
          </m:nary>
        </m:oMath>
      </m:oMathPara>
    </w:p>
    <w:p>
      <w:pPr>
        <w:rPr>
          <w:lang w:eastAsia="zh-CN"/>
        </w:rPr>
      </w:pPr>
      <w:r>
        <w:rPr>
          <w:rFonts w:hint="eastAsia" w:ascii="Arial" w:hAnsi="Arial" w:cs="Arial"/>
          <w:lang w:eastAsia="zh-CN"/>
        </w:rPr>
        <w:t>其中</w:t>
      </w:r>
      <m:oMath>
        <m:r>
          <m:rPr>
            <m:sty m:val="p"/>
          </m:rPr>
          <w:rPr>
            <w:rFonts w:hint="eastAsia" w:ascii="Cambria Math" w:hAnsi="Cambria Math" w:cs="Arial"/>
            <w:lang w:eastAsia="zh-CN"/>
          </w:rPr>
          <m:t>N</m:t>
        </m:r>
        <m:r>
          <m:rPr>
            <m:sty m:val="p"/>
          </m:rPr>
          <w:rPr>
            <w:rFonts w:ascii="Cambria Math" w:hAnsi="Cambria Math" w:cs="Arial"/>
            <w:lang w:eastAsia="zh-CN"/>
          </w:rPr>
          <m:t>(x|μ,</m:t>
        </m:r>
        <m:sSup>
          <m:sSupPr>
            <m:ctrlPr>
              <w:rPr>
                <w:rFonts w:ascii="Cambria Math" w:hAnsi="Cambria Math" w:cs="Arial"/>
                <w:lang w:eastAsia="zh-CN"/>
              </w:rPr>
            </m:ctrlPr>
          </m:sSupPr>
          <m:e>
            <m:r>
              <w:rPr>
                <w:rFonts w:ascii="Cambria Math" w:hAnsi="Cambria Math" w:cs="Arial"/>
                <w:lang w:eastAsia="zh-CN"/>
              </w:rPr>
              <m:t>σ</m:t>
            </m:r>
            <m:ctrlPr>
              <w:rPr>
                <w:rFonts w:ascii="Cambria Math" w:hAnsi="Cambria Math" w:cs="Arial"/>
                <w:lang w:eastAsia="zh-CN"/>
              </w:rPr>
            </m:ctrlPr>
          </m:e>
          <m:sup>
            <m:r>
              <w:rPr>
                <w:rFonts w:ascii="Cambria Math" w:hAnsi="Cambria Math" w:cs="Arial"/>
                <w:lang w:eastAsia="zh-CN"/>
              </w:rPr>
              <m:t>2</m:t>
            </m:r>
            <m:ctrlPr>
              <w:rPr>
                <w:rFonts w:ascii="Cambria Math" w:hAnsi="Cambria Math" w:cs="Arial"/>
                <w:lang w:eastAsia="zh-CN"/>
              </w:rPr>
            </m:ctrlPr>
          </m:sup>
        </m:sSup>
        <m:r>
          <m:rPr>
            <m:sty m:val="p"/>
          </m:rPr>
          <w:rPr>
            <w:rFonts w:ascii="Cambria Math" w:hAnsi="Cambria Math" w:cs="Arial"/>
            <w:lang w:eastAsia="zh-CN"/>
          </w:rPr>
          <m:t>)</m:t>
        </m:r>
      </m:oMath>
      <w:r>
        <w:rPr>
          <w:rFonts w:hint="eastAsia" w:ascii="Arial" w:hAnsi="Arial" w:cs="Arial"/>
          <w:lang w:eastAsia="zh-CN"/>
        </w:rPr>
        <w:t>是具有均值为</w:t>
      </w:r>
      <m:oMath>
        <m:r>
          <m:rPr>
            <m:sty m:val="p"/>
          </m:rPr>
          <w:rPr>
            <w:rFonts w:ascii="Cambria Math" w:hAnsi="Cambria Math" w:cs="Arial"/>
            <w:lang w:eastAsia="zh-CN"/>
          </w:rPr>
          <m:t>μ</m:t>
        </m:r>
      </m:oMath>
      <w:r>
        <w:rPr>
          <w:rFonts w:hint="eastAsia" w:ascii="Arial" w:hAnsi="Arial" w:cs="Arial"/>
          <w:lang w:eastAsia="zh-CN"/>
        </w:rPr>
        <w:t>，方差为</w:t>
      </w:r>
      <m:oMath>
        <m:sSup>
          <m:sSupPr>
            <m:ctrlPr>
              <w:rPr>
                <w:rFonts w:ascii="Cambria Math" w:hAnsi="Cambria Math" w:cs="Arial"/>
                <w:lang w:eastAsia="zh-CN"/>
              </w:rPr>
            </m:ctrlPr>
          </m:sSupPr>
          <m:e>
            <m:r>
              <w:rPr>
                <w:rFonts w:ascii="Cambria Math" w:hAnsi="Cambria Math" w:cs="Arial"/>
                <w:lang w:eastAsia="zh-CN"/>
              </w:rPr>
              <m:t>σ</m:t>
            </m:r>
            <m:ctrlPr>
              <w:rPr>
                <w:rFonts w:ascii="Cambria Math" w:hAnsi="Cambria Math" w:cs="Arial"/>
                <w:lang w:eastAsia="zh-CN"/>
              </w:rPr>
            </m:ctrlPr>
          </m:e>
          <m:sup>
            <m:r>
              <w:rPr>
                <w:rFonts w:ascii="Cambria Math" w:hAnsi="Cambria Math" w:cs="Arial"/>
                <w:lang w:eastAsia="zh-CN"/>
              </w:rPr>
              <m:t>2</m:t>
            </m:r>
            <m:ctrlPr>
              <w:rPr>
                <w:rFonts w:ascii="Cambria Math" w:hAnsi="Cambria Math" w:cs="Arial"/>
                <w:lang w:eastAsia="zh-CN"/>
              </w:rPr>
            </m:ctrlPr>
          </m:sup>
        </m:sSup>
      </m:oMath>
      <w:r>
        <w:rPr>
          <w:rFonts w:hint="eastAsia" w:ascii="Arial" w:hAnsi="Arial" w:cs="Arial"/>
          <w:lang w:eastAsia="zh-CN"/>
        </w:rPr>
        <w:t>的高斯正太分布的概率密度函数，</w:t>
      </w:r>
      <m:oMath>
        <m:sSub>
          <m:sSubPr>
            <m:ctrlPr>
              <w:rPr>
                <w:rFonts w:ascii="Cambria Math" w:hAnsi="Cambria Math" w:cs="Arial"/>
                <w:i/>
                <w:lang w:eastAsia="zh-CN"/>
              </w:rPr>
            </m:ctrlPr>
          </m:sSubPr>
          <m:e>
            <m:r>
              <w:rPr>
                <w:rFonts w:ascii="Cambria Math" w:hAnsi="Cambria Math" w:cs="Arial"/>
                <w:lang w:eastAsia="zh-CN"/>
              </w:rPr>
              <m:t>I</m:t>
            </m:r>
            <m:ctrlPr>
              <w:rPr>
                <w:rFonts w:ascii="Cambria Math" w:hAnsi="Cambria Math" w:cs="Arial"/>
                <w:i/>
                <w:lang w:eastAsia="zh-CN"/>
              </w:rPr>
            </m:ctrlPr>
          </m:e>
          <m:sub>
            <m:r>
              <w:rPr>
                <w:rFonts w:ascii="Cambria Math" w:hAnsi="Cambria Math" w:cs="Arial"/>
                <w:lang w:eastAsia="zh-CN"/>
              </w:rPr>
              <m:t>ij</m:t>
            </m:r>
            <m:ctrlPr>
              <w:rPr>
                <w:rFonts w:ascii="Cambria Math" w:hAnsi="Cambria Math" w:cs="Arial"/>
                <w:i/>
                <w:lang w:eastAsia="zh-CN"/>
              </w:rPr>
            </m:ctrlPr>
          </m:sub>
        </m:sSub>
      </m:oMath>
      <w:r>
        <w:rPr>
          <w:rFonts w:hint="eastAsia" w:ascii="Arial" w:hAnsi="Arial" w:cs="Arial"/>
          <w:lang w:eastAsia="zh-CN"/>
        </w:rPr>
        <w:t>是只是韩式当用户</w:t>
      </w:r>
      <m:oMath>
        <m:r>
          <w:rPr>
            <w:rFonts w:ascii="Cambria Math" w:hAnsi="Cambria Math" w:cs="Arial"/>
            <w:lang w:eastAsia="zh-CN"/>
          </w:rPr>
          <m:t>i</m:t>
        </m:r>
      </m:oMath>
      <w:r>
        <w:rPr>
          <w:rFonts w:hint="eastAsia" w:ascii="Arial" w:hAnsi="Arial" w:cs="Arial"/>
          <w:lang w:eastAsia="zh-CN"/>
        </w:rPr>
        <w:t>浏览了帖子</w:t>
      </w:r>
      <m:oMath>
        <m:r>
          <w:rPr>
            <w:rFonts w:ascii="Cambria Math" w:hAnsi="Cambria Math" w:cs="Arial"/>
            <w:lang w:eastAsia="zh-CN"/>
          </w:rPr>
          <m:t>j</m:t>
        </m:r>
      </m:oMath>
      <w:r>
        <w:rPr>
          <w:rFonts w:hint="eastAsia" w:ascii="Arial" w:hAnsi="Arial" w:cs="Arial"/>
          <w:lang w:eastAsia="zh-CN"/>
        </w:rPr>
        <w:t>值为1，否则为0。</w:t>
      </w:r>
    </w:p>
    <w:p>
      <w:pPr>
        <w:pStyle w:val="3"/>
        <w:rPr>
          <w:rFonts w:cs="Arial"/>
        </w:rPr>
      </w:pPr>
      <w:bookmarkStart w:id="121" w:name="_Toc4379583"/>
      <w:r>
        <w:rPr>
          <w:rFonts w:cs="Arial"/>
        </w:rPr>
        <w:t>3.</w:t>
      </w:r>
      <w:r>
        <w:rPr>
          <w:rFonts w:hint="eastAsia" w:cs="Arial"/>
        </w:rPr>
        <w:t>5</w:t>
      </w:r>
      <w:r>
        <w:rPr>
          <w:rFonts w:cs="Arial"/>
        </w:rPr>
        <w:t xml:space="preserve"> </w:t>
      </w:r>
      <w:r>
        <w:rPr>
          <w:rFonts w:hint="eastAsia" w:cs="Arial"/>
        </w:rPr>
        <w:t>基于用户行为的详情页推荐</w:t>
      </w:r>
      <w:bookmarkEnd w:id="121"/>
    </w:p>
    <w:p>
      <w:pPr>
        <w:spacing w:line="360" w:lineRule="auto"/>
        <w:ind w:firstLine="420"/>
        <w:rPr>
          <w:rFonts w:ascii="宋体" w:hAnsi="宋体"/>
          <w:lang w:eastAsia="zh-CN"/>
        </w:rPr>
      </w:pPr>
      <w:r>
        <w:rPr>
          <w:rFonts w:hint="eastAsia" w:ascii="宋体" w:hAnsi="宋体"/>
          <w:lang w:eastAsia="zh-CN"/>
        </w:rPr>
        <w:t>基于用户行为的推荐设在</w:t>
      </w:r>
      <w:r>
        <w:rPr>
          <w:rFonts w:hint="eastAsia" w:ascii="Arial" w:hAnsi="Arial" w:cs="Arial"/>
          <w:lang w:eastAsia="zh-CN"/>
        </w:rPr>
        <w:t>3.4</w:t>
      </w:r>
      <w:r>
        <w:rPr>
          <w:rFonts w:hint="eastAsia" w:ascii="宋体" w:hAnsi="宋体"/>
          <w:lang w:eastAsia="zh-CN"/>
        </w:rPr>
        <w:t>节的基于概率矩阵分解的基础上，引入</w:t>
      </w:r>
      <w:r>
        <w:rPr>
          <w:rFonts w:hint="eastAsia" w:ascii="Arial" w:hAnsi="Arial" w:cs="Arial"/>
          <w:lang w:eastAsia="zh-CN"/>
        </w:rPr>
        <w:t>RNN</w:t>
      </w:r>
      <w:r>
        <w:rPr>
          <w:rFonts w:hint="eastAsia" w:ascii="宋体" w:hAnsi="宋体"/>
          <w:lang w:eastAsia="zh-CN"/>
        </w:rPr>
        <w:t>对用户的浏览帖子的历史数据进行处理。本文在</w:t>
      </w:r>
      <w:r>
        <w:rPr>
          <w:rFonts w:hint="eastAsia" w:ascii="Arial" w:hAnsi="Arial" w:cs="Arial"/>
          <w:lang w:eastAsia="zh-CN"/>
        </w:rPr>
        <w:t>Hidasi</w:t>
      </w:r>
      <w:r>
        <w:rPr>
          <w:rFonts w:ascii="Arial" w:hAnsi="Arial" w:cs="Arial"/>
          <w:lang w:eastAsia="zh-CN"/>
        </w:rPr>
        <w:t>d</w:t>
      </w:r>
      <w:r>
        <w:rPr>
          <w:rFonts w:hint="eastAsia" w:ascii="宋体" w:hAnsi="宋体"/>
          <w:lang w:eastAsia="zh-CN"/>
        </w:rPr>
        <w:t>等人使用</w:t>
      </w:r>
      <w:r>
        <w:rPr>
          <w:rFonts w:hint="eastAsia" w:ascii="Arial" w:hAnsi="Arial" w:cs="Arial"/>
          <w:lang w:eastAsia="zh-CN"/>
        </w:rPr>
        <w:t>RNN</w:t>
      </w:r>
      <w:r>
        <w:rPr>
          <w:rFonts w:hint="eastAsia" w:ascii="宋体" w:hAnsi="宋体"/>
          <w:lang w:eastAsia="zh-CN"/>
        </w:rPr>
        <w:t>来对用户行为序列进行建模的基础上。把这个方法应用相似贴推荐问题上。同时，在训练用户行为序列模型是，我们借鉴了</w:t>
      </w:r>
      <w:r>
        <w:rPr>
          <w:rFonts w:hint="eastAsia" w:ascii="Arial" w:hAnsi="Arial" w:cs="Arial"/>
          <w:lang w:eastAsia="zh-CN"/>
        </w:rPr>
        <w:t>Word2Vec</w:t>
      </w:r>
      <w:r>
        <w:rPr>
          <w:rFonts w:hint="eastAsia" w:ascii="宋体" w:hAnsi="宋体"/>
          <w:lang w:eastAsia="zh-CN"/>
        </w:rPr>
        <w:t>模型中负采样的思想，来解决正负样本不均衡的问题。</w:t>
      </w:r>
    </w:p>
    <w:p>
      <w:pPr>
        <w:pStyle w:val="4"/>
        <w:rPr>
          <w:rFonts w:ascii="Arial" w:hAnsi="Arial" w:cs="Arial"/>
        </w:rPr>
      </w:pPr>
      <w:bookmarkStart w:id="122" w:name="_Toc4379584"/>
      <w:r>
        <w:rPr>
          <w:rFonts w:hint="eastAsia" w:ascii="Arial" w:hAnsi="Arial" w:cs="Arial"/>
        </w:rPr>
        <w:t>3</w:t>
      </w:r>
      <w:r>
        <w:rPr>
          <w:rFonts w:ascii="Arial" w:hAnsi="Arial" w:cs="Arial"/>
        </w:rPr>
        <w:t>.</w:t>
      </w:r>
      <w:r>
        <w:rPr>
          <w:rFonts w:hint="eastAsia" w:ascii="Arial" w:hAnsi="Arial" w:cs="Arial"/>
        </w:rPr>
        <w:t>5</w:t>
      </w:r>
      <w:r>
        <w:rPr>
          <w:rFonts w:ascii="Arial" w:hAnsi="Arial" w:cs="Arial"/>
        </w:rPr>
        <w:t>.</w:t>
      </w:r>
      <w:r>
        <w:rPr>
          <w:rFonts w:hint="eastAsia" w:ascii="Arial" w:hAnsi="Arial" w:cs="Arial"/>
        </w:rPr>
        <w:t>1</w:t>
      </w:r>
      <w:r>
        <w:rPr>
          <w:rFonts w:ascii="Arial" w:hAnsi="Arial" w:cs="Arial"/>
        </w:rPr>
        <w:t xml:space="preserve"> </w:t>
      </w:r>
      <w:r>
        <w:rPr>
          <w:rFonts w:hint="eastAsia" w:ascii="Arial" w:hAnsi="Arial" w:cs="Arial"/>
        </w:rPr>
        <w:t>具体框架</w:t>
      </w:r>
      <w:bookmarkEnd w:id="122"/>
    </w:p>
    <w:p>
      <w:pPr>
        <w:spacing w:line="360" w:lineRule="auto"/>
        <w:ind w:firstLine="480" w:firstLineChars="200"/>
        <w:jc w:val="both"/>
        <w:rPr>
          <w:rFonts w:ascii="Arial" w:hAnsi="Arial" w:cs="Arial"/>
          <w:lang w:eastAsia="zh-CN"/>
        </w:rPr>
      </w:pPr>
      <w:r>
        <w:rPr>
          <w:rFonts w:hint="eastAsia" w:ascii="Arial" w:hAnsi="Arial" w:cs="Arial"/>
          <w:lang w:eastAsia="zh-CN"/>
        </w:rPr>
        <w:t>为了够好的利用用户历史的行为数据，我们在3.4节概率矩阵分解的基础上，重新对用户的行为特征进行设计，我们在使用GRU提取用户一段时间内浏览帖子的记录来反映用户兴趣变化向量，把这个向量作为用户向量。然后使用CNN提取文本向量，通过把GRU和CNN提取的用户向量和帖子向量集成到PMF中，最终生成用户和帖子之间的相似度。模型结构设计如图3.3所示：</w:t>
      </w:r>
    </w:p>
    <w:p>
      <w:pPr>
        <w:spacing w:line="360" w:lineRule="auto"/>
        <w:jc w:val="center"/>
        <w:rPr>
          <w:rFonts w:ascii="Arial" w:hAnsi="Arial" w:cs="Arial"/>
          <w:lang w:eastAsia="zh-CN"/>
        </w:rPr>
      </w:pPr>
      <w:r>
        <w:object>
          <v:shape id="_x0000_i1039" o:spt="75" type="#_x0000_t75" style="height:216pt;width:236.65pt;" o:ole="t" filled="f" o:preferrelative="t" stroked="f" coordsize="21600,21600">
            <v:path/>
            <v:fill on="f" focussize="0,0"/>
            <v:stroke on="f" joinstyle="miter"/>
            <v:imagedata r:id="rId53" o:title=""/>
            <o:lock v:ext="edit" aspectratio="t"/>
            <w10:wrap type="none"/>
            <w10:anchorlock/>
          </v:shape>
          <o:OLEObject Type="Embed" ProgID="Visio.Drawing.15" ShapeID="_x0000_i1039" DrawAspect="Content" ObjectID="_1468075739" r:id="rId52">
            <o:LockedField>false</o:LockedField>
          </o:OLEObject>
        </w:object>
      </w:r>
    </w:p>
    <w:p>
      <w:pPr>
        <w:pStyle w:val="45"/>
      </w:pPr>
      <w:bookmarkStart w:id="123" w:name="_Toc4391485"/>
      <w:r>
        <w:t>图</w:t>
      </w:r>
      <w:r>
        <w:rPr>
          <w:rFonts w:hint="eastAsia"/>
        </w:rPr>
        <w:t>3</w:t>
      </w:r>
      <w:r>
        <w:t>.</w:t>
      </w:r>
      <w:r>
        <w:rPr>
          <w:rFonts w:hint="eastAsia"/>
        </w:rPr>
        <w:t>8 基于用户行为序列的推荐流程</w:t>
      </w:r>
      <w:bookmarkEnd w:id="123"/>
    </w:p>
    <w:p>
      <w:pPr>
        <w:spacing w:line="360" w:lineRule="auto"/>
        <w:jc w:val="both"/>
        <w:rPr>
          <w:rFonts w:ascii="Arial" w:hAnsi="Arial" w:cs="Arial"/>
          <w:lang w:eastAsia="zh-CN"/>
        </w:rPr>
      </w:pPr>
      <w:r>
        <w:rPr>
          <w:rFonts w:ascii="Arial" w:hAnsi="Arial" w:cs="Arial"/>
          <w:lang w:eastAsia="zh-CN"/>
        </w:rPr>
        <w:t>该推荐方法的流程如</w:t>
      </w:r>
      <w:commentRangeStart w:id="0"/>
      <w:r>
        <w:rPr>
          <w:rFonts w:ascii="Arial" w:hAnsi="Arial" w:cs="Arial"/>
          <w:lang w:eastAsia="zh-CN"/>
        </w:rPr>
        <w:t>图3.10</w:t>
      </w:r>
      <w:commentRangeEnd w:id="0"/>
      <w:r>
        <w:commentReference w:id="0"/>
      </w:r>
      <w:r>
        <w:rPr>
          <w:rFonts w:ascii="Arial" w:hAnsi="Arial" w:cs="Arial"/>
          <w:lang w:eastAsia="zh-CN"/>
        </w:rPr>
        <w:t>所示，主要步骤包括：</w:t>
      </w:r>
    </w:p>
    <w:p>
      <w:pPr>
        <w:spacing w:line="360" w:lineRule="auto"/>
        <w:ind w:firstLine="480" w:firstLineChars="200"/>
        <w:jc w:val="both"/>
        <w:rPr>
          <w:rFonts w:ascii="Arial" w:hAnsi="Arial" w:cs="Arial"/>
          <w:lang w:eastAsia="zh-CN"/>
        </w:rPr>
      </w:pPr>
      <w:r>
        <w:rPr>
          <w:rFonts w:ascii="Arial" w:hAnsi="Arial" w:cs="Arial"/>
          <w:lang w:eastAsia="zh-CN"/>
        </w:rPr>
        <w:t>（1）按照3.3节所述方法</w:t>
      </w:r>
      <w:r>
        <w:rPr>
          <w:rFonts w:hint="eastAsia" w:ascii="Arial" w:hAnsi="Arial" w:cs="Arial"/>
          <w:lang w:eastAsia="zh-CN"/>
        </w:rPr>
        <w:t>对帖子进行</w:t>
      </w:r>
      <w:r>
        <w:rPr>
          <w:rFonts w:ascii="Arial" w:hAnsi="Arial" w:cs="Arial"/>
          <w:lang w:eastAsia="zh-CN"/>
        </w:rPr>
        <w:t>预处理</w:t>
      </w:r>
      <w:r>
        <w:rPr>
          <w:rFonts w:hint="eastAsia" w:ascii="Arial" w:hAnsi="Arial" w:cs="Arial"/>
          <w:lang w:eastAsia="zh-CN"/>
        </w:rPr>
        <w:t>，提取帖子的特征</w:t>
      </w:r>
      <w:r>
        <w:rPr>
          <w:rFonts w:ascii="Arial" w:hAnsi="Arial" w:cs="Arial"/>
          <w:lang w:eastAsia="zh-CN"/>
        </w:rPr>
        <w:t>；</w:t>
      </w:r>
    </w:p>
    <w:p>
      <w:pPr>
        <w:spacing w:line="360" w:lineRule="auto"/>
        <w:ind w:firstLine="480" w:firstLineChars="200"/>
        <w:jc w:val="both"/>
        <w:rPr>
          <w:rFonts w:ascii="Arial" w:hAnsi="Arial" w:cs="Arial"/>
          <w:lang w:eastAsia="zh-CN"/>
        </w:rPr>
      </w:pPr>
      <w:r>
        <w:rPr>
          <w:rFonts w:ascii="Arial" w:hAnsi="Arial" w:cs="Arial"/>
          <w:lang w:eastAsia="zh-CN"/>
        </w:rPr>
        <w:t>（2）</w:t>
      </w:r>
      <w:r>
        <w:rPr>
          <w:rFonts w:hint="eastAsia" w:ascii="Arial" w:hAnsi="Arial" w:cs="Arial"/>
          <w:lang w:eastAsia="zh-CN"/>
        </w:rPr>
        <w:t>构造用户特征</w:t>
      </w:r>
      <w:r>
        <w:rPr>
          <w:rFonts w:ascii="Arial" w:hAnsi="Arial" w:cs="Arial"/>
          <w:lang w:eastAsia="zh-CN"/>
        </w:rPr>
        <w:t xml:space="preserve">： </w:t>
      </w:r>
      <w:r>
        <w:rPr>
          <w:rFonts w:hint="eastAsia" w:ascii="Arial" w:hAnsi="Arial" w:cs="Arial"/>
          <w:lang w:eastAsia="zh-CN"/>
        </w:rPr>
        <w:t>我们将使用GRU对用户浏览帖子的历史纪录进行行为序列建模；</w:t>
      </w:r>
    </w:p>
    <w:p>
      <w:pPr>
        <w:spacing w:line="360" w:lineRule="auto"/>
        <w:ind w:firstLine="480" w:firstLineChars="200"/>
        <w:jc w:val="both"/>
        <w:rPr>
          <w:rFonts w:ascii="Arial" w:hAnsi="Arial" w:cs="Arial"/>
          <w:lang w:eastAsia="zh-CN"/>
        </w:rPr>
      </w:pPr>
      <w:r>
        <w:rPr>
          <w:rFonts w:ascii="Arial" w:hAnsi="Arial" w:cs="Arial"/>
          <w:lang w:eastAsia="zh-CN"/>
        </w:rPr>
        <w:t>（3）</w:t>
      </w:r>
      <w:r>
        <w:rPr>
          <w:rFonts w:hint="eastAsia" w:ascii="Arial" w:hAnsi="Arial" w:cs="Arial"/>
          <w:lang w:eastAsia="zh-CN"/>
        </w:rPr>
        <w:t>构造帖子特征的</w:t>
      </w:r>
      <w:r>
        <w:rPr>
          <w:rFonts w:ascii="Arial" w:hAnsi="Arial" w:cs="Arial"/>
          <w:lang w:eastAsia="zh-CN"/>
        </w:rPr>
        <w:t>：</w:t>
      </w:r>
      <w:r>
        <w:rPr>
          <w:rFonts w:hint="eastAsia" w:ascii="Arial" w:hAnsi="Arial" w:cs="Arial"/>
          <w:lang w:eastAsia="zh-CN"/>
        </w:rPr>
        <w:t>使用CNN来提取帖子的特征。</w:t>
      </w:r>
    </w:p>
    <w:p>
      <w:pPr>
        <w:pStyle w:val="4"/>
        <w:rPr>
          <w:rFonts w:ascii="Arial" w:hAnsi="Arial" w:cs="Arial"/>
        </w:rPr>
      </w:pPr>
      <w:bookmarkStart w:id="124" w:name="_Toc4379585"/>
      <w:r>
        <w:rPr>
          <w:rFonts w:hint="eastAsia" w:ascii="Arial" w:hAnsi="Arial" w:cs="Arial"/>
        </w:rPr>
        <w:t>3</w:t>
      </w:r>
      <w:r>
        <w:rPr>
          <w:rFonts w:ascii="Arial" w:hAnsi="Arial" w:cs="Arial"/>
        </w:rPr>
        <w:t>.</w:t>
      </w:r>
      <w:r>
        <w:rPr>
          <w:rFonts w:hint="eastAsia" w:ascii="Arial" w:hAnsi="Arial" w:cs="Arial"/>
        </w:rPr>
        <w:t>5</w:t>
      </w:r>
      <w:r>
        <w:rPr>
          <w:rFonts w:ascii="Arial" w:hAnsi="Arial" w:cs="Arial"/>
        </w:rPr>
        <w:t>.</w:t>
      </w:r>
      <w:r>
        <w:rPr>
          <w:rFonts w:hint="eastAsia" w:ascii="Arial" w:hAnsi="Arial" w:cs="Arial"/>
        </w:rPr>
        <w:t>2</w:t>
      </w:r>
      <w:r>
        <w:rPr>
          <w:rFonts w:ascii="Arial" w:hAnsi="Arial" w:cs="Arial"/>
        </w:rPr>
        <w:t xml:space="preserve"> </w:t>
      </w:r>
      <w:r>
        <w:rPr>
          <w:rFonts w:hint="eastAsia" w:ascii="Arial" w:hAnsi="Arial" w:cs="Arial"/>
        </w:rPr>
        <w:t>构造用户特征</w:t>
      </w:r>
      <w:bookmarkEnd w:id="124"/>
    </w:p>
    <w:p>
      <w:pPr>
        <w:spacing w:line="360" w:lineRule="auto"/>
        <w:ind w:firstLine="420"/>
        <w:rPr>
          <w:lang w:eastAsia="zh-CN"/>
        </w:rPr>
      </w:pPr>
      <w:r>
        <w:rPr>
          <w:rFonts w:hint="eastAsia"/>
          <w:lang w:eastAsia="zh-CN"/>
        </w:rPr>
        <w:t>构造用户特征需要对可使用的数据进行正负样本的设计和模型的设计，具体过程如图</w:t>
      </w:r>
      <w:r>
        <w:rPr>
          <w:rFonts w:hint="eastAsia" w:ascii="Arial" w:hAnsi="Arial" w:cs="Arial"/>
          <w:kern w:val="2"/>
          <w:lang w:eastAsia="zh-CN"/>
        </w:rPr>
        <w:t>3.9</w:t>
      </w:r>
      <w:r>
        <w:rPr>
          <w:rFonts w:hint="eastAsia"/>
          <w:lang w:eastAsia="zh-CN"/>
        </w:rPr>
        <w:t>所示：</w:t>
      </w:r>
    </w:p>
    <w:p>
      <w:pPr>
        <w:ind w:firstLine="420"/>
        <w:jc w:val="center"/>
      </w:pPr>
      <w:r>
        <w:object>
          <v:shape id="_x0000_i1040" o:spt="75" type="#_x0000_t75" style="height:238.55pt;width:373.15pt;" o:ole="t" filled="f" o:preferrelative="t" stroked="f" coordsize="21600,21600">
            <v:path/>
            <v:fill on="f" focussize="0,0"/>
            <v:stroke on="f" joinstyle="miter"/>
            <v:imagedata r:id="rId55" o:title=""/>
            <o:lock v:ext="edit" aspectratio="t"/>
            <w10:wrap type="none"/>
            <w10:anchorlock/>
          </v:shape>
          <o:OLEObject Type="Embed" ProgID="Visio.Drawing.15" ShapeID="_x0000_i1040" DrawAspect="Content" ObjectID="_1468075740" r:id="rId54">
            <o:LockedField>false</o:LockedField>
          </o:OLEObject>
        </w:object>
      </w:r>
    </w:p>
    <w:p>
      <w:pPr>
        <w:pStyle w:val="45"/>
      </w:pPr>
      <w:bookmarkStart w:id="125" w:name="_Toc4391486"/>
      <w:r>
        <w:t>图</w:t>
      </w:r>
      <w:r>
        <w:rPr>
          <w:rFonts w:hint="eastAsia"/>
        </w:rPr>
        <w:t>3</w:t>
      </w:r>
      <w:r>
        <w:t>.</w:t>
      </w:r>
      <w:r>
        <w:rPr>
          <w:rFonts w:hint="eastAsia"/>
        </w:rPr>
        <w:t>9 用户特征构造的流程</w:t>
      </w:r>
      <w:bookmarkEnd w:id="125"/>
    </w:p>
    <w:p>
      <w:pPr>
        <w:spacing w:line="360" w:lineRule="auto"/>
        <w:rPr>
          <w:lang w:eastAsia="zh-CN"/>
        </w:rPr>
      </w:pPr>
      <w:r>
        <w:rPr>
          <w:rFonts w:hint="eastAsia"/>
          <w:lang w:eastAsia="zh-CN"/>
        </w:rPr>
        <w:t>用户特征的构造线下阶段主要是根据用户历史数据训练出一个用户行为寻猎模型，具体步骤如下：</w:t>
      </w:r>
    </w:p>
    <w:p>
      <w:pPr>
        <w:spacing w:line="360" w:lineRule="auto"/>
        <w:ind w:firstLine="420"/>
        <w:rPr>
          <w:lang w:eastAsia="zh-CN"/>
        </w:rPr>
      </w:pPr>
      <w:r>
        <w:rPr>
          <w:rFonts w:hint="eastAsia"/>
          <w:lang w:eastAsia="zh-CN"/>
        </w:rPr>
        <w:t>（1）训练集设计：需要对正负样本进行设计。</w:t>
      </w:r>
    </w:p>
    <w:p>
      <w:pPr>
        <w:spacing w:line="360" w:lineRule="auto"/>
        <w:rPr>
          <w:lang w:eastAsia="zh-CN"/>
        </w:rPr>
      </w:pPr>
      <w:r>
        <w:rPr>
          <w:lang w:eastAsia="zh-CN"/>
        </w:rPr>
        <w:tab/>
      </w:r>
      <w:r>
        <w:rPr>
          <w:rFonts w:hint="eastAsia"/>
          <w:lang w:eastAsia="zh-CN"/>
        </w:rPr>
        <w:t>（2）模型设计：对比了</w:t>
      </w:r>
      <w:r>
        <w:rPr>
          <w:rFonts w:hint="eastAsia" w:ascii="Arial" w:hAnsi="Arial" w:cs="Arial"/>
          <w:kern w:val="2"/>
          <w:lang w:eastAsia="zh-CN"/>
        </w:rPr>
        <w:t>RNN</w:t>
      </w:r>
      <w:r>
        <w:rPr>
          <w:rFonts w:hint="eastAsia"/>
          <w:lang w:eastAsia="zh-CN"/>
        </w:rPr>
        <w:t>、</w:t>
      </w:r>
      <w:r>
        <w:rPr>
          <w:rFonts w:hint="eastAsia" w:ascii="Arial" w:hAnsi="Arial" w:cs="Arial"/>
          <w:kern w:val="2"/>
          <w:lang w:eastAsia="zh-CN"/>
        </w:rPr>
        <w:t>LSTM</w:t>
      </w:r>
      <w:r>
        <w:rPr>
          <w:rFonts w:hint="eastAsia"/>
          <w:lang w:eastAsia="zh-CN"/>
        </w:rPr>
        <w:t>和</w:t>
      </w:r>
      <w:r>
        <w:rPr>
          <w:rFonts w:hint="eastAsia" w:ascii="Arial" w:hAnsi="Arial" w:cs="Arial"/>
          <w:kern w:val="2"/>
          <w:lang w:eastAsia="zh-CN"/>
        </w:rPr>
        <w:t>GRU</w:t>
      </w:r>
      <w:r>
        <w:rPr>
          <w:rFonts w:hint="eastAsia"/>
          <w:lang w:eastAsia="zh-CN"/>
        </w:rPr>
        <w:t>，由于</w:t>
      </w:r>
      <w:r>
        <w:rPr>
          <w:rFonts w:hint="eastAsia" w:ascii="Arial" w:hAnsi="Arial" w:cs="Arial"/>
          <w:kern w:val="2"/>
          <w:lang w:eastAsia="zh-CN"/>
        </w:rPr>
        <w:t>GRU</w:t>
      </w:r>
      <w:r>
        <w:rPr>
          <w:rFonts w:hint="eastAsia"/>
          <w:lang w:eastAsia="zh-CN"/>
        </w:rPr>
        <w:t>既没有</w:t>
      </w:r>
      <w:r>
        <w:rPr>
          <w:rFonts w:hint="eastAsia" w:ascii="Arial" w:hAnsi="Arial" w:cs="Arial"/>
          <w:kern w:val="2"/>
          <w:lang w:eastAsia="zh-CN"/>
        </w:rPr>
        <w:t>RNN</w:t>
      </w:r>
      <w:r>
        <w:rPr>
          <w:rFonts w:hint="eastAsia"/>
          <w:lang w:eastAsia="zh-CN"/>
        </w:rPr>
        <w:t>梯度弥漫的担忧，又没有</w:t>
      </w:r>
      <w:r>
        <w:rPr>
          <w:rFonts w:hint="eastAsia" w:ascii="Arial" w:hAnsi="Arial" w:cs="Arial"/>
          <w:kern w:val="2"/>
          <w:lang w:eastAsia="zh-CN"/>
        </w:rPr>
        <w:t>LSTM</w:t>
      </w:r>
      <w:r>
        <w:rPr>
          <w:rFonts w:hint="eastAsia"/>
          <w:lang w:eastAsia="zh-CN"/>
        </w:rPr>
        <w:t>的训练慢的特点。所以我们最终选择了</w:t>
      </w:r>
      <w:r>
        <w:rPr>
          <w:rFonts w:hint="eastAsia" w:ascii="Arial" w:hAnsi="Arial" w:cs="Arial"/>
          <w:kern w:val="2"/>
          <w:lang w:eastAsia="zh-CN"/>
        </w:rPr>
        <w:t>GRU</w:t>
      </w:r>
      <w:r>
        <w:rPr>
          <w:rFonts w:hint="eastAsia"/>
          <w:lang w:eastAsia="zh-CN"/>
        </w:rPr>
        <w:t>。</w:t>
      </w:r>
    </w:p>
    <w:p>
      <w:pPr>
        <w:spacing w:line="360" w:lineRule="auto"/>
        <w:rPr>
          <w:lang w:eastAsia="zh-CN"/>
        </w:rPr>
      </w:pPr>
      <w:r>
        <w:rPr>
          <w:lang w:eastAsia="zh-CN"/>
        </w:rPr>
        <w:tab/>
      </w:r>
      <w:r>
        <w:rPr>
          <w:rFonts w:hint="eastAsia"/>
          <w:lang w:eastAsia="zh-CN"/>
        </w:rPr>
        <w:t>（3）训练：使用构造好的正负样本和模型进行训练</w:t>
      </w:r>
    </w:p>
    <w:p>
      <w:pPr>
        <w:spacing w:line="360" w:lineRule="auto"/>
        <w:rPr>
          <w:lang w:eastAsia="zh-CN"/>
        </w:rPr>
      </w:pPr>
      <w:r>
        <w:rPr>
          <w:lang w:eastAsia="zh-CN"/>
        </w:rPr>
        <w:tab/>
      </w:r>
      <w:r>
        <w:rPr>
          <w:rFonts w:hint="eastAsia"/>
          <w:lang w:eastAsia="zh-CN"/>
        </w:rPr>
        <w:t>（4）模型：把训练的模型进行持久化，供线上预测使用。</w:t>
      </w:r>
    </w:p>
    <w:p>
      <w:pPr>
        <w:spacing w:line="360" w:lineRule="auto"/>
        <w:rPr>
          <w:lang w:eastAsia="zh-CN"/>
        </w:rPr>
      </w:pPr>
      <w:r>
        <w:rPr>
          <w:rFonts w:hint="eastAsia"/>
          <w:lang w:eastAsia="zh-CN"/>
        </w:rPr>
        <w:t>线上部分是根据用户的最近浏览的记录通过加载线下训练好的模型，要预测用户的行为特征，具体步骤如下：</w:t>
      </w:r>
    </w:p>
    <w:p>
      <w:pPr>
        <w:spacing w:line="360" w:lineRule="auto"/>
        <w:rPr>
          <w:lang w:eastAsia="zh-CN"/>
        </w:rPr>
      </w:pPr>
      <w:r>
        <w:rPr>
          <w:lang w:eastAsia="zh-CN"/>
        </w:rPr>
        <w:tab/>
      </w:r>
      <w:r>
        <w:rPr>
          <w:rFonts w:hint="eastAsia"/>
          <w:lang w:eastAsia="zh-CN"/>
        </w:rPr>
        <w:t>（1）用户最近浏览的记录的构造：当用户点就某个帖子时，我们用户最近一段时间的点的帖子和当前帖子组合成一个序列。</w:t>
      </w:r>
    </w:p>
    <w:p>
      <w:pPr>
        <w:spacing w:line="360" w:lineRule="auto"/>
        <w:rPr>
          <w:lang w:eastAsia="zh-CN"/>
        </w:rPr>
      </w:pPr>
      <w:r>
        <w:rPr>
          <w:lang w:eastAsia="zh-CN"/>
        </w:rPr>
        <w:tab/>
      </w:r>
      <w:r>
        <w:rPr>
          <w:rFonts w:hint="eastAsia"/>
          <w:lang w:eastAsia="zh-CN"/>
        </w:rPr>
        <w:t>（2）预测输出用户行为特征：加载线下训练好的模型，把构造的序列输入进行预测，输出用户序列特征。</w:t>
      </w:r>
    </w:p>
    <w:p>
      <w:pPr>
        <w:spacing w:line="360" w:lineRule="auto"/>
        <w:rPr>
          <w:lang w:eastAsia="zh-CN"/>
        </w:rPr>
      </w:pPr>
      <w:r>
        <w:rPr>
          <w:lang w:eastAsia="zh-CN"/>
        </w:rPr>
        <w:tab/>
      </w:r>
      <w:r>
        <w:rPr>
          <w:rFonts w:hint="eastAsia"/>
          <w:lang w:eastAsia="zh-CN"/>
        </w:rPr>
        <w:t>对于样本的构造，我们根据用户浏览帖子的数，把用户浏览帖子数大于等于3的作为可用数据，替他用户浏览记录将被踢出。我们对用户浏览的帖子数作如下讨论：</w:t>
      </w:r>
    </w:p>
    <w:p>
      <w:pPr>
        <w:spacing w:line="360" w:lineRule="auto"/>
        <w:rPr>
          <w:lang w:eastAsia="zh-CN"/>
        </w:rPr>
      </w:pPr>
      <w:r>
        <w:rPr>
          <w:lang w:eastAsia="zh-CN"/>
        </w:rPr>
        <w:tab/>
      </w:r>
      <w:r>
        <w:rPr>
          <w:rFonts w:hint="eastAsia"/>
          <w:lang w:eastAsia="zh-CN"/>
        </w:rPr>
        <w:t>（1）浏览帖子数等于3个，如图</w:t>
      </w:r>
      <w:r>
        <w:rPr>
          <w:rFonts w:hint="eastAsia" w:ascii="Arial" w:hAnsi="Arial" w:cs="Arial"/>
          <w:kern w:val="2"/>
          <w:lang w:eastAsia="zh-CN"/>
        </w:rPr>
        <w:t>3.10</w:t>
      </w:r>
      <w:r>
        <w:rPr>
          <w:rFonts w:hint="eastAsia"/>
          <w:lang w:eastAsia="zh-CN"/>
        </w:rPr>
        <w:t>所示：</w:t>
      </w:r>
    </w:p>
    <w:p>
      <w:pPr>
        <w:jc w:val="center"/>
      </w:pPr>
      <w:r>
        <w:object>
          <v:shape id="_x0000_i1041" o:spt="75" type="#_x0000_t75" style="height:100.8pt;width:133.35pt;" o:ole="t" filled="f" o:preferrelative="t" stroked="f" coordsize="21600,21600">
            <v:path/>
            <v:fill on="f" focussize="0,0"/>
            <v:stroke on="f" joinstyle="miter"/>
            <v:imagedata r:id="rId57" o:title=""/>
            <o:lock v:ext="edit" aspectratio="t"/>
            <w10:wrap type="none"/>
            <w10:anchorlock/>
          </v:shape>
          <o:OLEObject Type="Embed" ProgID="Visio.Drawing.15" ShapeID="_x0000_i1041" DrawAspect="Content" ObjectID="_1468075741" r:id="rId56">
            <o:LockedField>false</o:LockedField>
          </o:OLEObject>
        </w:object>
      </w:r>
    </w:p>
    <w:p>
      <w:pPr>
        <w:pStyle w:val="45"/>
      </w:pPr>
      <w:bookmarkStart w:id="126" w:name="_Toc4391487"/>
      <w:r>
        <w:t>图</w:t>
      </w:r>
      <w:r>
        <w:rPr>
          <w:rFonts w:hint="eastAsia"/>
        </w:rPr>
        <w:t>3</w:t>
      </w:r>
      <w:r>
        <w:t>.</w:t>
      </w:r>
      <w:r>
        <w:rPr>
          <w:rFonts w:hint="eastAsia"/>
        </w:rPr>
        <w:t>10 用户行为序列（一）</w:t>
      </w:r>
      <w:bookmarkEnd w:id="126"/>
    </w:p>
    <w:p>
      <w:pPr>
        <w:spacing w:line="360" w:lineRule="auto"/>
        <w:ind w:firstLine="420"/>
        <w:rPr>
          <w:lang w:eastAsia="zh-CN"/>
        </w:rPr>
      </w:pPr>
      <w:r>
        <w:rPr>
          <w:rFonts w:hint="eastAsia"/>
          <w:lang w:eastAsia="zh-CN"/>
        </w:rPr>
        <w:t>按浏览的时间顺序把，把帖子排序。把将前两个作为输入，把最后一个作为标签。即，</w:t>
      </w:r>
      <w:r>
        <w:rPr>
          <w:rFonts w:hint="eastAsia" w:ascii="Arial" w:hAnsi="Arial" w:cs="Arial"/>
          <w:kern w:val="2"/>
          <w:lang w:eastAsia="zh-CN"/>
        </w:rPr>
        <w:t>{(A</w:t>
      </w:r>
      <w:r>
        <w:rPr>
          <w:rFonts w:ascii="Arial" w:hAnsi="Arial" w:cs="Arial"/>
          <w:kern w:val="2"/>
          <w:lang w:eastAsia="zh-CN"/>
        </w:rPr>
        <w:t>, B</w:t>
      </w:r>
      <w:r>
        <w:rPr>
          <w:rFonts w:hint="eastAsia" w:ascii="Arial" w:hAnsi="Arial" w:cs="Arial"/>
          <w:kern w:val="2"/>
          <w:lang w:eastAsia="zh-CN"/>
        </w:rPr>
        <w:t>),</w:t>
      </w:r>
      <w:r>
        <w:rPr>
          <w:rFonts w:ascii="Arial" w:hAnsi="Arial" w:cs="Arial"/>
          <w:kern w:val="2"/>
          <w:lang w:eastAsia="zh-CN"/>
        </w:rPr>
        <w:t xml:space="preserve"> </w:t>
      </w:r>
      <w:r>
        <w:rPr>
          <w:rFonts w:hint="eastAsia" w:ascii="Arial" w:hAnsi="Arial" w:cs="Arial"/>
          <w:kern w:val="2"/>
          <w:lang w:eastAsia="zh-CN"/>
        </w:rPr>
        <w:t>C</w:t>
      </w:r>
      <w:r>
        <w:rPr>
          <w:rFonts w:ascii="Arial" w:hAnsi="Arial" w:cs="Arial"/>
          <w:kern w:val="2"/>
          <w:lang w:eastAsia="zh-CN"/>
        </w:rPr>
        <w:t>}</w:t>
      </w:r>
    </w:p>
    <w:p>
      <w:pPr>
        <w:spacing w:line="360" w:lineRule="auto"/>
        <w:ind w:firstLine="420"/>
        <w:rPr>
          <w:lang w:eastAsia="zh-CN"/>
        </w:rPr>
      </w:pPr>
      <w:r>
        <w:rPr>
          <w:rFonts w:hint="eastAsia"/>
          <w:lang w:eastAsia="zh-CN"/>
        </w:rPr>
        <w:t>（2）帖子数大于3个，如图</w:t>
      </w:r>
      <w:r>
        <w:rPr>
          <w:rFonts w:hint="eastAsia" w:ascii="Arial" w:hAnsi="Arial" w:cs="Arial"/>
          <w:kern w:val="2"/>
          <w:lang w:eastAsia="zh-CN"/>
        </w:rPr>
        <w:t>3.11</w:t>
      </w:r>
      <w:r>
        <w:rPr>
          <w:rFonts w:hint="eastAsia"/>
          <w:lang w:eastAsia="zh-CN"/>
        </w:rPr>
        <w:t>和</w:t>
      </w:r>
      <w:r>
        <w:rPr>
          <w:rFonts w:hint="eastAsia" w:ascii="Arial" w:hAnsi="Arial" w:cs="Arial"/>
          <w:kern w:val="2"/>
          <w:lang w:eastAsia="zh-CN"/>
        </w:rPr>
        <w:t>3.12</w:t>
      </w:r>
      <w:r>
        <w:rPr>
          <w:rFonts w:hint="eastAsia"/>
          <w:lang w:eastAsia="zh-CN"/>
        </w:rPr>
        <w:t>所示：</w:t>
      </w:r>
    </w:p>
    <w:p>
      <w:pPr>
        <w:jc w:val="center"/>
      </w:pPr>
      <w:r>
        <w:object>
          <v:shape id="_x0000_i1042" o:spt="75" type="#_x0000_t75" style="height:100.8pt;width:142.75pt;" o:ole="t" filled="f" o:preferrelative="t" stroked="f" coordsize="21600,21600">
            <v:path/>
            <v:fill on="f" focussize="0,0"/>
            <v:stroke on="f" joinstyle="miter"/>
            <v:imagedata r:id="rId59" o:title=""/>
            <o:lock v:ext="edit" aspectratio="t"/>
            <w10:wrap type="none"/>
            <w10:anchorlock/>
          </v:shape>
          <o:OLEObject Type="Embed" ProgID="Visio.Drawing.15" ShapeID="_x0000_i1042" DrawAspect="Content" ObjectID="_1468075742" r:id="rId58">
            <o:LockedField>false</o:LockedField>
          </o:OLEObject>
        </w:object>
      </w:r>
    </w:p>
    <w:p>
      <w:pPr>
        <w:pStyle w:val="45"/>
      </w:pPr>
      <w:bookmarkStart w:id="127" w:name="_Toc4391488"/>
      <w:r>
        <w:t>图</w:t>
      </w:r>
      <w:r>
        <w:rPr>
          <w:rFonts w:hint="eastAsia"/>
        </w:rPr>
        <w:t>3</w:t>
      </w:r>
      <w:r>
        <w:t>.</w:t>
      </w:r>
      <w:r>
        <w:rPr>
          <w:rFonts w:hint="eastAsia"/>
        </w:rPr>
        <w:t>11 用户行为序列（二）</w:t>
      </w:r>
      <w:bookmarkEnd w:id="127"/>
    </w:p>
    <w:p>
      <w:pPr>
        <w:jc w:val="center"/>
      </w:pPr>
      <w:r>
        <w:object>
          <v:shape id="_x0000_i1043" o:spt="75" type="#_x0000_t75" style="height:100.8pt;width:167.15pt;" o:ole="t" filled="f" o:preferrelative="t" stroked="f" coordsize="21600,21600">
            <v:path/>
            <v:fill on="f" focussize="0,0"/>
            <v:stroke on="f" joinstyle="miter"/>
            <v:imagedata r:id="rId61" o:title=""/>
            <o:lock v:ext="edit" aspectratio="t"/>
            <w10:wrap type="none"/>
            <w10:anchorlock/>
          </v:shape>
          <o:OLEObject Type="Embed" ProgID="Visio.Drawing.15" ShapeID="_x0000_i1043" DrawAspect="Content" ObjectID="_1468075743" r:id="rId60">
            <o:LockedField>false</o:LockedField>
          </o:OLEObject>
        </w:object>
      </w:r>
    </w:p>
    <w:p>
      <w:pPr>
        <w:pStyle w:val="45"/>
      </w:pPr>
      <w:bookmarkStart w:id="128" w:name="_Toc4391489"/>
      <w:r>
        <w:t>图</w:t>
      </w:r>
      <w:r>
        <w:rPr>
          <w:rFonts w:hint="eastAsia"/>
        </w:rPr>
        <w:t>3</w:t>
      </w:r>
      <w:r>
        <w:t>.</w:t>
      </w:r>
      <w:r>
        <w:rPr>
          <w:rFonts w:hint="eastAsia"/>
        </w:rPr>
        <w:t>12 用户行为序列（三）</w:t>
      </w:r>
      <w:bookmarkEnd w:id="128"/>
    </w:p>
    <w:p>
      <w:pPr>
        <w:spacing w:line="360" w:lineRule="auto"/>
        <w:ind w:firstLine="480" w:firstLineChars="200"/>
        <w:jc w:val="both"/>
        <w:rPr>
          <w:rFonts w:ascii="宋体" w:hAnsi="宋体" w:cs="Arial"/>
          <w:lang w:eastAsia="zh-CN"/>
        </w:rPr>
      </w:pPr>
      <w:r>
        <w:rPr>
          <w:rFonts w:hint="eastAsia" w:ascii="宋体" w:hAnsi="宋体" w:cs="Arial"/>
          <w:lang w:eastAsia="zh-CN"/>
        </w:rPr>
        <w:t>首先把前两个帖子</w:t>
      </w:r>
      <w:r>
        <w:rPr>
          <w:rFonts w:hint="eastAsia" w:ascii="Arial" w:hAnsi="Arial" w:cs="Arial"/>
          <w:kern w:val="2"/>
          <w:lang w:eastAsia="zh-CN"/>
        </w:rPr>
        <w:t>A，</w:t>
      </w:r>
      <w:r>
        <w:rPr>
          <w:rFonts w:ascii="Arial" w:hAnsi="Arial" w:cs="Arial"/>
          <w:kern w:val="2"/>
          <w:lang w:eastAsia="zh-CN"/>
        </w:rPr>
        <w:t>B</w:t>
      </w:r>
      <w:r>
        <w:rPr>
          <w:rFonts w:hint="eastAsia" w:ascii="宋体" w:hAnsi="宋体" w:cs="Arial"/>
          <w:lang w:eastAsia="zh-CN"/>
        </w:rPr>
        <w:t>作为输入，把</w:t>
      </w:r>
      <w:r>
        <w:rPr>
          <w:rFonts w:hint="eastAsia" w:ascii="Arial" w:hAnsi="Arial" w:cs="Arial"/>
          <w:kern w:val="2"/>
          <w:lang w:eastAsia="zh-CN"/>
        </w:rPr>
        <w:t>C</w:t>
      </w:r>
      <w:r>
        <w:rPr>
          <w:rFonts w:hint="eastAsia" w:ascii="宋体" w:hAnsi="宋体" w:cs="Arial"/>
          <w:lang w:eastAsia="zh-CN"/>
        </w:rPr>
        <w:t>作为标签。即</w:t>
      </w:r>
      <w:r>
        <w:rPr>
          <w:rFonts w:hint="eastAsia" w:ascii="Arial" w:hAnsi="Arial" w:cs="Arial"/>
          <w:kern w:val="2"/>
          <w:lang w:eastAsia="zh-CN"/>
        </w:rPr>
        <w:t>{</w:t>
      </w:r>
      <w:r>
        <w:rPr>
          <w:rFonts w:ascii="Arial" w:hAnsi="Arial" w:cs="Arial"/>
          <w:kern w:val="2"/>
          <w:lang w:eastAsia="zh-CN"/>
        </w:rPr>
        <w:t>(A, B), C}</w:t>
      </w:r>
      <w:r>
        <w:rPr>
          <w:rFonts w:hint="eastAsia" w:ascii="宋体" w:hAnsi="宋体" w:cs="Arial"/>
          <w:lang w:eastAsia="zh-CN"/>
        </w:rPr>
        <w:t>。然后通过滑动窗口，把前三个帖子</w:t>
      </w:r>
      <w:r>
        <w:rPr>
          <w:rFonts w:hint="eastAsia" w:ascii="Arial" w:hAnsi="Arial" w:cs="Arial"/>
          <w:kern w:val="2"/>
          <w:lang w:eastAsia="zh-CN"/>
        </w:rPr>
        <w:t>A，B，C</w:t>
      </w:r>
      <w:r>
        <w:rPr>
          <w:rFonts w:hint="eastAsia" w:ascii="宋体" w:hAnsi="宋体" w:cs="Arial"/>
          <w:lang w:eastAsia="zh-CN"/>
        </w:rPr>
        <w:t>作为输入，把</w:t>
      </w:r>
      <w:r>
        <w:rPr>
          <w:rFonts w:hint="eastAsia" w:ascii="Arial" w:hAnsi="Arial" w:cs="Arial"/>
          <w:kern w:val="2"/>
          <w:lang w:eastAsia="zh-CN"/>
        </w:rPr>
        <w:t>D</w:t>
      </w:r>
      <w:r>
        <w:rPr>
          <w:rFonts w:hint="eastAsia" w:ascii="宋体" w:hAnsi="宋体" w:cs="Arial"/>
          <w:lang w:eastAsia="zh-CN"/>
        </w:rPr>
        <w:t>作为标签。即</w:t>
      </w:r>
      <w:r>
        <w:rPr>
          <w:rFonts w:ascii="Arial" w:hAnsi="Arial" w:cs="Arial"/>
          <w:kern w:val="2"/>
          <w:lang w:eastAsia="zh-CN"/>
        </w:rPr>
        <w:t>{(A, B, C), D}</w:t>
      </w:r>
      <w:r>
        <w:rPr>
          <w:rFonts w:hint="eastAsia" w:ascii="宋体" w:hAnsi="宋体" w:cs="Arial"/>
          <w:lang w:eastAsia="zh-CN"/>
        </w:rPr>
        <w:t>。然后使用同样的方式进行窗口化，可以设置一个阈值，当窗口大于一个阈值时，就不再增加窗口的大小。</w:t>
      </w:r>
    </w:p>
    <w:p>
      <w:pPr>
        <w:spacing w:line="360" w:lineRule="auto"/>
        <w:ind w:firstLine="420"/>
        <w:jc w:val="both"/>
        <w:rPr>
          <w:rFonts w:ascii="宋体" w:hAnsi="宋体" w:cs="Arial"/>
          <w:lang w:eastAsia="zh-CN"/>
        </w:rPr>
      </w:pPr>
      <w:r>
        <w:rPr>
          <w:rFonts w:hint="eastAsia" w:ascii="宋体" w:hAnsi="宋体" w:cs="Arial"/>
          <w:lang w:eastAsia="zh-CN"/>
        </w:rPr>
        <w:t>对于模型的设计，首先需要考虑的是模型的输入数据的类型，这里有两个输入方式：</w:t>
      </w:r>
    </w:p>
    <w:p>
      <w:pPr>
        <w:spacing w:line="360" w:lineRule="auto"/>
        <w:ind w:firstLine="420"/>
        <w:jc w:val="both"/>
        <w:rPr>
          <w:rFonts w:ascii="宋体" w:hAnsi="宋体" w:cs="Arial"/>
          <w:lang w:eastAsia="zh-CN"/>
        </w:rPr>
      </w:pPr>
      <w:r>
        <w:rPr>
          <w:rFonts w:hint="eastAsia" w:ascii="宋体" w:hAnsi="宋体" w:cs="Arial"/>
          <w:lang w:eastAsia="zh-CN"/>
        </w:rPr>
        <w:t>（1）把帖子进行</w:t>
      </w:r>
      <w:r>
        <w:rPr>
          <w:rFonts w:hint="eastAsia" w:ascii="Arial" w:hAnsi="Arial" w:cs="Arial"/>
          <w:kern w:val="2"/>
          <w:lang w:eastAsia="zh-CN"/>
        </w:rPr>
        <w:t>One Hot</w:t>
      </w:r>
      <w:r>
        <w:rPr>
          <w:rFonts w:hint="eastAsia" w:ascii="宋体" w:hAnsi="宋体" w:cs="Arial"/>
          <w:lang w:eastAsia="zh-CN"/>
        </w:rPr>
        <w:t>编码构造一个高维的稀疏的向量，对于高维稀疏的向量，需要在模型输入后亦曾加入一个</w:t>
      </w:r>
      <w:r>
        <w:rPr>
          <w:rFonts w:hint="eastAsia" w:ascii="Arial" w:hAnsi="Arial" w:cs="Arial"/>
          <w:kern w:val="2"/>
          <w:lang w:eastAsia="zh-CN"/>
        </w:rPr>
        <w:t>Embedding</w:t>
      </w:r>
      <w:r>
        <w:rPr>
          <w:rFonts w:hint="eastAsia" w:ascii="宋体" w:hAnsi="宋体" w:cs="Arial"/>
          <w:lang w:eastAsia="zh-CN"/>
        </w:rPr>
        <w:t>层，用来把高维稀疏的向量映射为低维稠密的向量，方便后续的处理。（2）通过把词向量化后的帖子作为输入，此时的输入是一个低维稠密的向量，而且这个向量代表着帖子的内容。</w:t>
      </w:r>
    </w:p>
    <w:p>
      <w:pPr>
        <w:spacing w:line="360" w:lineRule="auto"/>
        <w:ind w:firstLine="420"/>
        <w:jc w:val="both"/>
        <w:rPr>
          <w:rFonts w:ascii="宋体" w:hAnsi="宋体" w:cs="Arial"/>
          <w:lang w:eastAsia="zh-CN"/>
        </w:rPr>
      </w:pPr>
      <w:r>
        <w:rPr>
          <w:rFonts w:hint="eastAsia" w:ascii="宋体" w:hAnsi="宋体" w:cs="Arial"/>
          <w:lang w:eastAsia="zh-CN"/>
        </w:rPr>
        <w:t>综合考虑输入格式，由于我们在使用CNN提取帖子是，需要对帖子进行词向量化表示，所以使用第二种方式，即不需要带来额外的计算，又能降低用户序列模型的复杂程度，所以，我们使用第二种方式进行输入。</w:t>
      </w:r>
    </w:p>
    <w:p>
      <w:pPr>
        <w:spacing w:line="360" w:lineRule="auto"/>
        <w:ind w:firstLine="420"/>
        <w:jc w:val="both"/>
        <w:rPr>
          <w:lang w:eastAsia="zh-CN"/>
        </w:rPr>
      </w:pPr>
      <w:r>
        <w:rPr>
          <w:rFonts w:hint="eastAsia" w:ascii="宋体" w:hAnsi="宋体" w:cs="Arial"/>
          <w:lang w:eastAsia="zh-CN"/>
        </w:rPr>
        <w:t>模型结构如图</w:t>
      </w:r>
      <w:r>
        <w:rPr>
          <w:rFonts w:hint="eastAsia" w:ascii="Arial" w:hAnsi="Arial" w:cs="Arial"/>
          <w:kern w:val="2"/>
          <w:lang w:eastAsia="zh-CN"/>
        </w:rPr>
        <w:t>3.13</w:t>
      </w:r>
      <w:r>
        <w:rPr>
          <w:rFonts w:hint="eastAsia" w:ascii="宋体" w:hAnsi="宋体" w:cs="Arial"/>
          <w:lang w:eastAsia="zh-CN"/>
        </w:rPr>
        <w:t>所示：</w:t>
      </w:r>
    </w:p>
    <w:p>
      <w:pPr>
        <w:jc w:val="center"/>
      </w:pPr>
      <w:r>
        <w:object>
          <v:shape id="_x0000_i1044" o:spt="75" type="#_x0000_t75" style="height:82pt;width:192.2pt;" o:ole="t" filled="f" o:preferrelative="t" stroked="f" coordsize="21600,21600">
            <v:path/>
            <v:fill on="f" focussize="0,0"/>
            <v:stroke on="f" joinstyle="miter"/>
            <v:imagedata r:id="rId63" o:title=""/>
            <o:lock v:ext="edit" aspectratio="t"/>
            <w10:wrap type="none"/>
            <w10:anchorlock/>
          </v:shape>
          <o:OLEObject Type="Embed" ProgID="Visio.Drawing.15" ShapeID="_x0000_i1044" DrawAspect="Content" ObjectID="_1468075744" r:id="rId62">
            <o:LockedField>false</o:LockedField>
          </o:OLEObject>
        </w:object>
      </w:r>
    </w:p>
    <w:p>
      <w:pPr>
        <w:pStyle w:val="45"/>
      </w:pPr>
      <w:bookmarkStart w:id="129" w:name="_Toc4391490"/>
      <w:r>
        <w:t>图</w:t>
      </w:r>
      <w:r>
        <w:rPr>
          <w:rFonts w:hint="eastAsia"/>
        </w:rPr>
        <w:t>3</w:t>
      </w:r>
      <w:r>
        <w:t>.</w:t>
      </w:r>
      <w:r>
        <w:rPr>
          <w:rFonts w:hint="eastAsia"/>
        </w:rPr>
        <w:t>13 GRU模型的结构</w:t>
      </w:r>
      <w:bookmarkEnd w:id="129"/>
    </w:p>
    <w:p>
      <w:pPr>
        <w:pStyle w:val="4"/>
        <w:rPr>
          <w:rFonts w:ascii="Arial" w:hAnsi="Arial" w:cs="Arial"/>
        </w:rPr>
      </w:pPr>
      <w:bookmarkStart w:id="130" w:name="_Toc4379586"/>
      <w:r>
        <w:rPr>
          <w:rFonts w:ascii="Arial" w:hAnsi="Arial" w:cs="Arial"/>
        </w:rPr>
        <w:t>3.</w:t>
      </w:r>
      <w:r>
        <w:rPr>
          <w:rFonts w:hint="eastAsia" w:ascii="Arial" w:hAnsi="Arial" w:cs="Arial"/>
        </w:rPr>
        <w:t>5</w:t>
      </w:r>
      <w:r>
        <w:rPr>
          <w:rFonts w:ascii="Arial" w:hAnsi="Arial" w:cs="Arial"/>
        </w:rPr>
        <w:t>.3 提取</w:t>
      </w:r>
      <w:r>
        <w:rPr>
          <w:rFonts w:hint="eastAsia" w:ascii="Arial" w:hAnsi="Arial" w:cs="Arial"/>
        </w:rPr>
        <w:t>帖子特征</w:t>
      </w:r>
      <w:bookmarkEnd w:id="130"/>
    </w:p>
    <w:p>
      <w:pPr>
        <w:spacing w:line="360" w:lineRule="auto"/>
        <w:ind w:firstLine="420"/>
        <w:jc w:val="both"/>
        <w:rPr>
          <w:rFonts w:ascii="宋体" w:hAnsi="宋体" w:cs="Arial"/>
          <w:lang w:eastAsia="zh-CN"/>
        </w:rPr>
      </w:pPr>
      <w:r>
        <w:rPr>
          <w:rFonts w:hint="eastAsia" w:ascii="宋体" w:hAnsi="宋体" w:cs="Arial"/>
          <w:lang w:eastAsia="zh-CN"/>
        </w:rPr>
        <w:t>基于用户行为序列的详情页推荐是在基于概率矩阵分解的基础上的进行改进的。我们改进用户的行为特征，帖子的特征与基于概率矩阵分解模型时一样的。使用</w:t>
      </w:r>
      <w:r>
        <w:rPr>
          <w:rFonts w:hint="eastAsia" w:ascii="Arial" w:hAnsi="Arial" w:cs="Arial"/>
          <w:lang w:eastAsia="zh-CN"/>
        </w:rPr>
        <w:t>CNN</w:t>
      </w:r>
      <w:r>
        <w:rPr>
          <w:rFonts w:hint="eastAsia" w:ascii="宋体" w:hAnsi="宋体" w:cs="Arial"/>
          <w:lang w:eastAsia="zh-CN"/>
        </w:rPr>
        <w:t>来对帖子特征进行提取。</w:t>
      </w:r>
    </w:p>
    <w:p>
      <w:pPr>
        <w:pStyle w:val="4"/>
        <w:rPr>
          <w:rFonts w:ascii="Arial" w:hAnsi="Arial" w:cs="Arial"/>
        </w:rPr>
      </w:pPr>
      <w:bookmarkStart w:id="131" w:name="_Toc4379587"/>
      <w:r>
        <w:rPr>
          <w:rFonts w:ascii="Arial" w:hAnsi="Arial" w:cs="Arial"/>
        </w:rPr>
        <w:t>3.</w:t>
      </w:r>
      <w:r>
        <w:rPr>
          <w:rFonts w:hint="eastAsia" w:ascii="Arial" w:hAnsi="Arial" w:cs="Arial"/>
        </w:rPr>
        <w:t>5</w:t>
      </w:r>
      <w:r>
        <w:rPr>
          <w:rFonts w:ascii="Arial" w:hAnsi="Arial" w:cs="Arial"/>
        </w:rPr>
        <w:t xml:space="preserve">.4 </w:t>
      </w:r>
      <w:r>
        <w:rPr>
          <w:rFonts w:hint="eastAsia" w:ascii="Arial" w:hAnsi="Arial" w:cs="Arial"/>
        </w:rPr>
        <w:t>相似度计算</w:t>
      </w:r>
      <w:bookmarkEnd w:id="131"/>
    </w:p>
    <w:p>
      <w:pPr>
        <w:spacing w:line="360" w:lineRule="auto"/>
        <w:ind w:firstLine="420"/>
        <w:jc w:val="both"/>
        <w:rPr>
          <w:rFonts w:ascii="Arial" w:hAnsi="Arial" w:cs="Arial"/>
          <w:lang w:eastAsia="zh-CN"/>
        </w:rPr>
      </w:pPr>
      <w:r>
        <w:rPr>
          <w:rFonts w:hint="eastAsia" w:ascii="宋体" w:hAnsi="宋体" w:cs="Arial"/>
          <w:lang w:eastAsia="zh-CN"/>
        </w:rPr>
        <w:t>通过</w:t>
      </w:r>
      <w:r>
        <w:rPr>
          <w:rFonts w:hint="eastAsia" w:ascii="Arial" w:hAnsi="Arial" w:cs="Arial"/>
          <w:lang w:eastAsia="zh-CN"/>
        </w:rPr>
        <w:t>3.5.2</w:t>
      </w:r>
      <w:r>
        <w:rPr>
          <w:rFonts w:hint="eastAsia" w:ascii="宋体" w:hAnsi="宋体" w:cs="Arial"/>
          <w:lang w:eastAsia="zh-CN"/>
        </w:rPr>
        <w:t>和</w:t>
      </w:r>
      <w:r>
        <w:rPr>
          <w:rFonts w:hint="eastAsia" w:ascii="Arial" w:hAnsi="Arial" w:cs="Arial"/>
          <w:lang w:eastAsia="zh-CN"/>
        </w:rPr>
        <w:t>3.5.3</w:t>
      </w:r>
      <w:r>
        <w:rPr>
          <w:rFonts w:hint="eastAsia" w:ascii="宋体" w:hAnsi="宋体" w:cs="Arial"/>
          <w:lang w:eastAsia="zh-CN"/>
        </w:rPr>
        <w:t>两节的方法获取的用户行为特征和帖子特征。计算相似度分数的过程和</w:t>
      </w:r>
      <w:r>
        <w:rPr>
          <w:rFonts w:hint="eastAsia" w:ascii="Arial" w:hAnsi="Arial" w:cs="Arial"/>
          <w:lang w:eastAsia="zh-CN"/>
        </w:rPr>
        <w:t>3.4.4节计算</w:t>
      </w:r>
      <w:r>
        <w:rPr>
          <w:rFonts w:hint="eastAsia" w:ascii="宋体" w:hAnsi="宋体" w:cs="Arial"/>
          <w:lang w:eastAsia="zh-CN"/>
        </w:rPr>
        <w:t>过程是一样的，只是在用户行为特征处理会有区别。</w:t>
      </w:r>
      <w:r>
        <w:rPr>
          <w:rFonts w:hint="eastAsia" w:ascii="Arial" w:hAnsi="Arial" w:cs="Arial"/>
          <w:lang w:eastAsia="zh-CN"/>
        </w:rPr>
        <w:t>3.4.4</w:t>
      </w:r>
      <w:r>
        <w:rPr>
          <w:rFonts w:hint="eastAsia" w:ascii="宋体" w:hAnsi="宋体" w:cs="Arial"/>
          <w:lang w:eastAsia="zh-CN"/>
        </w:rPr>
        <w:t>节是通过对用户最近浏览的帖子的向量对应维度进行求和取平均的方法，来构造用户行为特征。本小节，使用的是GRU模型来构造的用户行为特征。</w:t>
      </w:r>
    </w:p>
    <w:p>
      <w:pPr>
        <w:pStyle w:val="3"/>
        <w:rPr>
          <w:rFonts w:cs="Arial"/>
        </w:rPr>
      </w:pPr>
      <w:bookmarkStart w:id="132" w:name="_Toc4379588"/>
      <w:r>
        <w:rPr>
          <w:rFonts w:cs="Arial"/>
        </w:rPr>
        <w:t>3.</w:t>
      </w:r>
      <w:r>
        <w:rPr>
          <w:rFonts w:hint="eastAsia" w:cs="Arial"/>
        </w:rPr>
        <w:t>6</w:t>
      </w:r>
      <w:r>
        <w:rPr>
          <w:rFonts w:cs="Arial"/>
        </w:rPr>
        <w:t xml:space="preserve"> 本章小结</w:t>
      </w:r>
      <w:bookmarkEnd w:id="132"/>
    </w:p>
    <w:p>
      <w:pPr>
        <w:spacing w:line="360" w:lineRule="auto"/>
        <w:ind w:firstLine="420"/>
        <w:jc w:val="both"/>
        <w:rPr>
          <w:rFonts w:ascii="宋体" w:hAnsi="宋体" w:cs="Arial"/>
          <w:lang w:eastAsia="zh-CN"/>
        </w:rPr>
      </w:pPr>
      <w:r>
        <w:rPr>
          <w:rFonts w:hint="eastAsia" w:ascii="宋体" w:hAnsi="宋体" w:cs="Arial"/>
          <w:lang w:eastAsia="zh-CN"/>
        </w:rPr>
        <w:t>本章将会介绍了详情页推荐的方法</w:t>
      </w:r>
      <w:r>
        <w:rPr>
          <w:rFonts w:ascii="宋体" w:hAnsi="宋体" w:cs="Arial"/>
          <w:lang w:eastAsia="zh-CN"/>
        </w:rPr>
        <w:t>。</w:t>
      </w:r>
      <w:r>
        <w:rPr>
          <w:rFonts w:ascii="Arial" w:hAnsi="Arial" w:cs="Arial"/>
          <w:lang w:eastAsia="zh-CN"/>
        </w:rPr>
        <w:t>3.1</w:t>
      </w:r>
      <w:r>
        <w:rPr>
          <w:rFonts w:hint="eastAsia" w:ascii="宋体" w:hAnsi="宋体" w:cs="Arial"/>
          <w:lang w:eastAsia="zh-CN"/>
        </w:rPr>
        <w:t>节介绍了详情页推荐的问题的分析，分析论坛推荐的两个问题，对详情页推荐问题进行定义；分析了详情页推荐中帖子的特点，以及用于推荐数据的特点；</w:t>
      </w:r>
      <w:r>
        <w:rPr>
          <w:rFonts w:hint="eastAsia" w:ascii="Arial" w:hAnsi="Arial" w:cs="Arial"/>
          <w:lang w:eastAsia="zh-CN"/>
        </w:rPr>
        <w:t>3.2</w:t>
      </w:r>
      <w:r>
        <w:rPr>
          <w:rFonts w:hint="eastAsia" w:ascii="宋体" w:hAnsi="宋体" w:cs="Arial"/>
          <w:lang w:eastAsia="zh-CN"/>
        </w:rPr>
        <w:t>节介绍了详情页推荐的框架，设计从数据处理到推荐的流程；</w:t>
      </w:r>
      <w:r>
        <w:rPr>
          <w:rFonts w:hint="eastAsia" w:ascii="Arial" w:hAnsi="Arial" w:cs="Arial"/>
          <w:lang w:eastAsia="zh-CN"/>
        </w:rPr>
        <w:t>3.3</w:t>
      </w:r>
      <w:r>
        <w:rPr>
          <w:rFonts w:hint="eastAsia" w:ascii="宋体" w:hAnsi="宋体" w:cs="Arial"/>
          <w:lang w:eastAsia="zh-CN"/>
        </w:rPr>
        <w:t>节介绍了帖子数据的处理，用户特征的构造；</w:t>
      </w:r>
      <w:r>
        <w:rPr>
          <w:rFonts w:hint="eastAsia" w:ascii="Arial" w:hAnsi="Arial" w:cs="Arial"/>
          <w:lang w:eastAsia="zh-CN"/>
        </w:rPr>
        <w:t>3.4</w:t>
      </w:r>
      <w:r>
        <w:rPr>
          <w:rFonts w:hint="eastAsia" w:ascii="宋体" w:hAnsi="宋体" w:cs="Arial"/>
          <w:lang w:eastAsia="zh-CN"/>
        </w:rPr>
        <w:t>节将会介绍了基于概率矩阵分解的详情页推荐算法；</w:t>
      </w:r>
      <w:r>
        <w:rPr>
          <w:rFonts w:hint="eastAsia" w:ascii="Arial" w:hAnsi="Arial" w:cs="Arial"/>
          <w:lang w:eastAsia="zh-CN"/>
        </w:rPr>
        <w:t>3.5</w:t>
      </w:r>
      <w:r>
        <w:rPr>
          <w:rFonts w:hint="eastAsia" w:ascii="宋体" w:hAnsi="宋体" w:cs="Arial"/>
          <w:lang w:eastAsia="zh-CN"/>
        </w:rPr>
        <w:t>节将会介绍了基于用户行为序列建模的推荐算法。</w:t>
      </w:r>
    </w:p>
    <w:p>
      <w:pPr>
        <w:spacing w:line="360" w:lineRule="auto"/>
        <w:jc w:val="both"/>
        <w:rPr>
          <w:rFonts w:ascii="Arial" w:hAnsi="Arial" w:cs="Arial"/>
          <w:lang w:eastAsia="zh-CN"/>
        </w:rPr>
      </w:pPr>
      <w:r>
        <w:rPr>
          <w:rFonts w:ascii="Arial" w:hAnsi="Arial" w:cs="Arial"/>
          <w:lang w:eastAsia="zh-CN"/>
        </w:rPr>
        <w:br w:type="page"/>
      </w:r>
    </w:p>
    <w:p>
      <w:pPr>
        <w:spacing w:line="360" w:lineRule="auto"/>
        <w:ind w:firstLine="480" w:firstLineChars="200"/>
        <w:jc w:val="both"/>
        <w:rPr>
          <w:rFonts w:ascii="Arial" w:hAnsi="Arial" w:cs="Arial"/>
          <w:lang w:eastAsia="zh-CN"/>
        </w:rPr>
        <w:sectPr>
          <w:headerReference r:id="rId18" w:type="default"/>
          <w:type w:val="continuous"/>
          <w:pgSz w:w="11906" w:h="16838"/>
          <w:pgMar w:top="1440" w:right="1800" w:bottom="1440" w:left="1800" w:header="851" w:footer="992" w:gutter="0"/>
          <w:cols w:space="720" w:num="1"/>
          <w:docGrid w:type="lines" w:linePitch="312" w:charSpace="0"/>
        </w:sectPr>
      </w:pPr>
    </w:p>
    <w:p>
      <w:pPr>
        <w:pStyle w:val="2"/>
        <w:jc w:val="center"/>
        <w:rPr>
          <w:rFonts w:ascii="Arial" w:hAnsi="Arial" w:eastAsia="黑体" w:cs="Arial"/>
        </w:rPr>
      </w:pPr>
      <w:commentRangeStart w:id="1"/>
      <w:bookmarkStart w:id="133" w:name="_Toc136106996"/>
      <w:bookmarkStart w:id="134" w:name="_Toc4379589"/>
      <w:r>
        <w:rPr>
          <w:rFonts w:ascii="Arial" w:hAnsi="Arial" w:eastAsia="黑体" w:cs="Arial"/>
        </w:rPr>
        <w:t xml:space="preserve">第四章  </w:t>
      </w:r>
      <w:bookmarkEnd w:id="133"/>
      <w:r>
        <w:rPr>
          <w:rFonts w:hint="eastAsia" w:ascii="Arial" w:hAnsi="Arial" w:eastAsia="黑体" w:cs="Arial"/>
        </w:rPr>
        <w:t>基于用户历史行为的详情页个性化推荐方法的实现</w:t>
      </w:r>
      <w:commentRangeEnd w:id="1"/>
      <w:bookmarkEnd w:id="134"/>
      <w:r>
        <w:commentReference w:id="1"/>
      </w:r>
    </w:p>
    <w:p>
      <w:pPr>
        <w:spacing w:line="360" w:lineRule="auto"/>
        <w:ind w:firstLine="480" w:firstLineChars="200"/>
        <w:jc w:val="both"/>
        <w:rPr>
          <w:rFonts w:ascii="Arial" w:hAnsi="Arial" w:cs="Arial"/>
          <w:lang w:eastAsia="zh-CN"/>
        </w:rPr>
      </w:pPr>
      <w:r>
        <w:rPr>
          <w:rFonts w:ascii="Arial" w:hAnsi="Arial" w:cs="Arial"/>
          <w:lang w:eastAsia="zh-CN"/>
        </w:rPr>
        <w:t>本章主要描述基于</w:t>
      </w:r>
      <w:r>
        <w:rPr>
          <w:rFonts w:hint="eastAsia" w:ascii="Arial" w:hAnsi="Arial" w:cs="Arial"/>
          <w:lang w:eastAsia="zh-CN"/>
        </w:rPr>
        <w:t>热门帖的推荐、基于文档相似度的推荐、基于概率矩阵分解的推荐和基于用户行为序列</w:t>
      </w:r>
      <w:r>
        <w:rPr>
          <w:rFonts w:ascii="Arial" w:hAnsi="Arial" w:cs="Arial"/>
          <w:lang w:eastAsia="zh-CN"/>
        </w:rPr>
        <w:t>的</w:t>
      </w:r>
      <w:r>
        <w:rPr>
          <w:rFonts w:hint="eastAsia" w:ascii="Arial" w:hAnsi="Arial" w:cs="Arial"/>
          <w:lang w:eastAsia="zh-CN"/>
        </w:rPr>
        <w:t>推荐的四种算法</w:t>
      </w:r>
      <w:r>
        <w:rPr>
          <w:rFonts w:ascii="Arial" w:hAnsi="Arial" w:cs="Arial"/>
          <w:lang w:eastAsia="zh-CN"/>
        </w:rPr>
        <w:t>实验过程与实验结果。4.1节</w:t>
      </w:r>
      <w:r>
        <w:rPr>
          <w:rFonts w:hint="eastAsia" w:ascii="Arial" w:hAnsi="Arial" w:cs="Arial"/>
          <w:lang w:eastAsia="zh-CN"/>
        </w:rPr>
        <w:t>将</w:t>
      </w:r>
      <w:r>
        <w:rPr>
          <w:rFonts w:ascii="Arial" w:hAnsi="Arial" w:cs="Arial"/>
          <w:lang w:eastAsia="zh-CN"/>
        </w:rPr>
        <w:t>介绍</w:t>
      </w:r>
      <w:r>
        <w:rPr>
          <w:rFonts w:hint="eastAsia" w:ascii="Arial" w:hAnsi="Arial" w:cs="Arial"/>
          <w:lang w:eastAsia="zh-CN"/>
        </w:rPr>
        <w:t>详情页推荐</w:t>
      </w:r>
      <w:r>
        <w:rPr>
          <w:rFonts w:ascii="Arial" w:hAnsi="Arial" w:cs="Arial"/>
          <w:lang w:eastAsia="zh-CN"/>
        </w:rPr>
        <w:t>实验所用的数据集</w:t>
      </w:r>
      <w:r>
        <w:rPr>
          <w:rFonts w:hint="eastAsia" w:ascii="Arial" w:hAnsi="Arial" w:cs="Arial"/>
          <w:lang w:eastAsia="zh-CN"/>
        </w:rPr>
        <w:t>；</w:t>
      </w:r>
      <w:r>
        <w:rPr>
          <w:rFonts w:ascii="Arial" w:hAnsi="Arial" w:cs="Arial"/>
          <w:lang w:eastAsia="zh-CN"/>
        </w:rPr>
        <w:t>4.2节</w:t>
      </w:r>
      <w:r>
        <w:rPr>
          <w:rFonts w:hint="eastAsia" w:ascii="Arial" w:hAnsi="Arial" w:cs="Arial"/>
          <w:lang w:eastAsia="zh-CN"/>
        </w:rPr>
        <w:t>将</w:t>
      </w:r>
      <w:r>
        <w:rPr>
          <w:rFonts w:ascii="Arial" w:hAnsi="Arial" w:cs="Arial"/>
          <w:lang w:eastAsia="zh-CN"/>
        </w:rPr>
        <w:t>介绍</w:t>
      </w:r>
      <w:r>
        <w:rPr>
          <w:rFonts w:hint="eastAsia" w:ascii="Arial" w:hAnsi="Arial" w:cs="Arial"/>
          <w:lang w:eastAsia="zh-CN"/>
        </w:rPr>
        <w:t>详情页推荐</w:t>
      </w:r>
      <w:r>
        <w:rPr>
          <w:rFonts w:ascii="Arial" w:hAnsi="Arial" w:cs="Arial"/>
          <w:lang w:eastAsia="zh-CN"/>
        </w:rPr>
        <w:t>结果的评估标准</w:t>
      </w:r>
      <w:r>
        <w:rPr>
          <w:rFonts w:hint="eastAsia" w:ascii="Arial" w:hAnsi="Arial" w:cs="Arial"/>
          <w:lang w:eastAsia="zh-CN"/>
        </w:rPr>
        <w:t>和评估方式；</w:t>
      </w:r>
      <w:r>
        <w:rPr>
          <w:rFonts w:ascii="Arial" w:hAnsi="Arial" w:cs="Arial"/>
          <w:lang w:eastAsia="zh-CN"/>
        </w:rPr>
        <w:t>4.3节</w:t>
      </w:r>
      <w:r>
        <w:rPr>
          <w:rFonts w:hint="eastAsia" w:ascii="Arial" w:hAnsi="Arial" w:cs="Arial"/>
          <w:lang w:eastAsia="zh-CN"/>
        </w:rPr>
        <w:t>介绍基于概率矩阵分解的推荐算法的实现细节；</w:t>
      </w:r>
      <w:r>
        <w:rPr>
          <w:rFonts w:ascii="Arial" w:hAnsi="Arial" w:cs="Arial"/>
          <w:lang w:eastAsia="zh-CN"/>
        </w:rPr>
        <w:t>4.</w:t>
      </w:r>
      <w:r>
        <w:rPr>
          <w:rFonts w:hint="eastAsia" w:ascii="Arial" w:hAnsi="Arial" w:cs="Arial"/>
          <w:lang w:eastAsia="zh-CN"/>
        </w:rPr>
        <w:t>4</w:t>
      </w:r>
      <w:r>
        <w:rPr>
          <w:rFonts w:ascii="Arial" w:hAnsi="Arial" w:cs="Arial"/>
          <w:lang w:eastAsia="zh-CN"/>
        </w:rPr>
        <w:t>节</w:t>
      </w:r>
      <w:r>
        <w:rPr>
          <w:rFonts w:hint="eastAsia" w:ascii="Arial" w:hAnsi="Arial" w:cs="Arial"/>
          <w:lang w:eastAsia="zh-CN"/>
        </w:rPr>
        <w:t>将介绍基于用户行为序列的推荐算法的实现细节；4.5节将介绍四组实验和实验结果；</w:t>
      </w:r>
      <w:r>
        <w:rPr>
          <w:rFonts w:ascii="Arial" w:hAnsi="Arial" w:cs="Arial"/>
          <w:lang w:eastAsia="zh-CN"/>
        </w:rPr>
        <w:t>4.</w:t>
      </w:r>
      <w:r>
        <w:rPr>
          <w:rFonts w:hint="eastAsia" w:ascii="Arial" w:hAnsi="Arial" w:cs="Arial"/>
          <w:lang w:eastAsia="zh-CN"/>
        </w:rPr>
        <w:t>6</w:t>
      </w:r>
      <w:r>
        <w:rPr>
          <w:rFonts w:ascii="Arial" w:hAnsi="Arial" w:cs="Arial"/>
          <w:lang w:eastAsia="zh-CN"/>
        </w:rPr>
        <w:t>节</w:t>
      </w:r>
      <w:r>
        <w:rPr>
          <w:rFonts w:hint="eastAsia" w:ascii="Arial" w:hAnsi="Arial" w:cs="Arial"/>
          <w:lang w:eastAsia="zh-CN"/>
        </w:rPr>
        <w:t>将会对四种推荐算法</w:t>
      </w:r>
      <w:r>
        <w:rPr>
          <w:rFonts w:ascii="Arial" w:hAnsi="Arial" w:cs="Arial"/>
          <w:lang w:eastAsia="zh-CN"/>
        </w:rPr>
        <w:t>的实验结果</w:t>
      </w:r>
      <w:r>
        <w:rPr>
          <w:rFonts w:hint="eastAsia" w:ascii="Arial" w:hAnsi="Arial" w:cs="Arial"/>
          <w:lang w:eastAsia="zh-CN"/>
        </w:rPr>
        <w:t>进行对比；4.7节对本章进行了总结。</w:t>
      </w:r>
    </w:p>
    <w:p>
      <w:pPr>
        <w:pStyle w:val="3"/>
        <w:rPr>
          <w:rFonts w:cs="Arial"/>
        </w:rPr>
      </w:pPr>
      <w:bookmarkStart w:id="135" w:name="_Toc4379590"/>
      <w:r>
        <w:rPr>
          <w:rFonts w:cs="Arial"/>
        </w:rPr>
        <w:t>4.1 数据集</w:t>
      </w:r>
      <w:bookmarkEnd w:id="135"/>
    </w:p>
    <w:p>
      <w:pPr>
        <w:spacing w:line="360" w:lineRule="auto"/>
        <w:ind w:firstLine="480" w:firstLineChars="200"/>
        <w:jc w:val="both"/>
        <w:rPr>
          <w:rFonts w:hint="eastAsia" w:ascii="Arial" w:hAnsi="Arial" w:cs="Arial"/>
          <w:lang w:eastAsia="zh-CN"/>
          <w:rPrChange w:id="2" w:author="文峰" w:date="2019-03-25T10:36:49Z">
            <w:rPr>
              <w:lang w:eastAsia="zh-CN"/>
            </w:rPr>
          </w:rPrChange>
        </w:rPr>
        <w:pPrChange w:id="1" w:author="文峰" w:date="2019-03-25T10:36:49Z">
          <w:pPr/>
        </w:pPrChange>
      </w:pPr>
      <w:del w:id="3" w:author="文峰" w:date="2019-03-25T10:36:51Z">
        <w:r>
          <w:rPr>
            <w:rFonts w:hint="eastAsia" w:ascii="Arial" w:hAnsi="Arial" w:cs="Arial"/>
            <w:lang w:eastAsia="zh-CN"/>
            <w:rPrChange w:id="4" w:author="文峰" w:date="2019-03-25T10:36:49Z">
              <w:rPr>
                <w:lang w:eastAsia="zh-CN"/>
              </w:rPr>
            </w:rPrChange>
          </w:rPr>
          <w:tab/>
        </w:r>
      </w:del>
      <w:r>
        <w:rPr>
          <w:rFonts w:hint="eastAsia" w:ascii="Arial" w:hAnsi="Arial" w:cs="Arial"/>
          <w:lang w:eastAsia="zh-CN"/>
          <w:rPrChange w:id="6" w:author="文峰" w:date="2019-03-25T10:36:49Z">
            <w:rPr>
              <w:rFonts w:hint="eastAsia"/>
              <w:lang w:eastAsia="zh-CN"/>
            </w:rPr>
          </w:rPrChange>
        </w:rPr>
        <w:t>本文实验使用的数据是公路物流运输行业领域的论坛的真实数据。可用的数据包括论坛帖子的信息和论坛司机浏览的帖子的历史记录。数据格式和内容，我们在3.1.2节对数据分析时进行了介绍。本节将从实验设置来对数据进行介绍。</w:t>
      </w:r>
    </w:p>
    <w:p>
      <w:pPr>
        <w:spacing w:line="360" w:lineRule="auto"/>
        <w:ind w:firstLine="480" w:firstLineChars="200"/>
        <w:jc w:val="both"/>
        <w:rPr>
          <w:rFonts w:hint="eastAsia" w:ascii="Arial" w:hAnsi="Arial" w:cs="Arial"/>
          <w:lang w:eastAsia="zh-CN"/>
          <w:rPrChange w:id="8" w:author="文峰" w:date="2019-03-25T10:36:49Z">
            <w:rPr>
              <w:lang w:eastAsia="zh-CN"/>
            </w:rPr>
          </w:rPrChange>
        </w:rPr>
        <w:pPrChange w:id="7" w:author="文峰" w:date="2019-03-25T10:36:49Z">
          <w:pPr/>
        </w:pPrChange>
      </w:pPr>
      <w:del w:id="9" w:author="文峰" w:date="2019-03-25T10:36:54Z">
        <w:r>
          <w:rPr>
            <w:rFonts w:hint="eastAsia" w:ascii="Arial" w:hAnsi="Arial" w:cs="Arial"/>
            <w:lang w:eastAsia="zh-CN"/>
            <w:rPrChange w:id="10" w:author="文峰" w:date="2019-03-25T10:36:49Z">
              <w:rPr>
                <w:lang w:eastAsia="zh-CN"/>
              </w:rPr>
            </w:rPrChange>
          </w:rPr>
          <w:tab/>
        </w:r>
      </w:del>
      <w:r>
        <w:rPr>
          <w:rFonts w:hint="eastAsia" w:ascii="Arial" w:hAnsi="Arial" w:cs="Arial"/>
          <w:lang w:eastAsia="zh-CN"/>
          <w:rPrChange w:id="12" w:author="文峰" w:date="2019-03-25T10:36:49Z">
            <w:rPr>
              <w:rFonts w:hint="eastAsia"/>
              <w:lang w:eastAsia="zh-CN"/>
            </w:rPr>
          </w:rPrChange>
        </w:rPr>
        <w:t>本次实验我们选取的用户浏览帖子的历史记录时间跨度为两个月（2018年12月26日到2019年2月25日），数据总共有7525969条记录，其中有551990个用户，在这两个月浏览过帖子。实验中，我们把2018年12月26日到2019年2月21日作为训练集，把2019年2月22日到2月25日作为测试集。</w:t>
      </w:r>
    </w:p>
    <w:p>
      <w:pPr>
        <w:spacing w:line="360" w:lineRule="auto"/>
        <w:ind w:firstLine="480" w:firstLineChars="200"/>
        <w:jc w:val="both"/>
        <w:rPr>
          <w:rFonts w:hint="eastAsia" w:ascii="Arial" w:hAnsi="Arial" w:cs="Arial"/>
          <w:lang w:eastAsia="zh-CN"/>
          <w:rPrChange w:id="14" w:author="文峰" w:date="2019-03-25T10:36:49Z">
            <w:rPr>
              <w:lang w:eastAsia="zh-CN"/>
            </w:rPr>
          </w:rPrChange>
        </w:rPr>
        <w:pPrChange w:id="13" w:author="文峰" w:date="2019-03-25T10:36:49Z">
          <w:pPr>
            <w:ind w:firstLine="420"/>
          </w:pPr>
        </w:pPrChange>
      </w:pPr>
      <w:r>
        <w:rPr>
          <w:rFonts w:hint="eastAsia" w:ascii="Arial" w:hAnsi="Arial" w:cs="Arial"/>
          <w:lang w:eastAsia="zh-CN"/>
          <w:rPrChange w:id="15" w:author="文峰" w:date="2019-03-25T10:36:49Z">
            <w:rPr>
              <w:rFonts w:hint="eastAsia"/>
              <w:lang w:eastAsia="zh-CN"/>
            </w:rPr>
          </w:rPrChange>
        </w:rPr>
        <w:t>本次实验使用的帖子数据为论坛的所有的帖，帖子的总数为</w:t>
      </w:r>
      <w:r>
        <w:rPr>
          <w:rFonts w:hint="eastAsia" w:ascii="Arial" w:hAnsi="Arial" w:cs="Arial"/>
          <w:lang w:eastAsia="zh-CN"/>
          <w:rPrChange w:id="16" w:author="文峰" w:date="2019-03-25T10:36:49Z">
            <w:rPr>
              <w:rFonts w:hint="eastAsia" w:ascii="宋体" w:hAnsi="宋体" w:cs="Arial"/>
              <w:lang w:eastAsia="zh-CN"/>
            </w:rPr>
          </w:rPrChange>
        </w:rPr>
        <w:t>297115条。</w:t>
      </w:r>
    </w:p>
    <w:p>
      <w:pPr>
        <w:pStyle w:val="3"/>
        <w:rPr>
          <w:rFonts w:cs="Arial"/>
        </w:rPr>
      </w:pPr>
      <w:bookmarkStart w:id="136" w:name="_Toc4379591"/>
      <w:r>
        <w:rPr>
          <w:rFonts w:cs="Arial"/>
        </w:rPr>
        <w:t>4.2 评估</w:t>
      </w:r>
      <w:r>
        <w:rPr>
          <w:rFonts w:hint="eastAsia" w:cs="Arial"/>
        </w:rPr>
        <w:t>指标与评估方式</w:t>
      </w:r>
      <w:bookmarkEnd w:id="136"/>
    </w:p>
    <w:p>
      <w:pPr>
        <w:spacing w:line="360" w:lineRule="auto"/>
        <w:ind w:firstLine="480" w:firstLineChars="200"/>
        <w:jc w:val="both"/>
        <w:rPr>
          <w:rFonts w:hint="eastAsia" w:ascii="Arial" w:hAnsi="Arial" w:cs="Arial"/>
          <w:lang w:eastAsia="zh-CN"/>
          <w:rPrChange w:id="18" w:author="文峰" w:date="2019-03-25T10:37:04Z">
            <w:rPr>
              <w:rFonts w:ascii="Arial" w:hAnsi="Arial" w:cs="Arial"/>
              <w:lang w:eastAsia="zh-CN"/>
            </w:rPr>
          </w:rPrChange>
        </w:rPr>
        <w:pPrChange w:id="17" w:author="文峰" w:date="2019-03-25T10:37:04Z">
          <w:pPr>
            <w:spacing w:line="360" w:lineRule="auto"/>
            <w:ind w:firstLine="420"/>
          </w:pPr>
        </w:pPrChange>
      </w:pPr>
      <w:r>
        <w:rPr>
          <w:rFonts w:hint="eastAsia" w:ascii="Arial" w:hAnsi="Arial" w:cs="Arial"/>
          <w:lang w:eastAsia="zh-CN"/>
          <w:rPrChange w:id="19" w:author="文峰" w:date="2019-03-25T10:37:04Z">
            <w:rPr>
              <w:rFonts w:hint="eastAsia" w:ascii="Arial" w:hAnsi="Arial" w:cs="Arial"/>
              <w:lang w:eastAsia="zh-CN"/>
            </w:rPr>
          </w:rPrChange>
        </w:rPr>
        <w:t>推荐系统常用的评估指标有：准确度、满意度、覆盖率、多样性、新颖性、惊喜度、信任度、实时性、鲁棒性、可扩展性、商业目标、用户留存等指标[项亮等，2012</w:t>
      </w:r>
      <w:r>
        <w:rPr>
          <w:rFonts w:hint="eastAsia" w:ascii="Arial" w:hAnsi="Arial" w:cs="Arial"/>
          <w:lang w:eastAsia="zh-CN"/>
          <w:rPrChange w:id="20" w:author="文峰" w:date="2019-03-25T10:37:04Z">
            <w:rPr>
              <w:rFonts w:ascii="Arial" w:hAnsi="Arial" w:cs="Arial"/>
              <w:lang w:eastAsia="zh-CN"/>
            </w:rPr>
          </w:rPrChange>
        </w:rPr>
        <w:t>]</w:t>
      </w:r>
      <w:r>
        <w:rPr>
          <w:rFonts w:hint="eastAsia" w:ascii="Arial" w:hAnsi="Arial" w:cs="Arial"/>
          <w:lang w:eastAsia="zh-CN"/>
          <w:rPrChange w:id="21" w:author="文峰" w:date="2019-03-25T10:37:04Z">
            <w:rPr>
              <w:rFonts w:hint="eastAsia" w:ascii="Arial" w:hAnsi="Arial" w:cs="Arial"/>
              <w:lang w:eastAsia="zh-CN"/>
            </w:rPr>
          </w:rPrChange>
        </w:rPr>
        <w:t>。</w:t>
      </w:r>
    </w:p>
    <w:p>
      <w:pPr>
        <w:spacing w:line="360" w:lineRule="auto"/>
        <w:ind w:firstLine="480" w:firstLineChars="200"/>
        <w:jc w:val="both"/>
        <w:rPr>
          <w:rFonts w:hint="eastAsia" w:ascii="Arial" w:hAnsi="Arial" w:cs="Arial"/>
          <w:lang w:eastAsia="zh-CN"/>
          <w:rPrChange w:id="23" w:author="文峰" w:date="2019-03-25T10:37:04Z">
            <w:rPr>
              <w:rFonts w:ascii="Arial" w:hAnsi="Arial" w:cs="Arial"/>
              <w:lang w:eastAsia="zh-CN"/>
            </w:rPr>
          </w:rPrChange>
        </w:rPr>
        <w:pPrChange w:id="22" w:author="文峰" w:date="2019-03-25T10:37:04Z">
          <w:pPr>
            <w:ind w:firstLine="420"/>
          </w:pPr>
        </w:pPrChange>
      </w:pPr>
      <w:r>
        <w:rPr>
          <w:rFonts w:hint="eastAsia" w:ascii="Arial" w:hAnsi="Arial" w:cs="Arial"/>
          <w:lang w:eastAsia="zh-CN"/>
          <w:rPrChange w:id="24" w:author="文峰" w:date="2019-03-25T10:37:04Z">
            <w:rPr>
              <w:rFonts w:hint="eastAsia" w:ascii="Arial" w:hAnsi="Arial" w:cs="Arial"/>
              <w:lang w:eastAsia="zh-CN"/>
            </w:rPr>
          </w:rPrChange>
        </w:rPr>
        <w:t>推荐系统评估方式分为：问卷调查、离线评估和在线评估。问卷调查，制定相关问卷调查表耗时耗力，调查活动开展又是非常麻烦，很难找到适合的调查对象，因此成本非常高，不被采用。离线评估可以在不损害用户体验的情况下，进行快速的评估。但是离线评估只能在用户看到过的候选集上做评估，且和线上真实效果存在偏差，同时也只能评估少数指标。在线测试，常用方式AB</w:t>
      </w:r>
      <w:r>
        <w:rPr>
          <w:rFonts w:hint="eastAsia" w:ascii="Arial" w:hAnsi="Arial" w:cs="Arial"/>
          <w:lang w:eastAsia="zh-CN"/>
          <w:rPrChange w:id="25" w:author="文峰" w:date="2019-03-25T10:37:04Z">
            <w:rPr>
              <w:rFonts w:ascii="Arial" w:hAnsi="Arial" w:cs="Arial"/>
              <w:lang w:eastAsia="zh-CN"/>
            </w:rPr>
          </w:rPrChange>
        </w:rPr>
        <w:t xml:space="preserve"> </w:t>
      </w:r>
      <w:r>
        <w:rPr>
          <w:rFonts w:hint="eastAsia" w:ascii="Arial" w:hAnsi="Arial" w:cs="Arial"/>
          <w:lang w:eastAsia="zh-CN"/>
          <w:rPrChange w:id="26" w:author="文峰" w:date="2019-03-25T10:37:04Z">
            <w:rPr>
              <w:rFonts w:hint="eastAsia" w:ascii="Arial" w:hAnsi="Arial" w:cs="Arial"/>
              <w:lang w:eastAsia="zh-CN"/>
            </w:rPr>
          </w:rPrChange>
        </w:rPr>
        <w:t>Testing，通过划分不同策略，把线上的用户分为不同实验组。离线评估和在线评估各有利弊，在实践中可以采取离线评估和在线评估相结合的方式进行评估方式。</w:t>
      </w:r>
    </w:p>
    <w:p>
      <w:pPr>
        <w:spacing w:line="360" w:lineRule="auto"/>
        <w:ind w:firstLine="480" w:firstLineChars="200"/>
        <w:jc w:val="both"/>
        <w:rPr>
          <w:rFonts w:hint="eastAsia" w:ascii="Arial" w:hAnsi="Arial" w:cs="Arial"/>
          <w:lang w:eastAsia="zh-CN"/>
          <w:rPrChange w:id="28" w:author="文峰" w:date="2019-03-25T10:37:04Z">
            <w:rPr>
              <w:rFonts w:ascii="Arial" w:hAnsi="Arial" w:cs="Arial"/>
              <w:lang w:eastAsia="zh-CN"/>
            </w:rPr>
          </w:rPrChange>
        </w:rPr>
        <w:pPrChange w:id="27" w:author="文峰" w:date="2019-03-25T10:37:04Z">
          <w:pPr>
            <w:ind w:firstLine="420"/>
          </w:pPr>
        </w:pPrChange>
      </w:pPr>
      <w:r>
        <w:rPr>
          <w:rFonts w:hint="eastAsia" w:ascii="Arial" w:hAnsi="Arial" w:cs="Arial"/>
          <w:lang w:eastAsia="zh-CN"/>
          <w:rPrChange w:id="29" w:author="文峰" w:date="2019-03-25T10:37:04Z">
            <w:rPr>
              <w:rFonts w:hint="eastAsia" w:ascii="Arial" w:hAnsi="Arial" w:cs="Arial"/>
              <w:lang w:eastAsia="zh-CN"/>
            </w:rPr>
          </w:rPrChange>
        </w:rPr>
        <w:t>本文主要对推荐算法的准确性和覆盖率两个指标进行考察。下面将对这两个指标进行具体的介绍。</w:t>
      </w:r>
    </w:p>
    <w:p>
      <w:pPr>
        <w:spacing w:line="360" w:lineRule="auto"/>
        <w:ind w:firstLine="480" w:firstLineChars="200"/>
        <w:jc w:val="both"/>
        <w:rPr>
          <w:rFonts w:hint="eastAsia" w:ascii="Arial" w:hAnsi="Arial" w:cs="Arial"/>
          <w:lang w:eastAsia="zh-CN"/>
          <w:rPrChange w:id="31" w:author="文峰" w:date="2019-03-25T10:37:04Z">
            <w:rPr>
              <w:rFonts w:ascii="Arial" w:hAnsi="Arial" w:cs="Arial"/>
              <w:lang w:eastAsia="zh-CN"/>
            </w:rPr>
          </w:rPrChange>
        </w:rPr>
        <w:pPrChange w:id="30" w:author="文峰" w:date="2019-03-25T10:37:04Z">
          <w:pPr>
            <w:ind w:firstLine="420"/>
          </w:pPr>
        </w:pPrChange>
      </w:pPr>
      <w:r>
        <w:rPr>
          <w:rFonts w:hint="eastAsia" w:ascii="Arial" w:hAnsi="Arial" w:cs="Arial"/>
          <w:lang w:eastAsia="zh-CN"/>
          <w:rPrChange w:id="32" w:author="文峰" w:date="2019-03-25T10:37:04Z">
            <w:rPr>
              <w:rFonts w:hint="eastAsia" w:ascii="Arial" w:hAnsi="Arial" w:cs="Arial"/>
              <w:lang w:eastAsia="zh-CN"/>
            </w:rPr>
          </w:rPrChange>
        </w:rPr>
        <w:t>准确度度量的是推荐算法或者推荐系统对用户行为的预测能力，是推荐系统最重要的离线评估指标。</w:t>
      </w:r>
      <w:r>
        <w:rPr>
          <w:rFonts w:hint="eastAsia" w:ascii="Arial" w:hAnsi="Arial" w:cs="Arial"/>
          <w:lang w:eastAsia="zh-CN"/>
          <w:rPrChange w:id="33" w:author="文峰" w:date="2019-03-25T10:37:04Z">
            <w:rPr>
              <w:rFonts w:ascii="Arial" w:hAnsi="Arial" w:cs="Arial"/>
              <w:lang w:eastAsia="zh-CN"/>
            </w:rPr>
          </w:rPrChange>
        </w:rPr>
        <w:tab/>
      </w:r>
      <w:r>
        <w:rPr>
          <w:rFonts w:hint="eastAsia" w:ascii="Arial" w:hAnsi="Arial" w:cs="Arial"/>
          <w:lang w:eastAsia="zh-CN"/>
          <w:rPrChange w:id="34" w:author="文峰" w:date="2019-03-25T10:37:04Z">
            <w:rPr>
              <w:rFonts w:hint="eastAsia" w:ascii="Arial" w:hAnsi="Arial" w:cs="Arial"/>
              <w:lang w:eastAsia="zh-CN"/>
            </w:rPr>
          </w:rPrChange>
        </w:rPr>
        <w:t>该指标的计算需要离线数据集包含用户的历史行为记录信息。通过将离线的数据从时间维度上划分为训练机和测试集，然后使用在训练集上训练的模型对测试集上的用户行为进行预测。最后，计算模型在测试集上预测用户行为和测试集上用户真实行为的准确度。由于不同的推荐任务对准确度的定义不一样。我们根据详情页推荐任务，重新定义了这个指标。</w:t>
      </w:r>
    </w:p>
    <w:p>
      <w:pPr>
        <w:rPr>
          <w:rFonts w:ascii="Arial" w:hAnsi="Arial" w:cs="Arial"/>
          <w:lang w:eastAsia="zh-CN"/>
        </w:rPr>
      </w:pPr>
      <m:oMathPara>
        <m:oMath>
          <m:r>
            <m:rPr>
              <m:sty m:val="p"/>
            </m:rPr>
            <w:rPr>
              <w:rFonts w:hint="eastAsia" w:ascii="Cambria Math" w:hAnsi="Cambria Math" w:cs="Arial"/>
              <w:lang w:eastAsia="zh-CN"/>
            </w:rPr>
            <m:t>准确度</m:t>
          </m:r>
          <m:r>
            <m:rPr>
              <m:sty m:val="p"/>
            </m:rPr>
            <w:rPr>
              <w:rFonts w:ascii="Cambria Math" w:hAnsi="Cambria Math" w:cs="Arial"/>
              <w:lang w:eastAsia="zh-CN"/>
            </w:rPr>
            <m:t xml:space="preserve">= </m:t>
          </m:r>
          <m:f>
            <m:fPr>
              <m:ctrlPr>
                <w:rPr>
                  <w:rFonts w:ascii="Cambria Math" w:hAnsi="Cambria Math" w:cs="Arial"/>
                  <w:lang w:eastAsia="zh-CN"/>
                </w:rPr>
              </m:ctrlPr>
            </m:fPr>
            <m:num>
              <m:r>
                <w:rPr>
                  <w:rFonts w:ascii="Cambria Math" w:hAnsi="Cambria Math" w:cs="Arial"/>
                  <w:lang w:eastAsia="zh-CN"/>
                </w:rPr>
                <m:t>1</m:t>
              </m:r>
              <m:ctrlPr>
                <w:rPr>
                  <w:rFonts w:ascii="Cambria Math" w:hAnsi="Cambria Math" w:cs="Arial"/>
                  <w:lang w:eastAsia="zh-CN"/>
                </w:rPr>
              </m:ctrlPr>
            </m:num>
            <m:den>
              <m:r>
                <w:rPr>
                  <w:rFonts w:ascii="Cambria Math" w:hAnsi="Cambria Math" w:cs="Arial"/>
                  <w:lang w:eastAsia="zh-CN"/>
                </w:rPr>
                <m:t>N</m:t>
              </m:r>
              <m:ctrlPr>
                <w:rPr>
                  <w:rFonts w:ascii="Cambria Math" w:hAnsi="Cambria Math" w:cs="Arial"/>
                  <w:lang w:eastAsia="zh-CN"/>
                </w:rPr>
              </m:ctrlPr>
            </m:den>
          </m:f>
          <m:nary>
            <m:naryPr>
              <m:chr m:val="∑"/>
              <m:limLoc m:val="undOvr"/>
              <m:ctrlPr>
                <w:rPr>
                  <w:rFonts w:ascii="Cambria Math" w:hAnsi="Cambria Math" w:cs="Arial"/>
                  <w:lang w:eastAsia="zh-CN"/>
                </w:rPr>
              </m:ctrlPr>
            </m:naryPr>
            <m:sub>
              <m:r>
                <w:rPr>
                  <w:rFonts w:hint="eastAsia" w:ascii="Cambria Math" w:hAnsi="Cambria Math" w:cs="Arial"/>
                  <w:lang w:eastAsia="zh-CN"/>
                </w:rPr>
                <m:t>i</m:t>
              </m:r>
              <m:r>
                <w:rPr>
                  <w:rFonts w:ascii="Cambria Math" w:hAnsi="Cambria Math" w:cs="Arial"/>
                  <w:lang w:eastAsia="zh-CN"/>
                </w:rPr>
                <m:t>=1</m:t>
              </m:r>
              <m:ctrlPr>
                <w:rPr>
                  <w:rFonts w:ascii="Cambria Math" w:hAnsi="Cambria Math" w:cs="Arial"/>
                  <w:lang w:eastAsia="zh-CN"/>
                </w:rPr>
              </m:ctrlPr>
            </m:sub>
            <m:sup>
              <m:r>
                <w:rPr>
                  <w:rFonts w:ascii="Cambria Math" w:hAnsi="Cambria Math" w:cs="Arial"/>
                  <w:lang w:eastAsia="zh-CN"/>
                </w:rPr>
                <m:t>N</m:t>
              </m:r>
              <m:ctrlPr>
                <w:rPr>
                  <w:rFonts w:ascii="Cambria Math" w:hAnsi="Cambria Math" w:cs="Arial"/>
                  <w:lang w:eastAsia="zh-CN"/>
                </w:rPr>
              </m:ctrlPr>
            </m:sup>
            <m:e>
              <m:f>
                <m:fPr>
                  <m:ctrlPr>
                    <w:rPr>
                      <w:rFonts w:ascii="Cambria Math" w:hAnsi="Cambria Math" w:cs="Arial"/>
                      <w:lang w:eastAsia="zh-CN"/>
                    </w:rPr>
                  </m:ctrlPr>
                </m:fPr>
                <m:num>
                  <m:r>
                    <w:rPr>
                      <w:rFonts w:hint="eastAsia" w:ascii="Cambria Math" w:hAnsi="Cambria Math" w:cs="Arial"/>
                      <w:lang w:eastAsia="zh-CN"/>
                    </w:rPr>
                    <m:t>推荐给用户的帖子中用户真正点击的帖子</m:t>
                  </m:r>
                  <m:ctrlPr>
                    <w:rPr>
                      <w:rFonts w:ascii="Cambria Math" w:hAnsi="Cambria Math" w:cs="Arial"/>
                      <w:lang w:eastAsia="zh-CN"/>
                    </w:rPr>
                  </m:ctrlPr>
                </m:num>
                <m:den>
                  <m:r>
                    <w:rPr>
                      <w:rFonts w:hint="eastAsia" w:ascii="Cambria Math" w:hAnsi="Cambria Math" w:cs="Arial"/>
                      <w:lang w:eastAsia="zh-CN"/>
                    </w:rPr>
                    <m:t>推荐帖子的数</m:t>
                  </m:r>
                  <m:ctrlPr>
                    <w:rPr>
                      <w:rFonts w:ascii="Cambria Math" w:hAnsi="Cambria Math" w:cs="Arial"/>
                      <w:lang w:eastAsia="zh-CN"/>
                    </w:rPr>
                  </m:ctrlPr>
                </m:den>
              </m:f>
              <m:ctrlPr>
                <w:rPr>
                  <w:rFonts w:ascii="Cambria Math" w:hAnsi="Cambria Math" w:cs="Arial"/>
                  <w:lang w:eastAsia="zh-CN"/>
                </w:rPr>
              </m:ctrlPr>
            </m:e>
          </m:nary>
        </m:oMath>
      </m:oMathPara>
    </w:p>
    <w:p>
      <w:pPr>
        <w:rPr>
          <w:rFonts w:ascii="Arial" w:hAnsi="Arial" w:cs="Arial"/>
          <w:lang w:eastAsia="zh-CN"/>
        </w:rPr>
      </w:pPr>
      <w:r>
        <w:rPr>
          <w:rFonts w:hint="eastAsia" w:ascii="Arial" w:hAnsi="Arial" w:cs="Arial"/>
          <w:lang w:eastAsia="zh-CN"/>
        </w:rPr>
        <w:t>其中，N为测试集当天用户点击帖子的记录数。</w:t>
      </w:r>
    </w:p>
    <w:p>
      <w:pPr>
        <w:spacing w:line="360" w:lineRule="auto"/>
        <w:ind w:firstLine="480" w:firstLineChars="200"/>
        <w:jc w:val="both"/>
        <w:rPr>
          <w:rFonts w:ascii="Arial" w:hAnsi="Arial" w:cs="Arial"/>
          <w:lang w:eastAsia="zh-CN"/>
        </w:rPr>
        <w:pPrChange w:id="35" w:author="文峰" w:date="2019-03-25T10:37:10Z">
          <w:pPr>
            <w:ind w:firstLine="420"/>
          </w:pPr>
        </w:pPrChange>
      </w:pPr>
      <w:r>
        <w:rPr>
          <w:rFonts w:hint="eastAsia" w:ascii="Arial" w:hAnsi="Arial" w:cs="Arial"/>
          <w:lang w:eastAsia="zh-CN"/>
        </w:rPr>
        <w:t>覆盖率度量的是推荐算法或者推荐系统对帖子挖掘长尾的能力。同样不同的任务，会对应不同的定义。我们把</w:t>
      </w:r>
      <w:r>
        <w:rPr>
          <w:rFonts w:hint="eastAsia" w:ascii="Arial" w:hAnsi="Arial" w:cs="Arial"/>
          <w:lang w:eastAsia="zh-CN"/>
          <w:rPrChange w:id="36" w:author="文峰" w:date="2019-03-25T10:37:10Z">
            <w:rPr>
              <w:rFonts w:hint="eastAsia" w:ascii="Arial" w:hAnsi="Arial" w:cs="Arial"/>
              <w:lang w:eastAsia="zh-CN"/>
            </w:rPr>
          </w:rPrChange>
        </w:rPr>
        <w:t>覆盖率</w:t>
      </w:r>
      <w:r>
        <w:rPr>
          <w:rFonts w:hint="eastAsia" w:ascii="Arial" w:hAnsi="Arial" w:cs="Arial"/>
          <w:lang w:eastAsia="zh-CN"/>
        </w:rPr>
        <w:t>定义为：在训练集上训练的模型，在测试集上进行预测是推荐的不同的帖子数占真个帖子的总数。</w:t>
      </w:r>
    </w:p>
    <w:p>
      <w:pPr>
        <w:rPr>
          <w:rFonts w:ascii="Arial" w:hAnsi="Arial" w:cs="Arial"/>
          <w:lang w:eastAsia="zh-CN"/>
        </w:rPr>
      </w:pPr>
      <m:oMathPara>
        <m:oMath>
          <m:r>
            <m:rPr>
              <m:sty m:val="p"/>
            </m:rPr>
            <w:rPr>
              <w:rFonts w:hint="eastAsia" w:ascii="Cambria Math" w:hAnsi="Cambria Math" w:cs="Arial"/>
              <w:lang w:eastAsia="zh-CN"/>
            </w:rPr>
            <m:t>覆盖率=</m:t>
          </m:r>
          <m:r>
            <m:rPr>
              <m:sty m:val="p"/>
            </m:rPr>
            <w:rPr>
              <w:rFonts w:ascii="Cambria Math" w:hAnsi="Cambria Math" w:cs="Arial"/>
              <w:lang w:eastAsia="zh-CN"/>
            </w:rPr>
            <m:t xml:space="preserve"> </m:t>
          </m:r>
          <m:f>
            <m:fPr>
              <m:ctrlPr>
                <w:rPr>
                  <w:rFonts w:ascii="Cambria Math" w:hAnsi="Cambria Math" w:cs="Arial"/>
                  <w:lang w:eastAsia="zh-CN"/>
                </w:rPr>
              </m:ctrlPr>
            </m:fPr>
            <m:num>
              <m:r>
                <w:rPr>
                  <w:rFonts w:hint="eastAsia" w:ascii="Cambria Math" w:hAnsi="Cambria Math" w:cs="Arial"/>
                  <w:lang w:eastAsia="zh-CN"/>
                </w:rPr>
                <m:t>推荐的不同的帖子数</m:t>
              </m:r>
              <m:ctrlPr>
                <w:rPr>
                  <w:rFonts w:ascii="Cambria Math" w:hAnsi="Cambria Math" w:cs="Arial"/>
                  <w:lang w:eastAsia="zh-CN"/>
                </w:rPr>
              </m:ctrlPr>
            </m:num>
            <m:den>
              <m:r>
                <w:rPr>
                  <w:rFonts w:hint="eastAsia" w:ascii="Cambria Math" w:hAnsi="Cambria Math" w:cs="Arial"/>
                  <w:lang w:eastAsia="zh-CN"/>
                </w:rPr>
                <m:t>帖子的总数</m:t>
              </m:r>
              <m:ctrlPr>
                <w:rPr>
                  <w:rFonts w:ascii="Cambria Math" w:hAnsi="Cambria Math" w:cs="Arial"/>
                  <w:lang w:eastAsia="zh-CN"/>
                </w:rPr>
              </m:ctrlPr>
            </m:den>
          </m:f>
        </m:oMath>
      </m:oMathPara>
    </w:p>
    <w:p>
      <w:pPr>
        <w:pStyle w:val="3"/>
        <w:rPr>
          <w:rFonts w:cs="Arial"/>
        </w:rPr>
      </w:pPr>
      <w:bookmarkStart w:id="137" w:name="_Toc4379592"/>
      <w:r>
        <w:rPr>
          <w:rFonts w:cs="Arial"/>
        </w:rPr>
        <w:t xml:space="preserve">4.3 </w:t>
      </w:r>
      <w:r>
        <w:rPr>
          <w:rFonts w:hint="eastAsia" w:cs="Arial"/>
        </w:rPr>
        <w:t>基于概率矩阵分解的详情页推荐的实现</w:t>
      </w:r>
      <w:bookmarkEnd w:id="137"/>
    </w:p>
    <w:tbl>
      <w:tblPr>
        <w:tblStyle w:val="3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shd w:val="clear" w:color="auto" w:fill="auto"/>
          </w:tcPr>
          <w:p>
            <w:pPr>
              <w:rPr>
                <w:rFonts w:ascii="Arial" w:hAnsi="Arial" w:cs="Arial"/>
                <w:szCs w:val="21"/>
                <w:lang w:eastAsia="zh-CN"/>
              </w:rPr>
            </w:pPr>
            <w:r>
              <w:rPr>
                <w:rFonts w:ascii="Arial" w:hAnsi="Arial" w:cs="Arial"/>
                <w:szCs w:val="21"/>
                <w:lang w:eastAsia="zh-CN"/>
              </w:rPr>
              <w:t xml:space="preserve">def </w:t>
            </w:r>
            <w:r>
              <w:rPr>
                <w:rFonts w:hint="eastAsia" w:ascii="Arial" w:hAnsi="Arial" w:cs="Arial"/>
                <w:szCs w:val="21"/>
                <w:lang w:eastAsia="zh-CN"/>
              </w:rPr>
              <w:t>P</w:t>
            </w:r>
            <w:r>
              <w:rPr>
                <w:rFonts w:ascii="Arial" w:hAnsi="Arial" w:cs="Arial"/>
                <w:szCs w:val="21"/>
                <w:lang w:eastAsia="zh-CN"/>
              </w:rPr>
              <w:t>MF(res_dir, train_user, train_item, valid_user, test_user,</w:t>
            </w:r>
          </w:p>
          <w:p>
            <w:pPr>
              <w:rPr>
                <w:rFonts w:ascii="Arial" w:hAnsi="Arial" w:cs="Arial"/>
                <w:szCs w:val="21"/>
                <w:lang w:eastAsia="zh-CN"/>
              </w:rPr>
            </w:pPr>
            <w:r>
              <w:rPr>
                <w:rFonts w:ascii="Arial" w:hAnsi="Arial" w:cs="Arial"/>
                <w:szCs w:val="21"/>
                <w:lang w:eastAsia="zh-CN"/>
              </w:rPr>
              <w:t xml:space="preserve">           R, CNN_X, vocab_size, init_W=None, give_item_weight=True,</w:t>
            </w:r>
          </w:p>
          <w:p>
            <w:pPr>
              <w:rPr>
                <w:rFonts w:ascii="Arial" w:hAnsi="Arial" w:cs="Arial"/>
                <w:szCs w:val="21"/>
                <w:lang w:eastAsia="zh-CN"/>
              </w:rPr>
            </w:pPr>
            <w:r>
              <w:rPr>
                <w:rFonts w:ascii="Arial" w:hAnsi="Arial" w:cs="Arial"/>
                <w:szCs w:val="21"/>
                <w:lang w:eastAsia="zh-CN"/>
              </w:rPr>
              <w:t xml:space="preserve">           max_iter=50, lambda_u=1, lambda_v=100, dimension=50,</w:t>
            </w:r>
          </w:p>
          <w:p>
            <w:pPr>
              <w:rPr>
                <w:rFonts w:ascii="Arial" w:hAnsi="Arial" w:cs="Arial"/>
                <w:szCs w:val="21"/>
              </w:rPr>
            </w:pPr>
            <w:r>
              <w:rPr>
                <w:rFonts w:ascii="Arial" w:hAnsi="Arial" w:cs="Arial"/>
                <w:szCs w:val="21"/>
                <w:lang w:eastAsia="zh-CN"/>
              </w:rPr>
              <w:t xml:space="preserve">           dropout_rate=0.2, emb_dim=200, max_len=300, num_kernel_per_ws=100):</w:t>
            </w:r>
          </w:p>
          <w:p>
            <w:pPr>
              <w:rPr>
                <w:rFonts w:ascii="Arial" w:hAnsi="Arial" w:cs="Arial"/>
                <w:szCs w:val="21"/>
                <w:lang w:eastAsia="zh-CN"/>
              </w:rPr>
            </w:pPr>
            <w:r>
              <w:rPr>
                <w:rFonts w:hint="eastAsia" w:ascii="Arial" w:hAnsi="Arial" w:cs="Arial"/>
                <w:szCs w:val="21"/>
                <w:lang w:eastAsia="zh-CN"/>
              </w:rPr>
              <w:t xml:space="preserve"> </w:t>
            </w:r>
            <w:r>
              <w:rPr>
                <w:rFonts w:ascii="Arial" w:hAnsi="Arial" w:cs="Arial"/>
                <w:szCs w:val="21"/>
                <w:lang w:eastAsia="zh-CN"/>
              </w:rPr>
              <w:t xml:space="preserve">  for iteration in xrange(max_iter):</w:t>
            </w:r>
          </w:p>
          <w:p>
            <w:pPr>
              <w:rPr>
                <w:rFonts w:ascii="Arial" w:hAnsi="Arial" w:cs="Arial"/>
                <w:szCs w:val="21"/>
                <w:lang w:eastAsia="zh-CN"/>
              </w:rPr>
            </w:pPr>
            <w:r>
              <w:rPr>
                <w:rFonts w:ascii="Arial" w:hAnsi="Arial" w:cs="Arial"/>
                <w:szCs w:val="21"/>
                <w:lang w:eastAsia="zh-CN"/>
              </w:rPr>
              <w:t xml:space="preserve">        loss = 0</w:t>
            </w:r>
          </w:p>
          <w:p>
            <w:pPr>
              <w:rPr>
                <w:rFonts w:ascii="Arial" w:hAnsi="Arial" w:cs="Arial"/>
                <w:szCs w:val="21"/>
                <w:lang w:eastAsia="zh-CN"/>
              </w:rPr>
            </w:pPr>
            <w:r>
              <w:rPr>
                <w:rFonts w:ascii="Arial" w:hAnsi="Arial" w:cs="Arial"/>
                <w:szCs w:val="21"/>
                <w:lang w:eastAsia="zh-CN"/>
              </w:rPr>
              <w:t xml:space="preserve">        tic = time.time()</w:t>
            </w:r>
          </w:p>
          <w:p>
            <w:pPr>
              <w:rPr>
                <w:rFonts w:ascii="Arial" w:hAnsi="Arial" w:cs="Arial"/>
                <w:szCs w:val="21"/>
                <w:lang w:eastAsia="zh-CN"/>
              </w:rPr>
            </w:pPr>
            <w:r>
              <w:rPr>
                <w:rFonts w:ascii="Arial" w:hAnsi="Arial" w:cs="Arial"/>
                <w:szCs w:val="21"/>
                <w:lang w:eastAsia="zh-CN"/>
              </w:rPr>
              <w:t xml:space="preserve">        print "%d iteration\t(patience: %d)" % (iteration, count)</w:t>
            </w:r>
          </w:p>
          <w:p>
            <w:pPr>
              <w:rPr>
                <w:rFonts w:ascii="Arial" w:hAnsi="Arial" w:cs="Arial"/>
                <w:szCs w:val="21"/>
                <w:lang w:eastAsia="zh-CN"/>
              </w:rPr>
            </w:pPr>
            <w:r>
              <w:rPr>
                <w:rFonts w:ascii="Arial" w:hAnsi="Arial" w:cs="Arial"/>
                <w:szCs w:val="21"/>
                <w:lang w:eastAsia="zh-CN"/>
              </w:rPr>
              <w:t xml:space="preserve">        VV = b * (V.T.dot(V)) + lambda_u * np.eye(dimension)</w:t>
            </w:r>
          </w:p>
          <w:p>
            <w:pPr>
              <w:rPr>
                <w:rFonts w:ascii="Arial" w:hAnsi="Arial" w:cs="Arial"/>
                <w:szCs w:val="21"/>
                <w:lang w:eastAsia="zh-CN"/>
              </w:rPr>
            </w:pPr>
            <w:r>
              <w:rPr>
                <w:rFonts w:ascii="Arial" w:hAnsi="Arial" w:cs="Arial"/>
                <w:szCs w:val="21"/>
                <w:lang w:eastAsia="zh-CN"/>
              </w:rPr>
              <w:t xml:space="preserve">        sub_loss = np.zeros(num_user)</w:t>
            </w:r>
          </w:p>
          <w:p>
            <w:pPr>
              <w:rPr>
                <w:rFonts w:ascii="Arial" w:hAnsi="Arial" w:cs="Arial"/>
                <w:szCs w:val="21"/>
                <w:lang w:eastAsia="zh-CN"/>
              </w:rPr>
            </w:pPr>
            <w:r>
              <w:rPr>
                <w:rFonts w:ascii="Arial" w:hAnsi="Arial" w:cs="Arial"/>
                <w:szCs w:val="21"/>
                <w:lang w:eastAsia="zh-CN"/>
              </w:rPr>
              <w:t xml:space="preserve">        for i in xrange(num_user):</w:t>
            </w:r>
          </w:p>
          <w:p>
            <w:pPr>
              <w:rPr>
                <w:rFonts w:ascii="Arial" w:hAnsi="Arial" w:cs="Arial"/>
                <w:szCs w:val="21"/>
                <w:lang w:eastAsia="zh-CN"/>
              </w:rPr>
            </w:pPr>
            <w:r>
              <w:rPr>
                <w:rFonts w:ascii="Arial" w:hAnsi="Arial" w:cs="Arial"/>
                <w:szCs w:val="21"/>
                <w:lang w:eastAsia="zh-CN"/>
              </w:rPr>
              <w:t xml:space="preserve">            idx_item = train_user[0][i]</w:t>
            </w:r>
          </w:p>
          <w:p>
            <w:pPr>
              <w:rPr>
                <w:rFonts w:ascii="Arial" w:hAnsi="Arial" w:cs="Arial"/>
                <w:szCs w:val="21"/>
                <w:lang w:eastAsia="zh-CN"/>
              </w:rPr>
            </w:pPr>
            <w:r>
              <w:rPr>
                <w:rFonts w:ascii="Arial" w:hAnsi="Arial" w:cs="Arial"/>
                <w:szCs w:val="21"/>
                <w:lang w:eastAsia="zh-CN"/>
              </w:rPr>
              <w:t xml:space="preserve">            V_i = V[idx_item]</w:t>
            </w:r>
          </w:p>
          <w:p>
            <w:pPr>
              <w:rPr>
                <w:rFonts w:ascii="Arial" w:hAnsi="Arial" w:cs="Arial"/>
                <w:szCs w:val="21"/>
                <w:lang w:eastAsia="zh-CN"/>
              </w:rPr>
            </w:pPr>
            <w:r>
              <w:rPr>
                <w:rFonts w:ascii="Arial" w:hAnsi="Arial" w:cs="Arial"/>
                <w:szCs w:val="21"/>
                <w:lang w:eastAsia="zh-CN"/>
              </w:rPr>
              <w:t xml:space="preserve">            R_i = Train_R_I[i]</w:t>
            </w:r>
          </w:p>
          <w:p>
            <w:pPr>
              <w:rPr>
                <w:rFonts w:ascii="Arial" w:hAnsi="Arial" w:cs="Arial"/>
                <w:szCs w:val="21"/>
                <w:lang w:eastAsia="zh-CN"/>
              </w:rPr>
            </w:pPr>
            <w:r>
              <w:rPr>
                <w:rFonts w:ascii="Arial" w:hAnsi="Arial" w:cs="Arial"/>
                <w:szCs w:val="21"/>
                <w:lang w:eastAsia="zh-CN"/>
              </w:rPr>
              <w:t xml:space="preserve">            A = VV + (a - b) * (V_i.T.dot(V_i))</w:t>
            </w:r>
          </w:p>
          <w:p>
            <w:pPr>
              <w:rPr>
                <w:rFonts w:ascii="Arial" w:hAnsi="Arial" w:cs="Arial"/>
                <w:szCs w:val="21"/>
                <w:lang w:eastAsia="zh-CN"/>
              </w:rPr>
            </w:pPr>
            <w:r>
              <w:rPr>
                <w:rFonts w:ascii="Arial" w:hAnsi="Arial" w:cs="Arial"/>
                <w:szCs w:val="21"/>
                <w:lang w:eastAsia="zh-CN"/>
              </w:rPr>
              <w:t xml:space="preserve">            B = (a * V_i * (np.tile(R_i, (dimension, 1)).T)).sum(0)</w:t>
            </w:r>
          </w:p>
          <w:p>
            <w:pPr>
              <w:rPr>
                <w:rFonts w:ascii="Arial" w:hAnsi="Arial" w:cs="Arial"/>
                <w:szCs w:val="21"/>
                <w:lang w:eastAsia="zh-CN"/>
              </w:rPr>
            </w:pPr>
            <w:r>
              <w:rPr>
                <w:rFonts w:ascii="Arial" w:hAnsi="Arial" w:cs="Arial"/>
                <w:szCs w:val="21"/>
                <w:lang w:eastAsia="zh-CN"/>
              </w:rPr>
              <w:t xml:space="preserve">            U[i] = np.linalg.solve(A, B)</w:t>
            </w:r>
          </w:p>
          <w:p>
            <w:pPr>
              <w:rPr>
                <w:rFonts w:ascii="Arial" w:hAnsi="Arial" w:cs="Arial"/>
                <w:szCs w:val="21"/>
                <w:lang w:eastAsia="zh-CN"/>
              </w:rPr>
            </w:pPr>
            <w:r>
              <w:rPr>
                <w:rFonts w:ascii="Arial" w:hAnsi="Arial" w:cs="Arial"/>
                <w:szCs w:val="21"/>
                <w:lang w:eastAsia="zh-CN"/>
              </w:rPr>
              <w:t xml:space="preserve">            sub_loss[i] = -0.5 * lambda_u * np.dot(U[i], U[i])</w:t>
            </w:r>
          </w:p>
          <w:p>
            <w:pPr>
              <w:rPr>
                <w:rFonts w:ascii="Arial" w:hAnsi="Arial" w:cs="Arial"/>
                <w:szCs w:val="21"/>
                <w:lang w:eastAsia="zh-CN"/>
              </w:rPr>
            </w:pPr>
            <w:r>
              <w:rPr>
                <w:rFonts w:ascii="Arial" w:hAnsi="Arial" w:cs="Arial"/>
                <w:szCs w:val="21"/>
                <w:lang w:eastAsia="zh-CN"/>
              </w:rPr>
              <w:t xml:space="preserve">        loss = loss + np.sum(sub_loss)</w:t>
            </w:r>
          </w:p>
          <w:p>
            <w:pPr>
              <w:rPr>
                <w:rFonts w:ascii="Arial" w:hAnsi="Arial" w:cs="Arial"/>
                <w:szCs w:val="21"/>
                <w:lang w:eastAsia="zh-CN"/>
              </w:rPr>
            </w:pPr>
            <w:r>
              <w:rPr>
                <w:rFonts w:ascii="Arial" w:hAnsi="Arial" w:cs="Arial"/>
                <w:szCs w:val="21"/>
                <w:lang w:eastAsia="zh-CN"/>
              </w:rPr>
              <w:t xml:space="preserve">        sub_loss = np.zeros(num_item)</w:t>
            </w:r>
          </w:p>
          <w:p>
            <w:pPr>
              <w:rPr>
                <w:rFonts w:ascii="Arial" w:hAnsi="Arial" w:cs="Arial"/>
                <w:szCs w:val="21"/>
                <w:lang w:eastAsia="zh-CN"/>
              </w:rPr>
            </w:pPr>
            <w:r>
              <w:rPr>
                <w:rFonts w:ascii="Arial" w:hAnsi="Arial" w:cs="Arial"/>
                <w:szCs w:val="21"/>
                <w:lang w:eastAsia="zh-CN"/>
              </w:rPr>
              <w:t xml:space="preserve">        UU = b * (U.T.dot(U))</w:t>
            </w:r>
          </w:p>
          <w:p>
            <w:pPr>
              <w:rPr>
                <w:rFonts w:ascii="Arial" w:hAnsi="Arial" w:cs="Arial"/>
                <w:szCs w:val="21"/>
                <w:lang w:eastAsia="zh-CN"/>
              </w:rPr>
            </w:pPr>
            <w:r>
              <w:rPr>
                <w:rFonts w:ascii="Arial" w:hAnsi="Arial" w:cs="Arial"/>
                <w:szCs w:val="21"/>
                <w:lang w:eastAsia="zh-CN"/>
              </w:rPr>
              <w:t xml:space="preserve">        for j in xrange(num_item):</w:t>
            </w:r>
          </w:p>
          <w:p>
            <w:pPr>
              <w:rPr>
                <w:rFonts w:ascii="Arial" w:hAnsi="Arial" w:cs="Arial"/>
                <w:szCs w:val="21"/>
                <w:lang w:eastAsia="zh-CN"/>
              </w:rPr>
            </w:pPr>
            <w:r>
              <w:rPr>
                <w:rFonts w:ascii="Arial" w:hAnsi="Arial" w:cs="Arial"/>
                <w:szCs w:val="21"/>
                <w:lang w:eastAsia="zh-CN"/>
              </w:rPr>
              <w:t xml:space="preserve">            idx_user = train_item[0][j]</w:t>
            </w:r>
          </w:p>
          <w:p>
            <w:pPr>
              <w:rPr>
                <w:rFonts w:ascii="Arial" w:hAnsi="Arial" w:cs="Arial"/>
                <w:szCs w:val="21"/>
                <w:lang w:eastAsia="zh-CN"/>
              </w:rPr>
            </w:pPr>
            <w:r>
              <w:rPr>
                <w:rFonts w:ascii="Arial" w:hAnsi="Arial" w:cs="Arial"/>
                <w:szCs w:val="21"/>
                <w:lang w:eastAsia="zh-CN"/>
              </w:rPr>
              <w:t xml:space="preserve">            U_j = U[idx_user]</w:t>
            </w:r>
          </w:p>
          <w:p>
            <w:pPr>
              <w:rPr>
                <w:rFonts w:ascii="Arial" w:hAnsi="Arial" w:cs="Arial"/>
                <w:szCs w:val="21"/>
                <w:lang w:eastAsia="zh-CN"/>
              </w:rPr>
            </w:pPr>
            <w:r>
              <w:rPr>
                <w:rFonts w:ascii="Arial" w:hAnsi="Arial" w:cs="Arial"/>
                <w:szCs w:val="21"/>
                <w:lang w:eastAsia="zh-CN"/>
              </w:rPr>
              <w:t xml:space="preserve">            R_j = Train_R_J[j]</w:t>
            </w:r>
          </w:p>
          <w:p>
            <w:pPr>
              <w:rPr>
                <w:rFonts w:ascii="Arial" w:hAnsi="Arial" w:cs="Arial"/>
                <w:szCs w:val="21"/>
                <w:lang w:eastAsia="zh-CN"/>
              </w:rPr>
            </w:pPr>
            <w:r>
              <w:rPr>
                <w:rFonts w:ascii="Arial" w:hAnsi="Arial" w:cs="Arial"/>
                <w:szCs w:val="21"/>
                <w:lang w:eastAsia="zh-CN"/>
              </w:rPr>
              <w:t xml:space="preserve">            tmp_A = UU + (a - b) * (U_j.T.dot(U_j))</w:t>
            </w:r>
          </w:p>
          <w:p>
            <w:pPr>
              <w:rPr>
                <w:rFonts w:ascii="Arial" w:hAnsi="Arial" w:cs="Arial"/>
                <w:szCs w:val="21"/>
                <w:lang w:eastAsia="zh-CN"/>
              </w:rPr>
            </w:pPr>
            <w:r>
              <w:rPr>
                <w:rFonts w:ascii="Arial" w:hAnsi="Arial" w:cs="Arial"/>
                <w:szCs w:val="21"/>
                <w:lang w:eastAsia="zh-CN"/>
              </w:rPr>
              <w:t xml:space="preserve">            A = tmp_A + lambda_v * item_weight[j] * np.eye(dimension)</w:t>
            </w:r>
          </w:p>
          <w:p>
            <w:pPr>
              <w:rPr>
                <w:rFonts w:ascii="Arial" w:hAnsi="Arial" w:cs="Arial"/>
                <w:szCs w:val="21"/>
                <w:lang w:eastAsia="zh-CN"/>
              </w:rPr>
            </w:pPr>
            <w:r>
              <w:rPr>
                <w:rFonts w:ascii="Arial" w:hAnsi="Arial" w:cs="Arial"/>
                <w:szCs w:val="21"/>
                <w:lang w:eastAsia="zh-CN"/>
              </w:rPr>
              <w:t xml:space="preserve">            B = (a * U_j * (np.tile(R_j, (dimension, 1)).T)</w:t>
            </w:r>
          </w:p>
          <w:p>
            <w:pPr>
              <w:rPr>
                <w:rFonts w:ascii="Arial" w:hAnsi="Arial" w:cs="Arial"/>
                <w:szCs w:val="21"/>
                <w:lang w:eastAsia="zh-CN"/>
              </w:rPr>
            </w:pPr>
            <w:r>
              <w:rPr>
                <w:rFonts w:ascii="Arial" w:hAnsi="Arial" w:cs="Arial"/>
                <w:szCs w:val="21"/>
                <w:lang w:eastAsia="zh-CN"/>
              </w:rPr>
              <w:t xml:space="preserve">                 ).sum(0) + lambda_v * item_weight[j] * theta[j]</w:t>
            </w:r>
          </w:p>
          <w:p>
            <w:pPr>
              <w:rPr>
                <w:rFonts w:ascii="Arial" w:hAnsi="Arial" w:cs="Arial"/>
                <w:szCs w:val="21"/>
                <w:lang w:eastAsia="zh-CN"/>
              </w:rPr>
            </w:pPr>
            <w:r>
              <w:rPr>
                <w:rFonts w:ascii="Arial" w:hAnsi="Arial" w:cs="Arial"/>
                <w:szCs w:val="21"/>
                <w:lang w:eastAsia="zh-CN"/>
              </w:rPr>
              <w:t xml:space="preserve">            V[j] = np.linalg.solve(A, B)</w:t>
            </w:r>
          </w:p>
          <w:p>
            <w:pPr>
              <w:rPr>
                <w:rFonts w:ascii="Arial" w:hAnsi="Arial" w:cs="Arial"/>
                <w:szCs w:val="21"/>
                <w:lang w:eastAsia="zh-CN"/>
              </w:rPr>
            </w:pPr>
            <w:r>
              <w:rPr>
                <w:rFonts w:ascii="Arial" w:hAnsi="Arial" w:cs="Arial"/>
                <w:szCs w:val="21"/>
                <w:lang w:eastAsia="zh-CN"/>
              </w:rPr>
              <w:t xml:space="preserve">            sub_loss[j] = -0.5 * np.square(R_j * a).sum()</w:t>
            </w:r>
          </w:p>
          <w:p>
            <w:pPr>
              <w:rPr>
                <w:rFonts w:ascii="Arial" w:hAnsi="Arial" w:cs="Arial"/>
                <w:szCs w:val="21"/>
                <w:lang w:eastAsia="zh-CN"/>
              </w:rPr>
            </w:pPr>
            <w:r>
              <w:rPr>
                <w:rFonts w:ascii="Arial" w:hAnsi="Arial" w:cs="Arial"/>
                <w:szCs w:val="21"/>
                <w:lang w:eastAsia="zh-CN"/>
              </w:rPr>
              <w:t xml:space="preserve">            sub_loss[j] = sub_loss[j] + a * np.sum((U_j.dot(V[j])) * R_j)</w:t>
            </w:r>
          </w:p>
          <w:p>
            <w:pPr>
              <w:rPr>
                <w:rFonts w:ascii="Arial" w:hAnsi="Arial" w:cs="Arial"/>
                <w:szCs w:val="21"/>
                <w:lang w:eastAsia="zh-CN"/>
              </w:rPr>
            </w:pPr>
            <w:r>
              <w:rPr>
                <w:rFonts w:ascii="Arial" w:hAnsi="Arial" w:cs="Arial"/>
                <w:szCs w:val="21"/>
                <w:lang w:eastAsia="zh-CN"/>
              </w:rPr>
              <w:t xml:space="preserve">            sub_loss[j] = sub_loss[j] - 0.5 * np.dot(V[j].dot(tmp_A), V[j])</w:t>
            </w:r>
          </w:p>
          <w:p>
            <w:pPr>
              <w:rPr>
                <w:rFonts w:ascii="Arial" w:hAnsi="Arial" w:cs="Arial"/>
                <w:szCs w:val="21"/>
                <w:lang w:eastAsia="zh-CN"/>
              </w:rPr>
            </w:pPr>
            <w:r>
              <w:rPr>
                <w:rFonts w:ascii="Arial" w:hAnsi="Arial" w:cs="Arial"/>
                <w:szCs w:val="21"/>
                <w:lang w:eastAsia="zh-CN"/>
              </w:rPr>
              <w:t xml:space="preserve">        loss = loss + np.sum(sub_loss)</w:t>
            </w:r>
          </w:p>
          <w:p>
            <w:pPr>
              <w:rPr>
                <w:rFonts w:ascii="Arial" w:hAnsi="Arial" w:cs="Arial"/>
                <w:szCs w:val="21"/>
                <w:lang w:eastAsia="zh-CN"/>
              </w:rPr>
            </w:pPr>
            <w:r>
              <w:rPr>
                <w:rFonts w:ascii="Arial" w:hAnsi="Arial" w:cs="Arial"/>
                <w:szCs w:val="21"/>
                <w:lang w:eastAsia="zh-CN"/>
              </w:rPr>
              <w:t xml:space="preserve">        seed = np.random.randint(100000)</w:t>
            </w:r>
          </w:p>
          <w:p>
            <w:pPr>
              <w:rPr>
                <w:rFonts w:ascii="Arial" w:hAnsi="Arial" w:cs="Arial"/>
                <w:szCs w:val="21"/>
                <w:lang w:eastAsia="zh-CN"/>
              </w:rPr>
            </w:pPr>
            <w:r>
              <w:rPr>
                <w:rFonts w:ascii="Arial" w:hAnsi="Arial" w:cs="Arial"/>
                <w:szCs w:val="21"/>
                <w:lang w:eastAsia="zh-CN"/>
              </w:rPr>
              <w:t xml:space="preserve">        history = cnn_module.train(CNN_X, V, item_weight, seed)</w:t>
            </w:r>
          </w:p>
          <w:p>
            <w:pPr>
              <w:rPr>
                <w:rFonts w:ascii="Arial" w:hAnsi="Arial" w:cs="Arial"/>
                <w:szCs w:val="21"/>
                <w:lang w:eastAsia="zh-CN"/>
              </w:rPr>
            </w:pPr>
            <w:r>
              <w:rPr>
                <w:rFonts w:ascii="Arial" w:hAnsi="Arial" w:cs="Arial"/>
                <w:szCs w:val="21"/>
                <w:lang w:eastAsia="zh-CN"/>
              </w:rPr>
              <w:t xml:space="preserve">        theta = cnn_module.get_projection_layer(CNN_X)</w:t>
            </w:r>
          </w:p>
          <w:p>
            <w:pPr>
              <w:rPr>
                <w:rFonts w:ascii="Arial" w:hAnsi="Arial" w:cs="Arial"/>
                <w:szCs w:val="21"/>
                <w:lang w:eastAsia="zh-CN"/>
              </w:rPr>
            </w:pPr>
            <w:r>
              <w:rPr>
                <w:rFonts w:ascii="Arial" w:hAnsi="Arial" w:cs="Arial"/>
                <w:szCs w:val="21"/>
                <w:lang w:eastAsia="zh-CN"/>
              </w:rPr>
              <w:t xml:space="preserve">        cnn_loss = history.history['loss'][-1]</w:t>
            </w:r>
          </w:p>
          <w:p>
            <w:pPr>
              <w:rPr>
                <w:rFonts w:ascii="Arial" w:hAnsi="Arial" w:cs="Arial"/>
                <w:szCs w:val="21"/>
                <w:lang w:eastAsia="zh-CN"/>
              </w:rPr>
            </w:pPr>
            <w:r>
              <w:rPr>
                <w:rFonts w:ascii="Arial" w:hAnsi="Arial" w:cs="Arial"/>
                <w:szCs w:val="21"/>
                <w:lang w:eastAsia="zh-CN"/>
              </w:rPr>
              <w:t xml:space="preserve">        loss = loss - 0.5 * lambda_v * cnn_loss * num_item</w:t>
            </w:r>
          </w:p>
          <w:p>
            <w:pPr>
              <w:rPr>
                <w:rFonts w:ascii="Arial" w:hAnsi="Arial" w:cs="Arial"/>
                <w:szCs w:val="21"/>
                <w:lang w:eastAsia="zh-CN"/>
              </w:rPr>
            </w:pPr>
            <w:r>
              <w:rPr>
                <w:rFonts w:ascii="Arial" w:hAnsi="Arial" w:cs="Arial"/>
                <w:szCs w:val="21"/>
                <w:lang w:eastAsia="zh-CN"/>
              </w:rPr>
              <w:t xml:space="preserve">        tr_eval = eval_RMSE(Train_R_I, U, V, train_user[0])</w:t>
            </w:r>
          </w:p>
          <w:p>
            <w:pPr>
              <w:rPr>
                <w:rFonts w:ascii="Arial" w:hAnsi="Arial" w:cs="Arial"/>
                <w:szCs w:val="21"/>
                <w:lang w:eastAsia="zh-CN"/>
              </w:rPr>
            </w:pPr>
            <w:r>
              <w:rPr>
                <w:rFonts w:ascii="Arial" w:hAnsi="Arial" w:cs="Arial"/>
                <w:szCs w:val="21"/>
                <w:lang w:eastAsia="zh-CN"/>
              </w:rPr>
              <w:t xml:space="preserve">        val_eval = eval_RMSE(Valid_R, U, V, valid_user[0])</w:t>
            </w:r>
          </w:p>
          <w:p>
            <w:pPr>
              <w:rPr>
                <w:rFonts w:ascii="Arial" w:hAnsi="Arial" w:cs="Arial"/>
                <w:szCs w:val="21"/>
                <w:lang w:eastAsia="zh-CN"/>
              </w:rPr>
            </w:pPr>
            <w:r>
              <w:rPr>
                <w:rFonts w:ascii="Arial" w:hAnsi="Arial" w:cs="Arial"/>
                <w:szCs w:val="21"/>
                <w:lang w:eastAsia="zh-CN"/>
              </w:rPr>
              <w:t xml:space="preserve">        te_eval = eval_RMSE(Test_R, U, V, test_user[0])</w:t>
            </w:r>
          </w:p>
          <w:p>
            <w:pPr>
              <w:rPr>
                <w:rFonts w:ascii="Arial" w:hAnsi="Arial" w:cs="Arial"/>
                <w:szCs w:val="21"/>
                <w:lang w:eastAsia="zh-CN"/>
              </w:rPr>
            </w:pPr>
            <w:r>
              <w:rPr>
                <w:rFonts w:ascii="Arial" w:hAnsi="Arial" w:cs="Arial"/>
                <w:szCs w:val="21"/>
                <w:lang w:eastAsia="zh-CN"/>
              </w:rPr>
              <w:t xml:space="preserve">        toc = time.time()</w:t>
            </w:r>
          </w:p>
          <w:p>
            <w:pPr>
              <w:rPr>
                <w:rFonts w:ascii="Arial" w:hAnsi="Arial" w:cs="Arial"/>
                <w:szCs w:val="21"/>
                <w:lang w:eastAsia="zh-CN"/>
              </w:rPr>
            </w:pPr>
            <w:r>
              <w:rPr>
                <w:rFonts w:ascii="Arial" w:hAnsi="Arial" w:cs="Arial"/>
                <w:szCs w:val="21"/>
                <w:lang w:eastAsia="zh-CN"/>
              </w:rPr>
              <w:t xml:space="preserve">        elapsed = toc - tic</w:t>
            </w:r>
          </w:p>
        </w:tc>
      </w:tr>
    </w:tbl>
    <w:p>
      <w:pPr>
        <w:pStyle w:val="45"/>
      </w:pPr>
      <w:bookmarkStart w:id="138" w:name="_Toc4391491"/>
      <w:r>
        <w:rPr>
          <w:rFonts w:hint="eastAsia"/>
        </w:rPr>
        <w:t xml:space="preserve">图4.1 </w:t>
      </w:r>
      <w:r>
        <w:t>ConvMF</w:t>
      </w:r>
      <w:r>
        <w:rPr>
          <w:rFonts w:hint="eastAsia"/>
        </w:rPr>
        <w:t>模型代码</w:t>
      </w:r>
      <w:bookmarkEnd w:id="138"/>
    </w:p>
    <w:p>
      <w:pPr>
        <w:spacing w:line="360" w:lineRule="auto"/>
        <w:jc w:val="both"/>
        <w:rPr>
          <w:rFonts w:ascii="Arial" w:hAnsi="Arial" w:cs="Arial"/>
          <w:lang w:eastAsia="zh-CN"/>
        </w:rPr>
      </w:pPr>
      <w:r>
        <w:rPr>
          <w:rFonts w:ascii="Arial" w:hAnsi="Arial" w:cs="Arial"/>
          <w:lang w:eastAsia="zh-CN"/>
        </w:rPr>
        <w:tab/>
      </w:r>
      <w:r>
        <w:rPr>
          <w:rFonts w:hint="eastAsia" w:ascii="Arial" w:hAnsi="Arial" w:cs="Arial"/>
          <w:lang w:eastAsia="zh-CN"/>
        </w:rPr>
        <w:t>如图4.1所示，是概率矩阵分解的实现的代码。本段代码描述的是</w:t>
      </w:r>
    </w:p>
    <w:p>
      <w:pPr>
        <w:pStyle w:val="3"/>
        <w:rPr>
          <w:rFonts w:cs="Arial"/>
        </w:rPr>
      </w:pPr>
      <w:bookmarkStart w:id="139" w:name="_Toc4379593"/>
      <w:r>
        <w:rPr>
          <w:rFonts w:cs="Arial"/>
        </w:rPr>
        <w:t>4.</w:t>
      </w:r>
      <w:r>
        <w:rPr>
          <w:rFonts w:hint="eastAsia" w:cs="Arial"/>
        </w:rPr>
        <w:t>4</w:t>
      </w:r>
      <w:r>
        <w:rPr>
          <w:rFonts w:cs="Arial"/>
        </w:rPr>
        <w:t xml:space="preserve"> </w:t>
      </w:r>
      <w:r>
        <w:rPr>
          <w:rFonts w:hint="eastAsia" w:cs="Arial"/>
        </w:rPr>
        <w:t>基于用户行为序列建模的详情页推荐的实现</w:t>
      </w:r>
      <w:bookmarkEnd w:id="139"/>
    </w:p>
    <w:tbl>
      <w:tblPr>
        <w:tblStyle w:val="3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shd w:val="clear" w:color="auto" w:fill="auto"/>
          </w:tcPr>
          <w:p>
            <w:pPr>
              <w:rPr>
                <w:rFonts w:ascii="Arial" w:hAnsi="Arial" w:cs="Arial"/>
                <w:szCs w:val="21"/>
              </w:rPr>
            </w:pPr>
            <w:r>
              <w:rPr>
                <w:rFonts w:hint="eastAsia" w:ascii="Arial" w:hAnsi="Arial" w:cs="Arial"/>
                <w:szCs w:val="21"/>
                <w:lang w:eastAsia="zh-CN"/>
              </w:rPr>
              <w:t>Class</w:t>
            </w:r>
            <w:r>
              <w:rPr>
                <w:rFonts w:ascii="Arial" w:hAnsi="Arial" w:cs="Arial"/>
                <w:szCs w:val="21"/>
              </w:rPr>
              <w:t xml:space="preserve"> </w:t>
            </w:r>
            <w:r>
              <w:rPr>
                <w:rFonts w:hint="eastAsia" w:ascii="Arial" w:hAnsi="Arial" w:cs="Arial"/>
                <w:szCs w:val="21"/>
                <w:lang w:eastAsia="zh-CN"/>
              </w:rPr>
              <w:t>GRU</w:t>
            </w:r>
            <w:r>
              <w:rPr>
                <w:rFonts w:ascii="Arial" w:hAnsi="Arial" w:cs="Arial"/>
                <w:szCs w:val="21"/>
              </w:rPr>
              <w:t>forRec:</w:t>
            </w:r>
          </w:p>
          <w:p>
            <w:pPr>
              <w:rPr>
                <w:rFonts w:ascii="Arial" w:hAnsi="Arial" w:cs="Arial"/>
                <w:szCs w:val="21"/>
                <w:lang w:eastAsia="zh-CN"/>
              </w:rPr>
            </w:pPr>
            <w:r>
              <w:rPr>
                <w:rFonts w:hint="eastAsia" w:ascii="Arial" w:hAnsi="Arial" w:cs="Arial"/>
                <w:szCs w:val="21"/>
                <w:lang w:eastAsia="zh-CN"/>
              </w:rPr>
              <w:t xml:space="preserve"> </w:t>
            </w:r>
            <w:r>
              <w:rPr>
                <w:rFonts w:ascii="Arial" w:hAnsi="Arial" w:cs="Arial"/>
                <w:szCs w:val="21"/>
                <w:lang w:eastAsia="zh-CN"/>
              </w:rPr>
              <w:t xml:space="preserve">  # </w:t>
            </w:r>
            <w:r>
              <w:rPr>
                <w:rFonts w:hint="eastAsia" w:ascii="Arial" w:hAnsi="Arial" w:cs="Arial"/>
                <w:szCs w:val="21"/>
                <w:lang w:eastAsia="zh-CN"/>
              </w:rPr>
              <w:t>初始化模型参数</w:t>
            </w:r>
          </w:p>
          <w:p>
            <w:pPr>
              <w:ind w:firstLine="360" w:firstLineChars="150"/>
              <w:rPr>
                <w:rFonts w:ascii="Arial" w:hAnsi="Arial" w:cs="Arial"/>
                <w:szCs w:val="21"/>
                <w:lang w:eastAsia="zh-CN"/>
              </w:rPr>
            </w:pPr>
            <w:r>
              <w:rPr>
                <w:rFonts w:hint="eastAsia" w:ascii="Arial" w:hAnsi="Arial" w:cs="Arial"/>
                <w:szCs w:val="21"/>
                <w:lang w:eastAsia="zh-CN"/>
              </w:rPr>
              <w:t>def</w:t>
            </w:r>
            <w:r>
              <w:rPr>
                <w:rFonts w:ascii="Arial" w:hAnsi="Arial" w:cs="Arial"/>
                <w:szCs w:val="21"/>
                <w:lang w:eastAsia="zh-CN"/>
              </w:rPr>
              <w:t xml:space="preserve"> __init__(self, loss, final_act, …):</w:t>
            </w:r>
          </w:p>
          <w:p>
            <w:pPr>
              <w:ind w:firstLine="360" w:firstLineChars="150"/>
              <w:rPr>
                <w:rFonts w:ascii="Arial" w:hAnsi="Arial" w:cs="Arial"/>
                <w:szCs w:val="21"/>
                <w:lang w:eastAsia="zh-CN"/>
              </w:rPr>
            </w:pPr>
          </w:p>
          <w:p>
            <w:pPr>
              <w:ind w:firstLine="360" w:firstLineChars="150"/>
              <w:rPr>
                <w:rFonts w:ascii="Arial" w:hAnsi="Arial" w:cs="Arial"/>
                <w:szCs w:val="21"/>
                <w:lang w:eastAsia="zh-CN"/>
              </w:rPr>
            </w:pPr>
            <w:r>
              <w:rPr>
                <w:rFonts w:hint="eastAsia" w:ascii="Arial" w:hAnsi="Arial" w:cs="Arial"/>
                <w:szCs w:val="21"/>
                <w:lang w:eastAsia="zh-CN"/>
              </w:rPr>
              <w:t>#</w:t>
            </w:r>
            <w:r>
              <w:rPr>
                <w:rFonts w:ascii="Arial" w:hAnsi="Arial" w:cs="Arial"/>
                <w:szCs w:val="21"/>
                <w:lang w:eastAsia="zh-CN"/>
              </w:rPr>
              <w:t xml:space="preserve"> </w:t>
            </w:r>
            <w:r>
              <w:rPr>
                <w:rFonts w:hint="eastAsia" w:ascii="Arial" w:hAnsi="Arial" w:cs="Arial"/>
                <w:szCs w:val="21"/>
                <w:lang w:eastAsia="zh-CN"/>
              </w:rPr>
              <w:t>设置损失函数</w:t>
            </w:r>
          </w:p>
          <w:p>
            <w:pPr>
              <w:ind w:firstLine="360" w:firstLineChars="150"/>
              <w:rPr>
                <w:rFonts w:ascii="Arial" w:hAnsi="Arial" w:cs="Arial"/>
                <w:szCs w:val="21"/>
                <w:lang w:eastAsia="zh-CN"/>
              </w:rPr>
            </w:pPr>
            <w:r>
              <w:rPr>
                <w:rFonts w:hint="eastAsia" w:ascii="Arial" w:hAnsi="Arial" w:cs="Arial"/>
                <w:szCs w:val="21"/>
                <w:lang w:eastAsia="zh-CN"/>
              </w:rPr>
              <w:t>def</w:t>
            </w:r>
            <w:r>
              <w:rPr>
                <w:rFonts w:ascii="Arial" w:hAnsi="Arial" w:cs="Arial"/>
                <w:szCs w:val="21"/>
                <w:lang w:eastAsia="zh-CN"/>
              </w:rPr>
              <w:t xml:space="preserve"> set_loss_function(self, loss):</w:t>
            </w:r>
          </w:p>
          <w:p>
            <w:pPr>
              <w:ind w:firstLine="360" w:firstLineChars="150"/>
              <w:rPr>
                <w:rFonts w:ascii="Arial" w:hAnsi="Arial" w:cs="Arial"/>
                <w:szCs w:val="21"/>
                <w:lang w:eastAsia="zh-CN"/>
              </w:rPr>
            </w:pPr>
          </w:p>
          <w:p>
            <w:pPr>
              <w:ind w:firstLine="360" w:firstLineChars="150"/>
              <w:rPr>
                <w:rFonts w:ascii="Arial" w:hAnsi="Arial" w:cs="Arial"/>
                <w:szCs w:val="21"/>
                <w:lang w:eastAsia="zh-CN"/>
              </w:rPr>
            </w:pPr>
            <w:r>
              <w:rPr>
                <w:rFonts w:ascii="Arial" w:hAnsi="Arial" w:cs="Arial"/>
                <w:szCs w:val="21"/>
                <w:lang w:eastAsia="zh-CN"/>
              </w:rPr>
              <w:t xml:space="preserve"># </w:t>
            </w:r>
            <w:r>
              <w:rPr>
                <w:rFonts w:hint="eastAsia" w:ascii="Arial" w:hAnsi="Arial" w:cs="Arial"/>
                <w:szCs w:val="21"/>
                <w:lang w:eastAsia="zh-CN"/>
              </w:rPr>
              <w:t>设置激活函数</w:t>
            </w:r>
          </w:p>
          <w:p>
            <w:pPr>
              <w:ind w:firstLine="360" w:firstLineChars="150"/>
              <w:rPr>
                <w:rFonts w:ascii="Arial" w:hAnsi="Arial" w:cs="Arial"/>
                <w:szCs w:val="21"/>
                <w:lang w:eastAsia="zh-CN"/>
              </w:rPr>
            </w:pPr>
            <w:r>
              <w:rPr>
                <w:rFonts w:ascii="Arial" w:hAnsi="Arial" w:cs="Arial"/>
                <w:szCs w:val="21"/>
                <w:lang w:eastAsia="zh-CN"/>
              </w:rPr>
              <w:t>def set_final_activation(self, final_act):</w:t>
            </w:r>
          </w:p>
          <w:p>
            <w:pPr>
              <w:ind w:firstLine="360" w:firstLineChars="150"/>
              <w:rPr>
                <w:rFonts w:ascii="Arial" w:hAnsi="Arial" w:cs="Arial"/>
                <w:szCs w:val="21"/>
                <w:lang w:eastAsia="zh-CN"/>
              </w:rPr>
            </w:pPr>
          </w:p>
          <w:p>
            <w:pPr>
              <w:ind w:firstLine="360" w:firstLineChars="150"/>
              <w:rPr>
                <w:rFonts w:ascii="Arial" w:hAnsi="Arial" w:cs="Arial"/>
                <w:szCs w:val="21"/>
                <w:lang w:eastAsia="zh-CN"/>
              </w:rPr>
            </w:pPr>
            <w:r>
              <w:rPr>
                <w:rFonts w:ascii="Arial" w:hAnsi="Arial" w:cs="Arial"/>
                <w:szCs w:val="21"/>
                <w:lang w:eastAsia="zh-CN"/>
              </w:rPr>
              <w:t xml:space="preserve"># </w:t>
            </w:r>
            <w:r>
              <w:rPr>
                <w:rFonts w:hint="eastAsia" w:ascii="Arial" w:hAnsi="Arial" w:cs="Arial"/>
                <w:szCs w:val="21"/>
                <w:lang w:eastAsia="zh-CN"/>
              </w:rPr>
              <w:t>设置隐藏层激活函数</w:t>
            </w:r>
          </w:p>
          <w:p>
            <w:pPr>
              <w:ind w:firstLine="360" w:firstLineChars="150"/>
              <w:rPr>
                <w:rFonts w:ascii="Arial" w:hAnsi="Arial" w:cs="Arial"/>
                <w:szCs w:val="21"/>
                <w:lang w:eastAsia="zh-CN"/>
              </w:rPr>
            </w:pPr>
            <w:r>
              <w:rPr>
                <w:rFonts w:ascii="Arial" w:hAnsi="Arial" w:cs="Arial"/>
                <w:szCs w:val="21"/>
                <w:lang w:eastAsia="zh-CN"/>
              </w:rPr>
              <w:t>def set_hidden_activation(self, hidden_act):</w:t>
            </w:r>
          </w:p>
          <w:p>
            <w:pPr>
              <w:ind w:firstLine="360" w:firstLineChars="150"/>
              <w:rPr>
                <w:rFonts w:ascii="Arial" w:hAnsi="Arial" w:cs="Arial"/>
                <w:szCs w:val="21"/>
                <w:lang w:eastAsia="zh-CN"/>
              </w:rPr>
            </w:pPr>
          </w:p>
          <w:p>
            <w:pPr>
              <w:ind w:firstLine="360" w:firstLineChars="150"/>
              <w:rPr>
                <w:rFonts w:ascii="Arial" w:hAnsi="Arial" w:cs="Arial"/>
                <w:szCs w:val="21"/>
                <w:lang w:eastAsia="zh-CN"/>
              </w:rPr>
            </w:pPr>
            <w:r>
              <w:rPr>
                <w:rFonts w:ascii="Arial" w:hAnsi="Arial" w:cs="Arial"/>
                <w:szCs w:val="21"/>
                <w:lang w:eastAsia="zh-CN"/>
              </w:rPr>
              <w:t xml:space="preserve"># </w:t>
            </w:r>
            <w:r>
              <w:rPr>
                <w:rFonts w:hint="eastAsia" w:ascii="Arial" w:hAnsi="Arial" w:cs="Arial"/>
                <w:szCs w:val="21"/>
                <w:lang w:eastAsia="zh-CN"/>
              </w:rPr>
              <w:t>设置模型参数</w:t>
            </w:r>
          </w:p>
          <w:p>
            <w:pPr>
              <w:ind w:firstLine="360" w:firstLineChars="150"/>
              <w:rPr>
                <w:rFonts w:ascii="Arial" w:hAnsi="Arial" w:cs="Arial"/>
                <w:szCs w:val="21"/>
                <w:lang w:eastAsia="zh-CN"/>
              </w:rPr>
            </w:pPr>
            <w:r>
              <w:rPr>
                <w:rFonts w:hint="eastAsia" w:ascii="Arial" w:hAnsi="Arial" w:cs="Arial"/>
                <w:szCs w:val="21"/>
                <w:lang w:eastAsia="zh-CN"/>
              </w:rPr>
              <w:t>def</w:t>
            </w:r>
            <w:r>
              <w:rPr>
                <w:rFonts w:ascii="Arial" w:hAnsi="Arial" w:cs="Arial"/>
                <w:szCs w:val="21"/>
                <w:lang w:eastAsia="zh-CN"/>
              </w:rPr>
              <w:t xml:space="preserve"> set_params(self, **kavrgs):</w:t>
            </w:r>
          </w:p>
          <w:p>
            <w:pPr>
              <w:ind w:firstLine="360" w:firstLineChars="150"/>
              <w:rPr>
                <w:rFonts w:ascii="Arial" w:hAnsi="Arial" w:cs="Arial"/>
                <w:szCs w:val="21"/>
                <w:lang w:eastAsia="zh-CN"/>
              </w:rPr>
            </w:pPr>
          </w:p>
          <w:p>
            <w:pPr>
              <w:ind w:firstLine="360" w:firstLineChars="150"/>
              <w:rPr>
                <w:rFonts w:ascii="Arial" w:hAnsi="Arial" w:cs="Arial"/>
                <w:szCs w:val="21"/>
                <w:lang w:eastAsia="zh-CN"/>
              </w:rPr>
            </w:pPr>
            <w:r>
              <w:rPr>
                <w:rFonts w:hint="eastAsia" w:ascii="Arial" w:hAnsi="Arial" w:cs="Arial"/>
                <w:szCs w:val="21"/>
                <w:lang w:eastAsia="zh-CN"/>
              </w:rPr>
              <w:t>#</w:t>
            </w:r>
            <w:r>
              <w:rPr>
                <w:rFonts w:ascii="Arial" w:hAnsi="Arial" w:cs="Arial"/>
                <w:szCs w:val="21"/>
                <w:lang w:eastAsia="zh-CN"/>
              </w:rPr>
              <w:t xml:space="preserve"> </w:t>
            </w:r>
            <w:r>
              <w:rPr>
                <w:rFonts w:hint="eastAsia" w:ascii="Arial" w:hAnsi="Arial" w:cs="Arial"/>
                <w:szCs w:val="21"/>
                <w:lang w:eastAsia="zh-CN"/>
              </w:rPr>
              <w:t>初始化权重</w:t>
            </w:r>
          </w:p>
          <w:p>
            <w:pPr>
              <w:rPr>
                <w:rFonts w:ascii="Arial" w:hAnsi="Arial" w:cs="Arial"/>
                <w:szCs w:val="21"/>
                <w:lang w:eastAsia="zh-CN"/>
              </w:rPr>
            </w:pPr>
            <w:r>
              <w:rPr>
                <w:rFonts w:ascii="Arial" w:hAnsi="Arial" w:cs="Arial"/>
                <w:szCs w:val="21"/>
                <w:lang w:eastAsia="zh-CN"/>
              </w:rPr>
              <w:t xml:space="preserve">   def init_weights(self, shape, name=None):</w:t>
            </w:r>
          </w:p>
          <w:p>
            <w:pPr>
              <w:rPr>
                <w:rFonts w:ascii="Arial" w:hAnsi="Arial" w:cs="Arial"/>
                <w:szCs w:val="21"/>
                <w:lang w:eastAsia="zh-CN"/>
              </w:rPr>
            </w:pPr>
          </w:p>
          <w:p>
            <w:pPr>
              <w:rPr>
                <w:rFonts w:ascii="Arial" w:hAnsi="Arial" w:cs="Arial"/>
                <w:szCs w:val="21"/>
                <w:lang w:eastAsia="zh-CN"/>
              </w:rPr>
            </w:pPr>
            <w:r>
              <w:rPr>
                <w:rFonts w:ascii="Arial" w:hAnsi="Arial" w:cs="Arial"/>
                <w:szCs w:val="21"/>
                <w:lang w:eastAsia="zh-CN"/>
              </w:rPr>
              <w:t xml:space="preserve">  # </w:t>
            </w:r>
            <w:r>
              <w:rPr>
                <w:rFonts w:hint="eastAsia" w:ascii="Arial" w:hAnsi="Arial" w:cs="Arial"/>
                <w:szCs w:val="21"/>
                <w:lang w:eastAsia="zh-CN"/>
              </w:rPr>
              <w:t>设置随机失活</w:t>
            </w:r>
          </w:p>
          <w:p>
            <w:pPr>
              <w:rPr>
                <w:rFonts w:ascii="Arial" w:hAnsi="Arial" w:cs="Arial"/>
                <w:szCs w:val="21"/>
                <w:lang w:eastAsia="zh-CN"/>
              </w:rPr>
            </w:pPr>
            <w:r>
              <w:rPr>
                <w:rFonts w:hint="eastAsia" w:ascii="Arial" w:hAnsi="Arial" w:cs="Arial"/>
                <w:szCs w:val="21"/>
                <w:lang w:eastAsia="zh-CN"/>
              </w:rPr>
              <w:t xml:space="preserve"> </w:t>
            </w:r>
            <w:r>
              <w:rPr>
                <w:rFonts w:ascii="Arial" w:hAnsi="Arial" w:cs="Arial"/>
                <w:szCs w:val="21"/>
                <w:lang w:eastAsia="zh-CN"/>
              </w:rPr>
              <w:t xml:space="preserve"> def drouput(self, X, drop_p):</w:t>
            </w:r>
          </w:p>
          <w:p>
            <w:pPr>
              <w:rPr>
                <w:rFonts w:ascii="Arial" w:hAnsi="Arial" w:cs="Arial"/>
                <w:szCs w:val="21"/>
                <w:lang w:eastAsia="zh-CN"/>
              </w:rPr>
            </w:pPr>
          </w:p>
          <w:p>
            <w:pPr>
              <w:rPr>
                <w:rFonts w:ascii="Arial" w:hAnsi="Arial" w:cs="Arial"/>
                <w:szCs w:val="21"/>
                <w:lang w:eastAsia="zh-CN"/>
              </w:rPr>
            </w:pPr>
            <w:r>
              <w:rPr>
                <w:rFonts w:ascii="Arial" w:hAnsi="Arial" w:cs="Arial"/>
                <w:szCs w:val="21"/>
                <w:lang w:eastAsia="zh-CN"/>
              </w:rPr>
              <w:t xml:space="preserve">  # </w:t>
            </w:r>
            <w:r>
              <w:rPr>
                <w:rFonts w:hint="eastAsia" w:ascii="Arial" w:hAnsi="Arial" w:cs="Arial"/>
                <w:szCs w:val="21"/>
                <w:lang w:eastAsia="zh-CN"/>
              </w:rPr>
              <w:t>定义模型</w:t>
            </w:r>
          </w:p>
          <w:p>
            <w:pPr>
              <w:ind w:left="1440" w:hanging="1440" w:hangingChars="600"/>
              <w:rPr>
                <w:rFonts w:ascii="Arial" w:hAnsi="Arial" w:cs="Arial"/>
                <w:szCs w:val="21"/>
                <w:lang w:eastAsia="zh-CN"/>
              </w:rPr>
            </w:pPr>
            <w:r>
              <w:rPr>
                <w:rFonts w:hint="eastAsia" w:ascii="Arial" w:hAnsi="Arial" w:cs="Arial"/>
                <w:szCs w:val="21"/>
                <w:lang w:eastAsia="zh-CN"/>
              </w:rPr>
              <w:t xml:space="preserve"> </w:t>
            </w:r>
            <w:r>
              <w:rPr>
                <w:rFonts w:ascii="Arial" w:hAnsi="Arial" w:cs="Arial"/>
                <w:szCs w:val="21"/>
                <w:lang w:eastAsia="zh-CN"/>
              </w:rPr>
              <w:t xml:space="preserve"> def model(self, X, H, R=None, Y=None, drop_p_hidden=0.0, drop_p_embed=0.0, predict=False):</w:t>
            </w:r>
          </w:p>
          <w:p>
            <w:pPr>
              <w:ind w:left="1440" w:hanging="1440" w:hangingChars="600"/>
              <w:rPr>
                <w:rFonts w:ascii="Arial" w:hAnsi="Arial" w:cs="Arial"/>
                <w:szCs w:val="21"/>
                <w:lang w:eastAsia="zh-CN"/>
              </w:rPr>
            </w:pPr>
            <w:r>
              <w:rPr>
                <w:rFonts w:ascii="Arial" w:hAnsi="Arial" w:cs="Arial"/>
                <w:szCs w:val="21"/>
                <w:lang w:eastAsia="zh-CN"/>
              </w:rPr>
              <w:t xml:space="preserve">      …</w:t>
            </w:r>
          </w:p>
          <w:p>
            <w:pPr>
              <w:ind w:left="1440" w:hanging="1440" w:hangingChars="600"/>
              <w:rPr>
                <w:rFonts w:ascii="Arial" w:hAnsi="Arial" w:cs="Arial"/>
                <w:szCs w:val="21"/>
                <w:lang w:eastAsia="zh-CN"/>
              </w:rPr>
            </w:pPr>
            <w:r>
              <w:rPr>
                <w:rFonts w:hint="eastAsia" w:ascii="Arial" w:hAnsi="Arial" w:cs="Arial"/>
                <w:szCs w:val="21"/>
                <w:lang w:eastAsia="zh-CN"/>
              </w:rPr>
              <w:t xml:space="preserve"> </w:t>
            </w:r>
            <w:r>
              <w:rPr>
                <w:rFonts w:ascii="Arial" w:hAnsi="Arial" w:cs="Arial"/>
                <w:szCs w:val="21"/>
                <w:lang w:eastAsia="zh-CN"/>
              </w:rPr>
              <w:t xml:space="preserve">     for i in range(start, len(self.layers)):</w:t>
            </w:r>
          </w:p>
          <w:p>
            <w:pPr>
              <w:ind w:left="1440" w:hanging="1440" w:hangingChars="600"/>
              <w:rPr>
                <w:rFonts w:ascii="Arial" w:hAnsi="Arial" w:cs="Arial"/>
                <w:szCs w:val="21"/>
                <w:lang w:eastAsia="zh-CN"/>
              </w:rPr>
            </w:pPr>
            <w:r>
              <w:rPr>
                <w:rFonts w:ascii="Arial" w:hAnsi="Arial" w:cs="Arial"/>
                <w:szCs w:val="21"/>
                <w:lang w:eastAsia="zh-CN"/>
              </w:rPr>
              <w:t xml:space="preserve">            vec = T.dot(y, self.Wx[i]) + self.Bh[i]</w:t>
            </w:r>
          </w:p>
          <w:p>
            <w:pPr>
              <w:ind w:left="1440" w:hanging="1440" w:hangingChars="600"/>
              <w:rPr>
                <w:rFonts w:ascii="Arial" w:hAnsi="Arial" w:cs="Arial"/>
                <w:szCs w:val="21"/>
                <w:lang w:eastAsia="zh-CN"/>
              </w:rPr>
            </w:pPr>
            <w:r>
              <w:rPr>
                <w:rFonts w:ascii="Arial" w:hAnsi="Arial" w:cs="Arial"/>
                <w:szCs w:val="21"/>
                <w:lang w:eastAsia="zh-CN"/>
              </w:rPr>
              <w:t xml:space="preserve">            rz = T.nnet.sigmoid(vec[:,self.layers[i]:] + T.dot(H[i], self.Wrz[i]))</w:t>
            </w:r>
          </w:p>
          <w:p>
            <w:pPr>
              <w:ind w:left="1440" w:hanging="1440" w:hangingChars="600"/>
              <w:rPr>
                <w:rFonts w:ascii="Arial" w:hAnsi="Arial" w:cs="Arial"/>
                <w:szCs w:val="21"/>
                <w:lang w:eastAsia="zh-CN"/>
              </w:rPr>
            </w:pPr>
            <w:r>
              <w:rPr>
                <w:rFonts w:ascii="Arial" w:hAnsi="Arial" w:cs="Arial"/>
                <w:szCs w:val="21"/>
                <w:lang w:eastAsia="zh-CN"/>
              </w:rPr>
              <w:t xml:space="preserve">            h = self.hidden_activation(T.dot(H[i] * rz[:,:self.layers[i]], self.Wh[i]) + vec[:,:self.layers[i]])</w:t>
            </w:r>
          </w:p>
          <w:p>
            <w:pPr>
              <w:ind w:left="1440" w:hanging="1440" w:hangingChars="600"/>
              <w:rPr>
                <w:rFonts w:ascii="Arial" w:hAnsi="Arial" w:cs="Arial"/>
                <w:szCs w:val="21"/>
                <w:lang w:eastAsia="zh-CN"/>
              </w:rPr>
            </w:pPr>
            <w:r>
              <w:rPr>
                <w:rFonts w:ascii="Arial" w:hAnsi="Arial" w:cs="Arial"/>
                <w:szCs w:val="21"/>
                <w:lang w:eastAsia="zh-CN"/>
              </w:rPr>
              <w:t xml:space="preserve">            z = rz[:,self.layers[i]:]</w:t>
            </w:r>
          </w:p>
          <w:p>
            <w:pPr>
              <w:ind w:left="1440" w:hanging="1440" w:hangingChars="600"/>
              <w:rPr>
                <w:rFonts w:ascii="Arial" w:hAnsi="Arial" w:cs="Arial"/>
                <w:szCs w:val="21"/>
                <w:lang w:eastAsia="zh-CN"/>
              </w:rPr>
            </w:pPr>
            <w:r>
              <w:rPr>
                <w:rFonts w:ascii="Arial" w:hAnsi="Arial" w:cs="Arial"/>
                <w:szCs w:val="21"/>
                <w:lang w:eastAsia="zh-CN"/>
              </w:rPr>
              <w:t xml:space="preserve">            h = (1.0-z)*H[i] + z*h</w:t>
            </w:r>
          </w:p>
          <w:p>
            <w:pPr>
              <w:ind w:left="1440" w:hanging="1440" w:hangingChars="600"/>
              <w:rPr>
                <w:rFonts w:ascii="Arial" w:hAnsi="Arial" w:cs="Arial"/>
                <w:szCs w:val="21"/>
                <w:lang w:eastAsia="zh-CN"/>
              </w:rPr>
            </w:pPr>
            <w:r>
              <w:rPr>
                <w:rFonts w:ascii="Arial" w:hAnsi="Arial" w:cs="Arial"/>
                <w:szCs w:val="21"/>
                <w:lang w:eastAsia="zh-CN"/>
              </w:rPr>
              <w:t xml:space="preserve">            h = self.dropout(h, drop_p_hidden)</w:t>
            </w:r>
          </w:p>
          <w:p>
            <w:pPr>
              <w:ind w:left="1440" w:hanging="1440" w:hangingChars="600"/>
              <w:rPr>
                <w:rFonts w:ascii="Arial" w:hAnsi="Arial" w:cs="Arial"/>
                <w:szCs w:val="21"/>
                <w:lang w:eastAsia="zh-CN"/>
              </w:rPr>
            </w:pPr>
            <w:r>
              <w:rPr>
                <w:rFonts w:ascii="Arial" w:hAnsi="Arial" w:cs="Arial"/>
                <w:szCs w:val="21"/>
                <w:lang w:eastAsia="zh-CN"/>
              </w:rPr>
              <w:t xml:space="preserve">            y = h</w:t>
            </w:r>
          </w:p>
          <w:p>
            <w:pPr>
              <w:ind w:left="1440" w:hanging="1440" w:hangingChars="600"/>
              <w:rPr>
                <w:rFonts w:ascii="Arial" w:hAnsi="Arial" w:cs="Arial"/>
                <w:szCs w:val="21"/>
                <w:lang w:eastAsia="zh-CN"/>
              </w:rPr>
            </w:pPr>
            <w:r>
              <w:rPr>
                <w:rFonts w:ascii="Arial" w:hAnsi="Arial" w:cs="Arial"/>
                <w:szCs w:val="21"/>
                <w:lang w:eastAsia="zh-CN"/>
              </w:rPr>
              <w:t xml:space="preserve">            H_new.append(T.switch(R.dimshuffle((0, 'x')), 0, h) if not predict else h)</w:t>
            </w:r>
          </w:p>
          <w:p>
            <w:pPr>
              <w:ind w:left="1440" w:hanging="1440" w:hangingChars="600"/>
              <w:rPr>
                <w:rFonts w:ascii="Arial" w:hAnsi="Arial" w:cs="Arial"/>
                <w:szCs w:val="21"/>
                <w:lang w:eastAsia="zh-CN"/>
              </w:rPr>
            </w:pPr>
            <w:r>
              <w:rPr>
                <w:rFonts w:ascii="Arial" w:hAnsi="Arial" w:cs="Arial"/>
                <w:szCs w:val="21"/>
                <w:lang w:eastAsia="zh-CN"/>
              </w:rPr>
              <w:t xml:space="preserve">     …</w:t>
            </w:r>
          </w:p>
          <w:p>
            <w:pPr>
              <w:rPr>
                <w:rFonts w:ascii="Arial" w:hAnsi="Arial" w:cs="Arial"/>
                <w:szCs w:val="21"/>
                <w:lang w:eastAsia="zh-CN"/>
              </w:rPr>
            </w:pPr>
          </w:p>
          <w:p>
            <w:pPr>
              <w:rPr>
                <w:rFonts w:ascii="Arial" w:hAnsi="Arial" w:cs="Arial"/>
                <w:szCs w:val="21"/>
                <w:lang w:eastAsia="zh-CN"/>
              </w:rPr>
            </w:pPr>
            <w:r>
              <w:rPr>
                <w:rFonts w:ascii="Arial" w:hAnsi="Arial" w:cs="Arial"/>
                <w:szCs w:val="21"/>
                <w:lang w:eastAsia="zh-CN"/>
              </w:rPr>
              <w:t xml:space="preserve">  # </w:t>
            </w:r>
            <w:r>
              <w:rPr>
                <w:rFonts w:hint="eastAsia" w:ascii="Arial" w:hAnsi="Arial" w:cs="Arial"/>
                <w:szCs w:val="21"/>
                <w:lang w:eastAsia="zh-CN"/>
              </w:rPr>
              <w:t>模型训练</w:t>
            </w:r>
          </w:p>
          <w:p>
            <w:pPr>
              <w:rPr>
                <w:rFonts w:ascii="Arial" w:hAnsi="Arial" w:cs="Arial"/>
                <w:szCs w:val="21"/>
                <w:lang w:eastAsia="zh-CN"/>
              </w:rPr>
            </w:pPr>
            <w:r>
              <w:rPr>
                <w:rFonts w:hint="eastAsia" w:ascii="Arial" w:hAnsi="Arial" w:cs="Arial"/>
                <w:szCs w:val="21"/>
                <w:lang w:eastAsia="zh-CN"/>
              </w:rPr>
              <w:t xml:space="preserve"> </w:t>
            </w:r>
            <w:r>
              <w:rPr>
                <w:rFonts w:ascii="Arial" w:hAnsi="Arial" w:cs="Arial"/>
                <w:szCs w:val="21"/>
                <w:lang w:eastAsia="zh-CN"/>
              </w:rPr>
              <w:t xml:space="preserve"> def fit(self, data, sample_store=1000000):</w:t>
            </w:r>
          </w:p>
          <w:p>
            <w:pPr>
              <w:rPr>
                <w:rFonts w:ascii="Arial" w:hAnsi="Arial" w:cs="Arial"/>
                <w:szCs w:val="21"/>
                <w:lang w:eastAsia="zh-CN"/>
              </w:rPr>
            </w:pPr>
          </w:p>
          <w:p>
            <w:pPr>
              <w:rPr>
                <w:rFonts w:ascii="Arial" w:hAnsi="Arial" w:cs="Arial"/>
                <w:szCs w:val="21"/>
                <w:lang w:eastAsia="zh-CN"/>
              </w:rPr>
            </w:pPr>
            <w:r>
              <w:rPr>
                <w:rFonts w:hint="eastAsia" w:ascii="Arial" w:hAnsi="Arial" w:cs="Arial"/>
                <w:szCs w:val="21"/>
                <w:lang w:eastAsia="zh-CN"/>
              </w:rPr>
              <w:t xml:space="preserve"> </w:t>
            </w:r>
            <w:r>
              <w:rPr>
                <w:rFonts w:ascii="Arial" w:hAnsi="Arial" w:cs="Arial"/>
                <w:szCs w:val="21"/>
                <w:lang w:eastAsia="zh-CN"/>
              </w:rPr>
              <w:t xml:space="preserve"> # </w:t>
            </w:r>
            <w:r>
              <w:rPr>
                <w:rFonts w:hint="eastAsia" w:ascii="Arial" w:hAnsi="Arial" w:cs="Arial"/>
                <w:szCs w:val="21"/>
                <w:lang w:eastAsia="zh-CN"/>
              </w:rPr>
              <w:t>模型预测</w:t>
            </w:r>
          </w:p>
          <w:p>
            <w:pPr>
              <w:rPr>
                <w:rFonts w:ascii="Arial" w:hAnsi="Arial" w:cs="Arial"/>
                <w:szCs w:val="21"/>
                <w:lang w:eastAsia="zh-CN"/>
              </w:rPr>
            </w:pPr>
            <w:r>
              <w:rPr>
                <w:rFonts w:hint="eastAsia" w:ascii="Arial" w:hAnsi="Arial" w:cs="Arial"/>
                <w:szCs w:val="21"/>
                <w:lang w:eastAsia="zh-CN"/>
              </w:rPr>
              <w:t xml:space="preserve"> </w:t>
            </w:r>
            <w:r>
              <w:rPr>
                <w:rFonts w:ascii="Arial" w:hAnsi="Arial" w:cs="Arial"/>
                <w:szCs w:val="21"/>
                <w:lang w:eastAsia="zh-CN"/>
              </w:rPr>
              <w:t xml:space="preserve"> def predict()</w:t>
            </w:r>
          </w:p>
        </w:tc>
      </w:tr>
    </w:tbl>
    <w:p>
      <w:pPr>
        <w:pStyle w:val="45"/>
      </w:pPr>
      <w:bookmarkStart w:id="140" w:name="_Toc280566441"/>
      <w:bookmarkStart w:id="141" w:name="_Toc303080210"/>
      <w:bookmarkStart w:id="142" w:name="_Toc4391492"/>
      <w:r>
        <w:rPr>
          <w:rFonts w:hint="eastAsia"/>
        </w:rPr>
        <w:t>图4.2 GRUfor</w:t>
      </w:r>
      <w:r>
        <w:t>Res</w:t>
      </w:r>
      <w:r>
        <w:rPr>
          <w:rFonts w:hint="eastAsia"/>
        </w:rPr>
        <w:t>代码</w:t>
      </w:r>
      <w:bookmarkEnd w:id="140"/>
      <w:bookmarkEnd w:id="141"/>
      <w:bookmarkEnd w:id="142"/>
    </w:p>
    <w:p>
      <w:pPr>
        <w:rPr>
          <w:lang w:eastAsia="zh-CN"/>
        </w:rPr>
      </w:pPr>
      <w:r>
        <w:rPr>
          <w:lang w:eastAsia="zh-CN"/>
        </w:rPr>
        <w:tab/>
      </w:r>
      <w:r>
        <w:rPr>
          <w:rFonts w:hint="eastAsia"/>
          <w:lang w:eastAsia="zh-CN"/>
        </w:rPr>
        <w:t>如图4.2所示是基于用户行为序列建模的推荐方法的实现代码。</w:t>
      </w:r>
    </w:p>
    <w:p>
      <w:pPr>
        <w:pStyle w:val="3"/>
        <w:rPr>
          <w:rFonts w:cs="Arial"/>
        </w:rPr>
      </w:pPr>
      <w:bookmarkStart w:id="143" w:name="_Toc4379594"/>
      <w:r>
        <w:rPr>
          <w:rFonts w:cs="Arial"/>
        </w:rPr>
        <w:t>4.</w:t>
      </w:r>
      <w:r>
        <w:rPr>
          <w:rFonts w:hint="eastAsia" w:cs="Arial"/>
        </w:rPr>
        <w:t>5</w:t>
      </w:r>
      <w:r>
        <w:rPr>
          <w:rFonts w:cs="Arial"/>
        </w:rPr>
        <w:t xml:space="preserve"> 对比实验</w:t>
      </w:r>
      <w:bookmarkEnd w:id="143"/>
    </w:p>
    <w:p>
      <w:pPr>
        <w:spacing w:line="360" w:lineRule="auto"/>
        <w:ind w:firstLine="420"/>
        <w:jc w:val="both"/>
        <w:rPr>
          <w:rFonts w:ascii="Arial" w:hAnsi="Arial" w:cs="Arial"/>
          <w:lang w:eastAsia="zh-CN"/>
        </w:rPr>
      </w:pPr>
      <w:r>
        <w:rPr>
          <w:rFonts w:hint="eastAsia" w:ascii="Arial" w:hAnsi="Arial" w:cs="Arial"/>
          <w:lang w:eastAsia="zh-CN"/>
        </w:rPr>
        <w:t>本小节，设计了几组实验来验证本文提出来的基于用户行为序列的详情页推荐的算法的效果。总共设置四组实验：基于热门帖的推荐、基于文档形似度的推荐、基于概率矩阵分解的推荐和基于用户历史行为的推荐。前两种为简单的推荐策略，本文在第三章并没有介绍这两种策略的设计，后两种是本文研究的重点，比前两种要为复杂，我们在第三章的3.4和3.5两节对这两种算法的设计做了具体的介绍。两一方面，前两种方法没有使用用户浏览帖子的历史信息，而后两种则使用了用户浏览帖子的历史特征这一信息。在使用用户浏览帖子的历史信息，基于概率矩阵分解和基于用户行为序列的方法处理这一数据的方式有很大区别。基于概率矩阵分解的方法是通过简单的把用户浏览贴的向量进行对应维度相加取平均，为基于用户行为序列的方法通过使用GRU对用户浏览帖子的进行建模处理。四种模型的比较如表4.1所示：</w:t>
      </w:r>
    </w:p>
    <w:p>
      <w:pPr>
        <w:pStyle w:val="43"/>
      </w:pPr>
      <w:bookmarkStart w:id="144" w:name="_Toc4379208"/>
      <w:r>
        <w:rPr>
          <w:rFonts w:hint="eastAsia"/>
        </w:rPr>
        <w:t xml:space="preserve">表 </w:t>
      </w:r>
      <w:r>
        <w:t>4.</w:t>
      </w:r>
      <w:r>
        <w:fldChar w:fldCharType="begin"/>
      </w:r>
      <w:r>
        <w:instrText xml:space="preserve"> SEQ 表 \* ARABIC \s 1 </w:instrText>
      </w:r>
      <w:r>
        <w:fldChar w:fldCharType="separate"/>
      </w:r>
      <w:r>
        <w:t>1</w:t>
      </w:r>
      <w:r>
        <w:fldChar w:fldCharType="end"/>
      </w:r>
      <w:r>
        <w:rPr>
          <w:rFonts w:hint="eastAsia"/>
        </w:rPr>
        <w:t>四种模型的比较</w:t>
      </w:r>
      <w:bookmarkEnd w:id="144"/>
    </w:p>
    <w:tbl>
      <w:tblPr>
        <w:tblStyle w:val="39"/>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2268"/>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l2br w:val="single" w:color="auto" w:sz="4" w:space="0"/>
            </w:tcBorders>
          </w:tcPr>
          <w:p>
            <w:pPr>
              <w:widowControl w:val="0"/>
              <w:tabs>
                <w:tab w:val="left" w:pos="2745"/>
              </w:tabs>
              <w:spacing w:line="360" w:lineRule="auto"/>
              <w:ind w:firstLine="1680" w:firstLineChars="700"/>
              <w:jc w:val="left"/>
              <w:rPr>
                <w:rFonts w:cs="Arial" w:asciiTheme="minorEastAsia" w:hAnsiTheme="minorEastAsia" w:eastAsiaTheme="minorEastAsia"/>
                <w:lang w:eastAsia="zh-CN"/>
              </w:rPr>
            </w:pPr>
            <w:r>
              <w:rPr>
                <w:rFonts w:hint="eastAsia" w:cs="Arial" w:asciiTheme="minorEastAsia" w:hAnsiTheme="minorEastAsia" w:eastAsiaTheme="minorEastAsia"/>
                <w:lang w:eastAsia="zh-CN"/>
              </w:rPr>
              <w:t>使用信息</w:t>
            </w:r>
          </w:p>
          <w:p>
            <w:pPr>
              <w:widowControl w:val="0"/>
              <w:tabs>
                <w:tab w:val="left" w:pos="2745"/>
              </w:tabs>
              <w:spacing w:line="360" w:lineRule="auto"/>
              <w:jc w:val="left"/>
              <w:rPr>
                <w:rFonts w:cs="Arial" w:asciiTheme="minorEastAsia" w:hAnsiTheme="minorEastAsia" w:eastAsiaTheme="minorEastAsia"/>
                <w:lang w:eastAsia="zh-CN"/>
              </w:rPr>
            </w:pPr>
            <w:r>
              <w:rPr>
                <w:rFonts w:hint="eastAsia" w:cs="Arial" w:asciiTheme="minorEastAsia" w:hAnsiTheme="minorEastAsia" w:eastAsiaTheme="minorEastAsia"/>
                <w:lang w:eastAsia="zh-CN"/>
              </w:rPr>
              <w:t>推荐方法</w:t>
            </w:r>
            <w:r>
              <w:rPr>
                <w:rFonts w:cs="Arial" w:asciiTheme="minorEastAsia" w:hAnsiTheme="minorEastAsia" w:eastAsiaTheme="minorEastAsia"/>
                <w:lang w:eastAsia="zh-CN"/>
              </w:rPr>
              <w:tab/>
            </w:r>
          </w:p>
        </w:tc>
        <w:tc>
          <w:tcPr>
            <w:tcW w:w="2268" w:type="dxa"/>
          </w:tcPr>
          <w:p>
            <w:pPr>
              <w:widowControl w:val="0"/>
              <w:spacing w:line="360" w:lineRule="auto"/>
              <w:jc w:val="center"/>
              <w:rPr>
                <w:rFonts w:cs="Arial" w:asciiTheme="minorEastAsia" w:hAnsiTheme="minorEastAsia" w:eastAsiaTheme="minorEastAsia"/>
                <w:lang w:eastAsia="zh-CN"/>
              </w:rPr>
            </w:pPr>
            <w:r>
              <w:rPr>
                <w:rFonts w:hint="eastAsia" w:cs="Arial" w:asciiTheme="minorEastAsia" w:hAnsiTheme="minorEastAsia" w:eastAsiaTheme="minorEastAsia"/>
                <w:lang w:eastAsia="zh-CN"/>
              </w:rPr>
              <w:t>是否用到文档信息</w:t>
            </w:r>
          </w:p>
        </w:tc>
        <w:tc>
          <w:tcPr>
            <w:tcW w:w="2977" w:type="dxa"/>
          </w:tcPr>
          <w:p>
            <w:pPr>
              <w:widowControl w:val="0"/>
              <w:spacing w:line="360" w:lineRule="auto"/>
              <w:jc w:val="center"/>
              <w:rPr>
                <w:rFonts w:cs="Arial" w:asciiTheme="minorEastAsia" w:hAnsiTheme="minorEastAsia" w:eastAsiaTheme="minorEastAsia"/>
                <w:lang w:eastAsia="zh-CN"/>
              </w:rPr>
            </w:pPr>
            <w:r>
              <w:rPr>
                <w:rFonts w:hint="eastAsia" w:cs="Arial" w:asciiTheme="minorEastAsia" w:hAnsiTheme="minorEastAsia" w:eastAsiaTheme="minorEastAsia"/>
                <w:lang w:eastAsia="zh-CN"/>
              </w:rPr>
              <w:t>是否用到用户浏览的历史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val="0"/>
              <w:spacing w:line="360" w:lineRule="auto"/>
              <w:jc w:val="left"/>
              <w:rPr>
                <w:rFonts w:ascii="宋体" w:hAnsi="宋体" w:cs="Arial"/>
                <w:lang w:eastAsia="zh-CN"/>
              </w:rPr>
            </w:pPr>
            <w:r>
              <w:rPr>
                <w:rFonts w:hint="eastAsia" w:ascii="宋体" w:hAnsi="宋体" w:cs="Arial"/>
                <w:lang w:eastAsia="zh-CN"/>
              </w:rPr>
              <w:t>基于热门帖的推荐</w:t>
            </w:r>
          </w:p>
        </w:tc>
        <w:tc>
          <w:tcPr>
            <w:tcW w:w="2268" w:type="dxa"/>
          </w:tcPr>
          <w:p>
            <w:pPr>
              <w:widowControl w:val="0"/>
              <w:spacing w:line="360" w:lineRule="auto"/>
              <w:jc w:val="center"/>
              <w:rPr>
                <w:rFonts w:ascii="宋体" w:hAnsi="宋体" w:cs="Arial"/>
                <w:lang w:eastAsia="zh-CN"/>
              </w:rPr>
            </w:pPr>
            <w:r>
              <w:rPr>
                <w:rFonts w:hint="eastAsia" w:ascii="宋体" w:hAnsi="宋体" w:cs="Arial"/>
                <w:lang w:eastAsia="zh-CN"/>
              </w:rPr>
              <w:t>没有</w:t>
            </w:r>
          </w:p>
        </w:tc>
        <w:tc>
          <w:tcPr>
            <w:tcW w:w="2977" w:type="dxa"/>
          </w:tcPr>
          <w:p>
            <w:pPr>
              <w:widowControl w:val="0"/>
              <w:spacing w:line="360" w:lineRule="auto"/>
              <w:jc w:val="center"/>
              <w:rPr>
                <w:rFonts w:ascii="宋体" w:hAnsi="宋体" w:cs="Arial"/>
                <w:lang w:eastAsia="zh-CN"/>
              </w:rPr>
            </w:pPr>
            <w:r>
              <w:rPr>
                <w:rFonts w:hint="eastAsia" w:ascii="宋体" w:hAnsi="宋体" w:cs="Arial"/>
                <w:lang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val="0"/>
              <w:spacing w:line="360" w:lineRule="auto"/>
              <w:jc w:val="left"/>
              <w:rPr>
                <w:rFonts w:ascii="宋体" w:hAnsi="宋体" w:cs="Arial"/>
                <w:lang w:eastAsia="zh-CN"/>
              </w:rPr>
            </w:pPr>
            <w:r>
              <w:rPr>
                <w:rFonts w:hint="eastAsia" w:ascii="宋体" w:hAnsi="宋体"/>
                <w:lang w:eastAsia="zh-CN"/>
              </w:rPr>
              <w:t>基于文档相似度的推荐</w:t>
            </w:r>
          </w:p>
        </w:tc>
        <w:tc>
          <w:tcPr>
            <w:tcW w:w="2268" w:type="dxa"/>
          </w:tcPr>
          <w:p>
            <w:pPr>
              <w:widowControl w:val="0"/>
              <w:spacing w:line="360" w:lineRule="auto"/>
              <w:jc w:val="center"/>
              <w:rPr>
                <w:rFonts w:ascii="宋体" w:hAnsi="宋体" w:cs="Arial"/>
                <w:lang w:eastAsia="zh-CN"/>
              </w:rPr>
            </w:pPr>
            <w:r>
              <w:rPr>
                <w:rFonts w:hint="eastAsia" w:ascii="宋体" w:hAnsi="宋体" w:cs="Arial"/>
                <w:lang w:eastAsia="zh-CN"/>
              </w:rPr>
              <w:t>有</w:t>
            </w:r>
          </w:p>
        </w:tc>
        <w:tc>
          <w:tcPr>
            <w:tcW w:w="2977" w:type="dxa"/>
          </w:tcPr>
          <w:p>
            <w:pPr>
              <w:widowControl w:val="0"/>
              <w:spacing w:line="360" w:lineRule="auto"/>
              <w:jc w:val="center"/>
              <w:rPr>
                <w:rFonts w:ascii="宋体" w:hAnsi="宋体" w:cs="Arial"/>
                <w:lang w:eastAsia="zh-CN"/>
              </w:rPr>
            </w:pPr>
            <w:r>
              <w:rPr>
                <w:rFonts w:hint="eastAsia" w:ascii="宋体" w:hAnsi="宋体"/>
                <w:lang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val="0"/>
              <w:spacing w:line="360" w:lineRule="auto"/>
              <w:jc w:val="left"/>
              <w:rPr>
                <w:rFonts w:ascii="宋体" w:hAnsi="宋体" w:cs="Arial"/>
                <w:lang w:eastAsia="zh-CN"/>
              </w:rPr>
            </w:pPr>
            <w:r>
              <w:rPr>
                <w:rFonts w:hint="eastAsia" w:ascii="宋体" w:hAnsi="宋体"/>
                <w:lang w:eastAsia="zh-CN"/>
              </w:rPr>
              <w:t>基于概率矩阵分解的推荐</w:t>
            </w:r>
          </w:p>
        </w:tc>
        <w:tc>
          <w:tcPr>
            <w:tcW w:w="2268" w:type="dxa"/>
          </w:tcPr>
          <w:p>
            <w:pPr>
              <w:widowControl w:val="0"/>
              <w:spacing w:line="360" w:lineRule="auto"/>
              <w:jc w:val="center"/>
              <w:rPr>
                <w:rFonts w:ascii="宋体" w:hAnsi="宋体" w:cs="Arial"/>
                <w:lang w:eastAsia="zh-CN"/>
              </w:rPr>
            </w:pPr>
            <w:r>
              <w:rPr>
                <w:rFonts w:hint="eastAsia" w:ascii="宋体" w:hAnsi="宋体"/>
                <w:lang w:eastAsia="zh-CN"/>
              </w:rPr>
              <w:t>有</w:t>
            </w:r>
          </w:p>
        </w:tc>
        <w:tc>
          <w:tcPr>
            <w:tcW w:w="2977" w:type="dxa"/>
          </w:tcPr>
          <w:p>
            <w:pPr>
              <w:widowControl w:val="0"/>
              <w:spacing w:line="360" w:lineRule="auto"/>
              <w:jc w:val="center"/>
              <w:rPr>
                <w:rFonts w:ascii="宋体" w:hAnsi="宋体" w:cs="Arial"/>
                <w:lang w:eastAsia="zh-CN"/>
              </w:rPr>
            </w:pPr>
            <w:r>
              <w:rPr>
                <w:rFonts w:hint="eastAsia" w:ascii="宋体" w:hAnsi="宋体" w:cs="Arial"/>
                <w:lang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val="0"/>
              <w:spacing w:line="360" w:lineRule="auto"/>
              <w:jc w:val="left"/>
              <w:rPr>
                <w:rFonts w:ascii="宋体" w:hAnsi="宋体" w:cs="Arial"/>
                <w:lang w:eastAsia="zh-CN"/>
              </w:rPr>
            </w:pPr>
            <w:r>
              <w:rPr>
                <w:rFonts w:hint="eastAsia" w:ascii="宋体" w:hAnsi="宋体"/>
                <w:lang w:eastAsia="zh-CN"/>
              </w:rPr>
              <w:t>基于用户行为序列的推荐</w:t>
            </w:r>
          </w:p>
        </w:tc>
        <w:tc>
          <w:tcPr>
            <w:tcW w:w="2268" w:type="dxa"/>
          </w:tcPr>
          <w:p>
            <w:pPr>
              <w:widowControl w:val="0"/>
              <w:spacing w:line="360" w:lineRule="auto"/>
              <w:jc w:val="center"/>
              <w:rPr>
                <w:rFonts w:ascii="宋体" w:hAnsi="宋体" w:cs="Arial"/>
                <w:lang w:eastAsia="zh-CN"/>
              </w:rPr>
            </w:pPr>
            <w:r>
              <w:rPr>
                <w:rFonts w:hint="eastAsia" w:ascii="宋体" w:hAnsi="宋体" w:cs="Arial"/>
                <w:lang w:eastAsia="zh-CN"/>
              </w:rPr>
              <w:t>有</w:t>
            </w:r>
          </w:p>
        </w:tc>
        <w:tc>
          <w:tcPr>
            <w:tcW w:w="2977" w:type="dxa"/>
          </w:tcPr>
          <w:p>
            <w:pPr>
              <w:widowControl w:val="0"/>
              <w:spacing w:line="360" w:lineRule="auto"/>
              <w:jc w:val="center"/>
              <w:rPr>
                <w:rFonts w:ascii="宋体" w:hAnsi="宋体" w:cs="Arial"/>
                <w:lang w:eastAsia="zh-CN"/>
              </w:rPr>
            </w:pPr>
            <w:r>
              <w:rPr>
                <w:rFonts w:hint="eastAsia" w:ascii="宋体" w:hAnsi="宋体" w:cs="Arial"/>
                <w:lang w:eastAsia="zh-CN"/>
              </w:rPr>
              <w:t>有</w:t>
            </w:r>
          </w:p>
        </w:tc>
      </w:tr>
    </w:tbl>
    <w:p>
      <w:pPr>
        <w:spacing w:line="360" w:lineRule="auto"/>
        <w:ind w:firstLine="420"/>
        <w:jc w:val="both"/>
        <w:rPr>
          <w:rFonts w:ascii="Arial" w:hAnsi="Arial" w:cs="Arial"/>
          <w:lang w:eastAsia="zh-CN"/>
        </w:rPr>
      </w:pPr>
      <w:r>
        <w:rPr>
          <w:rFonts w:hint="eastAsia" w:ascii="Arial" w:hAnsi="Arial" w:cs="Arial"/>
          <w:lang w:eastAsia="zh-CN"/>
        </w:rPr>
        <w:t xml:space="preserve">下面将对这四种方法实现和实验结果进行具体的介绍： </w:t>
      </w:r>
    </w:p>
    <w:p>
      <w:pPr>
        <w:pStyle w:val="4"/>
        <w:rPr>
          <w:rFonts w:ascii="Arial" w:hAnsi="Arial" w:cs="Arial"/>
        </w:rPr>
      </w:pPr>
      <w:bookmarkStart w:id="145" w:name="_Toc4379595"/>
      <w:r>
        <w:rPr>
          <w:rFonts w:ascii="Arial" w:hAnsi="Arial" w:cs="Arial"/>
        </w:rPr>
        <w:t>4.</w:t>
      </w:r>
      <w:r>
        <w:rPr>
          <w:rFonts w:hint="eastAsia" w:ascii="Arial" w:hAnsi="Arial" w:cs="Arial"/>
        </w:rPr>
        <w:t>5</w:t>
      </w:r>
      <w:r>
        <w:rPr>
          <w:rFonts w:ascii="Arial" w:hAnsi="Arial" w:cs="Arial"/>
        </w:rPr>
        <w:t xml:space="preserve">.1 </w:t>
      </w:r>
      <w:r>
        <w:rPr>
          <w:rFonts w:hint="eastAsia" w:ascii="Arial" w:hAnsi="Arial" w:cs="Arial"/>
        </w:rPr>
        <w:t>基于热门帖子的推荐</w:t>
      </w:r>
      <w:bookmarkEnd w:id="145"/>
    </w:p>
    <w:p>
      <w:pPr>
        <w:spacing w:line="360" w:lineRule="auto"/>
        <w:ind w:firstLine="420"/>
        <w:rPr>
          <w:lang w:eastAsia="zh-CN"/>
        </w:rPr>
      </w:pPr>
      <w:r>
        <w:rPr>
          <w:rFonts w:hint="eastAsia"/>
          <w:lang w:eastAsia="zh-CN"/>
        </w:rPr>
        <w:t>基于热门帖的推荐是把最热门的帖子推荐给用户，是最简单且有效的推荐方式。衡量一个帖子的热门程度有三个指标，帖子的浏览量，帖子的评论量，帖子的点赞量。</w:t>
      </w:r>
    </w:p>
    <w:p>
      <w:pPr>
        <w:spacing w:line="360" w:lineRule="auto"/>
        <w:rPr>
          <w:lang w:eastAsia="zh-CN"/>
        </w:rPr>
      </w:pPr>
      <m:oMathPara>
        <m:oMath>
          <m:r>
            <w:rPr>
              <w:rFonts w:hint="eastAsia" w:ascii="Cambria Math" w:hAnsi="Cambria Math"/>
              <w:lang w:eastAsia="zh-CN"/>
            </w:rPr>
            <m:t>Score</m:t>
          </m:r>
          <m:r>
            <w:rPr>
              <w:rFonts w:ascii="Cambria Math" w:hAnsi="Cambria Math"/>
              <w:lang w:eastAsia="zh-CN"/>
            </w:rPr>
            <m:t>= α</m:t>
          </m:r>
          <m:r>
            <w:rPr>
              <w:rFonts w:hint="eastAsia" w:ascii="Cambria Math" w:hAnsi="Cambria Math"/>
              <w:lang w:eastAsia="zh-CN"/>
            </w:rPr>
            <m:t>View</m:t>
          </m:r>
          <m:r>
            <w:rPr>
              <w:rFonts w:ascii="Cambria Math" w:hAnsi="Cambria Math"/>
              <w:lang w:eastAsia="zh-CN"/>
            </w:rPr>
            <m:t>_Count+ βReplay_Count+ γPraise_Count</m:t>
          </m:r>
        </m:oMath>
      </m:oMathPara>
    </w:p>
    <w:p>
      <w:pPr>
        <w:spacing w:line="360" w:lineRule="auto"/>
        <w:rPr>
          <w:lang w:eastAsia="zh-CN"/>
        </w:rPr>
      </w:pPr>
      <w:r>
        <w:rPr>
          <w:rFonts w:hint="eastAsia"/>
          <w:lang w:eastAsia="zh-CN"/>
        </w:rPr>
        <w:t>其中</w:t>
      </w:r>
      <m:oMath>
        <m:r>
          <w:rPr>
            <w:rFonts w:ascii="Cambria Math" w:hAnsi="Cambria Math"/>
            <w:lang w:eastAsia="zh-CN"/>
          </w:rPr>
          <m:t>α</m:t>
        </m:r>
      </m:oMath>
      <w:r>
        <w:rPr>
          <w:rFonts w:hint="eastAsia"/>
          <w:lang w:eastAsia="zh-CN"/>
        </w:rPr>
        <w:t>，</w:t>
      </w:r>
      <m:oMath>
        <m:r>
          <w:rPr>
            <w:rFonts w:ascii="Cambria Math" w:hAnsi="Cambria Math"/>
            <w:lang w:eastAsia="zh-CN"/>
          </w:rPr>
          <m:t>β</m:t>
        </m:r>
      </m:oMath>
      <w:r>
        <w:rPr>
          <w:rFonts w:hint="eastAsia"/>
          <w:lang w:eastAsia="zh-CN"/>
        </w:rPr>
        <w:t>，</w:t>
      </w:r>
      <m:oMath>
        <m:r>
          <w:rPr>
            <w:rFonts w:ascii="Cambria Math" w:hAnsi="Cambria Math"/>
            <w:lang w:eastAsia="zh-CN"/>
          </w:rPr>
          <m:t>γ</m:t>
        </m:r>
      </m:oMath>
      <w:r>
        <w:rPr>
          <w:rFonts w:hint="eastAsia"/>
          <w:lang w:eastAsia="zh-CN"/>
        </w:rPr>
        <w:t>，为各个指标的权重指数；View</w:t>
      </w:r>
      <w:r>
        <w:rPr>
          <w:lang w:eastAsia="zh-CN"/>
        </w:rPr>
        <w:t>_Count</w:t>
      </w:r>
      <w:r>
        <w:rPr>
          <w:rFonts w:hint="eastAsia"/>
          <w:lang w:eastAsia="zh-CN"/>
        </w:rPr>
        <w:t>、R</w:t>
      </w:r>
      <w:r>
        <w:rPr>
          <w:lang w:eastAsia="zh-CN"/>
        </w:rPr>
        <w:t>eplay_Count</w:t>
      </w:r>
      <w:r>
        <w:rPr>
          <w:rFonts w:hint="eastAsia"/>
          <w:lang w:eastAsia="zh-CN"/>
        </w:rPr>
        <w:t>、P</w:t>
      </w:r>
      <w:r>
        <w:rPr>
          <w:lang w:eastAsia="zh-CN"/>
        </w:rPr>
        <w:t>raise_Count</w:t>
      </w:r>
      <w:r>
        <w:rPr>
          <w:rFonts w:hint="eastAsia"/>
          <w:lang w:eastAsia="zh-CN"/>
        </w:rPr>
        <w:t>分别为浏览量、评论量和点赞量。</w:t>
      </w:r>
    </w:p>
    <w:p>
      <w:pPr>
        <w:spacing w:line="360" w:lineRule="auto"/>
        <w:rPr>
          <w:lang w:eastAsia="zh-CN"/>
        </w:rPr>
      </w:pPr>
      <w:r>
        <w:rPr>
          <w:lang w:eastAsia="zh-CN"/>
        </w:rPr>
        <w:tab/>
      </w:r>
      <w:r>
        <w:rPr>
          <w:rFonts w:hint="eastAsia"/>
          <w:lang w:eastAsia="zh-CN"/>
        </w:rPr>
        <w:t>热门帖的推荐常会出现哈利波特效应（即，不管用户浏览什么帖子，都给用推荐最热门的帖子），为了解决哈利波特效应，我们可以增加用户是否浏览过的帖和发布的时间帖子时间两个指标：</w:t>
      </w:r>
    </w:p>
    <w:p>
      <w:pPr>
        <w:spacing w:line="360" w:lineRule="auto"/>
        <w:rPr>
          <w:lang w:eastAsia="zh-CN"/>
        </w:rPr>
      </w:pPr>
      <m:oMathPara>
        <m:oMath>
          <m:r>
            <w:rPr>
              <w:rFonts w:hint="eastAsia" w:ascii="Cambria Math" w:hAnsi="Cambria Math"/>
              <w:lang w:eastAsia="zh-CN"/>
            </w:rPr>
            <m:t>Score</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(α</m:t>
              </m:r>
              <m:r>
                <w:rPr>
                  <w:rFonts w:hint="eastAsia" w:ascii="Cambria Math" w:hAnsi="Cambria Math"/>
                  <w:lang w:eastAsia="zh-CN"/>
                </w:rPr>
                <m:t>View</m:t>
              </m:r>
              <m:r>
                <w:rPr>
                  <w:rFonts w:ascii="Cambria Math" w:hAnsi="Cambria Math"/>
                  <w:lang w:eastAsia="zh-CN"/>
                </w:rPr>
                <m:t>_Count+βReplay_Count+γPraise_Count</m:t>
              </m:r>
              <m:r>
                <w:rPr>
                  <w:rFonts w:hint="eastAsia" w:ascii="Cambria Math" w:hAnsi="Cambria Math"/>
                  <w:lang w:eastAsia="zh-CN"/>
                </w:rPr>
                <m:t>)</m:t>
              </m:r>
              <m:r>
                <w:rPr>
                  <w:rFonts w:ascii="Cambria Math" w:hAnsi="Cambria Math"/>
                  <w:lang w:eastAsia="zh-CN"/>
                </w:rPr>
                <m:t>*(1-is_View)</m:t>
              </m:r>
              <m:ctrlPr>
                <w:rPr>
                  <w:rFonts w:ascii="Cambria Math" w:hAnsi="Cambria Math"/>
                  <w:i/>
                  <w:lang w:eastAsia="zh-CN"/>
                </w:rPr>
              </m:ctrlPr>
            </m:num>
            <m:den>
              <m:r>
                <w:rPr>
                  <w:rFonts w:ascii="Cambria Math" w:hAnsi="Cambria Math"/>
                  <w:lang w:eastAsia="zh-CN"/>
                </w:rPr>
                <m:t>μ(Send_Time-T)</m:t>
              </m:r>
              <m:ctrlPr>
                <w:rPr>
                  <w:rFonts w:ascii="Cambria Math" w:hAnsi="Cambria Math"/>
                  <w:i/>
                  <w:lang w:eastAsia="zh-CN"/>
                </w:rPr>
              </m:ctrlPr>
            </m:den>
          </m:f>
        </m:oMath>
      </m:oMathPara>
    </w:p>
    <w:p>
      <w:pPr>
        <w:spacing w:line="360" w:lineRule="auto"/>
        <w:rPr>
          <w:lang w:eastAsia="zh-CN"/>
        </w:rPr>
      </w:pPr>
      <w:r>
        <w:rPr>
          <w:rFonts w:hint="eastAsia"/>
          <w:lang w:eastAsia="zh-CN"/>
        </w:rPr>
        <w:t>通过设置一个</w:t>
      </w:r>
      <w:r>
        <w:rPr>
          <w:lang w:eastAsia="zh-CN"/>
        </w:rPr>
        <w:t>is_View</w:t>
      </w:r>
      <w:r>
        <w:rPr>
          <w:rFonts w:hint="eastAsia"/>
          <w:lang w:eastAsia="zh-CN"/>
        </w:rPr>
        <w:t>，如果用户已经浏览过，</w:t>
      </w:r>
      <w:r>
        <w:rPr>
          <w:lang w:eastAsia="zh-CN"/>
        </w:rPr>
        <w:t>is_View</w:t>
      </w:r>
      <w:r>
        <w:rPr>
          <w:rFonts w:hint="eastAsia"/>
          <w:lang w:eastAsia="zh-CN"/>
        </w:rPr>
        <w:t>值为1，Score为0，热门度最低，达到不推荐的目的。分母</w:t>
      </w:r>
      <m:oMath>
        <m:r>
          <w:rPr>
            <w:rFonts w:ascii="Cambria Math" w:hAnsi="Cambria Math"/>
            <w:lang w:eastAsia="zh-CN"/>
          </w:rPr>
          <m:t>μ(Send_Time-T)</m:t>
        </m:r>
      </m:oMath>
      <w:r>
        <w:rPr>
          <w:rFonts w:hint="eastAsia"/>
          <w:lang w:eastAsia="zh-CN"/>
        </w:rPr>
        <w:t>是对帖子的发布时时间做一个惩罚，T为指定某个时刻，如果只推荐近一个月的帖子，可以把T设置为一个月前的第一天的时间。</w:t>
      </w:r>
    </w:p>
    <w:p>
      <w:pPr>
        <w:spacing w:line="360" w:lineRule="auto"/>
        <w:rPr>
          <w:lang w:eastAsia="zh-CN"/>
        </w:rPr>
      </w:pPr>
      <w:r>
        <w:rPr>
          <w:lang w:eastAsia="zh-CN"/>
        </w:rPr>
        <w:tab/>
      </w:r>
      <w:r>
        <w:rPr>
          <w:rFonts w:hint="eastAsia"/>
          <w:lang w:eastAsia="zh-CN"/>
        </w:rPr>
        <w:drawing>
          <wp:inline distT="0" distB="0" distL="0" distR="0">
            <wp:extent cx="5274310" cy="3076575"/>
            <wp:effectExtent l="0" t="0" r="254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pPr>
        <w:pStyle w:val="45"/>
        <w:rPr>
          <w:rFonts w:cs="Arial"/>
        </w:rPr>
      </w:pPr>
      <w:bookmarkStart w:id="146" w:name="_Toc4391493"/>
      <w:r>
        <w:rPr>
          <w:rFonts w:cs="Arial"/>
        </w:rPr>
        <w:t>图4</w:t>
      </w:r>
      <w:r>
        <w:rPr>
          <w:rFonts w:hint="eastAsia" w:cs="Arial"/>
        </w:rPr>
        <w:t>.3</w:t>
      </w:r>
      <w:r>
        <w:rPr>
          <w:rFonts w:cs="Arial"/>
        </w:rPr>
        <w:t xml:space="preserve"> </w:t>
      </w:r>
      <w:r>
        <w:rPr>
          <w:rFonts w:hint="eastAsia" w:cs="Arial"/>
        </w:rPr>
        <w:t>基于热门帖的推荐的帖子占比</w:t>
      </w:r>
      <w:bookmarkEnd w:id="146"/>
    </w:p>
    <w:p>
      <w:pPr>
        <w:spacing w:line="360" w:lineRule="auto"/>
        <w:rPr>
          <w:lang w:eastAsia="zh-CN"/>
        </w:rPr>
      </w:pPr>
      <w:r>
        <w:rPr>
          <w:lang w:eastAsia="zh-CN"/>
        </w:rPr>
        <w:tab/>
      </w:r>
      <w:r>
        <w:rPr>
          <w:rFonts w:hint="eastAsia"/>
          <w:lang w:eastAsia="zh-CN"/>
        </w:rPr>
        <w:t>如图4.1所示是基于热门帖的推荐在2月</w:t>
      </w:r>
      <w:del w:id="37" w:author="文峰" w:date="2019-03-25T10:42:51Z">
        <w:r>
          <w:rPr>
            <w:rFonts w:hint="eastAsia"/>
            <w:lang w:eastAsia="zh-CN"/>
          </w:rPr>
          <w:delText>的22日</w:delText>
        </w:r>
      </w:del>
      <w:ins w:id="38" w:author="文峰" w:date="2019-03-25T10:42:51Z">
        <w:r>
          <w:rPr>
            <w:rFonts w:hint="eastAsia"/>
            <w:lang w:eastAsia="zh-CN"/>
          </w:rPr>
          <w:t>22日</w:t>
        </w:r>
      </w:ins>
      <w:r>
        <w:rPr>
          <w:rFonts w:hint="eastAsia"/>
          <w:lang w:eastAsia="zh-CN"/>
        </w:rPr>
        <w:t>到25日第四天的推荐的帖子的数占比。推荐帖子的占比等于每天的推荐的不同帖子的数除于总体帖子的值，这个指标评价了算法的挖掘长尾的能力。从图中可以看出基于热门的推荐的方法，推荐的帖子的占比在1.30%以下。这四天的均值是1.09%。基于热门帖的推荐的只会推荐热门帖，这会导致越推越窄。</w:t>
      </w:r>
    </w:p>
    <w:p>
      <w:pPr>
        <w:spacing w:line="360" w:lineRule="auto"/>
        <w:rPr>
          <w:lang w:eastAsia="zh-CN"/>
        </w:rPr>
      </w:pPr>
      <w:r>
        <w:rPr>
          <w:rFonts w:hint="eastAsia"/>
          <w:lang w:eastAsia="zh-CN"/>
        </w:rPr>
        <w:drawing>
          <wp:inline distT="0" distB="0" distL="0" distR="0">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pPr>
        <w:pStyle w:val="45"/>
        <w:rPr>
          <w:rFonts w:cs="Arial"/>
        </w:rPr>
      </w:pPr>
      <w:bookmarkStart w:id="147" w:name="_Toc4391494"/>
      <w:r>
        <w:rPr>
          <w:rFonts w:cs="Arial"/>
        </w:rPr>
        <w:t>图4.</w:t>
      </w:r>
      <w:r>
        <w:rPr>
          <w:rFonts w:hint="eastAsia" w:cs="Arial"/>
        </w:rPr>
        <w:t>4</w:t>
      </w:r>
      <w:r>
        <w:rPr>
          <w:rFonts w:cs="Arial"/>
        </w:rPr>
        <w:t xml:space="preserve"> </w:t>
      </w:r>
      <w:r>
        <w:rPr>
          <w:rFonts w:hint="eastAsia" w:cs="Arial"/>
        </w:rPr>
        <w:t>基于热门的帖的推荐的点击率</w:t>
      </w:r>
      <w:bookmarkEnd w:id="147"/>
    </w:p>
    <w:p>
      <w:pPr>
        <w:spacing w:line="360" w:lineRule="auto"/>
        <w:rPr>
          <w:lang w:eastAsia="zh-CN"/>
        </w:rPr>
      </w:pPr>
      <w:r>
        <w:rPr>
          <w:lang w:eastAsia="zh-CN"/>
        </w:rPr>
        <w:tab/>
      </w:r>
      <w:r>
        <w:rPr>
          <w:rFonts w:hint="eastAsia"/>
          <w:lang w:eastAsia="zh-CN"/>
        </w:rPr>
        <w:t>如图4.1所示是基于热门的帖的推荐的算法的推荐帖子在2月</w:t>
      </w:r>
      <w:del w:id="39" w:author="文峰" w:date="2019-03-25T10:42:51Z">
        <w:r>
          <w:rPr>
            <w:rFonts w:hint="eastAsia"/>
            <w:lang w:eastAsia="zh-CN"/>
          </w:rPr>
          <w:delText>的22日</w:delText>
        </w:r>
      </w:del>
      <w:ins w:id="40" w:author="文峰" w:date="2019-03-25T10:42:51Z">
        <w:r>
          <w:rPr>
            <w:rFonts w:hint="eastAsia"/>
            <w:lang w:eastAsia="zh-CN"/>
          </w:rPr>
          <w:t>22日</w:t>
        </w:r>
      </w:ins>
      <w:r>
        <w:rPr>
          <w:rFonts w:hint="eastAsia"/>
          <w:lang w:eastAsia="zh-CN"/>
        </w:rPr>
        <w:t>到25日第四天的点击率。点击率等于被点击的帖子除于推荐的帖子，这个指标的衡量的是推荐的正确性。从图可以看出基于热门帖的推荐算法，每天推荐的帖子点击率都在1.28以上，这四天的平均值为2.04%。</w:t>
      </w:r>
    </w:p>
    <w:p>
      <w:pPr>
        <w:pStyle w:val="4"/>
        <w:rPr>
          <w:rFonts w:ascii="Arial" w:hAnsi="Arial" w:cs="Arial"/>
        </w:rPr>
      </w:pPr>
      <w:bookmarkStart w:id="148" w:name="_Toc4379596"/>
      <w:r>
        <w:rPr>
          <w:rFonts w:ascii="Arial" w:hAnsi="Arial" w:cs="Arial"/>
        </w:rPr>
        <w:t>4.</w:t>
      </w:r>
      <w:r>
        <w:rPr>
          <w:rFonts w:hint="eastAsia" w:ascii="Arial" w:hAnsi="Arial" w:cs="Arial"/>
        </w:rPr>
        <w:t>5</w:t>
      </w:r>
      <w:r>
        <w:rPr>
          <w:rFonts w:ascii="Arial" w:hAnsi="Arial" w:cs="Arial"/>
        </w:rPr>
        <w:t>.</w:t>
      </w:r>
      <w:r>
        <w:rPr>
          <w:rFonts w:hint="eastAsia" w:ascii="Arial" w:hAnsi="Arial" w:cs="Arial"/>
        </w:rPr>
        <w:t>2</w:t>
      </w:r>
      <w:r>
        <w:rPr>
          <w:rFonts w:ascii="Arial" w:hAnsi="Arial" w:cs="Arial"/>
        </w:rPr>
        <w:t xml:space="preserve"> </w:t>
      </w:r>
      <w:r>
        <w:rPr>
          <w:rFonts w:hint="eastAsia" w:ascii="Arial" w:hAnsi="Arial" w:cs="Arial"/>
        </w:rPr>
        <w:t>基于文档相似度的推荐</w:t>
      </w:r>
      <w:bookmarkEnd w:id="148"/>
    </w:p>
    <w:p>
      <w:pPr>
        <w:spacing w:line="360" w:lineRule="auto"/>
        <w:ind w:firstLine="420"/>
        <w:rPr>
          <w:rFonts w:ascii="Arial" w:hAnsi="Arial" w:cs="Arial"/>
          <w:lang w:eastAsia="zh-CN"/>
        </w:rPr>
      </w:pPr>
      <w:r>
        <w:rPr>
          <w:rFonts w:hint="eastAsia" w:ascii="Arial" w:hAnsi="Arial" w:cs="Arial"/>
          <w:lang w:eastAsia="zh-CN"/>
        </w:rPr>
        <w:t>基于文档相似度的方法，是通过把文档表示成一个向量，然后通过对每个帖子进行余弦值计算：</w:t>
      </w:r>
    </w:p>
    <w:p>
      <w:pPr>
        <w:spacing w:line="360" w:lineRule="auto"/>
        <w:rPr>
          <w:rFonts w:ascii="Arial" w:hAnsi="Arial" w:cs="Arial"/>
          <w:lang w:eastAsia="zh-CN"/>
        </w:rPr>
      </w:pPr>
      <m:oMathPara>
        <m:oMath>
          <m:r>
            <w:rPr>
              <w:rFonts w:hint="eastAsia" w:ascii="Cambria Math" w:hAnsi="Cambria Math" w:cs="Arial"/>
              <w:lang w:eastAsia="zh-CN"/>
            </w:rPr>
            <m:t>Score</m:t>
          </m:r>
          <m:r>
            <w:rPr>
              <w:rFonts w:ascii="Cambria Math" w:hAnsi="Cambria Math" w:cs="Arial"/>
              <w:lang w:eastAsia="zh-CN"/>
            </w:rPr>
            <m:t>=</m:t>
          </m:r>
          <m:f>
            <m:fPr>
              <m:ctrlPr>
                <w:rPr>
                  <w:rFonts w:ascii="Cambria Math" w:hAnsi="Cambria Math" w:cs="Arial"/>
                  <w:lang w:eastAsia="zh-CN"/>
                </w:rPr>
              </m:ctrlPr>
            </m:fPr>
            <m:num>
              <m:sSub>
                <m:sSubPr>
                  <m:ctrlPr>
                    <w:rPr>
                      <w:rFonts w:ascii="Cambria Math" w:hAnsi="Cambria Math" w:cs="Arial"/>
                      <w:i/>
                      <w:lang w:eastAsia="zh-CN"/>
                    </w:rPr>
                  </m:ctrlPr>
                </m:sSubPr>
                <m:e>
                  <m:r>
                    <w:rPr>
                      <w:rFonts w:hint="eastAsia"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i</m:t>
                  </m:r>
                  <m:ctrlPr>
                    <w:rPr>
                      <w:rFonts w:ascii="Cambria Math" w:hAnsi="Cambria Math" w:cs="Arial"/>
                      <w:i/>
                      <w:lang w:eastAsia="zh-CN"/>
                    </w:rPr>
                  </m:ctrlP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j</m:t>
                  </m:r>
                  <m:ctrlPr>
                    <w:rPr>
                      <w:rFonts w:ascii="Cambria Math" w:hAnsi="Cambria Math" w:cs="Arial"/>
                      <w:i/>
                      <w:lang w:eastAsia="zh-CN"/>
                    </w:rPr>
                  </m:ctrlPr>
                </m:sub>
              </m:sSub>
              <m:ctrlPr>
                <w:rPr>
                  <w:rFonts w:ascii="Cambria Math" w:hAnsi="Cambria Math" w:cs="Arial"/>
                  <w:lang w:eastAsia="zh-CN"/>
                </w:rPr>
              </m:ctrlPr>
            </m:num>
            <m:den>
              <m:d>
                <m:dPr>
                  <m:begChr m:val="|"/>
                  <m:endChr m:val="|"/>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i</m:t>
                      </m:r>
                      <m:ctrlPr>
                        <w:rPr>
                          <w:rFonts w:ascii="Cambria Math" w:hAnsi="Cambria Math" w:cs="Arial"/>
                          <w:i/>
                          <w:lang w:eastAsia="zh-CN"/>
                        </w:rPr>
                      </m:ctrlPr>
                    </m:sub>
                  </m:sSub>
                  <m:ctrlPr>
                    <w:rPr>
                      <w:rFonts w:ascii="Cambria Math" w:hAnsi="Cambria Math" w:cs="Arial"/>
                      <w:i/>
                      <w:lang w:eastAsia="zh-CN"/>
                    </w:rPr>
                  </m:ctrlPr>
                </m:e>
              </m:d>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j</m:t>
                  </m:r>
                  <m:ctrlPr>
                    <w:rPr>
                      <w:rFonts w:ascii="Cambria Math" w:hAnsi="Cambria Math" w:cs="Arial"/>
                      <w:i/>
                      <w:lang w:eastAsia="zh-CN"/>
                    </w:rPr>
                  </m:ctrlPr>
                </m:sub>
              </m:sSub>
              <m:r>
                <w:rPr>
                  <w:rFonts w:ascii="Cambria Math" w:hAnsi="Cambria Math" w:cs="Arial"/>
                  <w:lang w:eastAsia="zh-CN"/>
                </w:rPr>
                <m:t>||</m:t>
              </m:r>
              <m:ctrlPr>
                <w:rPr>
                  <w:rFonts w:ascii="Cambria Math" w:hAnsi="Cambria Math" w:cs="Arial"/>
                  <w:lang w:eastAsia="zh-CN"/>
                </w:rPr>
              </m:ctrlPr>
            </m:den>
          </m:f>
        </m:oMath>
      </m:oMathPara>
    </w:p>
    <w:p>
      <w:pPr>
        <w:spacing w:line="360" w:lineRule="auto"/>
        <w:rPr>
          <w:rFonts w:ascii="Arial" w:hAnsi="Arial" w:cs="Arial"/>
          <w:lang w:eastAsia="zh-CN"/>
        </w:rPr>
      </w:pPr>
      <w:r>
        <w:rPr>
          <w:rFonts w:ascii="Arial" w:hAnsi="Arial" w:cs="Arial"/>
          <w:lang w:eastAsia="zh-CN"/>
        </w:rPr>
        <w:tab/>
      </w:r>
      <w:r>
        <w:rPr>
          <w:rFonts w:hint="eastAsia" w:ascii="Arial" w:hAnsi="Arial" w:cs="Arial"/>
          <w:lang w:eastAsia="zh-CN"/>
        </w:rPr>
        <w:t>我们通过对词进行向量化表示，对帖子预处理去除了停用词。然后把每个词向量对应维度相加取平均来表示一个文档向量：</w:t>
      </w:r>
    </w:p>
    <w:p>
      <w:pPr>
        <w:spacing w:line="360" w:lineRule="auto"/>
        <w:rPr>
          <w:rFonts w:ascii="Arial" w:hAnsi="Arial" w:cs="Arial"/>
          <w:lang w:eastAsia="zh-CN"/>
        </w:rPr>
      </w:pPr>
      <m:oMathPara>
        <m:oMath>
          <m:sSub>
            <m:sSubPr>
              <m:ctrlPr>
                <w:rPr>
                  <w:rFonts w:ascii="Cambria Math" w:hAnsi="Cambria Math" w:cs="Arial"/>
                  <w:lang w:eastAsia="zh-CN"/>
                </w:rPr>
              </m:ctrlPr>
            </m:sSubPr>
            <m:e>
              <m:r>
                <w:rPr>
                  <w:rFonts w:hint="eastAsia" w:ascii="Cambria Math" w:hAnsi="Cambria Math" w:cs="Arial"/>
                  <w:lang w:eastAsia="zh-CN"/>
                </w:rPr>
                <m:t>D</m:t>
              </m:r>
              <m:ctrlPr>
                <w:rPr>
                  <w:rFonts w:ascii="Cambria Math" w:hAnsi="Cambria Math" w:cs="Arial"/>
                  <w:lang w:eastAsia="zh-CN"/>
                </w:rPr>
              </m:ctrlPr>
            </m:e>
            <m:sub>
              <m:r>
                <w:rPr>
                  <w:rFonts w:ascii="Cambria Math" w:hAnsi="Cambria Math" w:cs="Arial"/>
                  <w:lang w:eastAsia="zh-CN"/>
                </w:rPr>
                <m:t>i</m:t>
              </m:r>
              <m:ctrlPr>
                <w:rPr>
                  <w:rFonts w:ascii="Cambria Math" w:hAnsi="Cambria Math" w:cs="Arial"/>
                  <w:lang w:eastAsia="zh-CN"/>
                </w:rPr>
              </m:ctrlPr>
            </m:sub>
          </m:sSub>
          <m:r>
            <w:rPr>
              <w:rFonts w:ascii="Cambria Math" w:hAnsi="Cambria Math" w:cs="Arial"/>
              <w:lang w:eastAsia="zh-CN"/>
            </w:rPr>
            <m:t xml:space="preserve">= </m:t>
          </m:r>
          <m:f>
            <m:fPr>
              <m:ctrlPr>
                <w:rPr>
                  <w:rFonts w:ascii="Cambria Math" w:hAnsi="Cambria Math" w:cs="Arial"/>
                  <w:i/>
                  <w:lang w:eastAsia="zh-CN"/>
                </w:rPr>
              </m:ctrlPr>
            </m:fPr>
            <m:num>
              <m:nary>
                <m:naryPr>
                  <m:chr m:val="∑"/>
                  <m:limLoc m:val="undOvr"/>
                  <m:ctrlPr>
                    <w:rPr>
                      <w:rFonts w:ascii="Cambria Math" w:hAnsi="Cambria Math" w:cs="Arial"/>
                      <w:i/>
                      <w:lang w:eastAsia="zh-CN"/>
                    </w:rPr>
                  </m:ctrlPr>
                </m:naryPr>
                <m:sub>
                  <m:r>
                    <w:rPr>
                      <w:rFonts w:ascii="Cambria Math" w:hAnsi="Cambria Math" w:cs="Arial"/>
                      <w:lang w:eastAsia="zh-CN"/>
                    </w:rPr>
                    <m:t>j</m:t>
                  </m:r>
                  <m:ctrlPr>
                    <w:rPr>
                      <w:rFonts w:ascii="Cambria Math" w:hAnsi="Cambria Math" w:cs="Arial"/>
                      <w:i/>
                      <w:lang w:eastAsia="zh-CN"/>
                    </w:rPr>
                  </m:ctrlPr>
                </m:sub>
                <m:sup>
                  <m:r>
                    <w:rPr>
                      <w:rFonts w:ascii="Cambria Math" w:hAnsi="Cambria Math" w:cs="Arial"/>
                      <w:lang w:eastAsia="zh-CN"/>
                    </w:rPr>
                    <m:t>n</m:t>
                  </m:r>
                  <m:ctrlPr>
                    <w:rPr>
                      <w:rFonts w:ascii="Cambria Math" w:hAnsi="Cambria Math" w:cs="Arial"/>
                      <w:i/>
                      <w:lang w:eastAsia="zh-CN"/>
                    </w:rPr>
                  </m:ctrlPr>
                </m:sup>
                <m:e>
                  <m:sSub>
                    <m:sSubPr>
                      <m:ctrlPr>
                        <w:rPr>
                          <w:rFonts w:ascii="Cambria Math" w:hAnsi="Cambria Math" w:cs="Arial"/>
                          <w:i/>
                          <w:lang w:eastAsia="zh-CN"/>
                        </w:rPr>
                      </m:ctrlPr>
                    </m:sSubPr>
                    <m:e>
                      <m:r>
                        <w:rPr>
                          <w:rFonts w:ascii="Cambria Math" w:hAnsi="Cambria Math" w:cs="Arial"/>
                          <w:lang w:eastAsia="zh-CN"/>
                        </w:rPr>
                        <m:t>w</m:t>
                      </m:r>
                      <m:ctrlPr>
                        <w:rPr>
                          <w:rFonts w:ascii="Cambria Math" w:hAnsi="Cambria Math" w:cs="Arial"/>
                          <w:i/>
                          <w:lang w:eastAsia="zh-CN"/>
                        </w:rPr>
                      </m:ctrlPr>
                    </m:e>
                    <m:sub>
                      <m:r>
                        <w:rPr>
                          <w:rFonts w:ascii="Cambria Math" w:hAnsi="Cambria Math" w:cs="Arial"/>
                          <w:lang w:eastAsia="zh-CN"/>
                        </w:rPr>
                        <m:t>ij</m:t>
                      </m:r>
                      <m:ctrlPr>
                        <w:rPr>
                          <w:rFonts w:ascii="Cambria Math" w:hAnsi="Cambria Math" w:cs="Arial"/>
                          <w:i/>
                          <w:lang w:eastAsia="zh-CN"/>
                        </w:rPr>
                      </m:ctrlPr>
                    </m:sub>
                  </m:sSub>
                  <m:ctrlPr>
                    <w:rPr>
                      <w:rFonts w:ascii="Cambria Math" w:hAnsi="Cambria Math" w:cs="Arial"/>
                      <w:i/>
                      <w:lang w:eastAsia="zh-CN"/>
                    </w:rPr>
                  </m:ctrlPr>
                </m:e>
              </m:nary>
              <m:ctrlPr>
                <w:rPr>
                  <w:rFonts w:ascii="Cambria Math" w:hAnsi="Cambria Math" w:cs="Arial"/>
                  <w:i/>
                  <w:lang w:eastAsia="zh-CN"/>
                </w:rPr>
              </m:ctrlPr>
            </m:num>
            <m:den>
              <m:r>
                <w:rPr>
                  <w:rFonts w:ascii="Cambria Math" w:hAnsi="Cambria Math" w:cs="Arial"/>
                  <w:lang w:eastAsia="zh-CN"/>
                </w:rPr>
                <m:t>n</m:t>
              </m:r>
              <m:ctrlPr>
                <w:rPr>
                  <w:rFonts w:ascii="Cambria Math" w:hAnsi="Cambria Math" w:cs="Arial"/>
                  <w:i/>
                  <w:lang w:eastAsia="zh-CN"/>
                </w:rPr>
              </m:ctrlPr>
            </m:den>
          </m:f>
        </m:oMath>
      </m:oMathPara>
    </w:p>
    <w:p>
      <w:pPr>
        <w:spacing w:line="360" w:lineRule="auto"/>
        <w:rPr>
          <w:rFonts w:ascii="Arial" w:hAnsi="Arial" w:cs="Arial"/>
          <w:lang w:eastAsia="zh-CN"/>
        </w:rPr>
      </w:pPr>
      <w:r>
        <w:rPr>
          <w:rFonts w:ascii="Arial" w:hAnsi="Arial" w:cs="Arial"/>
          <w:lang w:eastAsia="zh-CN"/>
        </w:rPr>
        <w:tab/>
      </w:r>
      <w:r>
        <w:rPr>
          <w:rFonts w:hint="eastAsia" w:ascii="Arial" w:hAnsi="Arial" w:cs="Arial"/>
          <w:lang w:eastAsia="zh-CN"/>
        </w:rPr>
        <w:t>离线对每个帖子进行文档相似的的计算，把计算出的文档相似度，保存在能够高效的访问的Redis中。这种方式会存在一个风险，就是线上预测时，出现了一个新发布的帖子的。这是需要实时对这个帖子进行文本预处理，表示成文档向量，然后和离线库中的每个文档进行文档相似度的计算。</w:t>
      </w:r>
    </w:p>
    <w:p>
      <w:pPr>
        <w:spacing w:line="360" w:lineRule="auto"/>
        <w:rPr>
          <w:lang w:eastAsia="zh-CN"/>
        </w:rPr>
      </w:pPr>
      <w:r>
        <w:rPr>
          <w:lang w:eastAsia="zh-CN"/>
        </w:rPr>
        <w:tab/>
      </w:r>
      <w:r>
        <w:rPr>
          <w:rFonts w:hint="eastAsia"/>
          <w:lang w:eastAsia="zh-CN"/>
        </w:rPr>
        <w:t>在做推荐的时，假设帖子A与帖子B最为相似。当用户点击帖子的A，会给用户推荐５个相关的帖子，这其中包含B；但是当用户点击帖子B时，由于帖子A和帖子B最为相似，所以也为把帖子推荐给用户。为了解决这个问题，我们对计算相似度公式进行了重新设计：</w:t>
      </w:r>
    </w:p>
    <w:p>
      <w:pPr>
        <w:spacing w:line="360" w:lineRule="auto"/>
        <w:rPr>
          <w:rFonts w:ascii="Arial" w:hAnsi="Arial" w:cs="Arial"/>
          <w:i/>
          <w:lang w:eastAsia="zh-CN"/>
        </w:rPr>
      </w:pPr>
      <m:oMathPara>
        <m:oMath>
          <m:r>
            <w:rPr>
              <w:rFonts w:hint="eastAsia" w:ascii="Cambria Math" w:hAnsi="Cambria Math" w:cs="Arial"/>
              <w:lang w:eastAsia="zh-CN"/>
            </w:rPr>
            <m:t>Score</m:t>
          </m:r>
          <m:r>
            <w:rPr>
              <w:rFonts w:ascii="Cambria Math" w:hAnsi="Cambria Math" w:cs="Arial"/>
              <w:lang w:eastAsia="zh-CN"/>
            </w:rPr>
            <m:t>=</m:t>
          </m:r>
          <m:d>
            <m:dPr>
              <m:ctrlPr>
                <w:rPr>
                  <w:rFonts w:ascii="Cambria Math" w:hAnsi="Cambria Math" w:cs="Arial"/>
                  <w:lang w:eastAsia="zh-CN"/>
                </w:rPr>
              </m:ctrlPr>
            </m:dPr>
            <m:e>
              <m:r>
                <w:rPr>
                  <w:rFonts w:ascii="Cambria Math" w:hAnsi="Cambria Math" w:cs="Arial"/>
                  <w:lang w:eastAsia="zh-CN"/>
                </w:rPr>
                <m:t>1-isView</m:t>
              </m:r>
              <m:ctrlPr>
                <w:rPr>
                  <w:rFonts w:ascii="Cambria Math" w:hAnsi="Cambria Math" w:cs="Arial"/>
                  <w:lang w:eastAsia="zh-CN"/>
                </w:rPr>
              </m:ctrlPr>
            </m:e>
          </m:d>
          <m:r>
            <w:rPr>
              <w:rFonts w:ascii="Cambria Math" w:hAnsi="Cambria Math" w:cs="Arial"/>
              <w:lang w:eastAsia="zh-CN"/>
            </w:rPr>
            <m:t>*</m:t>
          </m:r>
          <m:sSub>
            <m:sSubPr>
              <m:ctrlPr>
                <w:rPr>
                  <w:rFonts w:ascii="Cambria Math" w:hAnsi="Cambria Math" w:cs="Arial"/>
                  <w:lang w:eastAsia="zh-CN"/>
                </w:rPr>
              </m:ctrlPr>
            </m:sSubPr>
            <m:e>
              <m:r>
                <w:rPr>
                  <w:rFonts w:hint="eastAsia" w:ascii="Cambria Math" w:hAnsi="Cambria Math" w:cs="Arial"/>
                  <w:lang w:eastAsia="zh-CN"/>
                </w:rPr>
                <m:t>D</m:t>
              </m:r>
              <m:ctrlPr>
                <w:rPr>
                  <w:rFonts w:ascii="Cambria Math" w:hAnsi="Cambria Math" w:cs="Arial"/>
                  <w:lang w:eastAsia="zh-CN"/>
                </w:rPr>
              </m:ctrlPr>
            </m:e>
            <m:sub>
              <m:r>
                <w:rPr>
                  <w:rFonts w:ascii="Cambria Math" w:hAnsi="Cambria Math" w:cs="Arial"/>
                  <w:lang w:eastAsia="zh-CN"/>
                </w:rPr>
                <m:t>i</m:t>
              </m:r>
              <m:ctrlPr>
                <w:rPr>
                  <w:rFonts w:ascii="Cambria Math" w:hAnsi="Cambria Math" w:cs="Arial"/>
                  <w:lang w:eastAsia="zh-CN"/>
                </w:rPr>
              </m:ctrlPr>
            </m:sub>
          </m:sSub>
        </m:oMath>
      </m:oMathPara>
    </w:p>
    <w:p>
      <w:pPr>
        <w:spacing w:line="360" w:lineRule="auto"/>
        <w:rPr>
          <w:lang w:eastAsia="zh-CN"/>
        </w:rPr>
      </w:pPr>
      <w:r>
        <w:rPr>
          <w:rFonts w:hint="eastAsia"/>
          <w:lang w:eastAsia="zh-CN"/>
        </w:rPr>
        <w:t>其中</w:t>
      </w:r>
      <w:r>
        <w:rPr>
          <w:lang w:eastAsia="zh-CN"/>
        </w:rPr>
        <w:t>isView</w:t>
      </w:r>
      <w:r>
        <w:rPr>
          <w:rFonts w:hint="eastAsia"/>
          <w:lang w:eastAsia="zh-CN"/>
        </w:rPr>
        <w:t>表示用户是否浏览，已经浏览表示为1，为浏览表示为0。</w:t>
      </w:r>
    </w:p>
    <w:p>
      <w:pPr>
        <w:spacing w:line="360" w:lineRule="auto"/>
        <w:rPr>
          <w:lang w:eastAsia="zh-CN"/>
        </w:rPr>
      </w:pPr>
      <w:r>
        <w:rPr>
          <w:lang w:eastAsia="zh-CN"/>
        </w:rPr>
        <w:tab/>
      </w:r>
      <w:r>
        <w:rPr>
          <w:rFonts w:hint="eastAsia"/>
          <w:lang w:eastAsia="zh-CN"/>
        </w:rPr>
        <w:t>这样推荐的时需要根据每个用户浏览过的帖子实时计算Score分数。为了减少计算，我们需要离线存储用户浏览帖子的记录。</w:t>
      </w:r>
    </w:p>
    <w:p>
      <w:pPr>
        <w:spacing w:line="360" w:lineRule="auto"/>
        <w:rPr>
          <w:lang w:eastAsia="zh-CN"/>
        </w:rPr>
      </w:pPr>
      <w:r>
        <w:rPr>
          <w:rFonts w:hint="eastAsia"/>
          <w:lang w:eastAsia="zh-CN"/>
        </w:rPr>
        <w:drawing>
          <wp:inline distT="0" distB="0" distL="0" distR="0">
            <wp:extent cx="5274310" cy="3076575"/>
            <wp:effectExtent l="0" t="0" r="2540" b="952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pPr>
        <w:pStyle w:val="45"/>
        <w:rPr>
          <w:rFonts w:cs="Arial"/>
        </w:rPr>
      </w:pPr>
      <w:bookmarkStart w:id="149" w:name="_Toc4391495"/>
      <w:r>
        <w:rPr>
          <w:rFonts w:cs="Arial"/>
        </w:rPr>
        <w:t>图4.</w:t>
      </w:r>
      <w:r>
        <w:rPr>
          <w:rFonts w:hint="eastAsia" w:cs="Arial"/>
        </w:rPr>
        <w:t>5</w:t>
      </w:r>
      <w:r>
        <w:rPr>
          <w:rFonts w:cs="Arial"/>
        </w:rPr>
        <w:t xml:space="preserve"> </w:t>
      </w:r>
      <w:r>
        <w:rPr>
          <w:rFonts w:hint="eastAsia" w:cs="Arial"/>
        </w:rPr>
        <w:t>基于文档相似度的推荐的帖子占比</w:t>
      </w:r>
      <w:bookmarkEnd w:id="149"/>
    </w:p>
    <w:p>
      <w:pPr>
        <w:spacing w:line="360" w:lineRule="auto"/>
        <w:ind w:firstLine="420"/>
        <w:rPr>
          <w:lang w:eastAsia="zh-CN"/>
        </w:rPr>
      </w:pPr>
      <w:r>
        <w:rPr>
          <w:rFonts w:hint="eastAsia"/>
          <w:lang w:eastAsia="zh-CN"/>
        </w:rPr>
        <w:t>如图4.1所示是基于文档相似度的推荐在2月</w:t>
      </w:r>
      <w:del w:id="41" w:author="文峰" w:date="2019-03-25T10:42:51Z">
        <w:r>
          <w:rPr>
            <w:rFonts w:hint="eastAsia"/>
            <w:lang w:eastAsia="zh-CN"/>
          </w:rPr>
          <w:delText>的22日</w:delText>
        </w:r>
      </w:del>
      <w:ins w:id="42" w:author="文峰" w:date="2019-03-25T10:42:51Z">
        <w:r>
          <w:rPr>
            <w:rFonts w:hint="eastAsia"/>
            <w:lang w:eastAsia="zh-CN"/>
          </w:rPr>
          <w:t>22日</w:t>
        </w:r>
      </w:ins>
      <w:r>
        <w:rPr>
          <w:rFonts w:hint="eastAsia"/>
          <w:lang w:eastAsia="zh-CN"/>
        </w:rPr>
        <w:t>到25日第四天的推荐的帖子的数占比。从图中可以看出基于文档相似度的推荐的方法，推荐的帖子的占比在3.76%以上。这四天的均值是4.56%。由于，我们设置不推荐用户已经浏览的帖子，这种推荐方法相对于基于热门帖的推荐一定程度上能减少越推越窄现象。</w:t>
      </w:r>
    </w:p>
    <w:p>
      <w:pPr>
        <w:spacing w:line="360" w:lineRule="auto"/>
        <w:rPr>
          <w:lang w:eastAsia="zh-CN"/>
        </w:rPr>
      </w:pPr>
      <w:r>
        <w:rPr>
          <w:rFonts w:hint="eastAsia"/>
          <w:lang w:eastAsia="zh-CN"/>
        </w:rPr>
        <w:drawing>
          <wp:inline distT="0" distB="0" distL="0" distR="0">
            <wp:extent cx="5274310" cy="3076575"/>
            <wp:effectExtent l="0" t="0" r="2540"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pPr>
        <w:pStyle w:val="45"/>
        <w:rPr>
          <w:rFonts w:cs="Arial"/>
        </w:rPr>
      </w:pPr>
      <w:bookmarkStart w:id="150" w:name="_Toc4391496"/>
      <w:r>
        <w:rPr>
          <w:rFonts w:cs="Arial"/>
        </w:rPr>
        <w:t>图4.</w:t>
      </w:r>
      <w:r>
        <w:rPr>
          <w:rFonts w:hint="eastAsia" w:cs="Arial"/>
        </w:rPr>
        <w:t>6</w:t>
      </w:r>
      <w:r>
        <w:rPr>
          <w:rFonts w:cs="Arial"/>
        </w:rPr>
        <w:t xml:space="preserve"> </w:t>
      </w:r>
      <w:r>
        <w:rPr>
          <w:rFonts w:hint="eastAsia" w:cs="Arial"/>
        </w:rPr>
        <w:t>基于文档相似度的推荐的点击率</w:t>
      </w:r>
      <w:bookmarkEnd w:id="150"/>
    </w:p>
    <w:p>
      <w:pPr>
        <w:spacing w:line="360" w:lineRule="auto"/>
        <w:ind w:firstLine="420"/>
        <w:rPr>
          <w:rFonts w:ascii="Arial" w:hAnsi="Arial" w:cs="Arial"/>
          <w:kern w:val="2"/>
          <w:lang w:eastAsia="zh-CN"/>
        </w:rPr>
      </w:pPr>
      <w:r>
        <w:rPr>
          <w:rFonts w:hint="eastAsia"/>
          <w:lang w:eastAsia="zh-CN"/>
        </w:rPr>
        <w:t>如图4.1所示是基于文档相似度的推荐的算法的推荐帖子在2月</w:t>
      </w:r>
      <w:del w:id="43" w:author="文峰" w:date="2019-03-25T10:42:51Z">
        <w:r>
          <w:rPr>
            <w:rFonts w:hint="eastAsia"/>
            <w:lang w:eastAsia="zh-CN"/>
          </w:rPr>
          <w:delText>的22日</w:delText>
        </w:r>
      </w:del>
      <w:ins w:id="44" w:author="文峰" w:date="2019-03-25T10:42:51Z">
        <w:r>
          <w:rPr>
            <w:rFonts w:hint="eastAsia"/>
            <w:lang w:eastAsia="zh-CN"/>
          </w:rPr>
          <w:t>22日</w:t>
        </w:r>
      </w:ins>
      <w:r>
        <w:rPr>
          <w:rFonts w:hint="eastAsia"/>
          <w:lang w:eastAsia="zh-CN"/>
        </w:rPr>
        <w:t>到25日第四天的点击率。从图可以看出基于文档相似度的推荐算法，每天推荐的帖子点击率都在0.97</w:t>
      </w:r>
      <w:r>
        <w:rPr>
          <w:lang w:eastAsia="zh-CN"/>
        </w:rPr>
        <w:t>%</w:t>
      </w:r>
      <w:r>
        <w:rPr>
          <w:rFonts w:hint="eastAsia"/>
          <w:lang w:eastAsia="zh-CN"/>
        </w:rPr>
        <w:t>以下，这四天的平均值为0.67%。这种推荐的算法的点击并不高，因为只用文档的信息，没能很好的利用用户的信息。</w:t>
      </w:r>
    </w:p>
    <w:p>
      <w:pPr>
        <w:pStyle w:val="4"/>
        <w:rPr>
          <w:rFonts w:ascii="Arial" w:hAnsi="Arial" w:cs="Arial"/>
        </w:rPr>
      </w:pPr>
      <w:bookmarkStart w:id="151" w:name="_Toc4379597"/>
      <w:r>
        <w:rPr>
          <w:rFonts w:ascii="Arial" w:hAnsi="Arial" w:cs="Arial"/>
        </w:rPr>
        <w:t>4.</w:t>
      </w:r>
      <w:r>
        <w:rPr>
          <w:rFonts w:hint="eastAsia" w:ascii="Arial" w:hAnsi="Arial" w:cs="Arial"/>
        </w:rPr>
        <w:t>5</w:t>
      </w:r>
      <w:r>
        <w:rPr>
          <w:rFonts w:ascii="Arial" w:hAnsi="Arial" w:cs="Arial"/>
        </w:rPr>
        <w:t>.</w:t>
      </w:r>
      <w:r>
        <w:rPr>
          <w:rFonts w:hint="eastAsia" w:ascii="Arial" w:hAnsi="Arial" w:cs="Arial"/>
        </w:rPr>
        <w:t>3</w:t>
      </w:r>
      <w:r>
        <w:rPr>
          <w:rFonts w:ascii="Arial" w:hAnsi="Arial" w:cs="Arial"/>
        </w:rPr>
        <w:t xml:space="preserve"> </w:t>
      </w:r>
      <w:r>
        <w:rPr>
          <w:rFonts w:hint="eastAsia" w:ascii="Arial" w:hAnsi="Arial" w:cs="Arial"/>
        </w:rPr>
        <w:t>基于概率矩阵分解的推荐</w:t>
      </w:r>
      <w:bookmarkEnd w:id="151"/>
    </w:p>
    <w:p>
      <w:pPr>
        <w:spacing w:line="360" w:lineRule="auto"/>
        <w:ind w:firstLine="420"/>
        <w:rPr>
          <w:lang w:eastAsia="zh-CN"/>
        </w:rPr>
      </w:pPr>
      <w:bookmarkStart w:id="152" w:name="_Toc4282837"/>
      <w:bookmarkStart w:id="153" w:name="_Toc4282907"/>
      <w:r>
        <w:rPr>
          <w:rFonts w:hint="eastAsia"/>
          <w:lang w:eastAsia="zh-CN"/>
        </w:rPr>
        <w:t>基于矩阵分解的推荐方法，使用CNN来提取文档特征，这种方式要比直接把文档的词向量对应维度相加取均值更能有效的提取文档的特征。</w:t>
      </w:r>
      <w:bookmarkEnd w:id="152"/>
      <w:bookmarkEnd w:id="153"/>
    </w:p>
    <w:p>
      <w:pPr>
        <w:spacing w:line="360" w:lineRule="auto"/>
        <w:ind w:firstLine="420"/>
        <w:rPr>
          <w:lang w:eastAsia="zh-CN"/>
        </w:rPr>
      </w:pPr>
      <w:bookmarkStart w:id="154" w:name="_Toc4282838"/>
      <w:bookmarkStart w:id="155" w:name="_Toc4282908"/>
      <w:r>
        <w:rPr>
          <w:rFonts w:hint="eastAsia"/>
          <w:lang w:eastAsia="zh-CN"/>
        </w:rPr>
        <w:t>首先对所有的文本进行预处理，然后把文表示成一个文矩阵。使用3.4节CNN模型把文档处理成一个文档向量。对所有文档进行同样的处理，把文档向量存储在可以快速访问的数据库Redis中。</w:t>
      </w:r>
      <w:bookmarkEnd w:id="154"/>
      <w:bookmarkEnd w:id="155"/>
    </w:p>
    <w:p>
      <w:pPr>
        <w:spacing w:line="360" w:lineRule="auto"/>
        <w:ind w:firstLine="420"/>
        <w:rPr>
          <w:rFonts w:cs="Arial"/>
          <w:lang w:eastAsia="zh-CN"/>
        </w:rPr>
      </w:pPr>
      <w:r>
        <w:rPr>
          <w:rFonts w:hint="eastAsia" w:cs="Arial"/>
          <w:lang w:eastAsia="zh-CN"/>
        </w:rPr>
        <w:t>概率矩阵分解在构造用户向量是通过，把用户在近期已经浏览的帖子的文档向量对应维度相加取平均。这时候需要根据用户浏览帖子的历史纪录中取出用户最近浏览的帖子ID，通过帖子ID从Re</w:t>
      </w:r>
      <w:r>
        <w:rPr>
          <w:rFonts w:cs="Arial"/>
          <w:lang w:eastAsia="zh-CN"/>
        </w:rPr>
        <w:t>dis</w:t>
      </w:r>
      <w:r>
        <w:rPr>
          <w:rFonts w:hint="eastAsia" w:cs="Arial"/>
          <w:lang w:eastAsia="zh-CN"/>
        </w:rPr>
        <w:t>中读取对应的文档向量。计算用户向量：</w:t>
      </w:r>
    </w:p>
    <w:p>
      <w:pPr>
        <w:spacing w:line="360" w:lineRule="auto"/>
        <w:rPr>
          <w:lang w:eastAsia="zh-CN"/>
        </w:rPr>
      </w:pPr>
      <m:oMathPara>
        <m:oMath>
          <m:sSub>
            <m:sSubPr>
              <m:ctrlPr>
                <w:rPr>
                  <w:rFonts w:ascii="Cambria Math" w:hAnsi="Cambria Math"/>
                  <w:lang w:eastAsia="zh-CN"/>
                </w:rPr>
              </m:ctrlPr>
            </m:sSubPr>
            <m:e>
              <m:r>
                <w:rPr>
                  <w:rFonts w:ascii="Cambria Math" w:hAnsi="Cambria Math"/>
                  <w:lang w:eastAsia="zh-CN"/>
                </w:rPr>
                <m:t>U</m:t>
              </m:r>
              <m:ctrlPr>
                <w:rPr>
                  <w:rFonts w:ascii="Cambria Math" w:hAnsi="Cambria Math"/>
                  <w:lang w:eastAsia="zh-CN"/>
                </w:rPr>
              </m:ctrlPr>
            </m:e>
            <m:sub>
              <m:r>
                <w:rPr>
                  <w:rFonts w:ascii="Cambria Math" w:hAnsi="Cambria Math"/>
                  <w:lang w:eastAsia="zh-CN"/>
                </w:rPr>
                <m:t>i</m:t>
              </m:r>
              <m:ctrlPr>
                <w:rPr>
                  <w:rFonts w:ascii="Cambria Math" w:hAnsi="Cambria Math"/>
                  <w:lang w:eastAsia="zh-CN"/>
                </w:rPr>
              </m:ctrlPr>
            </m:sub>
          </m:sSub>
          <m:r>
            <m:rPr>
              <m:sty m:val="p"/>
            </m:rPr>
            <w:rPr>
              <w:rFonts w:ascii="Cambria Math" w:hAnsi="Cambria Math"/>
              <w:lang w:eastAsia="zh-CN"/>
            </w:rPr>
            <m:t xml:space="preserve"> = </m:t>
          </m:r>
          <m:f>
            <m:fPr>
              <m:ctrlPr>
                <w:rPr>
                  <w:rFonts w:ascii="Cambria Math" w:hAnsi="Cambria Math"/>
                  <w:lang w:eastAsia="zh-CN"/>
                </w:rPr>
              </m:ctrlPr>
            </m:fPr>
            <m:num>
              <m:nary>
                <m:naryPr>
                  <m:chr m:val="∑"/>
                  <m:limLoc m:val="subSup"/>
                  <m:ctrlPr>
                    <w:rPr>
                      <w:rFonts w:ascii="Cambria Math" w:hAnsi="Cambria Math"/>
                      <w:i/>
                      <w:lang w:eastAsia="zh-CN"/>
                    </w:rPr>
                  </m:ctrlPr>
                </m:naryPr>
                <m:sub>
                  <m:r>
                    <w:rPr>
                      <w:rFonts w:ascii="Cambria Math" w:hAnsi="Cambria Math"/>
                      <w:lang w:eastAsia="zh-CN"/>
                    </w:rPr>
                    <m:t>j</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w:rPr>
                          <w:rFonts w:ascii="Cambria Math" w:hAnsi="Cambria Math"/>
                          <w:lang w:eastAsia="zh-CN"/>
                        </w:rPr>
                        <m:t>D</m:t>
                      </m:r>
                      <m:ctrlPr>
                        <w:rPr>
                          <w:rFonts w:ascii="Cambria Math" w:hAnsi="Cambria Math"/>
                          <w:i/>
                          <w:lang w:eastAsia="zh-CN"/>
                        </w:rPr>
                      </m:ctrlPr>
                    </m:e>
                    <m:sub>
                      <m:r>
                        <w:rPr>
                          <w:rFonts w:ascii="Cambria Math" w:hAnsi="Cambria Math"/>
                          <w:lang w:eastAsia="zh-CN"/>
                        </w:rPr>
                        <m:t>ij</m:t>
                      </m:r>
                      <m:ctrlPr>
                        <w:rPr>
                          <w:rFonts w:ascii="Cambria Math" w:hAnsi="Cambria Math"/>
                          <w:i/>
                          <w:lang w:eastAsia="zh-CN"/>
                        </w:rPr>
                      </m:ctrlPr>
                    </m:sub>
                  </m:sSub>
                  <m:ctrlPr>
                    <w:rPr>
                      <w:rFonts w:ascii="Cambria Math" w:hAnsi="Cambria Math"/>
                      <w:i/>
                      <w:lang w:eastAsia="zh-CN"/>
                    </w:rPr>
                  </m:ctrlPr>
                </m:e>
              </m:nary>
              <m:ctrlPr>
                <w:rPr>
                  <w:rFonts w:ascii="Cambria Math" w:hAnsi="Cambria Math"/>
                  <w:lang w:eastAsia="zh-CN"/>
                </w:rPr>
              </m:ctrlPr>
            </m:num>
            <m:den>
              <m:r>
                <w:rPr>
                  <w:rFonts w:ascii="Cambria Math" w:hAnsi="Cambria Math"/>
                  <w:lang w:eastAsia="zh-CN"/>
                </w:rPr>
                <m:t>k</m:t>
              </m:r>
              <m:ctrlPr>
                <w:rPr>
                  <w:rFonts w:ascii="Cambria Math" w:hAnsi="Cambria Math"/>
                  <w:lang w:eastAsia="zh-CN"/>
                </w:rPr>
              </m:ctrlPr>
            </m:den>
          </m:f>
        </m:oMath>
      </m:oMathPara>
    </w:p>
    <w:p>
      <w:pPr>
        <w:spacing w:line="360" w:lineRule="auto"/>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D</m:t>
            </m:r>
            <m:ctrlPr>
              <w:rPr>
                <w:rFonts w:ascii="Cambria Math" w:hAnsi="Cambria Math"/>
                <w:i/>
                <w:lang w:eastAsia="zh-CN"/>
              </w:rPr>
            </m:ctrlPr>
          </m:e>
          <m:sub>
            <m:r>
              <w:rPr>
                <w:rFonts w:ascii="Cambria Math" w:hAnsi="Cambria Math"/>
                <w:lang w:eastAsia="zh-CN"/>
              </w:rPr>
              <m:t>ij</m:t>
            </m:r>
            <m:ctrlPr>
              <w:rPr>
                <w:rFonts w:ascii="Cambria Math" w:hAnsi="Cambria Math"/>
                <w:i/>
                <w:lang w:eastAsia="zh-CN"/>
              </w:rPr>
            </m:ctrlPr>
          </m:sub>
        </m:sSub>
      </m:oMath>
      <w:r>
        <w:rPr>
          <w:rFonts w:hint="eastAsia"/>
          <w:lang w:eastAsia="zh-CN"/>
        </w:rPr>
        <w:t>为用户</w:t>
      </w:r>
      <m:oMath>
        <m:r>
          <w:rPr>
            <w:rFonts w:ascii="Cambria Math" w:hAnsi="Cambria Math"/>
            <w:lang w:eastAsia="zh-CN"/>
          </w:rPr>
          <m:t>i</m:t>
        </m:r>
      </m:oMath>
      <w:r>
        <w:rPr>
          <w:rFonts w:hint="eastAsia"/>
          <w:lang w:eastAsia="zh-CN"/>
        </w:rPr>
        <w:t>浏览序列中第</w:t>
      </w:r>
      <m:oMath>
        <m:r>
          <w:rPr>
            <w:rFonts w:ascii="Cambria Math" w:hAnsi="Cambria Math"/>
            <w:lang w:eastAsia="zh-CN"/>
          </w:rPr>
          <m:t>j</m:t>
        </m:r>
      </m:oMath>
      <w:r>
        <w:rPr>
          <w:rFonts w:hint="eastAsia"/>
          <w:lang w:eastAsia="zh-CN"/>
        </w:rPr>
        <w:t>个文档向量，</w:t>
      </w:r>
      <w:r>
        <w:rPr>
          <w:lang w:eastAsia="zh-CN"/>
        </w:rPr>
        <w:t>k</w:t>
      </w:r>
      <w:r>
        <w:rPr>
          <w:rFonts w:hint="eastAsia"/>
          <w:lang w:eastAsia="zh-CN"/>
        </w:rPr>
        <w:t>表示用户浏览序列的长度。</w:t>
      </w:r>
      <m:oMath>
        <m:sSub>
          <m:sSubPr>
            <m:ctrlPr>
              <w:rPr>
                <w:rFonts w:ascii="Cambria Math" w:hAnsi="Cambria Math"/>
                <w:i/>
                <w:lang w:eastAsia="zh-CN"/>
              </w:rPr>
            </m:ctrlPr>
          </m:sSubPr>
          <m:e>
            <m:r>
              <w:rPr>
                <w:rFonts w:ascii="Cambria Math" w:hAnsi="Cambria Math"/>
                <w:lang w:eastAsia="zh-CN"/>
              </w:rPr>
              <m:t>D</m:t>
            </m:r>
            <m:ctrlPr>
              <w:rPr>
                <w:rFonts w:ascii="Cambria Math" w:hAnsi="Cambria Math"/>
                <w:i/>
                <w:lang w:eastAsia="zh-CN"/>
              </w:rPr>
            </m:ctrlPr>
          </m:e>
          <m:sub>
            <m:r>
              <w:rPr>
                <w:rFonts w:ascii="Cambria Math" w:hAnsi="Cambria Math"/>
                <w:lang w:eastAsia="zh-CN"/>
              </w:rPr>
              <m:t>ik</m:t>
            </m:r>
            <m:ctrlPr>
              <w:rPr>
                <w:rFonts w:ascii="Cambria Math" w:hAnsi="Cambria Math"/>
                <w:i/>
                <w:lang w:eastAsia="zh-CN"/>
              </w:rPr>
            </m:ctrlPr>
          </m:sub>
        </m:sSub>
      </m:oMath>
      <w:r>
        <w:rPr>
          <w:rFonts w:hint="eastAsia"/>
          <w:lang w:eastAsia="zh-CN"/>
        </w:rPr>
        <w:t>表示的是用户</w:t>
      </w:r>
      <m:oMath>
        <m:r>
          <w:rPr>
            <w:rFonts w:ascii="Cambria Math" w:hAnsi="Cambria Math"/>
            <w:lang w:eastAsia="zh-CN"/>
          </w:rPr>
          <m:t>i</m:t>
        </m:r>
      </m:oMath>
      <w:r>
        <w:rPr>
          <w:rFonts w:hint="eastAsia"/>
          <w:lang w:eastAsia="zh-CN"/>
        </w:rPr>
        <w:t>当前点击的文档，即我们把用户当前点击的文档作为用户浏览序列中的最后一个文档。</w:t>
      </w:r>
    </w:p>
    <w:p>
      <w:pPr>
        <w:spacing w:line="360" w:lineRule="auto"/>
        <w:rPr>
          <w:lang w:eastAsia="zh-CN"/>
        </w:rPr>
      </w:pPr>
      <w:r>
        <w:rPr>
          <w:rFonts w:hint="eastAsia"/>
          <w:lang w:eastAsia="zh-CN"/>
        </w:rPr>
        <w:drawing>
          <wp:inline distT="0" distB="0" distL="0" distR="0">
            <wp:extent cx="5274310" cy="3076575"/>
            <wp:effectExtent l="0" t="0" r="254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pPr>
        <w:pStyle w:val="45"/>
        <w:rPr>
          <w:rFonts w:cs="Arial"/>
        </w:rPr>
      </w:pPr>
      <w:bookmarkStart w:id="156" w:name="_Toc4391497"/>
      <w:r>
        <w:rPr>
          <w:rFonts w:cs="Arial"/>
        </w:rPr>
        <w:t>图4.</w:t>
      </w:r>
      <w:r>
        <w:rPr>
          <w:rFonts w:hint="eastAsia" w:cs="Arial"/>
        </w:rPr>
        <w:t>7</w:t>
      </w:r>
      <w:r>
        <w:rPr>
          <w:rFonts w:cs="Arial"/>
        </w:rPr>
        <w:t xml:space="preserve"> </w:t>
      </w:r>
      <w:r>
        <w:rPr>
          <w:rFonts w:hint="eastAsia" w:cs="Arial"/>
        </w:rPr>
        <w:t>基于概率矩阵分解的推荐的帖子占比</w:t>
      </w:r>
      <w:bookmarkEnd w:id="156"/>
    </w:p>
    <w:p>
      <w:pPr>
        <w:spacing w:line="360" w:lineRule="auto"/>
        <w:ind w:firstLine="420"/>
        <w:rPr>
          <w:lang w:eastAsia="zh-CN"/>
        </w:rPr>
      </w:pPr>
      <w:r>
        <w:rPr>
          <w:rFonts w:hint="eastAsia"/>
          <w:lang w:eastAsia="zh-CN"/>
        </w:rPr>
        <w:t>如图4.1所示是基于概率矩阵分解的推荐在2月</w:t>
      </w:r>
      <w:del w:id="45" w:author="文峰" w:date="2019-03-25T10:42:51Z">
        <w:r>
          <w:rPr>
            <w:rFonts w:hint="eastAsia"/>
            <w:lang w:eastAsia="zh-CN"/>
          </w:rPr>
          <w:delText>的22日</w:delText>
        </w:r>
      </w:del>
      <w:ins w:id="46" w:author="文峰" w:date="2019-03-25T10:42:51Z">
        <w:r>
          <w:rPr>
            <w:rFonts w:hint="eastAsia"/>
            <w:lang w:eastAsia="zh-CN"/>
          </w:rPr>
          <w:t>22日</w:t>
        </w:r>
      </w:ins>
      <w:r>
        <w:rPr>
          <w:rFonts w:hint="eastAsia"/>
          <w:lang w:eastAsia="zh-CN"/>
        </w:rPr>
        <w:t>到25日第四天的推荐的帖子的数占比。从图中可以看出基于概率矩阵分解的推荐的方法，推荐的帖子的占比在4.27%以上。这四天的均值是4.65%。这种方法利用用户的历史信息，一定程度增加推荐的个性化。所以能够一定程度上能减少越推越窄现象。</w:t>
      </w:r>
    </w:p>
    <w:p>
      <w:pPr>
        <w:spacing w:line="360" w:lineRule="auto"/>
        <w:jc w:val="center"/>
        <w:rPr>
          <w:lang w:eastAsia="zh-CN"/>
        </w:rPr>
        <w:pPrChange w:id="47" w:author="文峰" w:date="2019-03-25T10:37:47Z">
          <w:pPr>
            <w:spacing w:line="360" w:lineRule="auto"/>
          </w:pPr>
        </w:pPrChange>
      </w:pPr>
      <w:commentRangeStart w:id="2"/>
      <w:r>
        <w:rPr>
          <w:rFonts w:hint="eastAsia"/>
          <w:lang w:eastAsia="zh-CN"/>
        </w:rPr>
        <w:drawing>
          <wp:inline distT="0" distB="0" distL="0" distR="0">
            <wp:extent cx="4782820" cy="2627630"/>
            <wp:effectExtent l="4445" t="4445" r="13335"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commentRangeEnd w:id="2"/>
      <w:r>
        <w:commentReference w:id="2"/>
      </w:r>
    </w:p>
    <w:p>
      <w:pPr>
        <w:pStyle w:val="45"/>
        <w:rPr>
          <w:rFonts w:cs="Arial"/>
        </w:rPr>
      </w:pPr>
      <w:bookmarkStart w:id="157" w:name="_Toc4391498"/>
      <w:r>
        <w:rPr>
          <w:rFonts w:cs="Arial"/>
        </w:rPr>
        <w:t>图4.</w:t>
      </w:r>
      <w:r>
        <w:rPr>
          <w:rFonts w:hint="eastAsia" w:cs="Arial"/>
        </w:rPr>
        <w:t>8</w:t>
      </w:r>
      <w:r>
        <w:rPr>
          <w:rFonts w:cs="Arial"/>
        </w:rPr>
        <w:t xml:space="preserve"> </w:t>
      </w:r>
      <w:r>
        <w:rPr>
          <w:rFonts w:hint="eastAsia" w:cs="Arial"/>
        </w:rPr>
        <w:t>基于概率矩阵分解的推荐的点击率</w:t>
      </w:r>
      <w:bookmarkEnd w:id="157"/>
    </w:p>
    <w:p>
      <w:pPr>
        <w:spacing w:line="360" w:lineRule="auto"/>
        <w:ind w:firstLine="420"/>
        <w:rPr>
          <w:lang w:eastAsia="zh-CN"/>
        </w:rPr>
      </w:pPr>
      <w:r>
        <w:rPr>
          <w:rFonts w:hint="eastAsia"/>
          <w:lang w:eastAsia="zh-CN"/>
        </w:rPr>
        <w:t>如图4.1所示是基于概率矩阵分解的推荐的算法的推荐帖子在2月</w:t>
      </w:r>
      <w:del w:id="48" w:author="文峰" w:date="2019-03-25T10:42:18Z">
        <w:r>
          <w:rPr>
            <w:rFonts w:hint="eastAsia"/>
            <w:lang w:eastAsia="zh-CN"/>
          </w:rPr>
          <w:delText>的</w:delText>
        </w:r>
      </w:del>
      <w:r>
        <w:rPr>
          <w:rFonts w:hint="eastAsia"/>
          <w:lang w:eastAsia="zh-CN"/>
        </w:rPr>
        <w:t>22日到25日第四天的点击率。从图可以看出基于概率矩阵分解的推荐算法，每天推荐的帖子点击率都在1.43%以上，这四天的平均值为</w:t>
      </w:r>
      <w:r>
        <w:rPr>
          <w:lang w:eastAsia="zh-CN"/>
        </w:rPr>
        <w:t>2.07</w:t>
      </w:r>
      <w:r>
        <w:rPr>
          <w:rFonts w:hint="eastAsia"/>
          <w:lang w:eastAsia="zh-CN"/>
        </w:rPr>
        <w:t>%。这种推荐的算法的点击要比推荐热门帖的稍微高一点。因为这种算法能够利用了文档的信息和用户的信息。通过给每个用户推荐感兴趣的帖子，一定程度提高推荐的点击率，但是提升的并不是很明显。</w:t>
      </w:r>
    </w:p>
    <w:p>
      <w:pPr>
        <w:pStyle w:val="4"/>
        <w:rPr>
          <w:rFonts w:ascii="Arial" w:hAnsi="Arial" w:cs="Arial"/>
        </w:rPr>
      </w:pPr>
      <w:bookmarkStart w:id="158" w:name="_Toc4379598"/>
      <w:r>
        <w:rPr>
          <w:rFonts w:ascii="Arial" w:hAnsi="Arial" w:cs="Arial"/>
        </w:rPr>
        <w:t>4.</w:t>
      </w:r>
      <w:r>
        <w:rPr>
          <w:rFonts w:hint="eastAsia" w:ascii="Arial" w:hAnsi="Arial" w:cs="Arial"/>
        </w:rPr>
        <w:t>5</w:t>
      </w:r>
      <w:r>
        <w:rPr>
          <w:rFonts w:ascii="Arial" w:hAnsi="Arial" w:cs="Arial"/>
        </w:rPr>
        <w:t>.</w:t>
      </w:r>
      <w:r>
        <w:rPr>
          <w:rFonts w:hint="eastAsia" w:ascii="Arial" w:hAnsi="Arial" w:cs="Arial"/>
        </w:rPr>
        <w:t>4</w:t>
      </w:r>
      <w:r>
        <w:rPr>
          <w:rFonts w:ascii="Arial" w:hAnsi="Arial" w:cs="Arial"/>
        </w:rPr>
        <w:t xml:space="preserve"> </w:t>
      </w:r>
      <w:r>
        <w:rPr>
          <w:rFonts w:hint="eastAsia" w:ascii="Arial" w:hAnsi="Arial" w:cs="Arial"/>
        </w:rPr>
        <w:t>基于用户行为序列的推荐</w:t>
      </w:r>
      <w:bookmarkEnd w:id="158"/>
    </w:p>
    <w:p>
      <w:pPr>
        <w:spacing w:line="360" w:lineRule="auto"/>
        <w:jc w:val="both"/>
        <w:rPr>
          <w:rFonts w:ascii="Arial" w:hAnsi="Arial" w:cs="Arial"/>
          <w:lang w:eastAsia="zh-CN"/>
        </w:rPr>
      </w:pPr>
      <w:r>
        <w:rPr>
          <w:rFonts w:ascii="Arial" w:hAnsi="Arial" w:cs="Arial"/>
          <w:lang w:eastAsia="zh-CN"/>
        </w:rPr>
        <w:tab/>
      </w:r>
      <w:r>
        <w:rPr>
          <w:rFonts w:hint="eastAsia" w:ascii="Arial" w:hAnsi="Arial" w:cs="Arial"/>
          <w:lang w:eastAsia="zh-CN"/>
        </w:rPr>
        <w:t>基于用户历史行为的推荐的方法是在基于矩阵分解中对用户行为序列进行了改进。使用了同样的方法对文档进行处理，然后把文档向量存储在可以快速访问的数据库Redis中。基于概率矩阵分解的方法通过对用户的浏览帖子记录进行行为序列建模，使用3.5节的方法，能够得到一个反映用户动态兴趣的向量。文档向量可以表示为：</w:t>
      </w:r>
    </w:p>
    <w:p>
      <w:pPr>
        <w:spacing w:line="360" w:lineRule="auto"/>
        <w:jc w:val="both"/>
        <w:rPr>
          <w:rFonts w:ascii="Arial" w:hAnsi="Arial" w:cs="Arial"/>
          <w:lang w:eastAsia="zh-CN"/>
        </w:rPr>
      </w:pPr>
      <m:oMathPara>
        <m:oMath>
          <m:sSub>
            <m:sSubPr>
              <m:ctrlPr>
                <w:rPr>
                  <w:rFonts w:ascii="Cambria Math" w:hAnsi="Cambria Math" w:cs="Arial"/>
                  <w:lang w:eastAsia="zh-CN"/>
                </w:rPr>
              </m:ctrlPr>
            </m:sSubPr>
            <m:e>
              <m:r>
                <w:rPr>
                  <w:rFonts w:ascii="Cambria Math" w:hAnsi="Cambria Math" w:cs="Arial"/>
                  <w:lang w:eastAsia="zh-CN"/>
                </w:rPr>
                <m:t>U</m:t>
              </m:r>
              <m:ctrlPr>
                <w:rPr>
                  <w:rFonts w:ascii="Cambria Math" w:hAnsi="Cambria Math" w:cs="Arial"/>
                  <w:lang w:eastAsia="zh-CN"/>
                </w:rPr>
              </m:ctrlPr>
            </m:e>
            <m:sub>
              <m:r>
                <w:rPr>
                  <w:rFonts w:ascii="Cambria Math" w:hAnsi="Cambria Math" w:cs="Arial"/>
                  <w:lang w:eastAsia="zh-CN"/>
                </w:rPr>
                <m:t>i</m:t>
              </m:r>
              <m:ctrlPr>
                <w:rPr>
                  <w:rFonts w:ascii="Cambria Math" w:hAnsi="Cambria Math" w:cs="Arial"/>
                  <w:lang w:eastAsia="zh-CN"/>
                </w:rPr>
              </m:ctrlPr>
            </m:sub>
          </m:sSub>
          <m:r>
            <w:rPr>
              <w:rFonts w:ascii="Cambria Math" w:hAnsi="Cambria Math" w:cs="Arial"/>
              <w:lang w:eastAsia="zh-CN"/>
            </w:rPr>
            <m:t>=GRU([</m:t>
          </m:r>
          <m:sSub>
            <m:sSubPr>
              <m:ctrlPr>
                <w:rPr>
                  <w:rFonts w:ascii="Cambria Math" w:hAnsi="Cambria Math" w:cs="Arial"/>
                  <w:i/>
                  <w:lang w:eastAsia="zh-CN"/>
                </w:rPr>
              </m:ctrlPr>
            </m:sSubPr>
            <m:e>
              <m:r>
                <w:rPr>
                  <w:rFonts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i1</m:t>
              </m:r>
              <m:ctrlPr>
                <w:rPr>
                  <w:rFonts w:ascii="Cambria Math" w:hAnsi="Cambria Math" w:cs="Arial"/>
                  <w:i/>
                  <w:lang w:eastAsia="zh-CN"/>
                </w:rPr>
              </m:ctrlP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i2</m:t>
              </m:r>
              <m:ctrlPr>
                <w:rPr>
                  <w:rFonts w:ascii="Cambria Math" w:hAnsi="Cambria Math" w:cs="Arial"/>
                  <w:i/>
                  <w:lang w:eastAsia="zh-CN"/>
                </w:rPr>
              </m:ctrlP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ik</m:t>
              </m:r>
              <m:ctrlPr>
                <w:rPr>
                  <w:rFonts w:ascii="Cambria Math" w:hAnsi="Cambria Math" w:cs="Arial"/>
                  <w:i/>
                  <w:lang w:eastAsia="zh-CN"/>
                </w:rPr>
              </m:ctrlPr>
            </m:sub>
          </m:sSub>
          <m:r>
            <w:rPr>
              <w:rFonts w:ascii="Cambria Math" w:hAnsi="Cambria Math" w:cs="Arial"/>
              <w:lang w:eastAsia="zh-CN"/>
            </w:rPr>
            <m:t>])</m:t>
          </m:r>
        </m:oMath>
      </m:oMathPara>
    </w:p>
    <w:p>
      <w:pPr>
        <w:spacing w:line="360" w:lineRule="auto"/>
        <w:jc w:val="both"/>
        <w:rPr>
          <w:rFonts w:ascii="Arial" w:hAnsi="Arial" w:cs="Arial"/>
          <w:lang w:eastAsia="zh-CN"/>
        </w:rPr>
      </w:pPr>
      <w:r>
        <w:rPr>
          <w:rFonts w:hint="eastAsia" w:ascii="Arial" w:hAnsi="Arial" w:cs="Arial"/>
          <w:lang w:eastAsia="zh-CN"/>
        </w:rPr>
        <w:t>其中GRU表示的3.5设计的用户行为序列的模型，</w:t>
      </w:r>
      <m:oMath>
        <m:sSub>
          <m:sSubPr>
            <m:ctrlPr>
              <w:rPr>
                <w:rFonts w:ascii="Cambria Math" w:hAnsi="Cambria Math" w:cs="Arial"/>
                <w:i/>
                <w:lang w:eastAsia="zh-CN"/>
              </w:rPr>
            </m:ctrlPr>
          </m:sSubPr>
          <m:e>
            <m:r>
              <w:rPr>
                <w:rFonts w:ascii="Cambria Math" w:hAnsi="Cambria Math" w:cs="Arial"/>
                <w:lang w:eastAsia="zh-CN"/>
              </w:rPr>
              <m:t>D</m:t>
            </m:r>
            <m:ctrlPr>
              <w:rPr>
                <w:rFonts w:ascii="Cambria Math" w:hAnsi="Cambria Math" w:cs="Arial"/>
                <w:i/>
                <w:lang w:eastAsia="zh-CN"/>
              </w:rPr>
            </m:ctrlPr>
          </m:e>
          <m:sub>
            <m:r>
              <w:rPr>
                <w:rFonts w:ascii="Cambria Math" w:hAnsi="Cambria Math" w:cs="Arial"/>
                <w:lang w:eastAsia="zh-CN"/>
              </w:rPr>
              <m:t>ij</m:t>
            </m:r>
            <m:ctrlPr>
              <w:rPr>
                <w:rFonts w:ascii="Cambria Math" w:hAnsi="Cambria Math" w:cs="Arial"/>
                <w:i/>
                <w:lang w:eastAsia="zh-CN"/>
              </w:rPr>
            </m:ctrlPr>
          </m:sub>
        </m:sSub>
      </m:oMath>
      <w:r>
        <w:rPr>
          <w:rFonts w:hint="eastAsia" w:ascii="Arial" w:hAnsi="Arial" w:cs="Arial"/>
          <w:lang w:eastAsia="zh-CN"/>
        </w:rPr>
        <w:t>表示的时用户</w:t>
      </w:r>
      <m:oMath>
        <m:r>
          <w:rPr>
            <w:rFonts w:hint="eastAsia" w:ascii="Cambria Math" w:hAnsi="Cambria Math" w:cs="Arial"/>
            <w:lang w:eastAsia="zh-CN"/>
          </w:rPr>
          <m:t>i</m:t>
        </m:r>
      </m:oMath>
      <w:r>
        <w:rPr>
          <w:rFonts w:hint="eastAsia" w:ascii="Arial" w:hAnsi="Arial" w:cs="Arial"/>
          <w:lang w:eastAsia="zh-CN"/>
        </w:rPr>
        <w:t>行为序列中的第</w:t>
      </w:r>
      <m:oMath>
        <m:r>
          <w:rPr>
            <w:rFonts w:hint="eastAsia" w:ascii="Cambria Math" w:hAnsi="Cambria Math" w:cs="Arial"/>
            <w:lang w:eastAsia="zh-CN"/>
          </w:rPr>
          <m:t>j</m:t>
        </m:r>
      </m:oMath>
      <w:r>
        <w:rPr>
          <w:rFonts w:hint="eastAsia" w:ascii="Arial" w:hAnsi="Arial" w:cs="Arial"/>
          <w:lang w:eastAsia="zh-CN"/>
        </w:rPr>
        <w:t>文档，用户行为序列的长度为</w:t>
      </w:r>
      <m:oMath>
        <m:r>
          <w:rPr>
            <w:rFonts w:hint="eastAsia" w:ascii="Cambria Math" w:hAnsi="Cambria Math" w:cs="Arial"/>
            <w:lang w:eastAsia="zh-CN"/>
          </w:rPr>
          <m:t>k</m:t>
        </m:r>
      </m:oMath>
      <w:r>
        <w:rPr>
          <w:rFonts w:hint="eastAsia" w:ascii="Arial" w:hAnsi="Arial" w:cs="Arial"/>
          <w:lang w:eastAsia="zh-CN"/>
        </w:rPr>
        <w:t>。</w:t>
      </w:r>
    </w:p>
    <w:p>
      <w:pPr>
        <w:spacing w:line="360" w:lineRule="auto"/>
        <w:jc w:val="both"/>
        <w:rPr>
          <w:rFonts w:ascii="Arial" w:hAnsi="Arial" w:cs="Arial"/>
          <w:lang w:eastAsia="zh-CN"/>
        </w:rPr>
      </w:pPr>
      <w:r>
        <w:rPr>
          <w:rFonts w:hint="eastAsia" w:ascii="Arial" w:hAnsi="Arial" w:cs="Arial"/>
          <w:lang w:eastAsia="zh-CN"/>
        </w:rPr>
        <w:drawing>
          <wp:inline distT="0" distB="0" distL="0" distR="0">
            <wp:extent cx="5274310" cy="3076575"/>
            <wp:effectExtent l="0" t="0" r="2540"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pPr>
        <w:pStyle w:val="45"/>
        <w:rPr>
          <w:rFonts w:cs="Arial"/>
        </w:rPr>
      </w:pPr>
      <w:bookmarkStart w:id="159" w:name="_Toc4391499"/>
      <w:r>
        <w:rPr>
          <w:rFonts w:cs="Arial"/>
        </w:rPr>
        <w:t>图4.</w:t>
      </w:r>
      <w:r>
        <w:rPr>
          <w:rFonts w:hint="eastAsia" w:cs="Arial"/>
        </w:rPr>
        <w:t>9</w:t>
      </w:r>
      <w:r>
        <w:rPr>
          <w:rFonts w:cs="Arial"/>
        </w:rPr>
        <w:t xml:space="preserve"> </w:t>
      </w:r>
      <w:r>
        <w:rPr>
          <w:rFonts w:hint="eastAsia" w:cs="Arial"/>
        </w:rPr>
        <w:t>基于用户行为序列的推荐的帖子占比</w:t>
      </w:r>
      <w:bookmarkEnd w:id="159"/>
    </w:p>
    <w:p>
      <w:pPr>
        <w:spacing w:line="360" w:lineRule="auto"/>
        <w:ind w:firstLine="420"/>
        <w:jc w:val="both"/>
        <w:rPr>
          <w:rFonts w:ascii="Arial" w:hAnsi="Arial" w:cs="Arial"/>
          <w:lang w:eastAsia="zh-CN"/>
        </w:rPr>
      </w:pPr>
      <w:r>
        <w:rPr>
          <w:rFonts w:hint="eastAsia"/>
          <w:lang w:eastAsia="zh-CN"/>
        </w:rPr>
        <w:t>如图4.1所示是基于概率矩阵分解的推荐在2月</w:t>
      </w:r>
      <w:del w:id="49" w:author="文峰" w:date="2019-03-25T10:42:37Z">
        <w:r>
          <w:rPr>
            <w:rFonts w:hint="eastAsia"/>
            <w:lang w:eastAsia="zh-CN"/>
          </w:rPr>
          <w:delText>的</w:delText>
        </w:r>
      </w:del>
      <w:r>
        <w:rPr>
          <w:rFonts w:hint="eastAsia"/>
          <w:lang w:eastAsia="zh-CN"/>
        </w:rPr>
        <w:t>22日到25日第四天的推荐的帖子的数占比。从图中可以看出基于概率矩阵分解的推荐的方法，推荐的帖子的占比在5.16%以上。这四天的均值是5.61%。这种方法利用用户的历史信息，一定程度增加推荐的个性化。所以能够一定程度上能减少越推越窄现象。</w:t>
      </w:r>
    </w:p>
    <w:p>
      <w:pPr>
        <w:spacing w:line="360" w:lineRule="auto"/>
        <w:jc w:val="both"/>
        <w:rPr>
          <w:rFonts w:ascii="Arial" w:hAnsi="Arial" w:cs="Arial"/>
          <w:lang w:eastAsia="zh-CN"/>
        </w:rPr>
      </w:pPr>
      <w:r>
        <w:rPr>
          <w:rFonts w:hint="eastAsia" w:ascii="Arial" w:hAnsi="Arial" w:cs="Arial"/>
          <w:lang w:eastAsia="zh-CN"/>
        </w:rPr>
        <w:drawing>
          <wp:inline distT="0" distB="0" distL="0" distR="0">
            <wp:extent cx="5274310" cy="3076575"/>
            <wp:effectExtent l="0" t="0" r="2540" b="952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pPr>
        <w:pStyle w:val="45"/>
        <w:rPr>
          <w:rFonts w:cs="Arial"/>
        </w:rPr>
      </w:pPr>
      <w:bookmarkStart w:id="160" w:name="_Toc4391500"/>
      <w:r>
        <w:rPr>
          <w:rFonts w:cs="Arial"/>
        </w:rPr>
        <w:t>图4.1</w:t>
      </w:r>
      <w:r>
        <w:rPr>
          <w:rFonts w:hint="eastAsia" w:cs="Arial"/>
        </w:rPr>
        <w:t>0</w:t>
      </w:r>
      <w:r>
        <w:rPr>
          <w:rFonts w:cs="Arial"/>
        </w:rPr>
        <w:t xml:space="preserve"> </w:t>
      </w:r>
      <w:r>
        <w:rPr>
          <w:rFonts w:hint="eastAsia" w:cs="Arial"/>
        </w:rPr>
        <w:t>基于用户行为序列的推荐的点击率</w:t>
      </w:r>
      <w:bookmarkEnd w:id="160"/>
    </w:p>
    <w:p>
      <w:pPr>
        <w:spacing w:line="360" w:lineRule="auto"/>
        <w:ind w:firstLine="420"/>
        <w:jc w:val="both"/>
        <w:rPr>
          <w:rFonts w:ascii="Arial" w:hAnsi="Arial" w:cs="Arial"/>
          <w:lang w:eastAsia="zh-CN"/>
        </w:rPr>
      </w:pPr>
      <w:r>
        <w:rPr>
          <w:rFonts w:hint="eastAsia"/>
          <w:lang w:eastAsia="zh-CN"/>
        </w:rPr>
        <w:t>如图4.1所示是基于概率矩阵分解的推荐的算法的推荐帖子在2月</w:t>
      </w:r>
      <w:del w:id="50" w:author="文峰" w:date="2019-03-25T10:42:51Z">
        <w:r>
          <w:rPr>
            <w:rFonts w:hint="eastAsia"/>
            <w:lang w:eastAsia="zh-CN"/>
          </w:rPr>
          <w:delText>的22日</w:delText>
        </w:r>
      </w:del>
      <w:ins w:id="51" w:author="文峰" w:date="2019-03-25T10:42:51Z">
        <w:r>
          <w:rPr>
            <w:rFonts w:hint="eastAsia"/>
            <w:lang w:eastAsia="zh-CN"/>
          </w:rPr>
          <w:t>22日</w:t>
        </w:r>
      </w:ins>
      <w:r>
        <w:rPr>
          <w:rFonts w:hint="eastAsia"/>
          <w:lang w:eastAsia="zh-CN"/>
        </w:rPr>
        <w:t>到25日第四天的点击率。从图可以看出基于概率矩阵分解的推荐算法，每天推荐的帖子点击率都在3.67%以上，这四天的平均值为4.39%。这种推荐的算法的点击要比推荐热门帖和基于概率矩阵分解算法的都要高，超过两倍多。因为这种算法能够利用了文档的信息和用户的信息，并且通过对用户的行为进行动态建模，能够抓住用户的动态兴趣变化。通过给每个用户推荐感兴趣的帖子，大大提高推荐的点击率。</w:t>
      </w:r>
    </w:p>
    <w:p>
      <w:pPr>
        <w:pStyle w:val="3"/>
        <w:rPr>
          <w:rFonts w:cs="Arial"/>
        </w:rPr>
      </w:pPr>
      <w:bookmarkStart w:id="161" w:name="_Toc136106995"/>
      <w:bookmarkStart w:id="162" w:name="_Toc4379599"/>
      <w:r>
        <w:rPr>
          <w:rFonts w:cs="Arial"/>
        </w:rPr>
        <w:t>4.</w:t>
      </w:r>
      <w:r>
        <w:rPr>
          <w:rFonts w:hint="eastAsia" w:cs="Arial"/>
        </w:rPr>
        <w:t>6</w:t>
      </w:r>
      <w:r>
        <w:rPr>
          <w:rFonts w:cs="Arial"/>
        </w:rPr>
        <w:t xml:space="preserve"> </w:t>
      </w:r>
      <w:bookmarkEnd w:id="161"/>
      <w:r>
        <w:rPr>
          <w:rFonts w:cs="Arial"/>
        </w:rPr>
        <w:t>方法的优缺点分析</w:t>
      </w:r>
      <w:bookmarkEnd w:id="162"/>
    </w:p>
    <w:p>
      <w:pPr>
        <w:spacing w:line="360" w:lineRule="auto"/>
        <w:rPr>
          <w:lang w:eastAsia="zh-CN"/>
        </w:rPr>
      </w:pPr>
      <w:r>
        <w:rPr>
          <w:lang w:eastAsia="zh-CN"/>
        </w:rPr>
        <w:tab/>
      </w:r>
      <w:r>
        <w:rPr>
          <w:rFonts w:hint="eastAsia"/>
          <w:lang w:eastAsia="zh-CN"/>
        </w:rPr>
        <w:t>本节把四种算法推荐的准确性和推荐不同帖子的量进行汇总对比，并对算法在推荐准确性和挖掘长尾能力上进行对比分析。</w:t>
      </w:r>
    </w:p>
    <w:p>
      <w:pPr>
        <w:spacing w:line="360" w:lineRule="auto"/>
        <w:rPr>
          <w:lang w:eastAsia="zh-CN"/>
        </w:rPr>
      </w:pPr>
      <w:r>
        <w:rPr>
          <w:lang w:eastAsia="zh-CN"/>
        </w:rPr>
        <w:tab/>
      </w:r>
      <w:r>
        <w:rPr>
          <w:rFonts w:hint="eastAsia"/>
          <w:lang w:eastAsia="zh-CN"/>
        </w:rPr>
        <w:t>如图4.1所示是四种推荐的算法的推荐的帖子数占比的对比，这个指标衡量的是推荐算法挖掘长尾的能力。从图4.1中可以看出：</w:t>
      </w:r>
    </w:p>
    <w:p>
      <w:pPr>
        <w:spacing w:line="360" w:lineRule="auto"/>
        <w:rPr>
          <w:lang w:eastAsia="zh-CN"/>
        </w:rPr>
      </w:pPr>
      <w:r>
        <w:rPr>
          <w:rFonts w:hint="eastAsia" w:ascii="Arial" w:hAnsi="Arial" w:cs="Arial"/>
          <w:lang w:eastAsia="zh-CN"/>
        </w:rPr>
        <w:drawing>
          <wp:inline distT="0" distB="0" distL="0" distR="0">
            <wp:extent cx="5274310" cy="3076575"/>
            <wp:effectExtent l="0" t="0" r="254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pPr>
        <w:pStyle w:val="45"/>
        <w:rPr>
          <w:rFonts w:cs="Arial"/>
        </w:rPr>
      </w:pPr>
      <w:bookmarkStart w:id="163" w:name="_Toc4391501"/>
      <w:r>
        <w:rPr>
          <w:rFonts w:cs="Arial"/>
        </w:rPr>
        <w:t>图4.1</w:t>
      </w:r>
      <w:r>
        <w:rPr>
          <w:rFonts w:hint="eastAsia" w:cs="Arial"/>
        </w:rPr>
        <w:t>1</w:t>
      </w:r>
      <w:r>
        <w:rPr>
          <w:rFonts w:cs="Arial"/>
        </w:rPr>
        <w:t xml:space="preserve"> </w:t>
      </w:r>
      <w:r>
        <w:rPr>
          <w:rFonts w:hint="eastAsia" w:cs="Arial"/>
        </w:rPr>
        <w:t>四种模型的推荐的帖子数占比的对比</w:t>
      </w:r>
      <w:bookmarkEnd w:id="163"/>
    </w:p>
    <w:p>
      <w:pPr>
        <w:spacing w:line="360" w:lineRule="auto"/>
        <w:rPr>
          <w:lang w:eastAsia="zh-CN"/>
        </w:rPr>
      </w:pPr>
      <w:r>
        <w:rPr>
          <w:lang w:eastAsia="zh-CN"/>
        </w:rPr>
        <w:tab/>
      </w:r>
      <w:r>
        <w:rPr>
          <w:rFonts w:hint="eastAsia"/>
          <w:lang w:eastAsia="zh-CN"/>
        </w:rPr>
        <w:t>（1）基于热门帖的推荐算法推荐的不同帖子的数要远远小于其他三种算法。这是由基于热门帖的推荐，只会推荐热门帖，推荐热门帖会导致推荐的热门帖被点击的概率更大，其他帖子没有展示的机会。因此导致越推越窄。</w:t>
      </w:r>
    </w:p>
    <w:p>
      <w:pPr>
        <w:spacing w:line="360" w:lineRule="auto"/>
        <w:rPr>
          <w:lang w:eastAsia="zh-CN"/>
        </w:rPr>
      </w:pPr>
      <w:r>
        <w:rPr>
          <w:lang w:eastAsia="zh-CN"/>
        </w:rPr>
        <w:tab/>
      </w:r>
      <w:r>
        <w:rPr>
          <w:rFonts w:hint="eastAsia"/>
          <w:lang w:eastAsia="zh-CN"/>
        </w:rPr>
        <w:t>（2）其他三种算法推荐不同帖子的能力较基于热门帖的推荐要高很多。这是引文这三种算法不同程度上的利用了文档和用户历史行为信息。</w:t>
      </w:r>
    </w:p>
    <w:p>
      <w:pPr>
        <w:spacing w:line="360" w:lineRule="auto"/>
        <w:rPr>
          <w:lang w:eastAsia="zh-CN"/>
        </w:rPr>
      </w:pPr>
      <w:r>
        <w:rPr>
          <w:lang w:eastAsia="zh-CN"/>
        </w:rPr>
        <w:tab/>
      </w:r>
      <w:r>
        <w:rPr>
          <w:rFonts w:hint="eastAsia"/>
          <w:lang w:eastAsia="zh-CN"/>
        </w:rPr>
        <w:t>（3）在这四种算法，基于用户行为序列的推荐算法要比其他三种推荐算法推荐不同帖子的能力要搞。这主要是这种算法能够很好的利用用户历史信息。通过对用户行为进行动态建模，能够根据用户的动态变化兴趣去推荐给用户感兴趣的帖子，提高了推荐的个性化。</w:t>
      </w:r>
    </w:p>
    <w:p>
      <w:pPr>
        <w:spacing w:line="360" w:lineRule="auto"/>
        <w:ind w:firstLine="420"/>
        <w:rPr>
          <w:lang w:eastAsia="zh-CN"/>
        </w:rPr>
      </w:pPr>
      <w:r>
        <w:rPr>
          <w:rFonts w:hint="eastAsia"/>
          <w:lang w:eastAsia="zh-CN"/>
        </w:rPr>
        <w:t>如图4.1所示是四种推荐的算法的推荐的帖子点击量，这个指标衡量推荐算法准确性。从图4.1中可以看出：</w:t>
      </w:r>
    </w:p>
    <w:p>
      <w:pPr>
        <w:spacing w:line="360" w:lineRule="auto"/>
        <w:rPr>
          <w:lang w:eastAsia="zh-CN"/>
        </w:rPr>
      </w:pPr>
      <w:r>
        <w:rPr>
          <w:rFonts w:hint="eastAsia"/>
          <w:lang w:eastAsia="zh-CN"/>
        </w:rPr>
        <w:drawing>
          <wp:inline distT="0" distB="0" distL="0" distR="0">
            <wp:extent cx="5274310" cy="3076575"/>
            <wp:effectExtent l="0" t="0" r="254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pPr>
        <w:pStyle w:val="45"/>
        <w:rPr>
          <w:rFonts w:cs="Arial"/>
        </w:rPr>
      </w:pPr>
      <w:bookmarkStart w:id="164" w:name="_Toc4391502"/>
      <w:r>
        <w:rPr>
          <w:rFonts w:cs="Arial"/>
        </w:rPr>
        <w:t>图4.1</w:t>
      </w:r>
      <w:r>
        <w:rPr>
          <w:rFonts w:hint="eastAsia" w:cs="Arial"/>
        </w:rPr>
        <w:t>2</w:t>
      </w:r>
      <w:r>
        <w:rPr>
          <w:rFonts w:cs="Arial"/>
        </w:rPr>
        <w:t xml:space="preserve"> </w:t>
      </w:r>
      <w:r>
        <w:rPr>
          <w:rFonts w:hint="eastAsia" w:cs="Arial"/>
        </w:rPr>
        <w:t>四种模型的点击率对比</w:t>
      </w:r>
      <w:bookmarkEnd w:id="164"/>
    </w:p>
    <w:p>
      <w:pPr>
        <w:spacing w:line="360" w:lineRule="auto"/>
        <w:ind w:firstLine="420"/>
        <w:rPr>
          <w:lang w:eastAsia="zh-CN"/>
        </w:rPr>
      </w:pPr>
      <w:r>
        <w:rPr>
          <w:rFonts w:hint="eastAsia"/>
          <w:lang w:eastAsia="zh-CN"/>
        </w:rPr>
        <w:t>（1）基于文档相似性的推荐算法推荐的帖子的点击率要远远小于其他三种算法。虽然基于文档相似性的推荐算法使用了文档这一信息，但是这种推荐没有使用用户的信息。所以在进行推荐时，给所有用户推荐的都是一样的，不是一种个性化的推荐。</w:t>
      </w:r>
      <w:r>
        <w:rPr>
          <w:lang w:eastAsia="zh-CN"/>
        </w:rPr>
        <w:t xml:space="preserve"> </w:t>
      </w:r>
    </w:p>
    <w:p>
      <w:pPr>
        <w:spacing w:line="360" w:lineRule="auto"/>
        <w:rPr>
          <w:lang w:eastAsia="zh-CN"/>
        </w:rPr>
      </w:pPr>
      <w:r>
        <w:rPr>
          <w:lang w:eastAsia="zh-CN"/>
        </w:rPr>
        <w:tab/>
      </w:r>
      <w:r>
        <w:rPr>
          <w:rFonts w:hint="eastAsia"/>
          <w:lang w:eastAsia="zh-CN"/>
        </w:rPr>
        <w:t>（2）其他三种算法推荐不同帖子的能力较基于热门帖的推荐要高很多。基于热门帖的推荐尽管没有利用用户信息和文档信息，但是这种算法推荐的帖子都是用户最爱看的。基于概率矩阵分解和基于用户行为序列的推荐是因为通过利用用户信息和文档信息，这样既能满足个性化的推荐，又能满足相关性的推荐。</w:t>
      </w:r>
    </w:p>
    <w:p>
      <w:pPr>
        <w:spacing w:line="360" w:lineRule="auto"/>
        <w:rPr>
          <w:lang w:eastAsia="zh-CN"/>
        </w:rPr>
      </w:pPr>
      <w:r>
        <w:rPr>
          <w:lang w:eastAsia="zh-CN"/>
        </w:rPr>
        <w:tab/>
      </w:r>
      <w:r>
        <w:rPr>
          <w:rFonts w:hint="eastAsia"/>
          <w:lang w:eastAsia="zh-CN"/>
        </w:rPr>
        <w:t>（3）在这四种算法，基于用户行为序列的推荐算法要比其他三种推荐算法推荐不同帖子的能力要搞。这是因为这种算法能够很好的利用用户历史信息。通过对用户行为进行动态建模，能够根据用户的动态变化兴趣去推荐给用户感兴趣的帖子，提高了推荐的个性化。通过利用文档信息，提高了推荐的相关性。因此推荐的帖子的准确性比较。</w:t>
      </w:r>
    </w:p>
    <w:p>
      <w:pPr>
        <w:pStyle w:val="3"/>
        <w:rPr>
          <w:rFonts w:cs="Arial"/>
        </w:rPr>
      </w:pPr>
      <w:bookmarkStart w:id="165" w:name="_Toc4379600"/>
      <w:r>
        <w:rPr>
          <w:rFonts w:cs="Arial"/>
        </w:rPr>
        <w:t>4.</w:t>
      </w:r>
      <w:r>
        <w:rPr>
          <w:rFonts w:hint="eastAsia" w:cs="Arial"/>
        </w:rPr>
        <w:t>7</w:t>
      </w:r>
      <w:r>
        <w:rPr>
          <w:rFonts w:cs="Arial"/>
        </w:rPr>
        <w:t xml:space="preserve"> 本章小结</w:t>
      </w:r>
      <w:bookmarkEnd w:id="165"/>
    </w:p>
    <w:p>
      <w:pPr>
        <w:spacing w:line="360" w:lineRule="auto"/>
        <w:ind w:firstLine="420"/>
        <w:rPr>
          <w:rFonts w:ascii="Arial" w:hAnsi="Arial" w:cs="Arial"/>
          <w:lang w:eastAsia="zh-CN"/>
        </w:rPr>
      </w:pPr>
      <w:r>
        <w:rPr>
          <w:rFonts w:ascii="Arial" w:hAnsi="Arial" w:cs="Arial"/>
          <w:lang w:eastAsia="zh-CN"/>
        </w:rPr>
        <w:t>本章主要描述基于</w:t>
      </w:r>
      <w:r>
        <w:rPr>
          <w:rFonts w:hint="eastAsia" w:ascii="Arial" w:hAnsi="Arial" w:cs="Arial"/>
          <w:lang w:eastAsia="zh-CN"/>
        </w:rPr>
        <w:t>热门帖的推荐、基于文档相似度的推荐、基于概率矩阵分解的推荐和基于用户行为序列</w:t>
      </w:r>
      <w:r>
        <w:rPr>
          <w:rFonts w:ascii="Arial" w:hAnsi="Arial" w:cs="Arial"/>
          <w:lang w:eastAsia="zh-CN"/>
        </w:rPr>
        <w:t>的</w:t>
      </w:r>
      <w:r>
        <w:rPr>
          <w:rFonts w:hint="eastAsia" w:ascii="Arial" w:hAnsi="Arial" w:cs="Arial"/>
          <w:lang w:eastAsia="zh-CN"/>
        </w:rPr>
        <w:t>推荐的四种算法</w:t>
      </w:r>
      <w:r>
        <w:rPr>
          <w:rFonts w:ascii="Arial" w:hAnsi="Arial" w:cs="Arial"/>
          <w:lang w:eastAsia="zh-CN"/>
        </w:rPr>
        <w:t>实验过程与实验结果。4.1节介绍</w:t>
      </w:r>
      <w:r>
        <w:rPr>
          <w:rFonts w:hint="eastAsia" w:ascii="Arial" w:hAnsi="Arial" w:cs="Arial"/>
          <w:lang w:eastAsia="zh-CN"/>
        </w:rPr>
        <w:t>了详情页推荐</w:t>
      </w:r>
      <w:r>
        <w:rPr>
          <w:rFonts w:ascii="Arial" w:hAnsi="Arial" w:cs="Arial"/>
          <w:lang w:eastAsia="zh-CN"/>
        </w:rPr>
        <w:t>实验所用的数据集</w:t>
      </w:r>
      <w:r>
        <w:rPr>
          <w:rFonts w:hint="eastAsia" w:ascii="Arial" w:hAnsi="Arial" w:cs="Arial"/>
          <w:lang w:eastAsia="zh-CN"/>
        </w:rPr>
        <w:t>；</w:t>
      </w:r>
      <w:r>
        <w:rPr>
          <w:rFonts w:ascii="Arial" w:hAnsi="Arial" w:cs="Arial"/>
          <w:lang w:eastAsia="zh-CN"/>
        </w:rPr>
        <w:t>4.2节介绍</w:t>
      </w:r>
      <w:r>
        <w:rPr>
          <w:rFonts w:hint="eastAsia" w:ascii="Arial" w:hAnsi="Arial" w:cs="Arial"/>
          <w:lang w:eastAsia="zh-CN"/>
        </w:rPr>
        <w:t>了详情页推荐</w:t>
      </w:r>
      <w:r>
        <w:rPr>
          <w:rFonts w:ascii="Arial" w:hAnsi="Arial" w:cs="Arial"/>
          <w:lang w:eastAsia="zh-CN"/>
        </w:rPr>
        <w:t>结果的评估标准</w:t>
      </w:r>
      <w:r>
        <w:rPr>
          <w:rFonts w:hint="eastAsia" w:ascii="Arial" w:hAnsi="Arial" w:cs="Arial"/>
          <w:lang w:eastAsia="zh-CN"/>
        </w:rPr>
        <w:t>和评估方式；</w:t>
      </w:r>
      <w:r>
        <w:rPr>
          <w:rFonts w:ascii="Arial" w:hAnsi="Arial" w:cs="Arial"/>
          <w:lang w:eastAsia="zh-CN"/>
        </w:rPr>
        <w:t>4.3节</w:t>
      </w:r>
      <w:r>
        <w:rPr>
          <w:rFonts w:hint="eastAsia" w:ascii="Arial" w:hAnsi="Arial" w:cs="Arial"/>
          <w:lang w:eastAsia="zh-CN"/>
        </w:rPr>
        <w:t>介绍了基于概率矩阵分解的推荐算法的实现细节；</w:t>
      </w:r>
      <w:r>
        <w:rPr>
          <w:rFonts w:ascii="Arial" w:hAnsi="Arial" w:cs="Arial"/>
          <w:lang w:eastAsia="zh-CN"/>
        </w:rPr>
        <w:t>4.</w:t>
      </w:r>
      <w:r>
        <w:rPr>
          <w:rFonts w:hint="eastAsia" w:ascii="Arial" w:hAnsi="Arial" w:cs="Arial"/>
          <w:lang w:eastAsia="zh-CN"/>
        </w:rPr>
        <w:t>4</w:t>
      </w:r>
      <w:r>
        <w:rPr>
          <w:rFonts w:ascii="Arial" w:hAnsi="Arial" w:cs="Arial"/>
          <w:lang w:eastAsia="zh-CN"/>
        </w:rPr>
        <w:t>节</w:t>
      </w:r>
      <w:r>
        <w:rPr>
          <w:rFonts w:hint="eastAsia" w:ascii="Arial" w:hAnsi="Arial" w:cs="Arial"/>
          <w:lang w:eastAsia="zh-CN"/>
        </w:rPr>
        <w:t>介绍了基于用户行为序列的推荐算法的实现细节；4.5节介绍了四组实验和实验结果；</w:t>
      </w:r>
      <w:r>
        <w:rPr>
          <w:rFonts w:ascii="Arial" w:hAnsi="Arial" w:cs="Arial"/>
          <w:lang w:eastAsia="zh-CN"/>
        </w:rPr>
        <w:t>4.</w:t>
      </w:r>
      <w:r>
        <w:rPr>
          <w:rFonts w:hint="eastAsia" w:ascii="Arial" w:hAnsi="Arial" w:cs="Arial"/>
          <w:lang w:eastAsia="zh-CN"/>
        </w:rPr>
        <w:t>6</w:t>
      </w:r>
      <w:r>
        <w:rPr>
          <w:rFonts w:ascii="Arial" w:hAnsi="Arial" w:cs="Arial"/>
          <w:lang w:eastAsia="zh-CN"/>
        </w:rPr>
        <w:t>节</w:t>
      </w:r>
      <w:r>
        <w:rPr>
          <w:rFonts w:hint="eastAsia" w:ascii="Arial" w:hAnsi="Arial" w:cs="Arial"/>
          <w:lang w:eastAsia="zh-CN"/>
        </w:rPr>
        <w:t>对四种推荐算法</w:t>
      </w:r>
      <w:r>
        <w:rPr>
          <w:rFonts w:ascii="Arial" w:hAnsi="Arial" w:cs="Arial"/>
          <w:lang w:eastAsia="zh-CN"/>
        </w:rPr>
        <w:t>的实验结果</w:t>
      </w:r>
      <w:r>
        <w:rPr>
          <w:rFonts w:hint="eastAsia" w:ascii="Arial" w:hAnsi="Arial" w:cs="Arial"/>
          <w:lang w:eastAsia="zh-CN"/>
        </w:rPr>
        <w:t>进行了对比。</w:t>
      </w:r>
    </w:p>
    <w:p>
      <w:pPr>
        <w:pStyle w:val="2"/>
        <w:jc w:val="center"/>
        <w:rPr>
          <w:rFonts w:ascii="Arial" w:hAnsi="Arial" w:eastAsia="黑体" w:cs="Arial"/>
        </w:rPr>
      </w:pPr>
      <w:commentRangeStart w:id="3"/>
      <w:r>
        <w:rPr>
          <w:rFonts w:ascii="Arial" w:hAnsi="Arial" w:eastAsia="黑体" w:cs="Arial"/>
        </w:rPr>
        <w:br w:type="page"/>
      </w:r>
      <w:bookmarkStart w:id="166" w:name="_Toc136107013"/>
      <w:bookmarkStart w:id="167" w:name="_Toc4379601"/>
      <w:r>
        <w:rPr>
          <w:rFonts w:ascii="Arial" w:hAnsi="Arial" w:eastAsia="黑体" w:cs="Arial"/>
        </w:rPr>
        <w:t xml:space="preserve">第五章  </w:t>
      </w:r>
      <w:bookmarkEnd w:id="166"/>
      <w:r>
        <w:rPr>
          <w:rFonts w:hint="eastAsia" w:ascii="Arial" w:hAnsi="Arial" w:eastAsia="黑体" w:cs="Arial"/>
        </w:rPr>
        <w:t>基于用户行为序列的论坛推荐系统的测试</w:t>
      </w:r>
      <w:bookmarkEnd w:id="167"/>
      <w:commentRangeEnd w:id="3"/>
      <w:r>
        <w:commentReference w:id="3"/>
      </w:r>
    </w:p>
    <w:p>
      <w:pPr>
        <w:pStyle w:val="3"/>
        <w:rPr>
          <w:rFonts w:cs="Arial"/>
        </w:rPr>
      </w:pPr>
      <w:bookmarkStart w:id="168" w:name="_Toc136107014"/>
      <w:bookmarkStart w:id="169" w:name="_Toc4379602"/>
      <w:r>
        <w:rPr>
          <w:rFonts w:cs="Arial"/>
        </w:rPr>
        <w:t xml:space="preserve">5.1 </w:t>
      </w:r>
      <w:bookmarkEnd w:id="168"/>
      <w:r>
        <w:rPr>
          <w:rFonts w:cs="Arial"/>
        </w:rPr>
        <w:t>总结</w:t>
      </w:r>
      <w:bookmarkEnd w:id="169"/>
    </w:p>
    <w:p>
      <w:pPr>
        <w:pStyle w:val="11"/>
        <w:spacing w:before="0" w:beforeAutospacing="0" w:after="0" w:afterAutospacing="0" w:line="360" w:lineRule="auto"/>
        <w:ind w:firstLine="482"/>
        <w:jc w:val="both"/>
        <w:rPr>
          <w:rFonts w:ascii="Arial" w:hAnsi="Arial" w:cs="Arial"/>
        </w:rPr>
      </w:pPr>
      <w:r>
        <w:rPr>
          <w:rFonts w:ascii="Arial" w:hAnsi="Arial" w:cs="Arial"/>
        </w:rPr>
        <w:t>本文首先分析了</w:t>
      </w:r>
      <w:r>
        <w:rPr>
          <w:rFonts w:hint="eastAsia" w:ascii="Arial" w:hAnsi="Arial" w:cs="Arial"/>
        </w:rPr>
        <w:t>详情页推荐</w:t>
      </w:r>
      <w:r>
        <w:rPr>
          <w:rFonts w:ascii="Arial" w:hAnsi="Arial" w:cs="Arial"/>
        </w:rPr>
        <w:t>问题的</w:t>
      </w:r>
      <w:r>
        <w:rPr>
          <w:rFonts w:hint="eastAsia" w:ascii="Arial" w:hAnsi="Arial" w:cs="Arial"/>
        </w:rPr>
        <w:t>本质，概括</w:t>
      </w:r>
      <w:r>
        <w:rPr>
          <w:rFonts w:ascii="Arial" w:hAnsi="Arial" w:cs="Arial"/>
        </w:rPr>
        <w:t>了</w:t>
      </w:r>
      <w:r>
        <w:rPr>
          <w:rFonts w:hint="eastAsia" w:ascii="Arial" w:hAnsi="Arial" w:cs="Arial"/>
        </w:rPr>
        <w:t>详情页推荐</w:t>
      </w:r>
      <w:r>
        <w:rPr>
          <w:rFonts w:ascii="Arial" w:hAnsi="Arial" w:cs="Arial"/>
        </w:rPr>
        <w:t>问题的特点，描述了</w:t>
      </w:r>
      <w:r>
        <w:rPr>
          <w:rFonts w:hint="eastAsia" w:ascii="Arial" w:hAnsi="Arial" w:cs="Arial"/>
        </w:rPr>
        <w:t>详情页推荐</w:t>
      </w:r>
      <w:r>
        <w:rPr>
          <w:rFonts w:ascii="Arial" w:hAnsi="Arial" w:cs="Arial"/>
        </w:rPr>
        <w:t>问题可以解决的问题以及面临的困难。其次本文提出了</w:t>
      </w:r>
      <w:r>
        <w:rPr>
          <w:rFonts w:hint="eastAsia" w:ascii="Arial" w:hAnsi="Arial" w:cs="Arial"/>
        </w:rPr>
        <w:t>帖子</w:t>
      </w:r>
      <w:r>
        <w:rPr>
          <w:rFonts w:ascii="Arial" w:hAnsi="Arial" w:cs="Arial"/>
        </w:rPr>
        <w:t>的预处理方法。</w:t>
      </w:r>
      <w:r>
        <w:rPr>
          <w:rFonts w:hint="eastAsia" w:ascii="Arial" w:hAnsi="Arial" w:cs="Arial"/>
        </w:rPr>
        <w:t>本文首先在C</w:t>
      </w:r>
      <w:r>
        <w:rPr>
          <w:rFonts w:ascii="Arial" w:hAnsi="Arial" w:cs="Arial"/>
        </w:rPr>
        <w:t>onvMF</w:t>
      </w:r>
      <w:r>
        <w:rPr>
          <w:rFonts w:hint="eastAsia" w:ascii="Arial" w:hAnsi="Arial" w:cs="Arial"/>
        </w:rPr>
        <w:t>推荐算法的基础上引入用户的特征，提出了一种基于概率矩阵分解的详情页个性化推荐方法；然后再基于概率矩阵分解的基础上，使用GRU对用行为进行序列建模，提出了基于用户行为序列建模的详情页个性化推荐方法。探究个性化推荐算法在公路物流这个比较垂直领域的论坛详情页个性化推荐的实践方法；提出一种能够同时融合用户历史行为信息和文档信息的个性化推荐方法；提出了使用用户行为序列建模在个性化推荐算法。</w:t>
      </w:r>
    </w:p>
    <w:p>
      <w:pPr>
        <w:spacing w:line="360" w:lineRule="auto"/>
        <w:ind w:firstLine="480" w:firstLineChars="200"/>
        <w:jc w:val="both"/>
        <w:rPr>
          <w:rFonts w:ascii="Arial" w:hAnsi="Arial" w:cs="Arial"/>
          <w:lang w:eastAsia="zh-CN"/>
        </w:rPr>
      </w:pPr>
      <w:r>
        <w:rPr>
          <w:rFonts w:ascii="Arial" w:hAnsi="Arial" w:cs="Arial"/>
          <w:lang w:eastAsia="zh-CN"/>
        </w:rPr>
        <w:t>本文提出了</w:t>
      </w:r>
      <w:r>
        <w:rPr>
          <w:rFonts w:hint="eastAsia" w:ascii="Arial" w:hAnsi="Arial" w:cs="Arial"/>
          <w:lang w:eastAsia="zh-CN"/>
        </w:rPr>
        <w:t>两种不同方法用于详情页的推荐。基于推荐技术的详情页个性化推荐方法：</w:t>
      </w:r>
      <w:r>
        <w:rPr>
          <w:rFonts w:ascii="Arial" w:hAnsi="Arial" w:cs="Arial"/>
          <w:lang w:eastAsia="zh-CN"/>
        </w:rPr>
        <w:t>由于</w:t>
      </w:r>
      <w:r>
        <w:rPr>
          <w:rFonts w:hint="eastAsia" w:ascii="Arial" w:hAnsi="Arial" w:cs="Arial"/>
          <w:lang w:eastAsia="zh-CN"/>
        </w:rPr>
        <w:t>详情页个性化推荐本质衡量两个帖子在用户这一变量限制下相似度问题。</w:t>
      </w:r>
      <w:r>
        <w:rPr>
          <w:rFonts w:ascii="Arial" w:hAnsi="Arial" w:cs="Arial"/>
          <w:lang w:eastAsia="zh-CN"/>
        </w:rPr>
        <w:t>该方法在</w:t>
      </w:r>
      <w:r>
        <w:rPr>
          <w:rFonts w:hint="eastAsia" w:ascii="Arial" w:hAnsi="Arial" w:cs="Arial"/>
          <w:lang w:eastAsia="zh-CN"/>
        </w:rPr>
        <w:t>概率矩阵分解中引入帖子内容特征和用户兴趣特征</w:t>
      </w:r>
      <w:r>
        <w:rPr>
          <w:rFonts w:ascii="Arial" w:hAnsi="Arial" w:cs="Arial"/>
          <w:lang w:eastAsia="zh-CN"/>
        </w:rPr>
        <w:t>，</w:t>
      </w:r>
      <w:r>
        <w:rPr>
          <w:rFonts w:hint="eastAsia" w:ascii="Arial" w:hAnsi="Arial" w:cs="Arial"/>
          <w:lang w:eastAsia="zh-CN"/>
        </w:rPr>
        <w:t>将用户在一段时间浏览的帖子看作用户一个动态兴趣的反应进行用户兴趣特征</w:t>
      </w:r>
      <w:r>
        <w:rPr>
          <w:rFonts w:ascii="Arial" w:hAnsi="Arial" w:cs="Arial"/>
          <w:lang w:eastAsia="zh-CN"/>
        </w:rPr>
        <w:t>，然后</w:t>
      </w:r>
      <w:r>
        <w:rPr>
          <w:rFonts w:hint="eastAsia" w:ascii="Arial" w:hAnsi="Arial" w:cs="Arial"/>
          <w:lang w:eastAsia="zh-CN"/>
        </w:rPr>
        <w:t>通过使用概率矩阵分解方法来计算用户兴趣和帖子相似度进行详情页的个性化推荐</w:t>
      </w:r>
      <w:r>
        <w:rPr>
          <w:rFonts w:ascii="Arial" w:hAnsi="Arial" w:cs="Arial"/>
          <w:lang w:eastAsia="zh-CN"/>
        </w:rPr>
        <w:t>。</w:t>
      </w:r>
      <w:r>
        <w:rPr>
          <w:rFonts w:hint="eastAsia" w:ascii="Arial" w:hAnsi="Arial" w:cs="Arial"/>
          <w:lang w:eastAsia="zh-CN"/>
        </w:rPr>
        <w:t>基于搜索技术的详情页个性化推荐方法：从另一个角度来看这个问题，详情页的个性化推荐可以看成在已知用户历史行为和当且帖子信息来搜索相关帖子的搜索匹配问题。本文通过构造用户兴趣和当前帖子的两个关键词来搜索相关帖子。然后把搜索到的相关性比较靠前的帖子推荐给用户。</w:t>
      </w:r>
    </w:p>
    <w:p>
      <w:pPr>
        <w:spacing w:line="360" w:lineRule="auto"/>
        <w:ind w:firstLine="480" w:firstLineChars="200"/>
        <w:jc w:val="both"/>
        <w:rPr>
          <w:rFonts w:ascii="Arial" w:hAnsi="Arial" w:cs="Arial"/>
          <w:lang w:eastAsia="zh-CN"/>
        </w:rPr>
      </w:pPr>
      <w:r>
        <w:rPr>
          <w:rFonts w:hint="eastAsia" w:ascii="Arial" w:hAnsi="Arial" w:cs="Arial"/>
          <w:lang w:eastAsia="zh-CN"/>
        </w:rPr>
        <w:t>在</w:t>
      </w:r>
      <w:r>
        <w:rPr>
          <w:rFonts w:ascii="Arial" w:hAnsi="Arial" w:cs="Arial"/>
          <w:lang w:eastAsia="zh-CN"/>
        </w:rPr>
        <w:t>实验</w:t>
      </w:r>
      <w:r>
        <w:rPr>
          <w:rFonts w:hint="eastAsia" w:ascii="Arial" w:hAnsi="Arial" w:cs="Arial"/>
          <w:lang w:eastAsia="zh-CN"/>
        </w:rPr>
        <w:t>评估</w:t>
      </w:r>
      <w:r>
        <w:rPr>
          <w:rFonts w:ascii="Arial" w:hAnsi="Arial" w:cs="Arial"/>
          <w:lang w:eastAsia="zh-CN"/>
        </w:rPr>
        <w:t>阶段，</w:t>
      </w:r>
      <w:r>
        <w:rPr>
          <w:rFonts w:hint="eastAsia" w:ascii="Arial" w:hAnsi="Arial" w:cs="Arial"/>
          <w:lang w:eastAsia="zh-CN"/>
        </w:rPr>
        <w:t>本文从</w:t>
      </w:r>
      <w:r>
        <w:rPr>
          <w:rFonts w:ascii="Arial" w:hAnsi="Arial" w:cs="Arial"/>
          <w:lang w:eastAsia="zh-CN"/>
        </w:rPr>
        <w:t>两个方</w:t>
      </w:r>
      <w:r>
        <w:rPr>
          <w:rFonts w:hint="eastAsia" w:ascii="Arial" w:hAnsi="Arial" w:cs="Arial"/>
          <w:lang w:eastAsia="zh-CN"/>
        </w:rPr>
        <w:t>面</w:t>
      </w:r>
      <w:r>
        <w:rPr>
          <w:rFonts w:ascii="Arial" w:hAnsi="Arial" w:cs="Arial"/>
          <w:lang w:eastAsia="zh-CN"/>
        </w:rPr>
        <w:t>对</w:t>
      </w:r>
      <w:r>
        <w:rPr>
          <w:rFonts w:hint="eastAsia" w:ascii="Arial" w:hAnsi="Arial" w:cs="Arial"/>
          <w:lang w:eastAsia="zh-CN"/>
        </w:rPr>
        <w:t>详情页</w:t>
      </w:r>
      <w:r>
        <w:rPr>
          <w:rFonts w:ascii="Arial" w:hAnsi="Arial" w:cs="Arial"/>
          <w:lang w:eastAsia="zh-CN"/>
        </w:rPr>
        <w:t>推荐方法进行了评估，</w:t>
      </w:r>
      <w:r>
        <w:rPr>
          <w:rFonts w:hint="eastAsia" w:ascii="Arial" w:hAnsi="Arial" w:cs="Arial"/>
          <w:lang w:eastAsia="zh-CN"/>
        </w:rPr>
        <w:t>包括准确性和覆盖率</w:t>
      </w:r>
      <w:r>
        <w:rPr>
          <w:rFonts w:ascii="Arial" w:hAnsi="Arial" w:cs="Arial"/>
          <w:lang w:eastAsia="zh-CN"/>
        </w:rPr>
        <w:t>。</w:t>
      </w:r>
      <w:r>
        <w:rPr>
          <w:rFonts w:hint="eastAsia" w:ascii="Arial" w:hAnsi="Arial" w:cs="Arial"/>
          <w:lang w:eastAsia="zh-CN"/>
        </w:rPr>
        <w:t>本文使用公路物流运输领域的论坛数据进行实验，设置四组实验进行对比。然后对实验的结果进行分析，分析四种实验的优缺点。验证了基于用户行为序列建模的详情页推荐算法的有效性。</w:t>
      </w:r>
    </w:p>
    <w:p>
      <w:pPr>
        <w:pStyle w:val="3"/>
        <w:rPr>
          <w:rFonts w:cs="Arial"/>
        </w:rPr>
      </w:pPr>
      <w:bookmarkStart w:id="170" w:name="_Toc136107017"/>
      <w:bookmarkStart w:id="171" w:name="_Toc4379603"/>
      <w:r>
        <w:rPr>
          <w:rFonts w:cs="Arial"/>
        </w:rPr>
        <w:t>5.2 进一步工作展</w:t>
      </w:r>
      <w:bookmarkEnd w:id="170"/>
      <w:bookmarkStart w:id="172" w:name="_参_考_文_献"/>
      <w:bookmarkEnd w:id="172"/>
      <w:r>
        <w:rPr>
          <w:rFonts w:cs="Arial"/>
        </w:rPr>
        <w:t>望</w:t>
      </w:r>
      <w:bookmarkEnd w:id="171"/>
    </w:p>
    <w:p>
      <w:pPr>
        <w:spacing w:line="360" w:lineRule="auto"/>
        <w:ind w:firstLine="480" w:firstLineChars="200"/>
        <w:jc w:val="both"/>
        <w:rPr>
          <w:rFonts w:ascii="Arial" w:hAnsi="Arial" w:cs="Arial"/>
          <w:lang w:eastAsia="zh-CN"/>
        </w:rPr>
      </w:pPr>
      <w:r>
        <w:rPr>
          <w:rFonts w:ascii="Arial" w:hAnsi="Arial" w:cs="Arial"/>
          <w:lang w:eastAsia="zh-CN"/>
        </w:rPr>
        <w:t>本文提出的</w:t>
      </w:r>
      <w:r>
        <w:rPr>
          <w:rFonts w:hint="eastAsia" w:ascii="Arial" w:hAnsi="Arial" w:cs="Arial"/>
          <w:lang w:eastAsia="zh-CN"/>
        </w:rPr>
        <w:t>详情页个性化</w:t>
      </w:r>
      <w:r>
        <w:rPr>
          <w:rFonts w:ascii="Arial" w:hAnsi="Arial" w:cs="Arial"/>
          <w:lang w:eastAsia="zh-CN"/>
        </w:rPr>
        <w:t>推荐方法还存在一系列缺陷和不足有待改进，具体如下：</w:t>
      </w:r>
    </w:p>
    <w:p>
      <w:pPr>
        <w:spacing w:line="360" w:lineRule="auto"/>
        <w:ind w:firstLine="480" w:firstLineChars="200"/>
        <w:jc w:val="both"/>
        <w:rPr>
          <w:rFonts w:ascii="Arial" w:hAnsi="Arial" w:cs="Arial"/>
          <w:lang w:eastAsia="zh-CN"/>
        </w:rPr>
      </w:pPr>
      <w:r>
        <w:rPr>
          <w:rFonts w:ascii="Arial" w:hAnsi="Arial" w:cs="Arial"/>
          <w:lang w:eastAsia="zh-CN"/>
        </w:rPr>
        <w:t>（1）</w:t>
      </w:r>
      <w:r>
        <w:rPr>
          <w:rFonts w:hint="eastAsia" w:ascii="Arial" w:hAnsi="Arial" w:cs="Arial"/>
          <w:lang w:eastAsia="zh-CN"/>
        </w:rPr>
        <w:t>用户上下应用不充分</w:t>
      </w:r>
      <w:r>
        <w:rPr>
          <w:rFonts w:ascii="Arial" w:hAnsi="Arial" w:cs="Arial"/>
          <w:lang w:eastAsia="zh-CN"/>
        </w:rPr>
        <w:t>：</w:t>
      </w:r>
      <w:r>
        <w:rPr>
          <w:rFonts w:hint="eastAsia" w:ascii="Arial" w:hAnsi="Arial" w:cs="Arial"/>
          <w:lang w:eastAsia="zh-CN"/>
        </w:rPr>
        <w:t>本文使用了用户浏览帖子作为用户兴趣，用户的兴趣是非常复杂，变化的也是非常复杂，需要使用更多用户上下文信息来对用户兴趣来建模</w:t>
      </w:r>
      <w:r>
        <w:rPr>
          <w:rFonts w:ascii="Arial" w:hAnsi="Arial" w:cs="Arial"/>
          <w:lang w:eastAsia="zh-CN"/>
        </w:rPr>
        <w:t>。</w:t>
      </w:r>
    </w:p>
    <w:p>
      <w:pPr>
        <w:spacing w:line="360" w:lineRule="auto"/>
        <w:ind w:firstLine="480" w:firstLineChars="200"/>
        <w:jc w:val="both"/>
        <w:rPr>
          <w:rFonts w:ascii="Arial" w:hAnsi="Arial" w:cs="Arial"/>
          <w:lang w:eastAsia="zh-CN"/>
        </w:rPr>
      </w:pPr>
      <w:r>
        <w:rPr>
          <w:rFonts w:ascii="Arial" w:hAnsi="Arial" w:cs="Arial"/>
          <w:lang w:eastAsia="zh-CN"/>
        </w:rPr>
        <w:t>（2）</w:t>
      </w:r>
      <w:r>
        <w:rPr>
          <w:rFonts w:hint="eastAsia" w:ascii="Arial" w:hAnsi="Arial" w:cs="Arial"/>
          <w:lang w:eastAsia="zh-CN"/>
        </w:rPr>
        <w:t>训练数据和线上有差别</w:t>
      </w:r>
      <w:r>
        <w:rPr>
          <w:rFonts w:ascii="Arial" w:hAnsi="Arial" w:cs="Arial"/>
          <w:lang w:eastAsia="zh-CN"/>
        </w:rPr>
        <w:t>：</w:t>
      </w:r>
      <w:r>
        <w:rPr>
          <w:rFonts w:hint="eastAsia" w:ascii="Arial" w:hAnsi="Arial" w:cs="Arial"/>
          <w:lang w:eastAsia="zh-CN"/>
        </w:rPr>
        <w:t>推荐系统作为一种解决长尾效应的方法，能够给更多帖子的展示的机会</w:t>
      </w:r>
      <w:r>
        <w:rPr>
          <w:rFonts w:ascii="Arial" w:hAnsi="Arial" w:cs="Arial"/>
          <w:lang w:eastAsia="zh-CN"/>
        </w:rPr>
        <w:t>。</w:t>
      </w:r>
      <w:r>
        <w:rPr>
          <w:rFonts w:hint="eastAsia" w:ascii="Arial" w:hAnsi="Arial" w:cs="Arial"/>
          <w:lang w:eastAsia="zh-CN"/>
        </w:rPr>
        <w:t>但是我们使用用户已经浏览的帖子来优化算法，由于帖子展现机会是非常少的，没有展示的帖子并不能代表用户和兴趣不相关。在训练模型的时候我们没有对这数据进行很好的应用。</w:t>
      </w:r>
    </w:p>
    <w:p>
      <w:pPr>
        <w:spacing w:line="360" w:lineRule="auto"/>
        <w:ind w:firstLine="480" w:firstLineChars="200"/>
        <w:jc w:val="both"/>
        <w:rPr>
          <w:rFonts w:ascii="Arial" w:hAnsi="Arial" w:cs="Arial"/>
          <w:lang w:eastAsia="zh-CN"/>
        </w:rPr>
      </w:pPr>
      <w:r>
        <w:rPr>
          <w:rFonts w:hint="eastAsia" w:ascii="Arial" w:hAnsi="Arial" w:cs="Arial"/>
          <w:lang w:eastAsia="zh-CN"/>
        </w:rPr>
        <w:t>（</w:t>
      </w:r>
      <w:r>
        <w:rPr>
          <w:rFonts w:ascii="Arial" w:hAnsi="Arial" w:cs="Arial"/>
          <w:lang w:eastAsia="zh-CN"/>
        </w:rPr>
        <w:t>3</w:t>
      </w:r>
      <w:r>
        <w:rPr>
          <w:rFonts w:hint="eastAsia" w:ascii="Arial" w:hAnsi="Arial" w:cs="Arial"/>
          <w:lang w:eastAsia="zh-CN"/>
        </w:rPr>
        <w:t>）忽略展示位对点击率的影响</w:t>
      </w:r>
      <w:r>
        <w:rPr>
          <w:rFonts w:ascii="Arial" w:hAnsi="Arial" w:cs="Arial"/>
          <w:lang w:eastAsia="zh-CN"/>
        </w:rPr>
        <w:t>：</w:t>
      </w:r>
      <w:r>
        <w:rPr>
          <w:rFonts w:hint="eastAsia" w:ascii="Arial" w:hAnsi="Arial" w:cs="Arial"/>
          <w:lang w:eastAsia="zh-CN"/>
        </w:rPr>
        <w:t>通常来说对于每个展示位，用户点击它们机会是不同，所以把推荐不同结果的放在不同位置，也会对推荐帖子的点击产生影响，我们将在未来的工作，对这部数据进行收集，并把Position数据作为特征用来推荐的优化</w:t>
      </w:r>
      <w:r>
        <w:rPr>
          <w:rFonts w:ascii="Arial" w:hAnsi="Arial" w:cs="Arial"/>
          <w:lang w:eastAsia="zh-CN"/>
        </w:rPr>
        <w:t>。</w:t>
      </w:r>
    </w:p>
    <w:p>
      <w:pPr>
        <w:spacing w:line="360" w:lineRule="auto"/>
        <w:ind w:firstLine="480" w:firstLineChars="200"/>
        <w:jc w:val="both"/>
        <w:rPr>
          <w:rFonts w:ascii="Arial" w:hAnsi="Arial" w:cs="Arial"/>
          <w:lang w:eastAsia="zh-CN"/>
        </w:rPr>
      </w:pPr>
      <w:r>
        <w:rPr>
          <w:rFonts w:hint="eastAsia" w:ascii="Arial" w:hAnsi="Arial" w:cs="Arial"/>
          <w:lang w:eastAsia="zh-CN"/>
        </w:rPr>
        <w:t>新闻推荐、视频推荐和的购物推荐是推荐系统三个重要应用方向。随着近些年来深度学习在图像领域、自然语言处理领域和声音等领域取发展，推荐系统一个新的发展方向就引入深度学习。YouTube已经把深度学习很好的应用视频推荐，带来非常好的效果。所深度学习时推荐系统一个重要的发展方向。推荐系统的另一个发展方向就是引入强化学习，强化学习根据环境对每次行为进行反馈，这种自适应性很适合推荐领域。阿里巴巴在购物推荐系统中引入强化学习，取得非常好的效果。还有就基于Graph的推荐系统也是推荐系统发展的一个新的方向。</w:t>
      </w:r>
      <w:r>
        <w:rPr>
          <w:rFonts w:ascii="Arial" w:hAnsi="Arial" w:eastAsia="黑体" w:cs="Arial"/>
          <w:lang w:eastAsia="zh-CN"/>
        </w:rPr>
        <w:br w:type="page"/>
      </w:r>
    </w:p>
    <w:p>
      <w:pPr>
        <w:spacing w:line="360" w:lineRule="auto"/>
        <w:ind w:firstLine="480" w:firstLineChars="200"/>
        <w:jc w:val="both"/>
        <w:rPr>
          <w:rFonts w:ascii="Arial" w:hAnsi="Arial" w:cs="Arial"/>
          <w:lang w:eastAsia="zh-CN"/>
        </w:rPr>
        <w:sectPr>
          <w:headerReference r:id="rId19" w:type="default"/>
          <w:type w:val="continuous"/>
          <w:pgSz w:w="11906" w:h="16838"/>
          <w:pgMar w:top="1440" w:right="1800" w:bottom="1440" w:left="1800" w:header="851" w:footer="992" w:gutter="0"/>
          <w:cols w:space="720" w:num="1"/>
          <w:docGrid w:type="lines" w:linePitch="312" w:charSpace="0"/>
        </w:sectPr>
      </w:pPr>
    </w:p>
    <w:p>
      <w:pPr>
        <w:pStyle w:val="2"/>
        <w:tabs>
          <w:tab w:val="left" w:pos="2977"/>
        </w:tabs>
        <w:jc w:val="center"/>
        <w:rPr>
          <w:rFonts w:ascii="Arial" w:hAnsi="Arial" w:eastAsia="黑体" w:cs="Arial"/>
        </w:rPr>
      </w:pPr>
      <w:bookmarkStart w:id="173" w:name="_Toc4379604"/>
      <w:bookmarkStart w:id="174" w:name="_Toc136107018"/>
      <w:r>
        <w:rPr>
          <w:rFonts w:ascii="Arial" w:hAnsi="Arial" w:eastAsia="黑体" w:cs="Arial"/>
        </w:rPr>
        <w:t>参 考 文 献</w:t>
      </w:r>
      <w:bookmarkEnd w:id="173"/>
      <w:bookmarkEnd w:id="174"/>
    </w:p>
    <w:p>
      <w:pPr>
        <w:spacing w:line="360" w:lineRule="auto"/>
        <w:ind w:left="2410" w:leftChars="4" w:hanging="2400" w:hangingChars="1000"/>
        <w:jc w:val="both"/>
        <w:rPr>
          <w:rFonts w:ascii="Arial" w:hAnsi="Arial" w:cs="Arial"/>
        </w:rPr>
      </w:pPr>
      <w:r>
        <w:rPr>
          <w:rFonts w:hint="eastAsia" w:ascii="Arial" w:hAnsi="Arial" w:cs="Arial"/>
          <w:lang w:eastAsia="zh-CN"/>
        </w:rPr>
        <w:t>[</w:t>
      </w:r>
      <w:r>
        <w:rPr>
          <w:rFonts w:ascii="Arial" w:hAnsi="Arial" w:cs="Arial"/>
          <w:lang w:eastAsia="zh-CN"/>
        </w:rPr>
        <w:t xml:space="preserve">Bogina et al, 2017] </w:t>
      </w:r>
      <w:r>
        <w:rPr>
          <w:rFonts w:ascii="Arial" w:hAnsi="Arial" w:cs="Arial"/>
          <w:lang w:eastAsia="zh-CN"/>
        </w:rPr>
        <w:tab/>
      </w:r>
      <w:r>
        <w:rPr>
          <w:rFonts w:ascii="Arial" w:hAnsi="Arial" w:cs="Arial"/>
          <w:lang w:eastAsia="zh-CN"/>
        </w:rPr>
        <w:t>V. Bogina, and T. Kuflik, Incorporating Dwell Time in Session-Based Recommendations with Recurrent Neural Networks, RecTemp@ RecSys, pages 57-59, 2017.</w:t>
      </w:r>
    </w:p>
    <w:p>
      <w:pPr>
        <w:spacing w:line="360" w:lineRule="auto"/>
        <w:ind w:left="2410" w:leftChars="4" w:hanging="2400" w:hangingChars="1000"/>
        <w:jc w:val="both"/>
        <w:rPr>
          <w:rFonts w:ascii="Arial" w:hAnsi="Arial" w:cs="Arial"/>
          <w:lang w:eastAsia="zh-CN"/>
        </w:rPr>
      </w:pPr>
      <w:r>
        <w:rPr>
          <w:rFonts w:hint="eastAsia" w:ascii="Arial" w:hAnsi="Arial" w:cs="Arial"/>
        </w:rPr>
        <w:t>[</w:t>
      </w:r>
      <w:r>
        <w:rPr>
          <w:rFonts w:ascii="Arial" w:hAnsi="Arial" w:cs="Arial"/>
        </w:rPr>
        <w:t>Carlson et al, 2015]</w:t>
      </w:r>
      <w:r>
        <w:rPr>
          <w:rFonts w:ascii="Arial" w:hAnsi="Arial" w:cs="Arial"/>
          <w:lang w:eastAsia="zh-CN"/>
        </w:rPr>
        <w:t xml:space="preserve"> </w:t>
      </w:r>
      <w:r>
        <w:rPr>
          <w:rFonts w:ascii="Arial" w:hAnsi="Arial" w:cs="Arial"/>
          <w:lang w:eastAsia="zh-CN"/>
        </w:rPr>
        <w:tab/>
      </w:r>
      <w:r>
        <w:rPr>
          <w:rFonts w:ascii="Arial" w:hAnsi="Arial" w:cs="Arial"/>
          <w:lang w:eastAsia="zh-CN"/>
        </w:rPr>
        <w:t xml:space="preserve">J. L. Carlson, </w:t>
      </w:r>
      <w:r>
        <w:rPr>
          <w:rFonts w:ascii="Arial" w:hAnsi="Arial" w:cs="Arial"/>
          <w:i/>
        </w:rPr>
        <w:t>Redis IN ACTION</w:t>
      </w:r>
      <w:r>
        <w:rPr>
          <w:rFonts w:ascii="Arial" w:hAnsi="Arial" w:cs="Arial"/>
          <w:lang w:eastAsia="zh-CN"/>
        </w:rPr>
        <w:t>, New York:Manning Publications Co. Press, 2013</w:t>
      </w:r>
    </w:p>
    <w:p>
      <w:pPr>
        <w:spacing w:line="360" w:lineRule="auto"/>
        <w:ind w:left="2410" w:leftChars="4" w:hanging="2400" w:hangingChars="1000"/>
        <w:jc w:val="both"/>
        <w:rPr>
          <w:rFonts w:ascii="Arial" w:hAnsi="Arial" w:cs="Arial"/>
          <w:lang w:eastAsia="zh-CN"/>
        </w:rPr>
      </w:pPr>
      <w:r>
        <w:rPr>
          <w:rFonts w:hint="eastAsia" w:ascii="Arial" w:hAnsi="Arial" w:cs="Arial"/>
        </w:rPr>
        <w:t>[</w:t>
      </w:r>
      <w:r>
        <w:rPr>
          <w:rFonts w:ascii="Arial" w:hAnsi="Arial" w:cs="Arial"/>
        </w:rPr>
        <w:t>Cho et al, 2014]</w:t>
      </w:r>
      <w:r>
        <w:rPr>
          <w:rFonts w:ascii="Arial" w:hAnsi="Arial" w:cs="Arial"/>
          <w:lang w:eastAsia="zh-CN"/>
        </w:rPr>
        <w:t xml:space="preserve"> </w:t>
      </w:r>
      <w:r>
        <w:rPr>
          <w:rFonts w:ascii="Arial" w:hAnsi="Arial" w:cs="Arial"/>
          <w:lang w:eastAsia="zh-CN"/>
        </w:rPr>
        <w:tab/>
      </w:r>
      <w:r>
        <w:rPr>
          <w:rFonts w:ascii="Arial" w:hAnsi="Arial" w:cs="Arial"/>
          <w:lang w:eastAsia="zh-CN"/>
        </w:rPr>
        <w:t>K. Cho, B. v. Berrienboer, C. Gulcehre, D. Bahdanau, F. Bougares, H. Schwenk, and Y. Bengio, Learning Phrase Representations using RNN Encoder-Decoder for Statistical Machine Translation, arXiv:1406.1078 / EMNLP 2014</w:t>
      </w:r>
      <w:r>
        <w:rPr>
          <w:rFonts w:hint="eastAsia" w:ascii="Arial" w:hAnsi="Arial" w:cs="Arial"/>
          <w:lang w:eastAsia="zh-CN"/>
        </w:rPr>
        <w:t>.</w:t>
      </w:r>
    </w:p>
    <w:p>
      <w:pPr>
        <w:spacing w:line="360" w:lineRule="auto"/>
        <w:ind w:left="2410" w:leftChars="4" w:hanging="2400" w:hangingChars="1000"/>
        <w:jc w:val="both"/>
        <w:rPr>
          <w:rFonts w:ascii="Arial" w:hAnsi="Arial" w:cs="Arial"/>
          <w:lang w:eastAsia="zh-CN"/>
        </w:rPr>
      </w:pPr>
      <w:r>
        <w:rPr>
          <w:rFonts w:hint="eastAsia" w:ascii="Arial" w:hAnsi="Arial" w:cs="Arial"/>
          <w:lang w:eastAsia="zh-CN"/>
        </w:rPr>
        <w:t>[</w:t>
      </w:r>
      <w:r>
        <w:rPr>
          <w:rFonts w:ascii="Arial" w:hAnsi="Arial" w:cs="Arial"/>
          <w:lang w:eastAsia="zh-CN"/>
        </w:rPr>
        <w:t xml:space="preserve">Hidasi et al, 2015] </w:t>
      </w:r>
      <w:r>
        <w:rPr>
          <w:rFonts w:ascii="Arial" w:hAnsi="Arial" w:cs="Arial"/>
          <w:lang w:eastAsia="zh-CN"/>
        </w:rPr>
        <w:tab/>
      </w:r>
      <w:r>
        <w:rPr>
          <w:rFonts w:ascii="Arial" w:hAnsi="Arial" w:cs="Arial"/>
          <w:lang w:eastAsia="zh-CN"/>
        </w:rPr>
        <w:t>B. Hidasi, A. Karatzoglou, and L. Baltrunas, Session-based Recommendations with Recurrent Neural Networks</w:t>
      </w:r>
      <w:r>
        <w:rPr>
          <w:rFonts w:hint="eastAsia" w:ascii="Arial" w:hAnsi="Arial" w:cs="Arial"/>
          <w:lang w:eastAsia="zh-CN"/>
        </w:rPr>
        <w:t>,</w:t>
      </w:r>
      <w:r>
        <w:rPr>
          <w:rFonts w:ascii="Arial" w:hAnsi="Arial" w:cs="Arial"/>
          <w:lang w:eastAsia="zh-CN"/>
        </w:rPr>
        <w:t xml:space="preserve"> Computer Science, 2015.</w:t>
      </w:r>
    </w:p>
    <w:p>
      <w:pPr>
        <w:spacing w:line="360" w:lineRule="auto"/>
        <w:ind w:left="2410" w:leftChars="4" w:hanging="2400" w:hangingChars="1000"/>
        <w:jc w:val="both"/>
        <w:rPr>
          <w:rFonts w:ascii="Arial" w:hAnsi="Arial" w:cs="Arial"/>
        </w:rPr>
      </w:pPr>
      <w:r>
        <w:rPr>
          <w:rFonts w:hint="eastAsia" w:ascii="Arial" w:hAnsi="Arial" w:cs="Arial"/>
          <w:lang w:eastAsia="zh-CN"/>
        </w:rPr>
        <w:t>[</w:t>
      </w:r>
      <w:r>
        <w:rPr>
          <w:rFonts w:ascii="Arial" w:hAnsi="Arial" w:cs="Arial"/>
          <w:lang w:eastAsia="zh-CN"/>
        </w:rPr>
        <w:t xml:space="preserve">Hidasi et al, 2016] </w:t>
      </w:r>
      <w:r>
        <w:rPr>
          <w:rFonts w:ascii="Arial" w:hAnsi="Arial" w:cs="Arial"/>
          <w:lang w:eastAsia="zh-CN"/>
        </w:rPr>
        <w:tab/>
      </w:r>
      <w:r>
        <w:rPr>
          <w:rFonts w:ascii="Arial" w:hAnsi="Arial" w:cs="Arial"/>
          <w:lang w:eastAsia="zh-CN"/>
        </w:rPr>
        <w:t xml:space="preserve">B. Hidasi, M. Quadrana, and A. Karatzoglou, Parallel Recurrent Neural Network Architectures for Feature-rich Session-based Recommendations, </w:t>
      </w:r>
      <w:r>
        <w:rPr>
          <w:rFonts w:ascii="Arial" w:hAnsi="Arial" w:cs="Arial"/>
          <w:i/>
        </w:rPr>
        <w:t>In Proceedings of the 10th ACM Conference on Recommender Systems</w:t>
      </w:r>
      <w:r>
        <w:rPr>
          <w:rFonts w:ascii="Arial" w:hAnsi="Arial" w:cs="Arial"/>
          <w:lang w:eastAsia="zh-CN"/>
        </w:rPr>
        <w:t xml:space="preserve"> (RecSys 2016). ACM, 2016.</w:t>
      </w:r>
    </w:p>
    <w:p>
      <w:pPr>
        <w:spacing w:line="360" w:lineRule="auto"/>
        <w:ind w:left="2410" w:leftChars="4" w:hanging="2400" w:hangingChars="1000"/>
        <w:jc w:val="both"/>
        <w:rPr>
          <w:rFonts w:ascii="Arial" w:hAnsi="Arial" w:cs="Arial"/>
          <w:lang w:eastAsia="zh-CN"/>
        </w:rPr>
      </w:pPr>
      <w:r>
        <w:rPr>
          <w:rFonts w:ascii="Arial" w:hAnsi="Arial" w:cs="Arial"/>
        </w:rPr>
        <w:t>[Hochreiter et al, 1997 ]</w:t>
      </w:r>
      <w:r>
        <w:rPr>
          <w:rFonts w:ascii="Arial" w:hAnsi="Arial" w:cs="Arial"/>
          <w:lang w:eastAsia="zh-CN"/>
        </w:rPr>
        <w:t xml:space="preserve"> </w:t>
      </w:r>
      <w:r>
        <w:rPr>
          <w:rFonts w:ascii="Arial" w:hAnsi="Arial" w:cs="Arial"/>
          <w:lang w:eastAsia="zh-CN"/>
        </w:rPr>
        <w:tab/>
      </w:r>
      <w:r>
        <w:rPr>
          <w:rFonts w:ascii="Arial" w:hAnsi="Arial" w:cs="Arial"/>
        </w:rPr>
        <w:t>Hochreiter S, Schmidhuber J. Long short-term memory[J]. Neural computation, 1997, 9(8): 1735-1780.</w:t>
      </w:r>
    </w:p>
    <w:p>
      <w:pPr>
        <w:spacing w:line="360" w:lineRule="auto"/>
        <w:ind w:left="2410" w:leftChars="4" w:hanging="2400" w:hangingChars="1000"/>
        <w:jc w:val="both"/>
        <w:rPr>
          <w:rFonts w:hint="eastAsia" w:ascii="Arial" w:hAnsi="Arial" w:cs="Arial"/>
          <w:lang w:eastAsia="zh-CN"/>
        </w:rPr>
      </w:pPr>
      <w:r>
        <w:rPr>
          <w:rFonts w:hint="eastAsia" w:ascii="Arial" w:hAnsi="Arial" w:cs="Arial"/>
        </w:rPr>
        <w:t>[</w:t>
      </w:r>
      <w:r>
        <w:rPr>
          <w:rFonts w:ascii="Arial" w:hAnsi="Arial" w:cs="Arial"/>
        </w:rPr>
        <w:t>Kim et al, 2014]</w:t>
      </w:r>
      <w:r>
        <w:rPr>
          <w:rFonts w:ascii="Arial" w:hAnsi="Arial" w:cs="Arial"/>
          <w:lang w:eastAsia="zh-CN"/>
        </w:rPr>
        <w:t xml:space="preserve"> </w:t>
      </w:r>
      <w:r>
        <w:rPr>
          <w:rFonts w:ascii="Arial" w:hAnsi="Arial" w:cs="Arial"/>
          <w:lang w:eastAsia="zh-CN"/>
        </w:rPr>
        <w:tab/>
      </w:r>
      <w:r>
        <w:rPr>
          <w:rFonts w:ascii="Arial" w:hAnsi="Arial" w:cs="Arial"/>
          <w:lang w:eastAsia="zh-CN"/>
        </w:rPr>
        <w:t>Y. Kim, Convolutional neural networks for sentence classification[J]. arXiv preprint arXiv:1408.5882, 2014.</w:t>
      </w:r>
    </w:p>
    <w:p>
      <w:pPr>
        <w:spacing w:line="360" w:lineRule="auto"/>
        <w:ind w:left="2410" w:leftChars="4" w:hanging="2400" w:hangingChars="1000"/>
        <w:jc w:val="both"/>
        <w:rPr>
          <w:rFonts w:ascii="Arial" w:hAnsi="Arial" w:cs="Arial"/>
          <w:lang w:eastAsia="zh-CN"/>
        </w:rPr>
      </w:pPr>
      <w:r>
        <w:rPr>
          <w:rFonts w:hint="eastAsia" w:ascii="Arial" w:hAnsi="Arial" w:cs="Arial"/>
          <w:lang w:eastAsia="zh-CN"/>
        </w:rPr>
        <w:t>[</w:t>
      </w:r>
      <w:r>
        <w:rPr>
          <w:rFonts w:ascii="Arial" w:hAnsi="Arial" w:cs="Arial"/>
          <w:lang w:eastAsia="zh-CN"/>
        </w:rPr>
        <w:t xml:space="preserve">Kim et al, 2016] </w:t>
      </w:r>
      <w:r>
        <w:rPr>
          <w:rFonts w:ascii="Arial" w:hAnsi="Arial" w:cs="Arial"/>
          <w:lang w:eastAsia="zh-CN"/>
        </w:rPr>
        <w:tab/>
      </w:r>
      <w:r>
        <w:rPr>
          <w:rFonts w:ascii="Arial" w:hAnsi="Arial" w:cs="Arial"/>
          <w:lang w:eastAsia="zh-CN"/>
        </w:rPr>
        <w:t xml:space="preserve">D. Kim, C. Park, J. Oh, S. Lee, and H. Yu, Convolutional matrix factorization for document context-aware recommendation, </w:t>
      </w:r>
      <w:r>
        <w:rPr>
          <w:rFonts w:ascii="Arial" w:hAnsi="Arial" w:cs="Arial"/>
          <w:i/>
        </w:rPr>
        <w:t>In Proceedings of the 10th ACM Conference on Recommender Systems</w:t>
      </w:r>
      <w:r>
        <w:rPr>
          <w:rFonts w:ascii="Arial" w:hAnsi="Arial" w:cs="Arial"/>
          <w:lang w:eastAsia="zh-CN"/>
        </w:rPr>
        <w:t>, ACM’16, pages 233-240, 2016.</w:t>
      </w:r>
    </w:p>
    <w:p>
      <w:pPr>
        <w:spacing w:line="360" w:lineRule="auto"/>
        <w:ind w:left="2410" w:leftChars="4" w:hanging="2400" w:hangingChars="1000"/>
        <w:jc w:val="both"/>
        <w:rPr>
          <w:rFonts w:ascii="Arial" w:hAnsi="Arial" w:cs="Arial"/>
        </w:rPr>
      </w:pPr>
      <w:r>
        <w:rPr>
          <w:rFonts w:hint="eastAsia" w:ascii="Arial" w:hAnsi="Arial" w:cs="Arial"/>
        </w:rPr>
        <w:t>[</w:t>
      </w:r>
      <w:r>
        <w:rPr>
          <w:rFonts w:ascii="Arial" w:hAnsi="Arial" w:cs="Arial"/>
        </w:rPr>
        <w:t>Krizhevsky et al, 2012]</w:t>
      </w:r>
      <w:r>
        <w:rPr>
          <w:rFonts w:ascii="Arial" w:hAnsi="Arial" w:cs="Arial"/>
          <w:lang w:eastAsia="zh-CN"/>
        </w:rPr>
        <w:t xml:space="preserve"> </w:t>
      </w:r>
      <w:r>
        <w:rPr>
          <w:rFonts w:ascii="Arial" w:hAnsi="Arial" w:cs="Arial"/>
          <w:lang w:eastAsia="zh-CN"/>
        </w:rPr>
        <w:tab/>
      </w:r>
      <w:r>
        <w:rPr>
          <w:rFonts w:ascii="Arial" w:hAnsi="Arial" w:cs="Arial"/>
          <w:lang w:eastAsia="zh-CN"/>
        </w:rPr>
        <w:t>A. Krizhevsky, I. Sutskever, G. E. Hinton, Imagenet classification with deep convolutional neural networks[C]//Advances in neural information processing systems. 2012: 1097-1105.</w:t>
      </w:r>
    </w:p>
    <w:p>
      <w:pPr>
        <w:spacing w:line="360" w:lineRule="auto"/>
        <w:ind w:left="2410" w:leftChars="4" w:hanging="2400" w:hangingChars="1000"/>
        <w:jc w:val="both"/>
        <w:rPr>
          <w:rFonts w:ascii="Arial" w:hAnsi="Arial" w:cs="Arial"/>
          <w:lang w:eastAsia="zh-CN"/>
        </w:rPr>
      </w:pPr>
      <w:r>
        <w:rPr>
          <w:rFonts w:hint="eastAsia" w:ascii="Arial" w:hAnsi="Arial" w:cs="Arial"/>
          <w:lang w:eastAsia="zh-CN"/>
        </w:rPr>
        <w:t>[</w:t>
      </w:r>
      <w:r>
        <w:rPr>
          <w:rFonts w:ascii="Arial" w:hAnsi="Arial" w:cs="Arial"/>
          <w:color w:val="191919"/>
          <w:shd w:val="clear" w:color="auto" w:fill="FFFFFF"/>
        </w:rPr>
        <w:t>Linden et al, 2003</w:t>
      </w:r>
      <w:r>
        <w:rPr>
          <w:rFonts w:ascii="Arial" w:hAnsi="Arial" w:cs="Arial"/>
          <w:lang w:eastAsia="zh-CN"/>
        </w:rPr>
        <w:t xml:space="preserve">] </w:t>
      </w:r>
      <w:r>
        <w:rPr>
          <w:rFonts w:ascii="Arial" w:hAnsi="Arial" w:cs="Arial"/>
          <w:lang w:eastAsia="zh-CN"/>
        </w:rPr>
        <w:tab/>
      </w:r>
      <w:r>
        <w:rPr>
          <w:rFonts w:ascii="Arial" w:hAnsi="Arial" w:cs="Arial"/>
          <w:lang w:eastAsia="zh-CN"/>
        </w:rPr>
        <w:t>Linden G, Smith B, York J. Amazon. com recommendations: Item-to-item collaborative filtering[J]. IEEE Internet computing, 2003 (1): 76-80.</w:t>
      </w:r>
    </w:p>
    <w:p>
      <w:pPr>
        <w:spacing w:line="360" w:lineRule="auto"/>
        <w:ind w:left="2410" w:leftChars="4" w:hanging="2400" w:hangingChars="1000"/>
        <w:jc w:val="both"/>
        <w:rPr>
          <w:rFonts w:ascii="Arial" w:hAnsi="Arial" w:cs="Arial"/>
          <w:lang w:eastAsia="zh-CN"/>
        </w:rPr>
      </w:pPr>
      <w:r>
        <w:rPr>
          <w:rFonts w:hint="eastAsia" w:ascii="Arial" w:hAnsi="Arial" w:cs="Arial"/>
        </w:rPr>
        <w:t>[</w:t>
      </w:r>
      <w:r>
        <w:rPr>
          <w:rFonts w:ascii="Arial" w:hAnsi="Arial" w:cs="Arial"/>
        </w:rPr>
        <w:t>Mnih et al, 2007]</w:t>
      </w:r>
      <w:r>
        <w:rPr>
          <w:rFonts w:ascii="Arial" w:hAnsi="Arial" w:cs="Arial"/>
          <w:lang w:eastAsia="zh-CN"/>
        </w:rPr>
        <w:t xml:space="preserve"> </w:t>
      </w:r>
      <w:r>
        <w:rPr>
          <w:rFonts w:ascii="Arial" w:hAnsi="Arial" w:cs="Arial"/>
          <w:lang w:eastAsia="zh-CN"/>
        </w:rPr>
        <w:tab/>
      </w:r>
      <w:r>
        <w:rPr>
          <w:rFonts w:ascii="Arial" w:hAnsi="Arial" w:cs="Arial"/>
        </w:rPr>
        <w:t>R. Salakhutdinov, Probabilistic matrix factorization,  International Conference on Neural Information Processing Systems. Curran Associates Inc. 2007.</w:t>
      </w:r>
    </w:p>
    <w:p>
      <w:pPr>
        <w:spacing w:line="360" w:lineRule="auto"/>
        <w:ind w:left="2410" w:leftChars="4" w:hanging="2400" w:hangingChars="1000"/>
        <w:jc w:val="both"/>
        <w:rPr>
          <w:rFonts w:ascii="Arial" w:hAnsi="Arial" w:cs="Arial"/>
          <w:lang w:eastAsia="zh-CN"/>
        </w:rPr>
      </w:pPr>
      <w:r>
        <w:rPr>
          <w:rFonts w:hint="eastAsia" w:ascii="Arial" w:hAnsi="Arial" w:cs="Arial"/>
          <w:lang w:eastAsia="zh-CN"/>
        </w:rPr>
        <w:t>[</w:t>
      </w:r>
      <w:r>
        <w:rPr>
          <w:rFonts w:ascii="Arial" w:hAnsi="Arial" w:cs="Arial"/>
          <w:lang w:eastAsia="zh-CN"/>
        </w:rPr>
        <w:t xml:space="preserve">Quadrana et al, 2017] </w:t>
      </w:r>
      <w:r>
        <w:rPr>
          <w:rFonts w:hint="eastAsia" w:ascii="Arial" w:hAnsi="Arial" w:cs="Arial"/>
          <w:lang w:eastAsia="zh-CN"/>
        </w:rPr>
        <w:t>M</w:t>
      </w:r>
      <w:r>
        <w:rPr>
          <w:rFonts w:ascii="Arial" w:hAnsi="Arial" w:cs="Arial"/>
          <w:lang w:eastAsia="zh-CN"/>
        </w:rPr>
        <w:t xml:space="preserve">. </w:t>
      </w:r>
      <w:r>
        <w:rPr>
          <w:rFonts w:hint="eastAsia" w:ascii="Arial" w:hAnsi="Arial" w:cs="Arial"/>
          <w:lang w:eastAsia="zh-CN"/>
        </w:rPr>
        <w:t>Quadrana, A</w:t>
      </w:r>
      <w:r>
        <w:rPr>
          <w:rFonts w:ascii="Arial" w:hAnsi="Arial" w:cs="Arial"/>
          <w:lang w:eastAsia="zh-CN"/>
        </w:rPr>
        <w:t xml:space="preserve">. </w:t>
      </w:r>
      <w:r>
        <w:rPr>
          <w:rFonts w:hint="eastAsia" w:ascii="Arial" w:hAnsi="Arial" w:cs="Arial"/>
          <w:lang w:eastAsia="zh-CN"/>
        </w:rPr>
        <w:t xml:space="preserve">Karatzoglou, </w:t>
      </w:r>
      <w:r>
        <w:rPr>
          <w:rFonts w:ascii="Arial" w:hAnsi="Arial" w:cs="Arial"/>
          <w:lang w:eastAsia="zh-CN"/>
        </w:rPr>
        <w:t xml:space="preserve">and B. </w:t>
      </w:r>
      <w:r>
        <w:rPr>
          <w:rFonts w:hint="eastAsia" w:ascii="Arial" w:hAnsi="Arial" w:cs="Arial"/>
          <w:lang w:eastAsia="zh-CN"/>
        </w:rPr>
        <w:t>Hidasi, Personalizing Session-based Recommendations with Hierarchical Recurrent Neural Networks[J]. 2017.</w:t>
      </w:r>
    </w:p>
    <w:p>
      <w:pPr>
        <w:spacing w:line="360" w:lineRule="auto"/>
        <w:ind w:left="2410" w:leftChars="4" w:hanging="2400" w:hangingChars="1000"/>
        <w:jc w:val="both"/>
        <w:rPr>
          <w:rFonts w:ascii="Arial" w:hAnsi="Arial" w:cs="Arial"/>
          <w:lang w:eastAsia="zh-CN"/>
        </w:rPr>
      </w:pPr>
      <w:r>
        <w:rPr>
          <w:rFonts w:hint="eastAsia" w:ascii="Arial" w:hAnsi="Arial" w:cs="Arial"/>
        </w:rPr>
        <w:t>[</w:t>
      </w:r>
      <w:r>
        <w:rPr>
          <w:rFonts w:ascii="Arial" w:hAnsi="Arial" w:cs="Arial"/>
        </w:rPr>
        <w:t>Rumelhart et al, 1986]</w:t>
      </w:r>
      <w:r>
        <w:rPr>
          <w:rFonts w:ascii="Arial" w:hAnsi="Arial" w:cs="Arial"/>
          <w:lang w:eastAsia="zh-CN"/>
        </w:rPr>
        <w:t xml:space="preserve"> </w:t>
      </w:r>
      <w:r>
        <w:rPr>
          <w:rFonts w:ascii="Arial" w:hAnsi="Arial" w:cs="Arial"/>
          <w:lang w:eastAsia="zh-CN"/>
        </w:rPr>
        <w:tab/>
      </w:r>
      <w:r>
        <w:rPr>
          <w:rFonts w:ascii="Arial" w:hAnsi="Arial" w:cs="Arial"/>
          <w:lang w:eastAsia="zh-CN"/>
        </w:rPr>
        <w:t>D. E. Rumelhart, G. E. Hinton, and R. J. Williams, Learning interal representations by back-propagating errors, Nature, 323, pages:533-536</w:t>
      </w:r>
    </w:p>
    <w:p>
      <w:pPr>
        <w:spacing w:line="360" w:lineRule="auto"/>
        <w:ind w:left="2410" w:leftChars="4" w:hanging="2400" w:hangingChars="1000"/>
        <w:jc w:val="both"/>
        <w:rPr>
          <w:rFonts w:ascii="Arial" w:hAnsi="Arial" w:cs="Arial"/>
          <w:lang w:eastAsia="zh-CN"/>
        </w:rPr>
      </w:pPr>
      <w:r>
        <w:rPr>
          <w:rFonts w:ascii="Arial" w:hAnsi="Arial" w:cs="Arial"/>
          <w:lang w:eastAsia="zh-CN"/>
        </w:rPr>
        <w:t>[</w:t>
      </w:r>
      <w:r>
        <w:rPr>
          <w:rFonts w:ascii="Arial" w:hAnsi="Arial" w:cs="Arial"/>
          <w:color w:val="191919"/>
          <w:shd w:val="clear" w:color="auto" w:fill="FFFFFF"/>
        </w:rPr>
        <w:t>Shani et al, 2002</w:t>
      </w:r>
      <w:r>
        <w:rPr>
          <w:rFonts w:ascii="Arial" w:hAnsi="Arial" w:cs="Arial"/>
          <w:lang w:eastAsia="zh-CN"/>
        </w:rPr>
        <w:t>]</w:t>
      </w:r>
    </w:p>
    <w:p>
      <w:pPr>
        <w:spacing w:line="360" w:lineRule="auto"/>
        <w:ind w:left="2410" w:leftChars="4" w:hanging="2400" w:hangingChars="1000"/>
        <w:jc w:val="both"/>
        <w:rPr>
          <w:rFonts w:ascii="Arial" w:hAnsi="Arial" w:cs="Arial"/>
          <w:lang w:eastAsia="zh-CN"/>
        </w:rPr>
      </w:pPr>
      <w:r>
        <w:rPr>
          <w:rFonts w:hint="eastAsia" w:ascii="Arial" w:hAnsi="Arial" w:cs="Arial"/>
          <w:lang w:eastAsia="zh-CN"/>
        </w:rPr>
        <w:t>[</w:t>
      </w:r>
      <w:r>
        <w:rPr>
          <w:rFonts w:ascii="Arial" w:hAnsi="Arial" w:cs="Arial"/>
          <w:lang w:eastAsia="zh-CN"/>
        </w:rPr>
        <w:t xml:space="preserve">Wang et al, 2011] </w:t>
      </w:r>
      <w:r>
        <w:rPr>
          <w:rFonts w:ascii="Arial" w:hAnsi="Arial" w:cs="Arial"/>
          <w:lang w:eastAsia="zh-CN"/>
        </w:rPr>
        <w:tab/>
      </w:r>
      <w:r>
        <w:rPr>
          <w:rFonts w:ascii="Arial" w:hAnsi="Arial" w:cs="Arial"/>
          <w:lang w:eastAsia="zh-CN"/>
        </w:rPr>
        <w:t xml:space="preserve">C. Wang and D. M. Blei, Collaborative topic modeling for recommending scientific articles, </w:t>
      </w:r>
      <w:r>
        <w:rPr>
          <w:rFonts w:ascii="Arial" w:hAnsi="Arial" w:cs="Arial"/>
          <w:i/>
        </w:rPr>
        <w:t>In Proceedings of the 17th ACM SIGKDD International Conference on Knowledge Discovery and Data Mining</w:t>
      </w:r>
      <w:r>
        <w:rPr>
          <w:rFonts w:ascii="Arial" w:hAnsi="Arial" w:cs="Arial"/>
          <w:lang w:eastAsia="zh-CN"/>
        </w:rPr>
        <w:t xml:space="preserve">, KDD’11, pages 448-456, 2011. </w:t>
      </w:r>
    </w:p>
    <w:p>
      <w:pPr>
        <w:spacing w:line="360" w:lineRule="auto"/>
        <w:ind w:left="2410" w:leftChars="4" w:hanging="2400" w:hangingChars="1000"/>
        <w:jc w:val="both"/>
        <w:rPr>
          <w:rFonts w:ascii="Arial" w:hAnsi="Arial" w:cs="Arial"/>
          <w:lang w:eastAsia="zh-CN"/>
        </w:rPr>
      </w:pPr>
      <w:r>
        <w:rPr>
          <w:rFonts w:hint="eastAsia" w:ascii="Arial" w:hAnsi="Arial" w:cs="Arial"/>
          <w:lang w:eastAsia="zh-CN"/>
        </w:rPr>
        <w:t>[</w:t>
      </w:r>
      <w:r>
        <w:rPr>
          <w:rFonts w:ascii="Arial" w:hAnsi="Arial" w:cs="Arial"/>
          <w:lang w:eastAsia="zh-CN"/>
        </w:rPr>
        <w:t xml:space="preserve">Wang et al, 2015] </w:t>
      </w:r>
      <w:r>
        <w:rPr>
          <w:rFonts w:ascii="Arial" w:hAnsi="Arial" w:cs="Arial"/>
          <w:lang w:eastAsia="zh-CN"/>
        </w:rPr>
        <w:tab/>
      </w:r>
      <w:r>
        <w:rPr>
          <w:rFonts w:ascii="Arial" w:hAnsi="Arial" w:cs="Arial"/>
          <w:lang w:eastAsia="zh-CN"/>
        </w:rPr>
        <w:t xml:space="preserve">H. Wang, and D. Y. Yeung, Collaborative deep learning for recommender systems, </w:t>
      </w:r>
      <w:r>
        <w:rPr>
          <w:rFonts w:ascii="Arial" w:hAnsi="Arial" w:cs="Arial"/>
          <w:i/>
        </w:rPr>
        <w:t>In Proceedings of the 21th ACM SIGKDD International Conference on Knowledge Discovery and Data Mining</w:t>
      </w:r>
      <w:r>
        <w:rPr>
          <w:rFonts w:ascii="Arial" w:hAnsi="Arial" w:cs="Arial"/>
          <w:lang w:eastAsia="zh-CN"/>
        </w:rPr>
        <w:t>, KDD’15, pages 1235-1244, 2015.</w:t>
      </w:r>
    </w:p>
    <w:p>
      <w:pPr>
        <w:spacing w:line="360" w:lineRule="auto"/>
        <w:ind w:left="2410" w:leftChars="4" w:hanging="2400" w:hangingChars="1000"/>
        <w:jc w:val="both"/>
        <w:rPr>
          <w:rFonts w:ascii="Arial" w:hAnsi="Arial" w:cs="Arial"/>
          <w:kern w:val="2"/>
          <w:lang w:eastAsia="zh-CN"/>
        </w:rPr>
      </w:pPr>
      <w:r>
        <w:rPr>
          <w:rFonts w:ascii="Arial" w:hAnsi="Arial" w:cs="Arial"/>
          <w:lang w:eastAsia="zh-CN"/>
        </w:rPr>
        <w:t>[</w:t>
      </w:r>
      <w:r>
        <w:rPr>
          <w:rFonts w:hint="eastAsia" w:ascii="Arial" w:hAnsi="Arial" w:cs="Arial"/>
          <w:lang w:eastAsia="zh-CN"/>
        </w:rPr>
        <w:t>郭慧丰, 2018</w:t>
      </w:r>
      <w:r>
        <w:rPr>
          <w:rFonts w:ascii="Arial" w:hAnsi="Arial" w:cs="Arial"/>
          <w:lang w:eastAsia="zh-CN"/>
        </w:rPr>
        <w:t>]</w:t>
      </w:r>
      <w:r>
        <w:rPr>
          <w:rFonts w:hint="eastAsia" w:ascii="Arial" w:hAnsi="Arial" w:cs="Arial"/>
          <w:lang w:eastAsia="zh-CN"/>
        </w:rPr>
        <w:tab/>
      </w:r>
      <w:r>
        <w:rPr>
          <w:rFonts w:hint="eastAsia" w:ascii="Arial" w:hAnsi="Arial" w:cs="Arial"/>
          <w:lang w:eastAsia="zh-CN"/>
        </w:rPr>
        <w:t>郭慧丰</w:t>
      </w:r>
      <w:r>
        <w:rPr>
          <w:rFonts w:ascii="Arial" w:hAnsi="Arial" w:cs="Arial"/>
          <w:lang w:eastAsia="zh-CN"/>
        </w:rPr>
        <w:t>，</w:t>
      </w:r>
      <w:r>
        <w:rPr>
          <w:rFonts w:hint="eastAsia" w:ascii="Arial" w:hAnsi="Arial" w:cs="Arial"/>
          <w:i/>
          <w:lang w:eastAsia="zh-CN"/>
        </w:rPr>
        <w:t>基于用户行为关系挖掘的个性化推荐模型及算法</w:t>
      </w:r>
      <w:r>
        <w:rPr>
          <w:rFonts w:ascii="Arial" w:hAnsi="Arial" w:cs="Arial"/>
          <w:lang w:eastAsia="zh-CN"/>
        </w:rPr>
        <w:t>，博士论文，</w:t>
      </w:r>
      <w:r>
        <w:rPr>
          <w:rFonts w:hint="eastAsia" w:ascii="Arial" w:hAnsi="Arial" w:cs="Arial"/>
          <w:lang w:eastAsia="zh-CN"/>
        </w:rPr>
        <w:t>哈尔滨工业</w:t>
      </w:r>
      <w:r>
        <w:rPr>
          <w:rFonts w:ascii="Arial" w:hAnsi="Arial" w:cs="Arial"/>
          <w:lang w:eastAsia="zh-CN"/>
        </w:rPr>
        <w:t>大学</w:t>
      </w:r>
      <w:r>
        <w:rPr>
          <w:rFonts w:hint="eastAsia" w:ascii="Arial" w:hAnsi="Arial" w:cs="Arial"/>
          <w:lang w:eastAsia="zh-CN"/>
        </w:rPr>
        <w:t>计算机</w:t>
      </w:r>
      <w:r>
        <w:rPr>
          <w:rFonts w:ascii="Arial" w:hAnsi="Arial" w:cs="Arial"/>
          <w:lang w:eastAsia="zh-CN"/>
        </w:rPr>
        <w:t>科学</w:t>
      </w:r>
      <w:r>
        <w:rPr>
          <w:rFonts w:hint="eastAsia" w:ascii="Arial" w:hAnsi="Arial" w:cs="Arial"/>
          <w:lang w:eastAsia="zh-CN"/>
        </w:rPr>
        <w:t>与</w:t>
      </w:r>
      <w:r>
        <w:rPr>
          <w:rFonts w:ascii="Arial" w:hAnsi="Arial" w:cs="Arial"/>
          <w:lang w:eastAsia="zh-CN"/>
        </w:rPr>
        <w:t>技术学院，20</w:t>
      </w:r>
      <w:r>
        <w:rPr>
          <w:rFonts w:hint="eastAsia" w:ascii="Arial" w:hAnsi="Arial" w:cs="Arial"/>
          <w:lang w:eastAsia="zh-CN"/>
        </w:rPr>
        <w:t>18</w:t>
      </w:r>
      <w:r>
        <w:rPr>
          <w:rFonts w:ascii="Arial" w:hAnsi="Arial" w:cs="Arial"/>
          <w:lang w:eastAsia="zh-CN"/>
        </w:rPr>
        <w:t>。</w:t>
      </w:r>
    </w:p>
    <w:p>
      <w:pPr>
        <w:spacing w:line="360" w:lineRule="auto"/>
        <w:ind w:left="2410" w:leftChars="4" w:hanging="2400" w:hangingChars="1000"/>
        <w:jc w:val="both"/>
        <w:rPr>
          <w:rFonts w:ascii="Arial" w:hAnsi="Arial" w:cs="Arial"/>
          <w:lang w:eastAsia="zh-CN"/>
        </w:rPr>
      </w:pPr>
      <w:r>
        <w:rPr>
          <w:rFonts w:ascii="Arial" w:hAnsi="Arial" w:cs="Arial"/>
          <w:lang w:eastAsia="zh-CN"/>
        </w:rPr>
        <w:t>[</w:t>
      </w:r>
      <w:r>
        <w:rPr>
          <w:rFonts w:hint="eastAsia" w:ascii="Arial" w:hAnsi="Arial" w:cs="Arial"/>
          <w:lang w:eastAsia="zh-CN"/>
        </w:rPr>
        <w:t>项亮, 2012</w:t>
      </w:r>
      <w:r>
        <w:rPr>
          <w:rFonts w:ascii="Arial" w:hAnsi="Arial" w:cs="Arial"/>
          <w:lang w:eastAsia="zh-CN"/>
        </w:rPr>
        <w:t xml:space="preserve">] </w:t>
      </w:r>
      <w:r>
        <w:rPr>
          <w:rFonts w:ascii="Arial" w:hAnsi="Arial" w:cs="Arial"/>
          <w:lang w:eastAsia="zh-CN"/>
        </w:rPr>
        <w:tab/>
      </w:r>
      <w:r>
        <w:rPr>
          <w:rFonts w:hint="eastAsia" w:ascii="Arial" w:hAnsi="Arial" w:cs="Arial"/>
          <w:lang w:eastAsia="zh-CN"/>
        </w:rPr>
        <w:t>项亮，</w:t>
      </w:r>
      <w:r>
        <w:rPr>
          <w:rFonts w:hint="eastAsia" w:ascii="Arial" w:hAnsi="Arial" w:cs="Arial"/>
          <w:i/>
          <w:lang w:eastAsia="zh-CN"/>
        </w:rPr>
        <w:t>推荐系统实践</w:t>
      </w:r>
      <w:r>
        <w:rPr>
          <w:rFonts w:hint="eastAsia" w:ascii="Arial" w:hAnsi="Arial" w:cs="Arial"/>
          <w:lang w:eastAsia="zh-CN"/>
        </w:rPr>
        <w:t>，北京：人民有点出版社，2012。</w:t>
      </w:r>
    </w:p>
    <w:p>
      <w:pPr>
        <w:spacing w:line="360" w:lineRule="auto"/>
        <w:rPr>
          <w:rFonts w:ascii="Arial" w:hAnsi="Arial" w:cs="Arial"/>
          <w:lang w:eastAsia="zh-CN"/>
        </w:rPr>
        <w:sectPr>
          <w:headerReference r:id="rId20" w:type="default"/>
          <w:pgSz w:w="11906" w:h="16838"/>
          <w:pgMar w:top="1440" w:right="1800" w:bottom="1440" w:left="1800" w:header="851" w:footer="992" w:gutter="0"/>
          <w:cols w:space="720" w:num="1"/>
          <w:docGrid w:type="lines" w:linePitch="312" w:charSpace="0"/>
        </w:sectPr>
      </w:pPr>
    </w:p>
    <w:p>
      <w:pPr>
        <w:pStyle w:val="2"/>
        <w:tabs>
          <w:tab w:val="left" w:pos="2977"/>
        </w:tabs>
        <w:jc w:val="center"/>
        <w:rPr>
          <w:rFonts w:ascii="Arial" w:hAnsi="Arial" w:eastAsia="黑体" w:cs="Arial"/>
        </w:rPr>
      </w:pPr>
      <w:bookmarkStart w:id="175" w:name="_Toc4379605"/>
      <w:bookmarkStart w:id="176" w:name="_Toc136107019"/>
      <w:r>
        <w:rPr>
          <w:rFonts w:ascii="Arial" w:hAnsi="Arial" w:eastAsia="黑体" w:cs="Arial"/>
        </w:rPr>
        <w:t>致      谢</w:t>
      </w:r>
      <w:bookmarkEnd w:id="175"/>
      <w:bookmarkEnd w:id="176"/>
    </w:p>
    <w:p>
      <w:pPr>
        <w:spacing w:line="360" w:lineRule="auto"/>
        <w:ind w:firstLine="420"/>
        <w:rPr>
          <w:lang w:eastAsia="zh-CN"/>
        </w:rPr>
      </w:pPr>
      <w:r>
        <w:rPr>
          <w:rFonts w:hint="eastAsia"/>
          <w:lang w:eastAsia="zh-CN"/>
        </w:rPr>
        <w:t>两年的研究生求学生涯，一转眼就将要结束了；还记得自己到校报到第一天，是那么让人兴奋，我对这个学校充满无限的好奇，对自己未来两年的求学生活有着无限的憧憬。随着本文的写作的结束，我两年的研究生学习于生活也即将结束。</w:t>
      </w:r>
    </w:p>
    <w:p>
      <w:pPr>
        <w:spacing w:line="360" w:lineRule="auto"/>
        <w:ind w:firstLine="420"/>
        <w:rPr>
          <w:lang w:eastAsia="zh-CN"/>
        </w:rPr>
      </w:pPr>
      <w:r>
        <w:rPr>
          <w:rFonts w:hint="eastAsia"/>
          <w:lang w:eastAsia="zh-CN"/>
        </w:rPr>
        <w:t>首先感谢我的导师葛季栋副教授在学习上带来的指导。葛季栋老师是一位治学严谨、以身作则的导师。葛季栋老师组织组内学生进行学术汇报，并且每次都能够莅临参加，能够在每次汇报中提出自己独特的见解。葛季栋老师以身作则，对学术充满激情的态度，感染了我。是我学习和工作学习的榜样。</w:t>
      </w:r>
    </w:p>
    <w:p>
      <w:pPr>
        <w:spacing w:line="360" w:lineRule="auto"/>
        <w:ind w:firstLine="420"/>
        <w:rPr>
          <w:lang w:eastAsia="zh-CN"/>
        </w:rPr>
      </w:pPr>
      <w:r>
        <w:rPr>
          <w:rFonts w:hint="eastAsia"/>
          <w:lang w:eastAsia="zh-CN"/>
        </w:rPr>
        <w:t>同时，我还要感谢我实习的公司，他们给我提供了非常好的机会，让我能够接触工业界实际应用的开发，让我能够把自己所学知识在实际生活中得到应用。感谢我实习的导师，他工作经验丰富，学识渊博，能够出色的解答我在工作中遇到的困惑。</w:t>
      </w:r>
    </w:p>
    <w:p>
      <w:pPr>
        <w:spacing w:line="360" w:lineRule="auto"/>
        <w:ind w:firstLine="420"/>
        <w:rPr>
          <w:lang w:eastAsia="zh-CN"/>
        </w:rPr>
      </w:pPr>
      <w:r>
        <w:rPr>
          <w:rFonts w:hint="eastAsia"/>
          <w:lang w:eastAsia="zh-CN"/>
        </w:rPr>
        <w:t>同时，我还有感谢我可爱的舍友，他们在学习和工作上给我做了很好榜样，在生活中给我带来无限乐趣。</w:t>
      </w:r>
    </w:p>
    <w:p>
      <w:pPr>
        <w:spacing w:line="360" w:lineRule="auto"/>
        <w:ind w:firstLine="480"/>
        <w:jc w:val="both"/>
        <w:rPr>
          <w:rFonts w:ascii="Arial" w:hAnsi="Arial" w:cs="Arial"/>
          <w:color w:val="000000" w:themeColor="text1"/>
          <w:kern w:val="2"/>
          <w:lang w:eastAsia="zh-CN"/>
          <w14:textFill>
            <w14:solidFill>
              <w14:schemeClr w14:val="tx1"/>
            </w14:solidFill>
          </w14:textFill>
        </w:rPr>
      </w:pPr>
      <w:r>
        <w:rPr>
          <w:rFonts w:hint="eastAsia"/>
          <w:lang w:eastAsia="zh-CN"/>
        </w:rPr>
        <w:t>最后我要感谢我的家人，他们尊重我每一次决定，他们给我带来一个温馨家庭。</w:t>
      </w:r>
      <w:r>
        <w:rPr>
          <w:rFonts w:ascii="Arial" w:hAnsi="Arial" w:cs="Arial"/>
          <w:color w:val="000000" w:themeColor="text1"/>
          <w:kern w:val="2"/>
          <w:lang w:eastAsia="zh-CN"/>
          <w14:textFill>
            <w14:solidFill>
              <w14:schemeClr w14:val="tx1"/>
            </w14:solidFill>
          </w14:textFill>
        </w:rPr>
        <w:br w:type="page"/>
      </w:r>
    </w:p>
    <w:p>
      <w:pPr>
        <w:widowControl w:val="0"/>
        <w:autoSpaceDE w:val="0"/>
        <w:autoSpaceDN w:val="0"/>
        <w:adjustRightInd w:val="0"/>
        <w:spacing w:after="240" w:line="440" w:lineRule="atLeast"/>
        <w:jc w:val="both"/>
        <w:rPr>
          <w:rFonts w:ascii="Arial" w:hAnsi="Arial" w:cs="Arial"/>
          <w:color w:val="000000" w:themeColor="text1"/>
          <w:kern w:val="2"/>
          <w:lang w:eastAsia="zh-CN"/>
          <w14:textFill>
            <w14:solidFill>
              <w14:schemeClr w14:val="tx1"/>
            </w14:solidFill>
          </w14:textFill>
        </w:rPr>
        <w:sectPr>
          <w:headerReference r:id="rId21" w:type="default"/>
          <w:pgSz w:w="11906" w:h="16838"/>
          <w:pgMar w:top="1440" w:right="1800" w:bottom="1440" w:left="1800" w:header="851" w:footer="992" w:gutter="0"/>
          <w:cols w:space="720" w:num="1"/>
          <w:docGrid w:type="lines" w:linePitch="312" w:charSpace="0"/>
        </w:sectPr>
      </w:pPr>
    </w:p>
    <w:p>
      <w:pPr>
        <w:pStyle w:val="2"/>
        <w:jc w:val="center"/>
        <w:rPr>
          <w:rFonts w:ascii="Arial" w:hAnsi="Arial" w:eastAsia="黑体" w:cs="Arial"/>
        </w:rPr>
      </w:pPr>
      <w:bookmarkStart w:id="177" w:name="_Toc4379606"/>
      <w:r>
        <w:rPr>
          <w:rFonts w:ascii="Arial" w:hAnsi="Arial" w:eastAsia="黑体" w:cs="Arial"/>
        </w:rPr>
        <w:t>版权及论文原创性说明</w:t>
      </w:r>
      <w:bookmarkEnd w:id="177"/>
    </w:p>
    <w:p>
      <w:pPr>
        <w:jc w:val="center"/>
        <w:rPr>
          <w:rFonts w:ascii="Arial" w:hAnsi="Arial" w:cs="Arial"/>
          <w:b/>
          <w:bCs/>
          <w:lang w:eastAsia="zh-CN"/>
        </w:rPr>
      </w:pPr>
    </w:p>
    <w:p>
      <w:pPr>
        <w:ind w:firstLine="480" w:firstLineChars="200"/>
        <w:rPr>
          <w:rFonts w:ascii="Arial" w:hAnsi="Arial" w:cs="Arial"/>
          <w:lang w:eastAsia="zh-CN"/>
        </w:rPr>
      </w:pPr>
    </w:p>
    <w:p>
      <w:pPr>
        <w:spacing w:line="360" w:lineRule="auto"/>
        <w:ind w:firstLine="480" w:firstLineChars="200"/>
        <w:rPr>
          <w:rFonts w:ascii="Arial" w:hAnsi="Arial" w:cs="Arial"/>
          <w:lang w:eastAsia="zh-CN"/>
        </w:rPr>
      </w:pPr>
      <w:r>
        <w:rPr>
          <w:rFonts w:ascii="Arial" w:hAnsi="Arial" w:cs="Arial"/>
          <w:lang w:eastAsia="zh-CN"/>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ascii="Arial" w:hAnsi="Arial" w:cs="Arial"/>
          <w:lang w:eastAsia="zh-CN"/>
        </w:rPr>
      </w:pPr>
      <w:r>
        <w:rPr>
          <w:rFonts w:ascii="Arial" w:hAnsi="Arial" w:cs="Arial"/>
          <w:lang w:eastAsia="zh-CN"/>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ascii="Arial" w:hAnsi="Arial" w:cs="Arial"/>
          <w:lang w:eastAsia="zh-CN"/>
        </w:rPr>
      </w:pPr>
    </w:p>
    <w:p>
      <w:pPr>
        <w:spacing w:line="480" w:lineRule="auto"/>
        <w:rPr>
          <w:rFonts w:ascii="Arial" w:hAnsi="Arial" w:cs="Arial"/>
          <w:lang w:eastAsia="zh-CN"/>
        </w:rPr>
      </w:pPr>
      <w:r>
        <w:rPr>
          <w:rFonts w:ascii="Arial" w:hAnsi="Arial" w:cs="Arial"/>
          <w:lang w:eastAsia="zh-CN"/>
        </w:rPr>
        <w:t xml:space="preserve">                              </w:t>
      </w:r>
      <w:r>
        <w:rPr>
          <w:rFonts w:ascii="Arial" w:hAnsi="Arial" w:cs="Arial"/>
          <w:lang w:eastAsia="zh-CN"/>
        </w:rPr>
        <w:tab/>
      </w:r>
      <w:r>
        <w:rPr>
          <w:rFonts w:ascii="Arial" w:hAnsi="Arial" w:cs="Arial"/>
          <w:lang w:eastAsia="zh-CN"/>
        </w:rPr>
        <w:tab/>
      </w:r>
      <w:r>
        <w:rPr>
          <w:rFonts w:ascii="Arial" w:hAnsi="Arial" w:cs="Arial"/>
          <w:lang w:eastAsia="zh-CN"/>
        </w:rPr>
        <w:t xml:space="preserve">   作者签名： </w:t>
      </w:r>
    </w:p>
    <w:p>
      <w:pPr>
        <w:spacing w:line="480" w:lineRule="auto"/>
        <w:rPr>
          <w:rFonts w:ascii="Arial" w:hAnsi="Arial" w:cs="Arial"/>
          <w:lang w:eastAsia="zh-CN"/>
        </w:rPr>
      </w:pPr>
      <w:r>
        <w:rPr>
          <w:rFonts w:ascii="Arial" w:hAnsi="Arial" w:cs="Arial"/>
          <w:lang w:eastAsia="zh-CN"/>
        </w:rPr>
        <w:t xml:space="preserve">                              </w:t>
      </w:r>
      <w:r>
        <w:rPr>
          <w:rFonts w:ascii="Arial" w:hAnsi="Arial" w:cs="Arial"/>
          <w:lang w:eastAsia="zh-CN"/>
        </w:rPr>
        <w:tab/>
      </w:r>
      <w:r>
        <w:rPr>
          <w:rFonts w:ascii="Arial" w:hAnsi="Arial" w:cs="Arial"/>
          <w:lang w:eastAsia="zh-CN"/>
        </w:rPr>
        <w:tab/>
      </w:r>
      <w:r>
        <w:rPr>
          <w:rFonts w:ascii="Arial" w:hAnsi="Arial" w:cs="Arial"/>
          <w:lang w:eastAsia="zh-CN"/>
        </w:rPr>
        <w:tab/>
      </w:r>
      <w:r>
        <w:rPr>
          <w:rFonts w:ascii="Arial" w:hAnsi="Arial" w:cs="Arial"/>
          <w:lang w:eastAsia="zh-CN"/>
        </w:rPr>
        <w:tab/>
      </w:r>
      <w:r>
        <w:rPr>
          <w:rFonts w:ascii="Arial" w:hAnsi="Arial" w:cs="Arial"/>
          <w:lang w:eastAsia="zh-CN"/>
        </w:rPr>
        <w:t>日期：    年   月   日</w:t>
      </w:r>
    </w:p>
    <w:p>
      <w:pPr>
        <w:rPr>
          <w:rFonts w:ascii="Arial" w:hAnsi="Arial" w:cs="Arial"/>
          <w:lang w:eastAsia="zh-CN"/>
        </w:rPr>
      </w:pPr>
    </w:p>
    <w:sectPr>
      <w:headerReference r:id="rId22" w:type="default"/>
      <w:pgSz w:w="11906" w:h="16838"/>
      <w:pgMar w:top="1440" w:right="1797" w:bottom="1440" w:left="1797" w:header="851" w:footer="992" w:gutter="0"/>
      <w:cols w:space="720"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文峰" w:date="2019-03-25T10:36:13Z" w:initials="">
    <w:p w14:paraId="3A161FE8">
      <w:pPr>
        <w:pStyle w:val="6"/>
        <w:rPr>
          <w:rFonts w:hint="eastAsia" w:eastAsia="宋体"/>
          <w:lang w:eastAsia="zh-CN"/>
        </w:rPr>
      </w:pPr>
      <w:r>
        <w:rPr>
          <w:rFonts w:hint="eastAsia"/>
          <w:lang w:eastAsia="zh-CN"/>
        </w:rPr>
        <w:t>？</w:t>
      </w:r>
    </w:p>
  </w:comment>
  <w:comment w:id="1" w:author="文峰" w:date="2019-03-25T10:36:33Z" w:initials="">
    <w:p w14:paraId="20CB40DC">
      <w:pPr>
        <w:pStyle w:val="6"/>
        <w:rPr>
          <w:rFonts w:hint="eastAsia" w:eastAsia="宋体"/>
          <w:lang w:val="en-US" w:eastAsia="zh-CN"/>
        </w:rPr>
      </w:pPr>
      <w:r>
        <w:rPr>
          <w:rFonts w:hint="eastAsia"/>
          <w:lang w:val="en-US" w:eastAsia="zh-CN"/>
        </w:rPr>
        <w:t>页眉错误！</w:t>
      </w:r>
    </w:p>
  </w:comment>
  <w:comment w:id="2" w:author="文峰" w:date="2019-03-25T10:37:51Z" w:initials="">
    <w:p w14:paraId="54C107A9">
      <w:pPr>
        <w:pStyle w:val="6"/>
      </w:pPr>
    </w:p>
  </w:comment>
  <w:comment w:id="3" w:author="文峰" w:date="2019-03-25T10:43:29Z" w:initials="">
    <w:p w14:paraId="054B6751">
      <w:pPr>
        <w:pStyle w:val="6"/>
        <w:rPr>
          <w:rFonts w:hint="eastAsia"/>
          <w:lang w:val="en-US" w:eastAsia="zh-CN"/>
        </w:rPr>
      </w:pPr>
      <w:bookmarkStart w:id="178" w:name="_GoBack"/>
      <w:r>
        <w:rPr>
          <w:rFonts w:hint="eastAsia"/>
          <w:lang w:val="en-US" w:eastAsia="zh-CN"/>
        </w:rPr>
        <w:t>总体意见：</w:t>
      </w:r>
    </w:p>
    <w:p w14:paraId="4AA920CD">
      <w:pPr>
        <w:pStyle w:val="6"/>
        <w:numPr>
          <w:ilvl w:val="0"/>
          <w:numId w:val="1"/>
        </w:numPr>
        <w:rPr>
          <w:rFonts w:hint="eastAsia"/>
          <w:lang w:val="en-US" w:eastAsia="zh-CN"/>
        </w:rPr>
      </w:pPr>
      <w:r>
        <w:rPr>
          <w:rFonts w:hint="eastAsia"/>
          <w:lang w:val="en-US" w:eastAsia="zh-CN"/>
        </w:rPr>
        <w:t>在第三章增加系统研发层面的需求分析与设计。</w:t>
      </w:r>
    </w:p>
    <w:p w14:paraId="000C01DF">
      <w:pPr>
        <w:pStyle w:val="6"/>
        <w:numPr>
          <w:ilvl w:val="0"/>
          <w:numId w:val="1"/>
        </w:numPr>
        <w:rPr>
          <w:rFonts w:hint="eastAsia"/>
          <w:lang w:val="en-US" w:eastAsia="zh-CN"/>
        </w:rPr>
      </w:pPr>
      <w:r>
        <w:rPr>
          <w:rFonts w:hint="eastAsia"/>
          <w:lang w:val="en-US" w:eastAsia="zh-CN"/>
        </w:rPr>
        <w:t>在第四章增加系统研发层面的实现，第四章末尾页码扩至50页，且不再增加第一章第二章的篇幅。</w:t>
      </w:r>
    </w:p>
    <w:p w14:paraId="02C71386">
      <w:pPr>
        <w:pStyle w:val="6"/>
        <w:rPr>
          <w:rFonts w:hint="eastAsia"/>
          <w:lang w:val="en-US" w:eastAsia="zh-CN"/>
        </w:rPr>
      </w:pPr>
      <w:r>
        <w:rPr>
          <w:rFonts w:hint="eastAsia"/>
          <w:lang w:val="en-US" w:eastAsia="zh-CN"/>
        </w:rPr>
        <w:t>（2）补充系统测试章10页。</w:t>
      </w:r>
    </w:p>
    <w:p w14:paraId="27E87CEE">
      <w:pPr>
        <w:pStyle w:val="6"/>
        <w:rPr>
          <w:rFonts w:hint="eastAsia"/>
          <w:lang w:val="en-US" w:eastAsia="zh-CN"/>
        </w:rPr>
      </w:pPr>
      <w:r>
        <w:rPr>
          <w:rFonts w:hint="eastAsia"/>
          <w:lang w:val="en-US" w:eastAsia="zh-CN"/>
        </w:rPr>
        <w:t>（3）补充总结章。</w:t>
      </w:r>
    </w:p>
    <w:bookmarkEnd w:id="178"/>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A161FE8" w15:done="0"/>
  <w15:commentEx w15:paraId="20CB40DC" w15:done="0"/>
  <w15:commentEx w15:paraId="54C107A9" w15:done="0"/>
  <w15:commentEx w15:paraId="27E87C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auto"/>
    <w:pitch w:val="default"/>
    <w:sig w:usb0="00000000" w:usb1="00000000" w:usb2="00000000" w:usb3="00000000" w:csb0="0000019F" w:csb1="00000000"/>
  </w:font>
  <w:font w:name="楷体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仿宋体">
    <w:altName w:val="宋体"/>
    <w:panose1 w:val="00000000000000000000"/>
    <w:charset w:val="86"/>
    <w:family w:val="roma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9"/>
      </w:rPr>
    </w:pPr>
    <w:r>
      <w:fldChar w:fldCharType="begin"/>
    </w:r>
    <w:r>
      <w:rPr>
        <w:rStyle w:val="29"/>
      </w:rPr>
      <w:instrText xml:space="preserve">PAGE  </w:instrText>
    </w:r>
    <w:r>
      <w:fldChar w:fldCharType="end"/>
    </w:r>
  </w:p>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ind w:right="-700" w:firstLine="360"/>
      <w:rPr>
        <w:rStyle w:val="29"/>
      </w:rPr>
    </w:pPr>
    <w:r>
      <w:fldChar w:fldCharType="begin"/>
    </w:r>
    <w:r>
      <w:rPr>
        <w:rStyle w:val="29"/>
      </w:rPr>
      <w:instrText xml:space="preserve">PAGE  </w:instrText>
    </w:r>
    <w:r>
      <w:fldChar w:fldCharType="separate"/>
    </w:r>
    <w:r>
      <w:rPr>
        <w:rStyle w:val="29"/>
      </w:rPr>
      <w:t>13</w:t>
    </w:r>
    <w:r>
      <w:fldChar w:fldCharType="end"/>
    </w:r>
  </w:p>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南京大学硕士论文</w:t>
    </w:r>
    <w:r>
      <w:t xml:space="preserve">    </w:t>
    </w:r>
    <w:r>
      <w:rPr>
        <w:rFonts w:hint="eastAsia"/>
      </w:rPr>
      <w:t xml:space="preserve">                  </w:t>
    </w:r>
    <w:r>
      <w:t xml:space="preserve">    </w:t>
    </w:r>
    <w:r>
      <w:rPr>
        <w:rFonts w:hint="eastAsia"/>
      </w:rPr>
      <w:t xml:space="preserve">                               第二章 技术综述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 xml:space="preserve">南京大学硕士论文                </w:t>
    </w:r>
    <w:r>
      <w:t xml:space="preserve">   </w:t>
    </w:r>
    <w:r>
      <w:rPr>
        <w:rFonts w:hint="eastAsia"/>
      </w:rPr>
      <w:t xml:space="preserve">                    </w:t>
    </w:r>
    <w:r>
      <w:t xml:space="preserve"> </w:t>
    </w:r>
    <w:r>
      <w:rPr>
        <w:rFonts w:hint="eastAsia"/>
      </w:rPr>
      <w:t xml:space="preserve">  第三章  基于主题</w:t>
    </w:r>
    <w:r>
      <w:t>模型的法条推荐方法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 xml:space="preserve">南京大学硕士论文                               </w:t>
    </w:r>
    <w:r>
      <w:t xml:space="preserve"> </w:t>
    </w:r>
    <w:r>
      <w:rPr>
        <w:rFonts w:hint="eastAsia"/>
      </w:rPr>
      <w:t xml:space="preserve">                                  </w:t>
    </w:r>
    <w: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 xml:space="preserve">南京大学硕士论文                </w:t>
    </w:r>
    <w:r>
      <w:t xml:space="preserve">   </w:t>
    </w:r>
    <w:r>
      <w:rPr>
        <w:rFonts w:hint="eastAsia"/>
      </w:rPr>
      <w:t xml:space="preserve">                                                 </w:t>
    </w: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 xml:space="preserve">南京大学硕士论文                                                                    </w:t>
    </w:r>
    <w:r>
      <w:t>参与项目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 xml:space="preserve">南京大学硕士论文                                                    </w:t>
    </w:r>
    <w:r>
      <w:t xml:space="preserve">    </w:t>
    </w:r>
    <w:r>
      <w:rPr>
        <w:rFonts w:hint="eastAsia"/>
      </w:rPr>
      <w:t>版权</w:t>
    </w:r>
    <w:r>
      <w:t>及论文原创性说明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pPr>
    <w:r>
      <w:rPr>
        <w:rFonts w:hint="eastAsia"/>
      </w:rPr>
      <w:t>南京大学硕士论文                                                        版权及论文原创性说明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 xml:space="preserve">南京大学硕士论文                                                                      </w:t>
    </w:r>
    <w:r>
      <w:rPr>
        <w:rFonts w:hint="eastAsia" w:ascii="Arial" w:hAnsi="Arial" w:cs="Arial"/>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 xml:space="preserve">南京大学硕士论文                                                                     </w:t>
    </w:r>
    <w:r>
      <w:rPr>
        <w:rFonts w:hint="eastAsia" w:ascii="Arial" w:hAnsi="Arial" w:cs="Arial"/>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pPr>
    <w:r>
      <w:rPr>
        <w:rFonts w:hint="eastAsia"/>
      </w:rPr>
      <w:t>南京大学硕士论文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南京大学硕士论文                                                                     图目录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南京大学硕士论文                                                                      表目录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南京大学硕士论文                                                      第二章 相关理论、技术</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 xml:space="preserve">南京大学硕士论文                    </w:t>
    </w:r>
    <w:r>
      <w:t xml:space="preserve"> </w:t>
    </w:r>
    <w:r>
      <w:rPr>
        <w:rFonts w:hint="eastAsia"/>
      </w:rPr>
      <w:t xml:space="preserve">                                            第一章 引言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CDC37"/>
    <w:multiLevelType w:val="singleLevel"/>
    <w:tmpl w:val="4F2CDC37"/>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文峰">
    <w15:presenceInfo w15:providerId="WPS Office" w15:userId="76801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9C"/>
    <w:rsid w:val="0000055F"/>
    <w:rsid w:val="000007D7"/>
    <w:rsid w:val="00000DFB"/>
    <w:rsid w:val="000013D0"/>
    <w:rsid w:val="000019D4"/>
    <w:rsid w:val="00001DFB"/>
    <w:rsid w:val="00001E15"/>
    <w:rsid w:val="000028EF"/>
    <w:rsid w:val="0000291A"/>
    <w:rsid w:val="000034A3"/>
    <w:rsid w:val="00004513"/>
    <w:rsid w:val="0000464B"/>
    <w:rsid w:val="00004D8B"/>
    <w:rsid w:val="00004EA6"/>
    <w:rsid w:val="00005405"/>
    <w:rsid w:val="000056C9"/>
    <w:rsid w:val="00006838"/>
    <w:rsid w:val="0000687A"/>
    <w:rsid w:val="00006A01"/>
    <w:rsid w:val="00006C20"/>
    <w:rsid w:val="000070FC"/>
    <w:rsid w:val="000075DA"/>
    <w:rsid w:val="00007A17"/>
    <w:rsid w:val="0001013D"/>
    <w:rsid w:val="00010345"/>
    <w:rsid w:val="0001119F"/>
    <w:rsid w:val="00011374"/>
    <w:rsid w:val="00011524"/>
    <w:rsid w:val="0001155D"/>
    <w:rsid w:val="000118E2"/>
    <w:rsid w:val="00011CF2"/>
    <w:rsid w:val="00012434"/>
    <w:rsid w:val="00012BE7"/>
    <w:rsid w:val="00012E51"/>
    <w:rsid w:val="00013668"/>
    <w:rsid w:val="000139DB"/>
    <w:rsid w:val="00013AAA"/>
    <w:rsid w:val="00014FCC"/>
    <w:rsid w:val="000170B2"/>
    <w:rsid w:val="00017280"/>
    <w:rsid w:val="00017702"/>
    <w:rsid w:val="00020B58"/>
    <w:rsid w:val="00020C85"/>
    <w:rsid w:val="000213E8"/>
    <w:rsid w:val="00021516"/>
    <w:rsid w:val="00021929"/>
    <w:rsid w:val="00021AFC"/>
    <w:rsid w:val="00021B69"/>
    <w:rsid w:val="00021DA2"/>
    <w:rsid w:val="00022608"/>
    <w:rsid w:val="000236A1"/>
    <w:rsid w:val="00023B79"/>
    <w:rsid w:val="00023BA1"/>
    <w:rsid w:val="00024044"/>
    <w:rsid w:val="000248F6"/>
    <w:rsid w:val="00024AA6"/>
    <w:rsid w:val="00024D8A"/>
    <w:rsid w:val="00025900"/>
    <w:rsid w:val="000259DC"/>
    <w:rsid w:val="00025D15"/>
    <w:rsid w:val="000261D7"/>
    <w:rsid w:val="00026733"/>
    <w:rsid w:val="00026B24"/>
    <w:rsid w:val="000271E6"/>
    <w:rsid w:val="00027745"/>
    <w:rsid w:val="00027C30"/>
    <w:rsid w:val="00030546"/>
    <w:rsid w:val="00031498"/>
    <w:rsid w:val="000318B2"/>
    <w:rsid w:val="00031B23"/>
    <w:rsid w:val="00031C36"/>
    <w:rsid w:val="00031DCE"/>
    <w:rsid w:val="00031E9D"/>
    <w:rsid w:val="00032215"/>
    <w:rsid w:val="0003282B"/>
    <w:rsid w:val="00033F05"/>
    <w:rsid w:val="00033F0E"/>
    <w:rsid w:val="000343DD"/>
    <w:rsid w:val="00034980"/>
    <w:rsid w:val="00034E4E"/>
    <w:rsid w:val="00035B60"/>
    <w:rsid w:val="0003600E"/>
    <w:rsid w:val="00036539"/>
    <w:rsid w:val="000368E1"/>
    <w:rsid w:val="0003691E"/>
    <w:rsid w:val="00036AE8"/>
    <w:rsid w:val="000402CD"/>
    <w:rsid w:val="000402F4"/>
    <w:rsid w:val="00040A98"/>
    <w:rsid w:val="00040AEF"/>
    <w:rsid w:val="0004153B"/>
    <w:rsid w:val="0004337B"/>
    <w:rsid w:val="000439EB"/>
    <w:rsid w:val="0004465F"/>
    <w:rsid w:val="00044C9A"/>
    <w:rsid w:val="00044E77"/>
    <w:rsid w:val="00045268"/>
    <w:rsid w:val="000456C5"/>
    <w:rsid w:val="00045A3E"/>
    <w:rsid w:val="00045DE5"/>
    <w:rsid w:val="0004603C"/>
    <w:rsid w:val="00046609"/>
    <w:rsid w:val="00046A31"/>
    <w:rsid w:val="00046C3D"/>
    <w:rsid w:val="00046C85"/>
    <w:rsid w:val="00047A9C"/>
    <w:rsid w:val="00047B77"/>
    <w:rsid w:val="0005068F"/>
    <w:rsid w:val="00050F80"/>
    <w:rsid w:val="00051928"/>
    <w:rsid w:val="00051A90"/>
    <w:rsid w:val="00051FE0"/>
    <w:rsid w:val="0005274C"/>
    <w:rsid w:val="00052DFB"/>
    <w:rsid w:val="00053769"/>
    <w:rsid w:val="00053DF6"/>
    <w:rsid w:val="000555A0"/>
    <w:rsid w:val="00055677"/>
    <w:rsid w:val="00056178"/>
    <w:rsid w:val="000566AA"/>
    <w:rsid w:val="000568CE"/>
    <w:rsid w:val="00056953"/>
    <w:rsid w:val="000569D9"/>
    <w:rsid w:val="00056D11"/>
    <w:rsid w:val="000570B8"/>
    <w:rsid w:val="000571BB"/>
    <w:rsid w:val="000571DA"/>
    <w:rsid w:val="00057D13"/>
    <w:rsid w:val="00057D51"/>
    <w:rsid w:val="0006017A"/>
    <w:rsid w:val="00060947"/>
    <w:rsid w:val="0006131B"/>
    <w:rsid w:val="00063144"/>
    <w:rsid w:val="00063494"/>
    <w:rsid w:val="000635DC"/>
    <w:rsid w:val="00063A75"/>
    <w:rsid w:val="00064C40"/>
    <w:rsid w:val="00065225"/>
    <w:rsid w:val="00065D01"/>
    <w:rsid w:val="00066704"/>
    <w:rsid w:val="000667AA"/>
    <w:rsid w:val="00066A62"/>
    <w:rsid w:val="00067A7D"/>
    <w:rsid w:val="00067CCC"/>
    <w:rsid w:val="00070252"/>
    <w:rsid w:val="000705BB"/>
    <w:rsid w:val="00070E81"/>
    <w:rsid w:val="00071EC4"/>
    <w:rsid w:val="00072F00"/>
    <w:rsid w:val="00073377"/>
    <w:rsid w:val="00073F4F"/>
    <w:rsid w:val="00074399"/>
    <w:rsid w:val="000744DB"/>
    <w:rsid w:val="00075B0D"/>
    <w:rsid w:val="00076290"/>
    <w:rsid w:val="0007667E"/>
    <w:rsid w:val="00076F3D"/>
    <w:rsid w:val="0007769C"/>
    <w:rsid w:val="000776F4"/>
    <w:rsid w:val="000777E1"/>
    <w:rsid w:val="00077A98"/>
    <w:rsid w:val="00080048"/>
    <w:rsid w:val="0008080D"/>
    <w:rsid w:val="0008096B"/>
    <w:rsid w:val="000810D2"/>
    <w:rsid w:val="000810FB"/>
    <w:rsid w:val="0008150D"/>
    <w:rsid w:val="000816CE"/>
    <w:rsid w:val="00081733"/>
    <w:rsid w:val="00081F42"/>
    <w:rsid w:val="00082206"/>
    <w:rsid w:val="000822FA"/>
    <w:rsid w:val="0008315D"/>
    <w:rsid w:val="000832EB"/>
    <w:rsid w:val="00083377"/>
    <w:rsid w:val="00083A2D"/>
    <w:rsid w:val="00083AF2"/>
    <w:rsid w:val="0008413D"/>
    <w:rsid w:val="00085115"/>
    <w:rsid w:val="00085811"/>
    <w:rsid w:val="00086502"/>
    <w:rsid w:val="00086F95"/>
    <w:rsid w:val="000870AE"/>
    <w:rsid w:val="00087142"/>
    <w:rsid w:val="000871C8"/>
    <w:rsid w:val="0008744C"/>
    <w:rsid w:val="000877D6"/>
    <w:rsid w:val="0008795A"/>
    <w:rsid w:val="00087C04"/>
    <w:rsid w:val="00087E69"/>
    <w:rsid w:val="0009020B"/>
    <w:rsid w:val="0009027F"/>
    <w:rsid w:val="0009103E"/>
    <w:rsid w:val="0009173D"/>
    <w:rsid w:val="00091D03"/>
    <w:rsid w:val="000923A1"/>
    <w:rsid w:val="00093541"/>
    <w:rsid w:val="000936E3"/>
    <w:rsid w:val="000949A5"/>
    <w:rsid w:val="000949AB"/>
    <w:rsid w:val="00094B01"/>
    <w:rsid w:val="00094B3F"/>
    <w:rsid w:val="00094B97"/>
    <w:rsid w:val="00094FC6"/>
    <w:rsid w:val="000961D5"/>
    <w:rsid w:val="00096400"/>
    <w:rsid w:val="00096624"/>
    <w:rsid w:val="000966BB"/>
    <w:rsid w:val="00096798"/>
    <w:rsid w:val="00096826"/>
    <w:rsid w:val="00096D84"/>
    <w:rsid w:val="0009730B"/>
    <w:rsid w:val="00097340"/>
    <w:rsid w:val="00097F35"/>
    <w:rsid w:val="000A05D0"/>
    <w:rsid w:val="000A0689"/>
    <w:rsid w:val="000A0B89"/>
    <w:rsid w:val="000A1319"/>
    <w:rsid w:val="000A1651"/>
    <w:rsid w:val="000A255E"/>
    <w:rsid w:val="000A35D1"/>
    <w:rsid w:val="000A3648"/>
    <w:rsid w:val="000A36DE"/>
    <w:rsid w:val="000A374A"/>
    <w:rsid w:val="000A3897"/>
    <w:rsid w:val="000A5853"/>
    <w:rsid w:val="000A5BB8"/>
    <w:rsid w:val="000A5C0F"/>
    <w:rsid w:val="000A6832"/>
    <w:rsid w:val="000A68D2"/>
    <w:rsid w:val="000A740A"/>
    <w:rsid w:val="000A7A31"/>
    <w:rsid w:val="000A7E98"/>
    <w:rsid w:val="000B0335"/>
    <w:rsid w:val="000B0560"/>
    <w:rsid w:val="000B0B0E"/>
    <w:rsid w:val="000B12F1"/>
    <w:rsid w:val="000B1AF8"/>
    <w:rsid w:val="000B1F04"/>
    <w:rsid w:val="000B1F2B"/>
    <w:rsid w:val="000B2516"/>
    <w:rsid w:val="000B2641"/>
    <w:rsid w:val="000B27E9"/>
    <w:rsid w:val="000B2B18"/>
    <w:rsid w:val="000B3AD4"/>
    <w:rsid w:val="000B4227"/>
    <w:rsid w:val="000B5161"/>
    <w:rsid w:val="000B51AB"/>
    <w:rsid w:val="000B5258"/>
    <w:rsid w:val="000B5486"/>
    <w:rsid w:val="000B550C"/>
    <w:rsid w:val="000B561D"/>
    <w:rsid w:val="000B58F6"/>
    <w:rsid w:val="000B5E50"/>
    <w:rsid w:val="000B602F"/>
    <w:rsid w:val="000B6233"/>
    <w:rsid w:val="000B69A4"/>
    <w:rsid w:val="000B6A1C"/>
    <w:rsid w:val="000B6B0A"/>
    <w:rsid w:val="000B6D5F"/>
    <w:rsid w:val="000B6E45"/>
    <w:rsid w:val="000B6FDD"/>
    <w:rsid w:val="000B778B"/>
    <w:rsid w:val="000C054E"/>
    <w:rsid w:val="000C0610"/>
    <w:rsid w:val="000C0D77"/>
    <w:rsid w:val="000C159B"/>
    <w:rsid w:val="000C2141"/>
    <w:rsid w:val="000C2540"/>
    <w:rsid w:val="000C341F"/>
    <w:rsid w:val="000C444A"/>
    <w:rsid w:val="000C4E28"/>
    <w:rsid w:val="000C500C"/>
    <w:rsid w:val="000C5A1B"/>
    <w:rsid w:val="000C6A3F"/>
    <w:rsid w:val="000C7325"/>
    <w:rsid w:val="000C77D1"/>
    <w:rsid w:val="000D08CB"/>
    <w:rsid w:val="000D0BFF"/>
    <w:rsid w:val="000D11CD"/>
    <w:rsid w:val="000D1D21"/>
    <w:rsid w:val="000D216E"/>
    <w:rsid w:val="000D2565"/>
    <w:rsid w:val="000D3085"/>
    <w:rsid w:val="000D321B"/>
    <w:rsid w:val="000D3CE8"/>
    <w:rsid w:val="000D3FD4"/>
    <w:rsid w:val="000D4790"/>
    <w:rsid w:val="000D5309"/>
    <w:rsid w:val="000D53A4"/>
    <w:rsid w:val="000D588C"/>
    <w:rsid w:val="000D5BB5"/>
    <w:rsid w:val="000D5E4D"/>
    <w:rsid w:val="000D674B"/>
    <w:rsid w:val="000D6A6D"/>
    <w:rsid w:val="000D6C70"/>
    <w:rsid w:val="000D6E7A"/>
    <w:rsid w:val="000D7CF7"/>
    <w:rsid w:val="000E00DA"/>
    <w:rsid w:val="000E1D5C"/>
    <w:rsid w:val="000E1F4A"/>
    <w:rsid w:val="000E22C0"/>
    <w:rsid w:val="000E23AC"/>
    <w:rsid w:val="000E2AC1"/>
    <w:rsid w:val="000E2D0A"/>
    <w:rsid w:val="000E2F0E"/>
    <w:rsid w:val="000E31C7"/>
    <w:rsid w:val="000E33B3"/>
    <w:rsid w:val="000E358B"/>
    <w:rsid w:val="000E3634"/>
    <w:rsid w:val="000E3A0E"/>
    <w:rsid w:val="000E3B52"/>
    <w:rsid w:val="000E45E3"/>
    <w:rsid w:val="000E4AAD"/>
    <w:rsid w:val="000E4C68"/>
    <w:rsid w:val="000E4E10"/>
    <w:rsid w:val="000E5198"/>
    <w:rsid w:val="000E527A"/>
    <w:rsid w:val="000E5B93"/>
    <w:rsid w:val="000E641D"/>
    <w:rsid w:val="000E6729"/>
    <w:rsid w:val="000E68E0"/>
    <w:rsid w:val="000E6C8C"/>
    <w:rsid w:val="000E7B16"/>
    <w:rsid w:val="000E7F1F"/>
    <w:rsid w:val="000F04A5"/>
    <w:rsid w:val="000F0EE8"/>
    <w:rsid w:val="000F15F0"/>
    <w:rsid w:val="000F2123"/>
    <w:rsid w:val="000F2186"/>
    <w:rsid w:val="000F21D1"/>
    <w:rsid w:val="000F28FE"/>
    <w:rsid w:val="000F2E80"/>
    <w:rsid w:val="000F3BA1"/>
    <w:rsid w:val="000F44F0"/>
    <w:rsid w:val="000F45EF"/>
    <w:rsid w:val="000F47E9"/>
    <w:rsid w:val="000F52A9"/>
    <w:rsid w:val="000F56BA"/>
    <w:rsid w:val="000F634E"/>
    <w:rsid w:val="000F64F5"/>
    <w:rsid w:val="000F7040"/>
    <w:rsid w:val="000F77C2"/>
    <w:rsid w:val="000F7883"/>
    <w:rsid w:val="000F7929"/>
    <w:rsid w:val="000F7B6D"/>
    <w:rsid w:val="00100066"/>
    <w:rsid w:val="001003BD"/>
    <w:rsid w:val="001006C4"/>
    <w:rsid w:val="00100B77"/>
    <w:rsid w:val="00100E01"/>
    <w:rsid w:val="0010102E"/>
    <w:rsid w:val="00101E85"/>
    <w:rsid w:val="0010257B"/>
    <w:rsid w:val="00102D07"/>
    <w:rsid w:val="00102E83"/>
    <w:rsid w:val="00103791"/>
    <w:rsid w:val="001038B3"/>
    <w:rsid w:val="00103AD4"/>
    <w:rsid w:val="00103D11"/>
    <w:rsid w:val="00104073"/>
    <w:rsid w:val="00104B86"/>
    <w:rsid w:val="0010528D"/>
    <w:rsid w:val="00105397"/>
    <w:rsid w:val="00105AE1"/>
    <w:rsid w:val="0010604D"/>
    <w:rsid w:val="00106359"/>
    <w:rsid w:val="00106388"/>
    <w:rsid w:val="0010686A"/>
    <w:rsid w:val="00107028"/>
    <w:rsid w:val="00110107"/>
    <w:rsid w:val="001103D5"/>
    <w:rsid w:val="00110511"/>
    <w:rsid w:val="00110598"/>
    <w:rsid w:val="00111339"/>
    <w:rsid w:val="00111661"/>
    <w:rsid w:val="0011190D"/>
    <w:rsid w:val="00112017"/>
    <w:rsid w:val="00112ECF"/>
    <w:rsid w:val="00113395"/>
    <w:rsid w:val="001138A7"/>
    <w:rsid w:val="00113E15"/>
    <w:rsid w:val="001141EF"/>
    <w:rsid w:val="00114380"/>
    <w:rsid w:val="001157D1"/>
    <w:rsid w:val="00115CFD"/>
    <w:rsid w:val="00116614"/>
    <w:rsid w:val="00116C12"/>
    <w:rsid w:val="00116ECB"/>
    <w:rsid w:val="00117355"/>
    <w:rsid w:val="001173E2"/>
    <w:rsid w:val="00117618"/>
    <w:rsid w:val="001176FD"/>
    <w:rsid w:val="001207B9"/>
    <w:rsid w:val="00120971"/>
    <w:rsid w:val="0012098F"/>
    <w:rsid w:val="00121A46"/>
    <w:rsid w:val="00121A82"/>
    <w:rsid w:val="00121F7E"/>
    <w:rsid w:val="00122028"/>
    <w:rsid w:val="001229DB"/>
    <w:rsid w:val="00122A06"/>
    <w:rsid w:val="0012303A"/>
    <w:rsid w:val="001239A1"/>
    <w:rsid w:val="001243E7"/>
    <w:rsid w:val="001244D5"/>
    <w:rsid w:val="001247CA"/>
    <w:rsid w:val="00125CAC"/>
    <w:rsid w:val="00125CC5"/>
    <w:rsid w:val="00125D6C"/>
    <w:rsid w:val="001269B4"/>
    <w:rsid w:val="001269F9"/>
    <w:rsid w:val="00126F2A"/>
    <w:rsid w:val="001270AE"/>
    <w:rsid w:val="00127ED2"/>
    <w:rsid w:val="00127FC9"/>
    <w:rsid w:val="00130DAD"/>
    <w:rsid w:val="001315EA"/>
    <w:rsid w:val="00131ADB"/>
    <w:rsid w:val="00131D7B"/>
    <w:rsid w:val="00132001"/>
    <w:rsid w:val="0013223B"/>
    <w:rsid w:val="0013257A"/>
    <w:rsid w:val="001328BA"/>
    <w:rsid w:val="00132EC9"/>
    <w:rsid w:val="001331F7"/>
    <w:rsid w:val="00133253"/>
    <w:rsid w:val="001333ED"/>
    <w:rsid w:val="00133582"/>
    <w:rsid w:val="0013364B"/>
    <w:rsid w:val="0013455A"/>
    <w:rsid w:val="00134B7B"/>
    <w:rsid w:val="00135051"/>
    <w:rsid w:val="00136126"/>
    <w:rsid w:val="00136639"/>
    <w:rsid w:val="00137103"/>
    <w:rsid w:val="00137CF1"/>
    <w:rsid w:val="0014019B"/>
    <w:rsid w:val="001412A2"/>
    <w:rsid w:val="00141F9E"/>
    <w:rsid w:val="00142489"/>
    <w:rsid w:val="001425BA"/>
    <w:rsid w:val="0014298D"/>
    <w:rsid w:val="00142A40"/>
    <w:rsid w:val="00142FD7"/>
    <w:rsid w:val="00143509"/>
    <w:rsid w:val="00143649"/>
    <w:rsid w:val="00144358"/>
    <w:rsid w:val="00144518"/>
    <w:rsid w:val="00144570"/>
    <w:rsid w:val="00144B36"/>
    <w:rsid w:val="00144C65"/>
    <w:rsid w:val="00145A4C"/>
    <w:rsid w:val="00145FBB"/>
    <w:rsid w:val="0014634E"/>
    <w:rsid w:val="0014682E"/>
    <w:rsid w:val="001468E5"/>
    <w:rsid w:val="0014696D"/>
    <w:rsid w:val="00146D55"/>
    <w:rsid w:val="00146F14"/>
    <w:rsid w:val="0014722C"/>
    <w:rsid w:val="001475EC"/>
    <w:rsid w:val="00147718"/>
    <w:rsid w:val="00150352"/>
    <w:rsid w:val="00150759"/>
    <w:rsid w:val="00151629"/>
    <w:rsid w:val="00151669"/>
    <w:rsid w:val="0015276C"/>
    <w:rsid w:val="00153306"/>
    <w:rsid w:val="00153A7D"/>
    <w:rsid w:val="00153DB8"/>
    <w:rsid w:val="0015514E"/>
    <w:rsid w:val="001559EC"/>
    <w:rsid w:val="00156227"/>
    <w:rsid w:val="00156912"/>
    <w:rsid w:val="00156D7C"/>
    <w:rsid w:val="00156E9B"/>
    <w:rsid w:val="00156F77"/>
    <w:rsid w:val="00157221"/>
    <w:rsid w:val="001574E0"/>
    <w:rsid w:val="0015750D"/>
    <w:rsid w:val="00157F95"/>
    <w:rsid w:val="0016014F"/>
    <w:rsid w:val="00160341"/>
    <w:rsid w:val="0016036F"/>
    <w:rsid w:val="00160575"/>
    <w:rsid w:val="00160D05"/>
    <w:rsid w:val="00160F50"/>
    <w:rsid w:val="0016149D"/>
    <w:rsid w:val="001617BB"/>
    <w:rsid w:val="00161A8B"/>
    <w:rsid w:val="00161CD8"/>
    <w:rsid w:val="001620C7"/>
    <w:rsid w:val="00162319"/>
    <w:rsid w:val="00162575"/>
    <w:rsid w:val="00162AC0"/>
    <w:rsid w:val="00162DF7"/>
    <w:rsid w:val="001630C4"/>
    <w:rsid w:val="00163259"/>
    <w:rsid w:val="0016339C"/>
    <w:rsid w:val="001639BF"/>
    <w:rsid w:val="00163ABE"/>
    <w:rsid w:val="00164769"/>
    <w:rsid w:val="00164C1B"/>
    <w:rsid w:val="00164FF7"/>
    <w:rsid w:val="001650A5"/>
    <w:rsid w:val="0016549A"/>
    <w:rsid w:val="00165600"/>
    <w:rsid w:val="00165882"/>
    <w:rsid w:val="00165989"/>
    <w:rsid w:val="00165B00"/>
    <w:rsid w:val="00165D95"/>
    <w:rsid w:val="00166D10"/>
    <w:rsid w:val="00167265"/>
    <w:rsid w:val="001676B5"/>
    <w:rsid w:val="00167E43"/>
    <w:rsid w:val="001700FD"/>
    <w:rsid w:val="001705B1"/>
    <w:rsid w:val="001709D4"/>
    <w:rsid w:val="00170EBC"/>
    <w:rsid w:val="0017102E"/>
    <w:rsid w:val="0017109C"/>
    <w:rsid w:val="0017142D"/>
    <w:rsid w:val="0017180A"/>
    <w:rsid w:val="001721A4"/>
    <w:rsid w:val="00172340"/>
    <w:rsid w:val="001723B0"/>
    <w:rsid w:val="00173E69"/>
    <w:rsid w:val="00174356"/>
    <w:rsid w:val="001746F5"/>
    <w:rsid w:val="00174835"/>
    <w:rsid w:val="00174AD6"/>
    <w:rsid w:val="0017516A"/>
    <w:rsid w:val="00175806"/>
    <w:rsid w:val="00175B81"/>
    <w:rsid w:val="00175CC2"/>
    <w:rsid w:val="00176096"/>
    <w:rsid w:val="00176F91"/>
    <w:rsid w:val="001778F7"/>
    <w:rsid w:val="00177A15"/>
    <w:rsid w:val="001805E0"/>
    <w:rsid w:val="001807DF"/>
    <w:rsid w:val="00180EB1"/>
    <w:rsid w:val="0018135A"/>
    <w:rsid w:val="00181B41"/>
    <w:rsid w:val="001822B5"/>
    <w:rsid w:val="001824D6"/>
    <w:rsid w:val="00182790"/>
    <w:rsid w:val="001829B3"/>
    <w:rsid w:val="00183B6F"/>
    <w:rsid w:val="00183C3B"/>
    <w:rsid w:val="00183F51"/>
    <w:rsid w:val="00184615"/>
    <w:rsid w:val="00184AD0"/>
    <w:rsid w:val="0018597A"/>
    <w:rsid w:val="00185C3F"/>
    <w:rsid w:val="00185D51"/>
    <w:rsid w:val="00186277"/>
    <w:rsid w:val="001868C5"/>
    <w:rsid w:val="00186A98"/>
    <w:rsid w:val="00186D8B"/>
    <w:rsid w:val="00186E24"/>
    <w:rsid w:val="00186EAA"/>
    <w:rsid w:val="00186F48"/>
    <w:rsid w:val="00186F56"/>
    <w:rsid w:val="00187DC1"/>
    <w:rsid w:val="00190101"/>
    <w:rsid w:val="00190B70"/>
    <w:rsid w:val="00190C23"/>
    <w:rsid w:val="00190EBD"/>
    <w:rsid w:val="0019166A"/>
    <w:rsid w:val="001919B2"/>
    <w:rsid w:val="00191A70"/>
    <w:rsid w:val="00191CDD"/>
    <w:rsid w:val="001927BD"/>
    <w:rsid w:val="00192D87"/>
    <w:rsid w:val="00193127"/>
    <w:rsid w:val="00193128"/>
    <w:rsid w:val="001931B7"/>
    <w:rsid w:val="0019382F"/>
    <w:rsid w:val="00193B56"/>
    <w:rsid w:val="00194427"/>
    <w:rsid w:val="0019526E"/>
    <w:rsid w:val="00195A1B"/>
    <w:rsid w:val="00195F65"/>
    <w:rsid w:val="001973C6"/>
    <w:rsid w:val="001975B4"/>
    <w:rsid w:val="001977CF"/>
    <w:rsid w:val="00197B87"/>
    <w:rsid w:val="001A05C1"/>
    <w:rsid w:val="001A1186"/>
    <w:rsid w:val="001A1802"/>
    <w:rsid w:val="001A1FCD"/>
    <w:rsid w:val="001A2F56"/>
    <w:rsid w:val="001A3066"/>
    <w:rsid w:val="001A47C7"/>
    <w:rsid w:val="001A48BB"/>
    <w:rsid w:val="001A4998"/>
    <w:rsid w:val="001A4DB7"/>
    <w:rsid w:val="001A4F1C"/>
    <w:rsid w:val="001A557F"/>
    <w:rsid w:val="001A5DE2"/>
    <w:rsid w:val="001A60C8"/>
    <w:rsid w:val="001A6572"/>
    <w:rsid w:val="001A777E"/>
    <w:rsid w:val="001A7924"/>
    <w:rsid w:val="001A7E05"/>
    <w:rsid w:val="001B008E"/>
    <w:rsid w:val="001B022A"/>
    <w:rsid w:val="001B04CD"/>
    <w:rsid w:val="001B05E6"/>
    <w:rsid w:val="001B067C"/>
    <w:rsid w:val="001B07A8"/>
    <w:rsid w:val="001B085D"/>
    <w:rsid w:val="001B0DE3"/>
    <w:rsid w:val="001B0EB8"/>
    <w:rsid w:val="001B1DED"/>
    <w:rsid w:val="001B2003"/>
    <w:rsid w:val="001B21FB"/>
    <w:rsid w:val="001B2915"/>
    <w:rsid w:val="001B3E2F"/>
    <w:rsid w:val="001B453E"/>
    <w:rsid w:val="001B49DC"/>
    <w:rsid w:val="001B4E81"/>
    <w:rsid w:val="001B5614"/>
    <w:rsid w:val="001C0695"/>
    <w:rsid w:val="001C0BE8"/>
    <w:rsid w:val="001C14FE"/>
    <w:rsid w:val="001C202C"/>
    <w:rsid w:val="001C2077"/>
    <w:rsid w:val="001C2C8B"/>
    <w:rsid w:val="001C385E"/>
    <w:rsid w:val="001C3E28"/>
    <w:rsid w:val="001C442E"/>
    <w:rsid w:val="001C4666"/>
    <w:rsid w:val="001C4A90"/>
    <w:rsid w:val="001C4CA5"/>
    <w:rsid w:val="001C4EDA"/>
    <w:rsid w:val="001C67BC"/>
    <w:rsid w:val="001C6AF8"/>
    <w:rsid w:val="001C6F59"/>
    <w:rsid w:val="001C705A"/>
    <w:rsid w:val="001C77BE"/>
    <w:rsid w:val="001D09F4"/>
    <w:rsid w:val="001D0BD2"/>
    <w:rsid w:val="001D0CEC"/>
    <w:rsid w:val="001D16D4"/>
    <w:rsid w:val="001D1B75"/>
    <w:rsid w:val="001D2096"/>
    <w:rsid w:val="001D2C9A"/>
    <w:rsid w:val="001D347B"/>
    <w:rsid w:val="001D4D20"/>
    <w:rsid w:val="001D520A"/>
    <w:rsid w:val="001D586C"/>
    <w:rsid w:val="001D5A8C"/>
    <w:rsid w:val="001D5EE3"/>
    <w:rsid w:val="001D5FCC"/>
    <w:rsid w:val="001D6217"/>
    <w:rsid w:val="001D6A72"/>
    <w:rsid w:val="001D70C5"/>
    <w:rsid w:val="001D73A8"/>
    <w:rsid w:val="001D7A46"/>
    <w:rsid w:val="001E05F8"/>
    <w:rsid w:val="001E1403"/>
    <w:rsid w:val="001E1603"/>
    <w:rsid w:val="001E1A2E"/>
    <w:rsid w:val="001E2500"/>
    <w:rsid w:val="001E2780"/>
    <w:rsid w:val="001E2A1D"/>
    <w:rsid w:val="001E2C8E"/>
    <w:rsid w:val="001E3BEA"/>
    <w:rsid w:val="001E3EBD"/>
    <w:rsid w:val="001E4367"/>
    <w:rsid w:val="001E4615"/>
    <w:rsid w:val="001E4B3A"/>
    <w:rsid w:val="001E4C9F"/>
    <w:rsid w:val="001E5427"/>
    <w:rsid w:val="001E5CAA"/>
    <w:rsid w:val="001E5CB5"/>
    <w:rsid w:val="001E6362"/>
    <w:rsid w:val="001E6C7C"/>
    <w:rsid w:val="001E6F22"/>
    <w:rsid w:val="001E708D"/>
    <w:rsid w:val="001E75D3"/>
    <w:rsid w:val="001E787D"/>
    <w:rsid w:val="001F03A5"/>
    <w:rsid w:val="001F06A2"/>
    <w:rsid w:val="001F09E4"/>
    <w:rsid w:val="001F12B9"/>
    <w:rsid w:val="001F162F"/>
    <w:rsid w:val="001F466D"/>
    <w:rsid w:val="001F46DC"/>
    <w:rsid w:val="001F4C84"/>
    <w:rsid w:val="001F530C"/>
    <w:rsid w:val="001F5419"/>
    <w:rsid w:val="001F6369"/>
    <w:rsid w:val="001F6F03"/>
    <w:rsid w:val="001F77B3"/>
    <w:rsid w:val="001F7D32"/>
    <w:rsid w:val="001F7F88"/>
    <w:rsid w:val="0020027A"/>
    <w:rsid w:val="0020038F"/>
    <w:rsid w:val="00200A0D"/>
    <w:rsid w:val="0020124C"/>
    <w:rsid w:val="002017CF"/>
    <w:rsid w:val="00201AD4"/>
    <w:rsid w:val="00201ED5"/>
    <w:rsid w:val="00203A10"/>
    <w:rsid w:val="00203B4D"/>
    <w:rsid w:val="00204911"/>
    <w:rsid w:val="00204A6F"/>
    <w:rsid w:val="002056CC"/>
    <w:rsid w:val="002056DD"/>
    <w:rsid w:val="00205C1D"/>
    <w:rsid w:val="0020622C"/>
    <w:rsid w:val="00207361"/>
    <w:rsid w:val="00207A41"/>
    <w:rsid w:val="00207D2E"/>
    <w:rsid w:val="002106E1"/>
    <w:rsid w:val="00210A39"/>
    <w:rsid w:val="00210C71"/>
    <w:rsid w:val="00211355"/>
    <w:rsid w:val="002118D5"/>
    <w:rsid w:val="00211F3F"/>
    <w:rsid w:val="002122B8"/>
    <w:rsid w:val="002127A8"/>
    <w:rsid w:val="00212901"/>
    <w:rsid w:val="002129BD"/>
    <w:rsid w:val="00213BD1"/>
    <w:rsid w:val="00213E2F"/>
    <w:rsid w:val="002141B4"/>
    <w:rsid w:val="00214500"/>
    <w:rsid w:val="002157B9"/>
    <w:rsid w:val="0021582F"/>
    <w:rsid w:val="00215C2E"/>
    <w:rsid w:val="00216A62"/>
    <w:rsid w:val="002170D3"/>
    <w:rsid w:val="0021776F"/>
    <w:rsid w:val="002178C7"/>
    <w:rsid w:val="0021798A"/>
    <w:rsid w:val="00217C95"/>
    <w:rsid w:val="0022103D"/>
    <w:rsid w:val="00221C06"/>
    <w:rsid w:val="0022207A"/>
    <w:rsid w:val="00222126"/>
    <w:rsid w:val="00222411"/>
    <w:rsid w:val="00222C28"/>
    <w:rsid w:val="00222D7F"/>
    <w:rsid w:val="002231A9"/>
    <w:rsid w:val="0022333E"/>
    <w:rsid w:val="00223D15"/>
    <w:rsid w:val="00224774"/>
    <w:rsid w:val="002251E9"/>
    <w:rsid w:val="002255B4"/>
    <w:rsid w:val="002258A3"/>
    <w:rsid w:val="00225DF8"/>
    <w:rsid w:val="0022667A"/>
    <w:rsid w:val="0022687D"/>
    <w:rsid w:val="00227815"/>
    <w:rsid w:val="00230534"/>
    <w:rsid w:val="00230848"/>
    <w:rsid w:val="00230AD1"/>
    <w:rsid w:val="00230D2E"/>
    <w:rsid w:val="00231599"/>
    <w:rsid w:val="002319DF"/>
    <w:rsid w:val="00231B24"/>
    <w:rsid w:val="00231F01"/>
    <w:rsid w:val="0023244F"/>
    <w:rsid w:val="002326FA"/>
    <w:rsid w:val="00232A3F"/>
    <w:rsid w:val="00232A86"/>
    <w:rsid w:val="00232B6D"/>
    <w:rsid w:val="00233175"/>
    <w:rsid w:val="002335CC"/>
    <w:rsid w:val="00233C6D"/>
    <w:rsid w:val="00233D1F"/>
    <w:rsid w:val="0023407F"/>
    <w:rsid w:val="00234102"/>
    <w:rsid w:val="00234137"/>
    <w:rsid w:val="00234198"/>
    <w:rsid w:val="002346EF"/>
    <w:rsid w:val="00234B01"/>
    <w:rsid w:val="0023500C"/>
    <w:rsid w:val="00235DDB"/>
    <w:rsid w:val="0023674F"/>
    <w:rsid w:val="002368A7"/>
    <w:rsid w:val="00236924"/>
    <w:rsid w:val="00237B9E"/>
    <w:rsid w:val="0024026A"/>
    <w:rsid w:val="00240849"/>
    <w:rsid w:val="00240A02"/>
    <w:rsid w:val="0024169F"/>
    <w:rsid w:val="002416E0"/>
    <w:rsid w:val="0024205F"/>
    <w:rsid w:val="00242506"/>
    <w:rsid w:val="002427CE"/>
    <w:rsid w:val="00243258"/>
    <w:rsid w:val="00243C45"/>
    <w:rsid w:val="002441ED"/>
    <w:rsid w:val="002445B2"/>
    <w:rsid w:val="00244BAD"/>
    <w:rsid w:val="00245232"/>
    <w:rsid w:val="00245582"/>
    <w:rsid w:val="00245918"/>
    <w:rsid w:val="00245C8E"/>
    <w:rsid w:val="002461E0"/>
    <w:rsid w:val="002468C0"/>
    <w:rsid w:val="00246ADB"/>
    <w:rsid w:val="00246EFA"/>
    <w:rsid w:val="00247136"/>
    <w:rsid w:val="00247450"/>
    <w:rsid w:val="00247EC5"/>
    <w:rsid w:val="002500AD"/>
    <w:rsid w:val="0025092B"/>
    <w:rsid w:val="00250996"/>
    <w:rsid w:val="002509F8"/>
    <w:rsid w:val="002516EC"/>
    <w:rsid w:val="002527CC"/>
    <w:rsid w:val="002531E8"/>
    <w:rsid w:val="00253656"/>
    <w:rsid w:val="002536C7"/>
    <w:rsid w:val="002537C5"/>
    <w:rsid w:val="00253CDC"/>
    <w:rsid w:val="00254203"/>
    <w:rsid w:val="002544E0"/>
    <w:rsid w:val="00255456"/>
    <w:rsid w:val="00255BA4"/>
    <w:rsid w:val="002563D6"/>
    <w:rsid w:val="00256D6B"/>
    <w:rsid w:val="002573E3"/>
    <w:rsid w:val="00257C3E"/>
    <w:rsid w:val="002604BC"/>
    <w:rsid w:val="002604F5"/>
    <w:rsid w:val="00260C43"/>
    <w:rsid w:val="002616C6"/>
    <w:rsid w:val="00261C0D"/>
    <w:rsid w:val="00262D12"/>
    <w:rsid w:val="0026356A"/>
    <w:rsid w:val="002635EB"/>
    <w:rsid w:val="00263899"/>
    <w:rsid w:val="00263E3C"/>
    <w:rsid w:val="0026437F"/>
    <w:rsid w:val="00264C76"/>
    <w:rsid w:val="00264E37"/>
    <w:rsid w:val="00264EF9"/>
    <w:rsid w:val="00264F4E"/>
    <w:rsid w:val="00265117"/>
    <w:rsid w:val="002652AD"/>
    <w:rsid w:val="0026666C"/>
    <w:rsid w:val="002666CB"/>
    <w:rsid w:val="00266949"/>
    <w:rsid w:val="00266DF0"/>
    <w:rsid w:val="00266EDF"/>
    <w:rsid w:val="00270608"/>
    <w:rsid w:val="002713A2"/>
    <w:rsid w:val="00271484"/>
    <w:rsid w:val="00271633"/>
    <w:rsid w:val="0027175E"/>
    <w:rsid w:val="00271809"/>
    <w:rsid w:val="0027193D"/>
    <w:rsid w:val="00271E0D"/>
    <w:rsid w:val="002724B3"/>
    <w:rsid w:val="0027258D"/>
    <w:rsid w:val="00272676"/>
    <w:rsid w:val="00272FCA"/>
    <w:rsid w:val="00273601"/>
    <w:rsid w:val="00273E75"/>
    <w:rsid w:val="00274470"/>
    <w:rsid w:val="002744A7"/>
    <w:rsid w:val="00274605"/>
    <w:rsid w:val="00274B74"/>
    <w:rsid w:val="00274E2F"/>
    <w:rsid w:val="00276A0F"/>
    <w:rsid w:val="00276F2C"/>
    <w:rsid w:val="0027700C"/>
    <w:rsid w:val="002772F2"/>
    <w:rsid w:val="002773BE"/>
    <w:rsid w:val="00280758"/>
    <w:rsid w:val="00280B6E"/>
    <w:rsid w:val="00280DE0"/>
    <w:rsid w:val="002811C3"/>
    <w:rsid w:val="00281568"/>
    <w:rsid w:val="00281E06"/>
    <w:rsid w:val="00282536"/>
    <w:rsid w:val="002826A1"/>
    <w:rsid w:val="00282A17"/>
    <w:rsid w:val="00283CD7"/>
    <w:rsid w:val="00283DAB"/>
    <w:rsid w:val="00284171"/>
    <w:rsid w:val="00284361"/>
    <w:rsid w:val="00284C48"/>
    <w:rsid w:val="00285386"/>
    <w:rsid w:val="00286592"/>
    <w:rsid w:val="00286AF6"/>
    <w:rsid w:val="00287590"/>
    <w:rsid w:val="00287626"/>
    <w:rsid w:val="00287C4F"/>
    <w:rsid w:val="0029148C"/>
    <w:rsid w:val="00291DC4"/>
    <w:rsid w:val="00292810"/>
    <w:rsid w:val="0029294D"/>
    <w:rsid w:val="002951DB"/>
    <w:rsid w:val="00295901"/>
    <w:rsid w:val="00295D4B"/>
    <w:rsid w:val="00295D5F"/>
    <w:rsid w:val="00296519"/>
    <w:rsid w:val="002969DB"/>
    <w:rsid w:val="00296FC1"/>
    <w:rsid w:val="002977BD"/>
    <w:rsid w:val="00297AB6"/>
    <w:rsid w:val="00297B97"/>
    <w:rsid w:val="002A0712"/>
    <w:rsid w:val="002A0956"/>
    <w:rsid w:val="002A099C"/>
    <w:rsid w:val="002A09A5"/>
    <w:rsid w:val="002A1028"/>
    <w:rsid w:val="002A269C"/>
    <w:rsid w:val="002A2749"/>
    <w:rsid w:val="002A3478"/>
    <w:rsid w:val="002A347C"/>
    <w:rsid w:val="002A3581"/>
    <w:rsid w:val="002A4101"/>
    <w:rsid w:val="002A4179"/>
    <w:rsid w:val="002A41D2"/>
    <w:rsid w:val="002A4AF7"/>
    <w:rsid w:val="002A509B"/>
    <w:rsid w:val="002A50B8"/>
    <w:rsid w:val="002A55D5"/>
    <w:rsid w:val="002A571F"/>
    <w:rsid w:val="002A5CE8"/>
    <w:rsid w:val="002A5E35"/>
    <w:rsid w:val="002A6848"/>
    <w:rsid w:val="002A6D85"/>
    <w:rsid w:val="002A70B6"/>
    <w:rsid w:val="002A7167"/>
    <w:rsid w:val="002A72A0"/>
    <w:rsid w:val="002A7856"/>
    <w:rsid w:val="002B0009"/>
    <w:rsid w:val="002B0032"/>
    <w:rsid w:val="002B03C3"/>
    <w:rsid w:val="002B04FC"/>
    <w:rsid w:val="002B056C"/>
    <w:rsid w:val="002B05A0"/>
    <w:rsid w:val="002B107F"/>
    <w:rsid w:val="002B1131"/>
    <w:rsid w:val="002B11E0"/>
    <w:rsid w:val="002B1280"/>
    <w:rsid w:val="002B15C7"/>
    <w:rsid w:val="002B1C78"/>
    <w:rsid w:val="002B1E0D"/>
    <w:rsid w:val="002B1E57"/>
    <w:rsid w:val="002B1E9A"/>
    <w:rsid w:val="002B1F6E"/>
    <w:rsid w:val="002B246B"/>
    <w:rsid w:val="002B2570"/>
    <w:rsid w:val="002B2A45"/>
    <w:rsid w:val="002B2E96"/>
    <w:rsid w:val="002B408A"/>
    <w:rsid w:val="002B4632"/>
    <w:rsid w:val="002B4C6A"/>
    <w:rsid w:val="002B54A7"/>
    <w:rsid w:val="002B594F"/>
    <w:rsid w:val="002B5A1F"/>
    <w:rsid w:val="002B6AC7"/>
    <w:rsid w:val="002B6B2B"/>
    <w:rsid w:val="002B6B8F"/>
    <w:rsid w:val="002B6EDB"/>
    <w:rsid w:val="002B774E"/>
    <w:rsid w:val="002B7CB3"/>
    <w:rsid w:val="002C01FF"/>
    <w:rsid w:val="002C0868"/>
    <w:rsid w:val="002C0C89"/>
    <w:rsid w:val="002C1369"/>
    <w:rsid w:val="002C1F16"/>
    <w:rsid w:val="002C216D"/>
    <w:rsid w:val="002C2318"/>
    <w:rsid w:val="002C23DD"/>
    <w:rsid w:val="002C2A45"/>
    <w:rsid w:val="002C2F0C"/>
    <w:rsid w:val="002C31E3"/>
    <w:rsid w:val="002C3706"/>
    <w:rsid w:val="002C3851"/>
    <w:rsid w:val="002C39AD"/>
    <w:rsid w:val="002C3C7B"/>
    <w:rsid w:val="002C3DCD"/>
    <w:rsid w:val="002C3E5A"/>
    <w:rsid w:val="002C405B"/>
    <w:rsid w:val="002C41DE"/>
    <w:rsid w:val="002C4273"/>
    <w:rsid w:val="002C4796"/>
    <w:rsid w:val="002C4BFA"/>
    <w:rsid w:val="002C4CA7"/>
    <w:rsid w:val="002C502E"/>
    <w:rsid w:val="002C555E"/>
    <w:rsid w:val="002C592F"/>
    <w:rsid w:val="002C5AA5"/>
    <w:rsid w:val="002C5DFB"/>
    <w:rsid w:val="002C5F3D"/>
    <w:rsid w:val="002C62D3"/>
    <w:rsid w:val="002C69A4"/>
    <w:rsid w:val="002C6A5F"/>
    <w:rsid w:val="002C6AC2"/>
    <w:rsid w:val="002C6C70"/>
    <w:rsid w:val="002C6D06"/>
    <w:rsid w:val="002C6F2E"/>
    <w:rsid w:val="002C7DD8"/>
    <w:rsid w:val="002D0620"/>
    <w:rsid w:val="002D0824"/>
    <w:rsid w:val="002D0B07"/>
    <w:rsid w:val="002D1583"/>
    <w:rsid w:val="002D1B53"/>
    <w:rsid w:val="002D1C05"/>
    <w:rsid w:val="002D2975"/>
    <w:rsid w:val="002D2C87"/>
    <w:rsid w:val="002D2CF5"/>
    <w:rsid w:val="002D43FD"/>
    <w:rsid w:val="002D5122"/>
    <w:rsid w:val="002D5B61"/>
    <w:rsid w:val="002D66FE"/>
    <w:rsid w:val="002D6A06"/>
    <w:rsid w:val="002D6EB0"/>
    <w:rsid w:val="002D76D0"/>
    <w:rsid w:val="002D7E58"/>
    <w:rsid w:val="002E03AB"/>
    <w:rsid w:val="002E0EFE"/>
    <w:rsid w:val="002E0FA6"/>
    <w:rsid w:val="002E12FB"/>
    <w:rsid w:val="002E1E33"/>
    <w:rsid w:val="002E2778"/>
    <w:rsid w:val="002E29A5"/>
    <w:rsid w:val="002E3219"/>
    <w:rsid w:val="002E4B1E"/>
    <w:rsid w:val="002E4C88"/>
    <w:rsid w:val="002E5696"/>
    <w:rsid w:val="002E5A39"/>
    <w:rsid w:val="002E5D67"/>
    <w:rsid w:val="002E6020"/>
    <w:rsid w:val="002E6026"/>
    <w:rsid w:val="002E60F8"/>
    <w:rsid w:val="002E621D"/>
    <w:rsid w:val="002E6F70"/>
    <w:rsid w:val="002E7EE5"/>
    <w:rsid w:val="002F0411"/>
    <w:rsid w:val="002F0D9B"/>
    <w:rsid w:val="002F1A48"/>
    <w:rsid w:val="002F2511"/>
    <w:rsid w:val="002F2D09"/>
    <w:rsid w:val="002F2FFB"/>
    <w:rsid w:val="002F3138"/>
    <w:rsid w:val="002F32C2"/>
    <w:rsid w:val="002F3399"/>
    <w:rsid w:val="002F3463"/>
    <w:rsid w:val="002F3884"/>
    <w:rsid w:val="002F3A87"/>
    <w:rsid w:val="002F3F31"/>
    <w:rsid w:val="002F486C"/>
    <w:rsid w:val="002F497E"/>
    <w:rsid w:val="002F5281"/>
    <w:rsid w:val="002F53AF"/>
    <w:rsid w:val="002F5DB2"/>
    <w:rsid w:val="002F6676"/>
    <w:rsid w:val="002F6DF2"/>
    <w:rsid w:val="002F7210"/>
    <w:rsid w:val="00301039"/>
    <w:rsid w:val="0030138B"/>
    <w:rsid w:val="0030141B"/>
    <w:rsid w:val="003018D8"/>
    <w:rsid w:val="00301967"/>
    <w:rsid w:val="00301A43"/>
    <w:rsid w:val="003021EA"/>
    <w:rsid w:val="00303A7D"/>
    <w:rsid w:val="0030461B"/>
    <w:rsid w:val="0030474D"/>
    <w:rsid w:val="00304DD9"/>
    <w:rsid w:val="00305487"/>
    <w:rsid w:val="00305786"/>
    <w:rsid w:val="00305F6C"/>
    <w:rsid w:val="00306251"/>
    <w:rsid w:val="003065A0"/>
    <w:rsid w:val="003066A3"/>
    <w:rsid w:val="00307479"/>
    <w:rsid w:val="003078D4"/>
    <w:rsid w:val="00307D05"/>
    <w:rsid w:val="003109F9"/>
    <w:rsid w:val="00310DD7"/>
    <w:rsid w:val="00310EE2"/>
    <w:rsid w:val="0031111E"/>
    <w:rsid w:val="00311168"/>
    <w:rsid w:val="003112D3"/>
    <w:rsid w:val="003117D0"/>
    <w:rsid w:val="00311FF6"/>
    <w:rsid w:val="0031207D"/>
    <w:rsid w:val="0031211E"/>
    <w:rsid w:val="0031253D"/>
    <w:rsid w:val="003127A9"/>
    <w:rsid w:val="00312841"/>
    <w:rsid w:val="0031381C"/>
    <w:rsid w:val="00313D79"/>
    <w:rsid w:val="00314A3B"/>
    <w:rsid w:val="0031531D"/>
    <w:rsid w:val="0031570A"/>
    <w:rsid w:val="00315750"/>
    <w:rsid w:val="00315A65"/>
    <w:rsid w:val="00315C20"/>
    <w:rsid w:val="00316283"/>
    <w:rsid w:val="00317119"/>
    <w:rsid w:val="00317DCE"/>
    <w:rsid w:val="0032031D"/>
    <w:rsid w:val="00320CAF"/>
    <w:rsid w:val="00320F27"/>
    <w:rsid w:val="00321548"/>
    <w:rsid w:val="00321750"/>
    <w:rsid w:val="00321798"/>
    <w:rsid w:val="003218B6"/>
    <w:rsid w:val="00322315"/>
    <w:rsid w:val="00322ACE"/>
    <w:rsid w:val="00323A36"/>
    <w:rsid w:val="00323C24"/>
    <w:rsid w:val="00323E46"/>
    <w:rsid w:val="0032461F"/>
    <w:rsid w:val="00324717"/>
    <w:rsid w:val="0032496A"/>
    <w:rsid w:val="003257C3"/>
    <w:rsid w:val="00326587"/>
    <w:rsid w:val="00326BF3"/>
    <w:rsid w:val="00327268"/>
    <w:rsid w:val="003272D0"/>
    <w:rsid w:val="00327473"/>
    <w:rsid w:val="003275CD"/>
    <w:rsid w:val="0032772C"/>
    <w:rsid w:val="00327764"/>
    <w:rsid w:val="00327892"/>
    <w:rsid w:val="003278CE"/>
    <w:rsid w:val="003319C6"/>
    <w:rsid w:val="00331A86"/>
    <w:rsid w:val="00331F8A"/>
    <w:rsid w:val="00332458"/>
    <w:rsid w:val="0033274E"/>
    <w:rsid w:val="00332F8D"/>
    <w:rsid w:val="0033353E"/>
    <w:rsid w:val="00333603"/>
    <w:rsid w:val="00333EB8"/>
    <w:rsid w:val="00334029"/>
    <w:rsid w:val="0033418E"/>
    <w:rsid w:val="00334492"/>
    <w:rsid w:val="00334799"/>
    <w:rsid w:val="00334A88"/>
    <w:rsid w:val="00334C0A"/>
    <w:rsid w:val="00334FB9"/>
    <w:rsid w:val="003350FC"/>
    <w:rsid w:val="00336C93"/>
    <w:rsid w:val="00337090"/>
    <w:rsid w:val="003374E5"/>
    <w:rsid w:val="00340893"/>
    <w:rsid w:val="00340AD4"/>
    <w:rsid w:val="0034116A"/>
    <w:rsid w:val="00341635"/>
    <w:rsid w:val="00341C04"/>
    <w:rsid w:val="0034224C"/>
    <w:rsid w:val="0034283C"/>
    <w:rsid w:val="003428CE"/>
    <w:rsid w:val="0034290A"/>
    <w:rsid w:val="00342CA0"/>
    <w:rsid w:val="00342DAA"/>
    <w:rsid w:val="00342DFB"/>
    <w:rsid w:val="00343260"/>
    <w:rsid w:val="003432E5"/>
    <w:rsid w:val="003434D2"/>
    <w:rsid w:val="00343A3A"/>
    <w:rsid w:val="00343E67"/>
    <w:rsid w:val="003446B5"/>
    <w:rsid w:val="003450A7"/>
    <w:rsid w:val="00345119"/>
    <w:rsid w:val="003455F9"/>
    <w:rsid w:val="00345ABB"/>
    <w:rsid w:val="00345EE6"/>
    <w:rsid w:val="003462E9"/>
    <w:rsid w:val="00346706"/>
    <w:rsid w:val="003473C5"/>
    <w:rsid w:val="00347D4E"/>
    <w:rsid w:val="00350215"/>
    <w:rsid w:val="003508D5"/>
    <w:rsid w:val="00350B81"/>
    <w:rsid w:val="00350CAA"/>
    <w:rsid w:val="00350EFA"/>
    <w:rsid w:val="003522C5"/>
    <w:rsid w:val="00352321"/>
    <w:rsid w:val="00352E83"/>
    <w:rsid w:val="003530C9"/>
    <w:rsid w:val="003534B7"/>
    <w:rsid w:val="003534BC"/>
    <w:rsid w:val="003538EE"/>
    <w:rsid w:val="00354057"/>
    <w:rsid w:val="003555FF"/>
    <w:rsid w:val="00356111"/>
    <w:rsid w:val="003575B5"/>
    <w:rsid w:val="003577B2"/>
    <w:rsid w:val="00357C27"/>
    <w:rsid w:val="00357CF3"/>
    <w:rsid w:val="00357EE2"/>
    <w:rsid w:val="00357FB6"/>
    <w:rsid w:val="00360B41"/>
    <w:rsid w:val="00360C42"/>
    <w:rsid w:val="003611F5"/>
    <w:rsid w:val="0036186F"/>
    <w:rsid w:val="00362204"/>
    <w:rsid w:val="00362815"/>
    <w:rsid w:val="0036290B"/>
    <w:rsid w:val="00363599"/>
    <w:rsid w:val="00363B4D"/>
    <w:rsid w:val="00363DB3"/>
    <w:rsid w:val="00363F14"/>
    <w:rsid w:val="00364109"/>
    <w:rsid w:val="0036492F"/>
    <w:rsid w:val="00364AA4"/>
    <w:rsid w:val="00365134"/>
    <w:rsid w:val="00365210"/>
    <w:rsid w:val="0036572F"/>
    <w:rsid w:val="00366335"/>
    <w:rsid w:val="00367177"/>
    <w:rsid w:val="003675C8"/>
    <w:rsid w:val="00367A2A"/>
    <w:rsid w:val="00367DC8"/>
    <w:rsid w:val="003705E4"/>
    <w:rsid w:val="0037093D"/>
    <w:rsid w:val="0037102A"/>
    <w:rsid w:val="0037132E"/>
    <w:rsid w:val="00371349"/>
    <w:rsid w:val="00371675"/>
    <w:rsid w:val="00371AA8"/>
    <w:rsid w:val="00371C3D"/>
    <w:rsid w:val="00371EC7"/>
    <w:rsid w:val="003723E1"/>
    <w:rsid w:val="003724A3"/>
    <w:rsid w:val="003727D6"/>
    <w:rsid w:val="00372A7F"/>
    <w:rsid w:val="00372C43"/>
    <w:rsid w:val="00372CD4"/>
    <w:rsid w:val="0037368D"/>
    <w:rsid w:val="00373A14"/>
    <w:rsid w:val="00373BEC"/>
    <w:rsid w:val="00373F8E"/>
    <w:rsid w:val="00374C86"/>
    <w:rsid w:val="0037511E"/>
    <w:rsid w:val="003755D9"/>
    <w:rsid w:val="003755F4"/>
    <w:rsid w:val="003757D1"/>
    <w:rsid w:val="00375849"/>
    <w:rsid w:val="00376352"/>
    <w:rsid w:val="0037680F"/>
    <w:rsid w:val="0037752F"/>
    <w:rsid w:val="00377583"/>
    <w:rsid w:val="00377619"/>
    <w:rsid w:val="0037778B"/>
    <w:rsid w:val="0038039A"/>
    <w:rsid w:val="003804CF"/>
    <w:rsid w:val="003807A6"/>
    <w:rsid w:val="00382025"/>
    <w:rsid w:val="00382887"/>
    <w:rsid w:val="003832AA"/>
    <w:rsid w:val="00383429"/>
    <w:rsid w:val="0038397D"/>
    <w:rsid w:val="00383DBE"/>
    <w:rsid w:val="00383E48"/>
    <w:rsid w:val="00383EBC"/>
    <w:rsid w:val="00384558"/>
    <w:rsid w:val="0038462F"/>
    <w:rsid w:val="00384938"/>
    <w:rsid w:val="00384984"/>
    <w:rsid w:val="00384FDA"/>
    <w:rsid w:val="00385010"/>
    <w:rsid w:val="0038660E"/>
    <w:rsid w:val="00386C2A"/>
    <w:rsid w:val="00386E2F"/>
    <w:rsid w:val="00386E66"/>
    <w:rsid w:val="00387342"/>
    <w:rsid w:val="00387396"/>
    <w:rsid w:val="00387979"/>
    <w:rsid w:val="003900F3"/>
    <w:rsid w:val="003905D4"/>
    <w:rsid w:val="00390A68"/>
    <w:rsid w:val="00390F7B"/>
    <w:rsid w:val="00391532"/>
    <w:rsid w:val="00391C3E"/>
    <w:rsid w:val="00392208"/>
    <w:rsid w:val="00393212"/>
    <w:rsid w:val="003935F9"/>
    <w:rsid w:val="00393CD0"/>
    <w:rsid w:val="00394D60"/>
    <w:rsid w:val="00395690"/>
    <w:rsid w:val="00396513"/>
    <w:rsid w:val="003967A0"/>
    <w:rsid w:val="00396ED8"/>
    <w:rsid w:val="00396F38"/>
    <w:rsid w:val="0039703A"/>
    <w:rsid w:val="00397153"/>
    <w:rsid w:val="0039751E"/>
    <w:rsid w:val="00397635"/>
    <w:rsid w:val="0039767A"/>
    <w:rsid w:val="00397D08"/>
    <w:rsid w:val="003A00D2"/>
    <w:rsid w:val="003A0B8F"/>
    <w:rsid w:val="003A0CD8"/>
    <w:rsid w:val="003A13A2"/>
    <w:rsid w:val="003A1978"/>
    <w:rsid w:val="003A1AC0"/>
    <w:rsid w:val="003A2546"/>
    <w:rsid w:val="003A2892"/>
    <w:rsid w:val="003A2D7D"/>
    <w:rsid w:val="003A301D"/>
    <w:rsid w:val="003A32F0"/>
    <w:rsid w:val="003A3F68"/>
    <w:rsid w:val="003A452E"/>
    <w:rsid w:val="003A4579"/>
    <w:rsid w:val="003A4ED8"/>
    <w:rsid w:val="003A52EA"/>
    <w:rsid w:val="003A591C"/>
    <w:rsid w:val="003A60AA"/>
    <w:rsid w:val="003A64AD"/>
    <w:rsid w:val="003B007E"/>
    <w:rsid w:val="003B1082"/>
    <w:rsid w:val="003B110E"/>
    <w:rsid w:val="003B1151"/>
    <w:rsid w:val="003B1730"/>
    <w:rsid w:val="003B1992"/>
    <w:rsid w:val="003B2565"/>
    <w:rsid w:val="003B27B9"/>
    <w:rsid w:val="003B2BDD"/>
    <w:rsid w:val="003B3292"/>
    <w:rsid w:val="003B3319"/>
    <w:rsid w:val="003B380A"/>
    <w:rsid w:val="003B516C"/>
    <w:rsid w:val="003B53DD"/>
    <w:rsid w:val="003B56AA"/>
    <w:rsid w:val="003B595C"/>
    <w:rsid w:val="003B63D4"/>
    <w:rsid w:val="003B643F"/>
    <w:rsid w:val="003B679F"/>
    <w:rsid w:val="003B7734"/>
    <w:rsid w:val="003B7BB8"/>
    <w:rsid w:val="003C0D2C"/>
    <w:rsid w:val="003C17FE"/>
    <w:rsid w:val="003C23E8"/>
    <w:rsid w:val="003C2F67"/>
    <w:rsid w:val="003C3187"/>
    <w:rsid w:val="003C3389"/>
    <w:rsid w:val="003C3772"/>
    <w:rsid w:val="003C3BC5"/>
    <w:rsid w:val="003C3D52"/>
    <w:rsid w:val="003C42CC"/>
    <w:rsid w:val="003C432A"/>
    <w:rsid w:val="003C43CD"/>
    <w:rsid w:val="003C49AC"/>
    <w:rsid w:val="003C4AE2"/>
    <w:rsid w:val="003C5320"/>
    <w:rsid w:val="003C56AB"/>
    <w:rsid w:val="003C57A6"/>
    <w:rsid w:val="003C68A0"/>
    <w:rsid w:val="003C6DCC"/>
    <w:rsid w:val="003C705C"/>
    <w:rsid w:val="003C76A7"/>
    <w:rsid w:val="003C7720"/>
    <w:rsid w:val="003C796F"/>
    <w:rsid w:val="003C7B0A"/>
    <w:rsid w:val="003C7C81"/>
    <w:rsid w:val="003D067A"/>
    <w:rsid w:val="003D06B4"/>
    <w:rsid w:val="003D0F8D"/>
    <w:rsid w:val="003D1968"/>
    <w:rsid w:val="003D1A59"/>
    <w:rsid w:val="003D1AB0"/>
    <w:rsid w:val="003D1F14"/>
    <w:rsid w:val="003D22DE"/>
    <w:rsid w:val="003D33A5"/>
    <w:rsid w:val="003D36B7"/>
    <w:rsid w:val="003D38CA"/>
    <w:rsid w:val="003D3D18"/>
    <w:rsid w:val="003D4220"/>
    <w:rsid w:val="003D42C6"/>
    <w:rsid w:val="003D4B25"/>
    <w:rsid w:val="003D4C15"/>
    <w:rsid w:val="003D4C36"/>
    <w:rsid w:val="003D5862"/>
    <w:rsid w:val="003D5C9C"/>
    <w:rsid w:val="003D70F4"/>
    <w:rsid w:val="003D75B9"/>
    <w:rsid w:val="003D7898"/>
    <w:rsid w:val="003D7AF6"/>
    <w:rsid w:val="003D7D08"/>
    <w:rsid w:val="003E10CD"/>
    <w:rsid w:val="003E14B7"/>
    <w:rsid w:val="003E16A6"/>
    <w:rsid w:val="003E195D"/>
    <w:rsid w:val="003E196F"/>
    <w:rsid w:val="003E1ECC"/>
    <w:rsid w:val="003E2876"/>
    <w:rsid w:val="003E2BD7"/>
    <w:rsid w:val="003E2C8E"/>
    <w:rsid w:val="003E2EBB"/>
    <w:rsid w:val="003E4199"/>
    <w:rsid w:val="003E4AE4"/>
    <w:rsid w:val="003E527B"/>
    <w:rsid w:val="003E52EE"/>
    <w:rsid w:val="003E5310"/>
    <w:rsid w:val="003E5421"/>
    <w:rsid w:val="003E54DC"/>
    <w:rsid w:val="003E59FD"/>
    <w:rsid w:val="003E6227"/>
    <w:rsid w:val="003E62BC"/>
    <w:rsid w:val="003E6604"/>
    <w:rsid w:val="003E68CA"/>
    <w:rsid w:val="003E69F4"/>
    <w:rsid w:val="003E6D82"/>
    <w:rsid w:val="003E72C0"/>
    <w:rsid w:val="003E7378"/>
    <w:rsid w:val="003E73F4"/>
    <w:rsid w:val="003E7F9E"/>
    <w:rsid w:val="003F0842"/>
    <w:rsid w:val="003F09C6"/>
    <w:rsid w:val="003F09DB"/>
    <w:rsid w:val="003F0B05"/>
    <w:rsid w:val="003F0E8D"/>
    <w:rsid w:val="003F1C5A"/>
    <w:rsid w:val="003F2488"/>
    <w:rsid w:val="003F311E"/>
    <w:rsid w:val="003F4A55"/>
    <w:rsid w:val="003F4D9B"/>
    <w:rsid w:val="003F521C"/>
    <w:rsid w:val="003F5518"/>
    <w:rsid w:val="003F5693"/>
    <w:rsid w:val="003F5698"/>
    <w:rsid w:val="003F6206"/>
    <w:rsid w:val="003F6A68"/>
    <w:rsid w:val="003F6CD6"/>
    <w:rsid w:val="003F6CFD"/>
    <w:rsid w:val="003F700A"/>
    <w:rsid w:val="003F7732"/>
    <w:rsid w:val="003F78B4"/>
    <w:rsid w:val="003F790A"/>
    <w:rsid w:val="003F79E2"/>
    <w:rsid w:val="003F7CA8"/>
    <w:rsid w:val="0040225C"/>
    <w:rsid w:val="00403465"/>
    <w:rsid w:val="004036AD"/>
    <w:rsid w:val="00403BCB"/>
    <w:rsid w:val="00403D7B"/>
    <w:rsid w:val="00404930"/>
    <w:rsid w:val="00404E5F"/>
    <w:rsid w:val="00404F6A"/>
    <w:rsid w:val="00404FCD"/>
    <w:rsid w:val="0040501E"/>
    <w:rsid w:val="00405DD1"/>
    <w:rsid w:val="00405F24"/>
    <w:rsid w:val="00406238"/>
    <w:rsid w:val="00406B41"/>
    <w:rsid w:val="00406DF4"/>
    <w:rsid w:val="00410102"/>
    <w:rsid w:val="00410B9C"/>
    <w:rsid w:val="00410D8C"/>
    <w:rsid w:val="00411A85"/>
    <w:rsid w:val="00412240"/>
    <w:rsid w:val="00412787"/>
    <w:rsid w:val="00412E6D"/>
    <w:rsid w:val="0041381D"/>
    <w:rsid w:val="00413C70"/>
    <w:rsid w:val="00413F33"/>
    <w:rsid w:val="00415E2A"/>
    <w:rsid w:val="00416CC1"/>
    <w:rsid w:val="00416E66"/>
    <w:rsid w:val="00416EB5"/>
    <w:rsid w:val="00417215"/>
    <w:rsid w:val="00417ADA"/>
    <w:rsid w:val="00420714"/>
    <w:rsid w:val="00420FC6"/>
    <w:rsid w:val="00421AD4"/>
    <w:rsid w:val="00422530"/>
    <w:rsid w:val="004225AA"/>
    <w:rsid w:val="00423360"/>
    <w:rsid w:val="004234C6"/>
    <w:rsid w:val="004248DB"/>
    <w:rsid w:val="00424FA9"/>
    <w:rsid w:val="0042543C"/>
    <w:rsid w:val="00425C01"/>
    <w:rsid w:val="004260BD"/>
    <w:rsid w:val="00426AC2"/>
    <w:rsid w:val="0043002E"/>
    <w:rsid w:val="00430BFC"/>
    <w:rsid w:val="00430C19"/>
    <w:rsid w:val="0043171E"/>
    <w:rsid w:val="00431906"/>
    <w:rsid w:val="00431C94"/>
    <w:rsid w:val="00431CE5"/>
    <w:rsid w:val="00432197"/>
    <w:rsid w:val="0043220A"/>
    <w:rsid w:val="00432250"/>
    <w:rsid w:val="00433A25"/>
    <w:rsid w:val="0043403F"/>
    <w:rsid w:val="00434523"/>
    <w:rsid w:val="0043496C"/>
    <w:rsid w:val="00434996"/>
    <w:rsid w:val="0043563A"/>
    <w:rsid w:val="00435854"/>
    <w:rsid w:val="004358BB"/>
    <w:rsid w:val="00435961"/>
    <w:rsid w:val="00436175"/>
    <w:rsid w:val="00436773"/>
    <w:rsid w:val="00436C60"/>
    <w:rsid w:val="00437116"/>
    <w:rsid w:val="00437260"/>
    <w:rsid w:val="004372FF"/>
    <w:rsid w:val="00437E59"/>
    <w:rsid w:val="00437EE4"/>
    <w:rsid w:val="0044017F"/>
    <w:rsid w:val="00440959"/>
    <w:rsid w:val="004410B2"/>
    <w:rsid w:val="004410C7"/>
    <w:rsid w:val="004414A4"/>
    <w:rsid w:val="0044161B"/>
    <w:rsid w:val="00441A69"/>
    <w:rsid w:val="00441C05"/>
    <w:rsid w:val="00441CF9"/>
    <w:rsid w:val="004422CF"/>
    <w:rsid w:val="00442C57"/>
    <w:rsid w:val="004430B7"/>
    <w:rsid w:val="00443401"/>
    <w:rsid w:val="0044430B"/>
    <w:rsid w:val="00444F51"/>
    <w:rsid w:val="004453FD"/>
    <w:rsid w:val="0044552F"/>
    <w:rsid w:val="00446C60"/>
    <w:rsid w:val="00447198"/>
    <w:rsid w:val="00447A5E"/>
    <w:rsid w:val="00447ADD"/>
    <w:rsid w:val="00447C8B"/>
    <w:rsid w:val="004500EE"/>
    <w:rsid w:val="0045019D"/>
    <w:rsid w:val="004502BD"/>
    <w:rsid w:val="00450366"/>
    <w:rsid w:val="00451359"/>
    <w:rsid w:val="00452EA5"/>
    <w:rsid w:val="00452FD8"/>
    <w:rsid w:val="004531B6"/>
    <w:rsid w:val="00453357"/>
    <w:rsid w:val="00453E28"/>
    <w:rsid w:val="00453EFE"/>
    <w:rsid w:val="004540FC"/>
    <w:rsid w:val="00454309"/>
    <w:rsid w:val="0045453A"/>
    <w:rsid w:val="00454661"/>
    <w:rsid w:val="004547F6"/>
    <w:rsid w:val="004551E0"/>
    <w:rsid w:val="004556DE"/>
    <w:rsid w:val="004559A7"/>
    <w:rsid w:val="00455F40"/>
    <w:rsid w:val="00456340"/>
    <w:rsid w:val="00456363"/>
    <w:rsid w:val="00456494"/>
    <w:rsid w:val="004565D8"/>
    <w:rsid w:val="00456A35"/>
    <w:rsid w:val="00457625"/>
    <w:rsid w:val="00457B3C"/>
    <w:rsid w:val="00460438"/>
    <w:rsid w:val="0046049A"/>
    <w:rsid w:val="004616CF"/>
    <w:rsid w:val="0046186B"/>
    <w:rsid w:val="00461B36"/>
    <w:rsid w:val="00461E0F"/>
    <w:rsid w:val="00462DFA"/>
    <w:rsid w:val="00463744"/>
    <w:rsid w:val="00463B52"/>
    <w:rsid w:val="00463BBE"/>
    <w:rsid w:val="00464F23"/>
    <w:rsid w:val="0046573A"/>
    <w:rsid w:val="00465A76"/>
    <w:rsid w:val="00465B6D"/>
    <w:rsid w:val="0046606E"/>
    <w:rsid w:val="004663F8"/>
    <w:rsid w:val="00466C8A"/>
    <w:rsid w:val="00466E28"/>
    <w:rsid w:val="004670B4"/>
    <w:rsid w:val="004674F6"/>
    <w:rsid w:val="0046756D"/>
    <w:rsid w:val="0046773E"/>
    <w:rsid w:val="00467792"/>
    <w:rsid w:val="004702AA"/>
    <w:rsid w:val="00470712"/>
    <w:rsid w:val="00470FE1"/>
    <w:rsid w:val="0047175D"/>
    <w:rsid w:val="004725E1"/>
    <w:rsid w:val="00472CC8"/>
    <w:rsid w:val="00472EFC"/>
    <w:rsid w:val="00472F4F"/>
    <w:rsid w:val="00472F83"/>
    <w:rsid w:val="00474F69"/>
    <w:rsid w:val="00475C0E"/>
    <w:rsid w:val="00475DB9"/>
    <w:rsid w:val="004761D7"/>
    <w:rsid w:val="00476508"/>
    <w:rsid w:val="004777FB"/>
    <w:rsid w:val="0047795A"/>
    <w:rsid w:val="00477B2B"/>
    <w:rsid w:val="00477F61"/>
    <w:rsid w:val="004800B3"/>
    <w:rsid w:val="0048031C"/>
    <w:rsid w:val="0048053A"/>
    <w:rsid w:val="00480577"/>
    <w:rsid w:val="004807AE"/>
    <w:rsid w:val="0048136A"/>
    <w:rsid w:val="00481A11"/>
    <w:rsid w:val="00481B7B"/>
    <w:rsid w:val="004821B2"/>
    <w:rsid w:val="00482393"/>
    <w:rsid w:val="0048264B"/>
    <w:rsid w:val="00482CE3"/>
    <w:rsid w:val="00483068"/>
    <w:rsid w:val="0048377C"/>
    <w:rsid w:val="00483BF3"/>
    <w:rsid w:val="0048410F"/>
    <w:rsid w:val="004845E7"/>
    <w:rsid w:val="0048479B"/>
    <w:rsid w:val="004851DA"/>
    <w:rsid w:val="0048542D"/>
    <w:rsid w:val="00485458"/>
    <w:rsid w:val="00485B5B"/>
    <w:rsid w:val="00485F93"/>
    <w:rsid w:val="00486485"/>
    <w:rsid w:val="0048673B"/>
    <w:rsid w:val="004872AC"/>
    <w:rsid w:val="0048748D"/>
    <w:rsid w:val="00487807"/>
    <w:rsid w:val="00487815"/>
    <w:rsid w:val="00490084"/>
    <w:rsid w:val="0049057C"/>
    <w:rsid w:val="0049059B"/>
    <w:rsid w:val="0049092C"/>
    <w:rsid w:val="00490AC9"/>
    <w:rsid w:val="004913BB"/>
    <w:rsid w:val="00491A18"/>
    <w:rsid w:val="00492419"/>
    <w:rsid w:val="00492B0A"/>
    <w:rsid w:val="00493845"/>
    <w:rsid w:val="00493ABA"/>
    <w:rsid w:val="00494414"/>
    <w:rsid w:val="004946CF"/>
    <w:rsid w:val="00494923"/>
    <w:rsid w:val="00495038"/>
    <w:rsid w:val="00495275"/>
    <w:rsid w:val="004956E9"/>
    <w:rsid w:val="00495AEE"/>
    <w:rsid w:val="0049609B"/>
    <w:rsid w:val="00496343"/>
    <w:rsid w:val="004966FB"/>
    <w:rsid w:val="00496A85"/>
    <w:rsid w:val="0049710D"/>
    <w:rsid w:val="004975AA"/>
    <w:rsid w:val="00497C81"/>
    <w:rsid w:val="00497CCB"/>
    <w:rsid w:val="004A1B72"/>
    <w:rsid w:val="004A1BC2"/>
    <w:rsid w:val="004A1CC1"/>
    <w:rsid w:val="004A1CC6"/>
    <w:rsid w:val="004A1CEC"/>
    <w:rsid w:val="004A1F3D"/>
    <w:rsid w:val="004A207B"/>
    <w:rsid w:val="004A2462"/>
    <w:rsid w:val="004A2560"/>
    <w:rsid w:val="004A2BD5"/>
    <w:rsid w:val="004A3016"/>
    <w:rsid w:val="004A4268"/>
    <w:rsid w:val="004A47C3"/>
    <w:rsid w:val="004A48CC"/>
    <w:rsid w:val="004A4A57"/>
    <w:rsid w:val="004A51C8"/>
    <w:rsid w:val="004A5AEA"/>
    <w:rsid w:val="004A6E0D"/>
    <w:rsid w:val="004A6EA2"/>
    <w:rsid w:val="004A7617"/>
    <w:rsid w:val="004A785A"/>
    <w:rsid w:val="004A7D1F"/>
    <w:rsid w:val="004B0734"/>
    <w:rsid w:val="004B098B"/>
    <w:rsid w:val="004B11BD"/>
    <w:rsid w:val="004B18FA"/>
    <w:rsid w:val="004B193B"/>
    <w:rsid w:val="004B1C4A"/>
    <w:rsid w:val="004B2829"/>
    <w:rsid w:val="004B2B99"/>
    <w:rsid w:val="004B2C71"/>
    <w:rsid w:val="004B3D7C"/>
    <w:rsid w:val="004B3FC0"/>
    <w:rsid w:val="004B4DE0"/>
    <w:rsid w:val="004B53C8"/>
    <w:rsid w:val="004B5BB5"/>
    <w:rsid w:val="004B6155"/>
    <w:rsid w:val="004B64C1"/>
    <w:rsid w:val="004B64E1"/>
    <w:rsid w:val="004B7089"/>
    <w:rsid w:val="004B71DE"/>
    <w:rsid w:val="004B7AC0"/>
    <w:rsid w:val="004B7AE7"/>
    <w:rsid w:val="004B7E0A"/>
    <w:rsid w:val="004C17E5"/>
    <w:rsid w:val="004C2131"/>
    <w:rsid w:val="004C22FE"/>
    <w:rsid w:val="004C26F7"/>
    <w:rsid w:val="004C2AEC"/>
    <w:rsid w:val="004C2F61"/>
    <w:rsid w:val="004C341A"/>
    <w:rsid w:val="004C3455"/>
    <w:rsid w:val="004C3CE6"/>
    <w:rsid w:val="004C3D1B"/>
    <w:rsid w:val="004C4245"/>
    <w:rsid w:val="004C4AA1"/>
    <w:rsid w:val="004C4D1D"/>
    <w:rsid w:val="004C56CA"/>
    <w:rsid w:val="004C6BC3"/>
    <w:rsid w:val="004C7F02"/>
    <w:rsid w:val="004D0033"/>
    <w:rsid w:val="004D021B"/>
    <w:rsid w:val="004D03AF"/>
    <w:rsid w:val="004D0AC5"/>
    <w:rsid w:val="004D0D53"/>
    <w:rsid w:val="004D1779"/>
    <w:rsid w:val="004D1CF4"/>
    <w:rsid w:val="004D22F1"/>
    <w:rsid w:val="004D263F"/>
    <w:rsid w:val="004D312F"/>
    <w:rsid w:val="004D3884"/>
    <w:rsid w:val="004D3F08"/>
    <w:rsid w:val="004D4AEB"/>
    <w:rsid w:val="004D55F9"/>
    <w:rsid w:val="004D64BC"/>
    <w:rsid w:val="004D772F"/>
    <w:rsid w:val="004E0619"/>
    <w:rsid w:val="004E0708"/>
    <w:rsid w:val="004E1379"/>
    <w:rsid w:val="004E1472"/>
    <w:rsid w:val="004E1DC7"/>
    <w:rsid w:val="004E243F"/>
    <w:rsid w:val="004E2AF9"/>
    <w:rsid w:val="004E34EF"/>
    <w:rsid w:val="004E3E69"/>
    <w:rsid w:val="004E4805"/>
    <w:rsid w:val="004E4F77"/>
    <w:rsid w:val="004E4FA7"/>
    <w:rsid w:val="004E66DA"/>
    <w:rsid w:val="004E6A13"/>
    <w:rsid w:val="004E76C2"/>
    <w:rsid w:val="004F0ACC"/>
    <w:rsid w:val="004F12A3"/>
    <w:rsid w:val="004F17CF"/>
    <w:rsid w:val="004F19EC"/>
    <w:rsid w:val="004F216C"/>
    <w:rsid w:val="004F2934"/>
    <w:rsid w:val="004F2C58"/>
    <w:rsid w:val="004F33A9"/>
    <w:rsid w:val="004F3C1F"/>
    <w:rsid w:val="004F3DCB"/>
    <w:rsid w:val="004F3FFC"/>
    <w:rsid w:val="004F47E1"/>
    <w:rsid w:val="004F4934"/>
    <w:rsid w:val="004F50F3"/>
    <w:rsid w:val="004F5A50"/>
    <w:rsid w:val="004F6229"/>
    <w:rsid w:val="004F6735"/>
    <w:rsid w:val="004F69CE"/>
    <w:rsid w:val="004F6C88"/>
    <w:rsid w:val="004F6FA4"/>
    <w:rsid w:val="004F721E"/>
    <w:rsid w:val="004F726A"/>
    <w:rsid w:val="004F7618"/>
    <w:rsid w:val="004F7F52"/>
    <w:rsid w:val="0050030F"/>
    <w:rsid w:val="00500344"/>
    <w:rsid w:val="00500C2F"/>
    <w:rsid w:val="005017BC"/>
    <w:rsid w:val="0050226C"/>
    <w:rsid w:val="00502C3F"/>
    <w:rsid w:val="00503354"/>
    <w:rsid w:val="00503736"/>
    <w:rsid w:val="005044C4"/>
    <w:rsid w:val="005046D7"/>
    <w:rsid w:val="00505707"/>
    <w:rsid w:val="00505F7D"/>
    <w:rsid w:val="00506842"/>
    <w:rsid w:val="00506889"/>
    <w:rsid w:val="00506928"/>
    <w:rsid w:val="00507AB2"/>
    <w:rsid w:val="005103F6"/>
    <w:rsid w:val="00510695"/>
    <w:rsid w:val="005120E3"/>
    <w:rsid w:val="0051241A"/>
    <w:rsid w:val="00512CB5"/>
    <w:rsid w:val="00513436"/>
    <w:rsid w:val="0051425A"/>
    <w:rsid w:val="0051426B"/>
    <w:rsid w:val="00514307"/>
    <w:rsid w:val="0051488F"/>
    <w:rsid w:val="00514AC5"/>
    <w:rsid w:val="0051547C"/>
    <w:rsid w:val="00515702"/>
    <w:rsid w:val="0051659A"/>
    <w:rsid w:val="00516C3B"/>
    <w:rsid w:val="00516DB8"/>
    <w:rsid w:val="00516EE8"/>
    <w:rsid w:val="0051721F"/>
    <w:rsid w:val="00517600"/>
    <w:rsid w:val="00517636"/>
    <w:rsid w:val="00517B6D"/>
    <w:rsid w:val="0052043A"/>
    <w:rsid w:val="005205B0"/>
    <w:rsid w:val="005207E9"/>
    <w:rsid w:val="005208B1"/>
    <w:rsid w:val="00520CE3"/>
    <w:rsid w:val="0052154C"/>
    <w:rsid w:val="00521B59"/>
    <w:rsid w:val="00521F4D"/>
    <w:rsid w:val="005225EF"/>
    <w:rsid w:val="00522A56"/>
    <w:rsid w:val="00523377"/>
    <w:rsid w:val="005235D6"/>
    <w:rsid w:val="00523941"/>
    <w:rsid w:val="005244A1"/>
    <w:rsid w:val="00524994"/>
    <w:rsid w:val="00524C47"/>
    <w:rsid w:val="005260ED"/>
    <w:rsid w:val="00526945"/>
    <w:rsid w:val="00526A52"/>
    <w:rsid w:val="005271A9"/>
    <w:rsid w:val="00527E1F"/>
    <w:rsid w:val="00530154"/>
    <w:rsid w:val="00530489"/>
    <w:rsid w:val="00530A83"/>
    <w:rsid w:val="00530B70"/>
    <w:rsid w:val="0053170C"/>
    <w:rsid w:val="00532614"/>
    <w:rsid w:val="00532725"/>
    <w:rsid w:val="00532A95"/>
    <w:rsid w:val="00532CD6"/>
    <w:rsid w:val="00532D48"/>
    <w:rsid w:val="00532FF6"/>
    <w:rsid w:val="005331A8"/>
    <w:rsid w:val="005334E8"/>
    <w:rsid w:val="00533B5A"/>
    <w:rsid w:val="00533F4F"/>
    <w:rsid w:val="00534478"/>
    <w:rsid w:val="005348C0"/>
    <w:rsid w:val="00534F68"/>
    <w:rsid w:val="0053554C"/>
    <w:rsid w:val="0053604D"/>
    <w:rsid w:val="0053656C"/>
    <w:rsid w:val="00537114"/>
    <w:rsid w:val="00540164"/>
    <w:rsid w:val="00540587"/>
    <w:rsid w:val="00540A62"/>
    <w:rsid w:val="00540D17"/>
    <w:rsid w:val="00540E3E"/>
    <w:rsid w:val="00541D39"/>
    <w:rsid w:val="00541DB6"/>
    <w:rsid w:val="005425C7"/>
    <w:rsid w:val="00542A87"/>
    <w:rsid w:val="00542D73"/>
    <w:rsid w:val="00542E77"/>
    <w:rsid w:val="005435FF"/>
    <w:rsid w:val="00543AC0"/>
    <w:rsid w:val="00543BEE"/>
    <w:rsid w:val="00543F1E"/>
    <w:rsid w:val="00544242"/>
    <w:rsid w:val="00544C65"/>
    <w:rsid w:val="005457AD"/>
    <w:rsid w:val="00545AA1"/>
    <w:rsid w:val="00546014"/>
    <w:rsid w:val="00546535"/>
    <w:rsid w:val="005467F9"/>
    <w:rsid w:val="00546E63"/>
    <w:rsid w:val="00546EA2"/>
    <w:rsid w:val="0054722C"/>
    <w:rsid w:val="00547329"/>
    <w:rsid w:val="0054778C"/>
    <w:rsid w:val="00547A12"/>
    <w:rsid w:val="00547E4C"/>
    <w:rsid w:val="005502B1"/>
    <w:rsid w:val="00550A9C"/>
    <w:rsid w:val="00550C96"/>
    <w:rsid w:val="005514AB"/>
    <w:rsid w:val="005514BB"/>
    <w:rsid w:val="005518A9"/>
    <w:rsid w:val="00552ABD"/>
    <w:rsid w:val="00553057"/>
    <w:rsid w:val="0055360F"/>
    <w:rsid w:val="00553800"/>
    <w:rsid w:val="00553A51"/>
    <w:rsid w:val="0055446C"/>
    <w:rsid w:val="00554993"/>
    <w:rsid w:val="00554A44"/>
    <w:rsid w:val="00554AB7"/>
    <w:rsid w:val="00554F84"/>
    <w:rsid w:val="0055520E"/>
    <w:rsid w:val="00555347"/>
    <w:rsid w:val="00555464"/>
    <w:rsid w:val="00555822"/>
    <w:rsid w:val="00555BA0"/>
    <w:rsid w:val="005560FA"/>
    <w:rsid w:val="00556A4D"/>
    <w:rsid w:val="005578A0"/>
    <w:rsid w:val="005578C8"/>
    <w:rsid w:val="0055798C"/>
    <w:rsid w:val="00557E10"/>
    <w:rsid w:val="00560399"/>
    <w:rsid w:val="00560A6E"/>
    <w:rsid w:val="00560B58"/>
    <w:rsid w:val="005619B3"/>
    <w:rsid w:val="00561AE3"/>
    <w:rsid w:val="00562F37"/>
    <w:rsid w:val="00563603"/>
    <w:rsid w:val="00563917"/>
    <w:rsid w:val="00563AF0"/>
    <w:rsid w:val="00563CAD"/>
    <w:rsid w:val="005642B9"/>
    <w:rsid w:val="005644CE"/>
    <w:rsid w:val="00564649"/>
    <w:rsid w:val="00564B72"/>
    <w:rsid w:val="00564D44"/>
    <w:rsid w:val="005650AA"/>
    <w:rsid w:val="00565613"/>
    <w:rsid w:val="00565DB6"/>
    <w:rsid w:val="00566494"/>
    <w:rsid w:val="00566779"/>
    <w:rsid w:val="00566887"/>
    <w:rsid w:val="00566D5F"/>
    <w:rsid w:val="00567166"/>
    <w:rsid w:val="00567DE3"/>
    <w:rsid w:val="005709A8"/>
    <w:rsid w:val="00570EEB"/>
    <w:rsid w:val="0057111A"/>
    <w:rsid w:val="0057142E"/>
    <w:rsid w:val="005716AE"/>
    <w:rsid w:val="00571C5B"/>
    <w:rsid w:val="0057220F"/>
    <w:rsid w:val="005726B4"/>
    <w:rsid w:val="00572AE0"/>
    <w:rsid w:val="0057380F"/>
    <w:rsid w:val="00573D86"/>
    <w:rsid w:val="005744CD"/>
    <w:rsid w:val="00574817"/>
    <w:rsid w:val="00575033"/>
    <w:rsid w:val="005757C1"/>
    <w:rsid w:val="0057693A"/>
    <w:rsid w:val="0057709A"/>
    <w:rsid w:val="005771F5"/>
    <w:rsid w:val="005774BE"/>
    <w:rsid w:val="00577EA9"/>
    <w:rsid w:val="005800BF"/>
    <w:rsid w:val="005802C7"/>
    <w:rsid w:val="0058051A"/>
    <w:rsid w:val="005808A0"/>
    <w:rsid w:val="0058100F"/>
    <w:rsid w:val="005812F4"/>
    <w:rsid w:val="00581690"/>
    <w:rsid w:val="0058281D"/>
    <w:rsid w:val="00582967"/>
    <w:rsid w:val="00583327"/>
    <w:rsid w:val="0058443D"/>
    <w:rsid w:val="00584BDF"/>
    <w:rsid w:val="00584C87"/>
    <w:rsid w:val="00584ED5"/>
    <w:rsid w:val="005858E4"/>
    <w:rsid w:val="00585A13"/>
    <w:rsid w:val="00585B08"/>
    <w:rsid w:val="00585E48"/>
    <w:rsid w:val="005865DF"/>
    <w:rsid w:val="005867DA"/>
    <w:rsid w:val="00586CA6"/>
    <w:rsid w:val="005872BA"/>
    <w:rsid w:val="0058755A"/>
    <w:rsid w:val="0059041D"/>
    <w:rsid w:val="005906D2"/>
    <w:rsid w:val="00591779"/>
    <w:rsid w:val="00591DA7"/>
    <w:rsid w:val="005924E7"/>
    <w:rsid w:val="005932FA"/>
    <w:rsid w:val="00593562"/>
    <w:rsid w:val="0059362C"/>
    <w:rsid w:val="00594311"/>
    <w:rsid w:val="0059485F"/>
    <w:rsid w:val="00594DB1"/>
    <w:rsid w:val="00594F8F"/>
    <w:rsid w:val="0059609A"/>
    <w:rsid w:val="00596336"/>
    <w:rsid w:val="0059664E"/>
    <w:rsid w:val="00596923"/>
    <w:rsid w:val="00596968"/>
    <w:rsid w:val="005974CE"/>
    <w:rsid w:val="005974DE"/>
    <w:rsid w:val="00597723"/>
    <w:rsid w:val="00597FC3"/>
    <w:rsid w:val="005A0298"/>
    <w:rsid w:val="005A06E1"/>
    <w:rsid w:val="005A10F5"/>
    <w:rsid w:val="005A2B69"/>
    <w:rsid w:val="005A2BBC"/>
    <w:rsid w:val="005A4064"/>
    <w:rsid w:val="005A46D1"/>
    <w:rsid w:val="005A4924"/>
    <w:rsid w:val="005A527C"/>
    <w:rsid w:val="005A554A"/>
    <w:rsid w:val="005A55C3"/>
    <w:rsid w:val="005A6773"/>
    <w:rsid w:val="005A6A14"/>
    <w:rsid w:val="005A6ECB"/>
    <w:rsid w:val="005A741E"/>
    <w:rsid w:val="005A7540"/>
    <w:rsid w:val="005A75D2"/>
    <w:rsid w:val="005B0002"/>
    <w:rsid w:val="005B0415"/>
    <w:rsid w:val="005B0A41"/>
    <w:rsid w:val="005B1B1E"/>
    <w:rsid w:val="005B1E8C"/>
    <w:rsid w:val="005B2207"/>
    <w:rsid w:val="005B2388"/>
    <w:rsid w:val="005B2C14"/>
    <w:rsid w:val="005B2EC2"/>
    <w:rsid w:val="005B35C1"/>
    <w:rsid w:val="005B3C11"/>
    <w:rsid w:val="005B3CE2"/>
    <w:rsid w:val="005B3E68"/>
    <w:rsid w:val="005B44D6"/>
    <w:rsid w:val="005B47A7"/>
    <w:rsid w:val="005B513B"/>
    <w:rsid w:val="005B56CF"/>
    <w:rsid w:val="005B58D8"/>
    <w:rsid w:val="005B5F08"/>
    <w:rsid w:val="005B6D61"/>
    <w:rsid w:val="005B6E1C"/>
    <w:rsid w:val="005C00A5"/>
    <w:rsid w:val="005C027C"/>
    <w:rsid w:val="005C0933"/>
    <w:rsid w:val="005C09C4"/>
    <w:rsid w:val="005C11A5"/>
    <w:rsid w:val="005C1906"/>
    <w:rsid w:val="005C20AA"/>
    <w:rsid w:val="005C29DA"/>
    <w:rsid w:val="005C3E8B"/>
    <w:rsid w:val="005C4939"/>
    <w:rsid w:val="005C49AA"/>
    <w:rsid w:val="005C53A5"/>
    <w:rsid w:val="005C563A"/>
    <w:rsid w:val="005C57C8"/>
    <w:rsid w:val="005C635F"/>
    <w:rsid w:val="005C64D1"/>
    <w:rsid w:val="005C6716"/>
    <w:rsid w:val="005C6A00"/>
    <w:rsid w:val="005C6B16"/>
    <w:rsid w:val="005C6B25"/>
    <w:rsid w:val="005C6BE3"/>
    <w:rsid w:val="005C7DF8"/>
    <w:rsid w:val="005D0371"/>
    <w:rsid w:val="005D0629"/>
    <w:rsid w:val="005D0CAC"/>
    <w:rsid w:val="005D1448"/>
    <w:rsid w:val="005D17A2"/>
    <w:rsid w:val="005D1A8D"/>
    <w:rsid w:val="005D1E42"/>
    <w:rsid w:val="005D2643"/>
    <w:rsid w:val="005D3080"/>
    <w:rsid w:val="005D35B6"/>
    <w:rsid w:val="005D38BE"/>
    <w:rsid w:val="005D3A98"/>
    <w:rsid w:val="005D4255"/>
    <w:rsid w:val="005D496A"/>
    <w:rsid w:val="005D5107"/>
    <w:rsid w:val="005D574F"/>
    <w:rsid w:val="005D58D8"/>
    <w:rsid w:val="005D72E0"/>
    <w:rsid w:val="005D7A46"/>
    <w:rsid w:val="005D7D22"/>
    <w:rsid w:val="005D7E88"/>
    <w:rsid w:val="005E0ED0"/>
    <w:rsid w:val="005E24F3"/>
    <w:rsid w:val="005E2855"/>
    <w:rsid w:val="005E2EB9"/>
    <w:rsid w:val="005E323F"/>
    <w:rsid w:val="005E434F"/>
    <w:rsid w:val="005E4697"/>
    <w:rsid w:val="005E4BE7"/>
    <w:rsid w:val="005E5123"/>
    <w:rsid w:val="005E548D"/>
    <w:rsid w:val="005E5CF5"/>
    <w:rsid w:val="005E64A8"/>
    <w:rsid w:val="005E6832"/>
    <w:rsid w:val="005E77B8"/>
    <w:rsid w:val="005E7BDB"/>
    <w:rsid w:val="005E7CB4"/>
    <w:rsid w:val="005E7ED4"/>
    <w:rsid w:val="005F02A7"/>
    <w:rsid w:val="005F0C1B"/>
    <w:rsid w:val="005F1073"/>
    <w:rsid w:val="005F1929"/>
    <w:rsid w:val="005F1C5F"/>
    <w:rsid w:val="005F1DD3"/>
    <w:rsid w:val="005F26A9"/>
    <w:rsid w:val="005F2CED"/>
    <w:rsid w:val="005F2FAF"/>
    <w:rsid w:val="005F3A46"/>
    <w:rsid w:val="005F47A9"/>
    <w:rsid w:val="005F4996"/>
    <w:rsid w:val="005F4ECD"/>
    <w:rsid w:val="005F55EA"/>
    <w:rsid w:val="005F56FB"/>
    <w:rsid w:val="005F5875"/>
    <w:rsid w:val="005F58DD"/>
    <w:rsid w:val="005F5B2F"/>
    <w:rsid w:val="005F6570"/>
    <w:rsid w:val="005F7C2E"/>
    <w:rsid w:val="00600076"/>
    <w:rsid w:val="0060139B"/>
    <w:rsid w:val="006013D6"/>
    <w:rsid w:val="00601426"/>
    <w:rsid w:val="0060176E"/>
    <w:rsid w:val="00601B29"/>
    <w:rsid w:val="00601E0F"/>
    <w:rsid w:val="00601EE1"/>
    <w:rsid w:val="006026EB"/>
    <w:rsid w:val="00602EB0"/>
    <w:rsid w:val="006034C2"/>
    <w:rsid w:val="00603740"/>
    <w:rsid w:val="00603C86"/>
    <w:rsid w:val="00603D6F"/>
    <w:rsid w:val="00604C93"/>
    <w:rsid w:val="00605698"/>
    <w:rsid w:val="00605A67"/>
    <w:rsid w:val="00605E15"/>
    <w:rsid w:val="006061CE"/>
    <w:rsid w:val="006065E6"/>
    <w:rsid w:val="006072DC"/>
    <w:rsid w:val="00607ACA"/>
    <w:rsid w:val="0061036E"/>
    <w:rsid w:val="00610609"/>
    <w:rsid w:val="00610E9B"/>
    <w:rsid w:val="00610F06"/>
    <w:rsid w:val="00611500"/>
    <w:rsid w:val="00612A57"/>
    <w:rsid w:val="00612A63"/>
    <w:rsid w:val="006130BE"/>
    <w:rsid w:val="00613EC8"/>
    <w:rsid w:val="00614126"/>
    <w:rsid w:val="006144E3"/>
    <w:rsid w:val="00614BD4"/>
    <w:rsid w:val="0061502D"/>
    <w:rsid w:val="00615316"/>
    <w:rsid w:val="00615556"/>
    <w:rsid w:val="006162F2"/>
    <w:rsid w:val="00616581"/>
    <w:rsid w:val="006169DC"/>
    <w:rsid w:val="00617172"/>
    <w:rsid w:val="00617761"/>
    <w:rsid w:val="00617A6E"/>
    <w:rsid w:val="00617A8A"/>
    <w:rsid w:val="00617F31"/>
    <w:rsid w:val="006200D0"/>
    <w:rsid w:val="00620275"/>
    <w:rsid w:val="0062044F"/>
    <w:rsid w:val="00620FD0"/>
    <w:rsid w:val="006217E1"/>
    <w:rsid w:val="0062185E"/>
    <w:rsid w:val="00621F79"/>
    <w:rsid w:val="0062220C"/>
    <w:rsid w:val="006229E5"/>
    <w:rsid w:val="00622DFF"/>
    <w:rsid w:val="00622E67"/>
    <w:rsid w:val="00622EA1"/>
    <w:rsid w:val="006237B8"/>
    <w:rsid w:val="00623D61"/>
    <w:rsid w:val="006241B9"/>
    <w:rsid w:val="00624367"/>
    <w:rsid w:val="0062459D"/>
    <w:rsid w:val="006246F3"/>
    <w:rsid w:val="006247AE"/>
    <w:rsid w:val="00624A8D"/>
    <w:rsid w:val="0062553F"/>
    <w:rsid w:val="0062566D"/>
    <w:rsid w:val="00625EAA"/>
    <w:rsid w:val="00625F3F"/>
    <w:rsid w:val="00626488"/>
    <w:rsid w:val="00626722"/>
    <w:rsid w:val="006268B1"/>
    <w:rsid w:val="0062723C"/>
    <w:rsid w:val="0063015B"/>
    <w:rsid w:val="00630234"/>
    <w:rsid w:val="00630606"/>
    <w:rsid w:val="00631177"/>
    <w:rsid w:val="00631A01"/>
    <w:rsid w:val="00631C4F"/>
    <w:rsid w:val="006320BC"/>
    <w:rsid w:val="006326C2"/>
    <w:rsid w:val="00634618"/>
    <w:rsid w:val="006347B5"/>
    <w:rsid w:val="00634A92"/>
    <w:rsid w:val="00635003"/>
    <w:rsid w:val="0063519E"/>
    <w:rsid w:val="0063555E"/>
    <w:rsid w:val="00635A78"/>
    <w:rsid w:val="00635F02"/>
    <w:rsid w:val="00636377"/>
    <w:rsid w:val="006372B2"/>
    <w:rsid w:val="00637A82"/>
    <w:rsid w:val="00637E21"/>
    <w:rsid w:val="00640125"/>
    <w:rsid w:val="00640494"/>
    <w:rsid w:val="00640A96"/>
    <w:rsid w:val="00640EFE"/>
    <w:rsid w:val="006416A0"/>
    <w:rsid w:val="00642101"/>
    <w:rsid w:val="006423A1"/>
    <w:rsid w:val="00642850"/>
    <w:rsid w:val="00642B7F"/>
    <w:rsid w:val="00643655"/>
    <w:rsid w:val="00643E83"/>
    <w:rsid w:val="006452D9"/>
    <w:rsid w:val="00645C5E"/>
    <w:rsid w:val="00645F15"/>
    <w:rsid w:val="00645FEA"/>
    <w:rsid w:val="006469A3"/>
    <w:rsid w:val="00647B4A"/>
    <w:rsid w:val="00647BF4"/>
    <w:rsid w:val="006501AD"/>
    <w:rsid w:val="00651382"/>
    <w:rsid w:val="00651EB6"/>
    <w:rsid w:val="0065239F"/>
    <w:rsid w:val="006527F1"/>
    <w:rsid w:val="00652891"/>
    <w:rsid w:val="00652ECA"/>
    <w:rsid w:val="006532C1"/>
    <w:rsid w:val="00653ACF"/>
    <w:rsid w:val="00654214"/>
    <w:rsid w:val="00654297"/>
    <w:rsid w:val="006544A1"/>
    <w:rsid w:val="00655221"/>
    <w:rsid w:val="006555EF"/>
    <w:rsid w:val="00656835"/>
    <w:rsid w:val="00656B22"/>
    <w:rsid w:val="00656D23"/>
    <w:rsid w:val="00656E4B"/>
    <w:rsid w:val="00656E72"/>
    <w:rsid w:val="00657635"/>
    <w:rsid w:val="006578A8"/>
    <w:rsid w:val="00657E04"/>
    <w:rsid w:val="006602DF"/>
    <w:rsid w:val="00660A61"/>
    <w:rsid w:val="006623E1"/>
    <w:rsid w:val="006629B9"/>
    <w:rsid w:val="00662A41"/>
    <w:rsid w:val="00662E82"/>
    <w:rsid w:val="006635EC"/>
    <w:rsid w:val="00663812"/>
    <w:rsid w:val="00663911"/>
    <w:rsid w:val="006641F3"/>
    <w:rsid w:val="00664B6C"/>
    <w:rsid w:val="00664BD6"/>
    <w:rsid w:val="00664C14"/>
    <w:rsid w:val="00664D6F"/>
    <w:rsid w:val="00664EAA"/>
    <w:rsid w:val="006652E5"/>
    <w:rsid w:val="00665478"/>
    <w:rsid w:val="006658FA"/>
    <w:rsid w:val="00666490"/>
    <w:rsid w:val="006664E8"/>
    <w:rsid w:val="00666994"/>
    <w:rsid w:val="00666C5C"/>
    <w:rsid w:val="00666CE2"/>
    <w:rsid w:val="00666F3A"/>
    <w:rsid w:val="006673BE"/>
    <w:rsid w:val="006676EC"/>
    <w:rsid w:val="006701E1"/>
    <w:rsid w:val="006702B1"/>
    <w:rsid w:val="006709E6"/>
    <w:rsid w:val="00671289"/>
    <w:rsid w:val="00671DDF"/>
    <w:rsid w:val="00671E7E"/>
    <w:rsid w:val="00671FC0"/>
    <w:rsid w:val="0067206B"/>
    <w:rsid w:val="006721A6"/>
    <w:rsid w:val="00672223"/>
    <w:rsid w:val="006724A9"/>
    <w:rsid w:val="006725C3"/>
    <w:rsid w:val="00672863"/>
    <w:rsid w:val="006729DD"/>
    <w:rsid w:val="00672BB2"/>
    <w:rsid w:val="00672BBC"/>
    <w:rsid w:val="006737D4"/>
    <w:rsid w:val="0067437B"/>
    <w:rsid w:val="00674390"/>
    <w:rsid w:val="00674652"/>
    <w:rsid w:val="006747A0"/>
    <w:rsid w:val="006748CF"/>
    <w:rsid w:val="00675204"/>
    <w:rsid w:val="00675B81"/>
    <w:rsid w:val="0067646B"/>
    <w:rsid w:val="0067667C"/>
    <w:rsid w:val="006768C3"/>
    <w:rsid w:val="00676D56"/>
    <w:rsid w:val="006804C0"/>
    <w:rsid w:val="006810D2"/>
    <w:rsid w:val="00681571"/>
    <w:rsid w:val="00681709"/>
    <w:rsid w:val="0068289C"/>
    <w:rsid w:val="00682B7A"/>
    <w:rsid w:val="00682CFD"/>
    <w:rsid w:val="00683009"/>
    <w:rsid w:val="0068382A"/>
    <w:rsid w:val="00683CC8"/>
    <w:rsid w:val="00684334"/>
    <w:rsid w:val="0068441E"/>
    <w:rsid w:val="0068467E"/>
    <w:rsid w:val="00684696"/>
    <w:rsid w:val="006848C3"/>
    <w:rsid w:val="00684B37"/>
    <w:rsid w:val="00684F03"/>
    <w:rsid w:val="006850C8"/>
    <w:rsid w:val="0068525C"/>
    <w:rsid w:val="0068545B"/>
    <w:rsid w:val="00685A36"/>
    <w:rsid w:val="00685DC8"/>
    <w:rsid w:val="00686A68"/>
    <w:rsid w:val="00687423"/>
    <w:rsid w:val="00687856"/>
    <w:rsid w:val="00687AAC"/>
    <w:rsid w:val="00687CBE"/>
    <w:rsid w:val="00687CF6"/>
    <w:rsid w:val="006909C0"/>
    <w:rsid w:val="00690A11"/>
    <w:rsid w:val="00690E78"/>
    <w:rsid w:val="00690E97"/>
    <w:rsid w:val="00691759"/>
    <w:rsid w:val="00691A65"/>
    <w:rsid w:val="00691CF3"/>
    <w:rsid w:val="00691D88"/>
    <w:rsid w:val="00691DC4"/>
    <w:rsid w:val="006923D1"/>
    <w:rsid w:val="00692731"/>
    <w:rsid w:val="00692EA1"/>
    <w:rsid w:val="00693A1E"/>
    <w:rsid w:val="00693C1D"/>
    <w:rsid w:val="00694217"/>
    <w:rsid w:val="006945E1"/>
    <w:rsid w:val="00694A6C"/>
    <w:rsid w:val="00694DEF"/>
    <w:rsid w:val="00694E0F"/>
    <w:rsid w:val="00695834"/>
    <w:rsid w:val="006969C8"/>
    <w:rsid w:val="006972F4"/>
    <w:rsid w:val="006A067D"/>
    <w:rsid w:val="006A08B8"/>
    <w:rsid w:val="006A09A7"/>
    <w:rsid w:val="006A0BCF"/>
    <w:rsid w:val="006A0D39"/>
    <w:rsid w:val="006A1256"/>
    <w:rsid w:val="006A1D4E"/>
    <w:rsid w:val="006A2773"/>
    <w:rsid w:val="006A284F"/>
    <w:rsid w:val="006A3196"/>
    <w:rsid w:val="006A3F80"/>
    <w:rsid w:val="006A4395"/>
    <w:rsid w:val="006A45CB"/>
    <w:rsid w:val="006A5FA2"/>
    <w:rsid w:val="006A603F"/>
    <w:rsid w:val="006A6CB7"/>
    <w:rsid w:val="006A786D"/>
    <w:rsid w:val="006A7939"/>
    <w:rsid w:val="006B02AC"/>
    <w:rsid w:val="006B0452"/>
    <w:rsid w:val="006B0521"/>
    <w:rsid w:val="006B0F7F"/>
    <w:rsid w:val="006B10BE"/>
    <w:rsid w:val="006B15E3"/>
    <w:rsid w:val="006B1D1C"/>
    <w:rsid w:val="006B1F18"/>
    <w:rsid w:val="006B29EA"/>
    <w:rsid w:val="006B33C9"/>
    <w:rsid w:val="006B34C4"/>
    <w:rsid w:val="006B3631"/>
    <w:rsid w:val="006B3F23"/>
    <w:rsid w:val="006B4378"/>
    <w:rsid w:val="006B4B45"/>
    <w:rsid w:val="006B4CA1"/>
    <w:rsid w:val="006B4DA5"/>
    <w:rsid w:val="006B54FD"/>
    <w:rsid w:val="006B5587"/>
    <w:rsid w:val="006B5CD5"/>
    <w:rsid w:val="006B61EA"/>
    <w:rsid w:val="006B71F2"/>
    <w:rsid w:val="006B76AD"/>
    <w:rsid w:val="006C053F"/>
    <w:rsid w:val="006C13F0"/>
    <w:rsid w:val="006C1554"/>
    <w:rsid w:val="006C19DD"/>
    <w:rsid w:val="006C21F5"/>
    <w:rsid w:val="006C2D62"/>
    <w:rsid w:val="006C2EFB"/>
    <w:rsid w:val="006C2F51"/>
    <w:rsid w:val="006C3639"/>
    <w:rsid w:val="006C39D7"/>
    <w:rsid w:val="006C3EEA"/>
    <w:rsid w:val="006C4302"/>
    <w:rsid w:val="006C451D"/>
    <w:rsid w:val="006C55A2"/>
    <w:rsid w:val="006C56B5"/>
    <w:rsid w:val="006C5B06"/>
    <w:rsid w:val="006C6207"/>
    <w:rsid w:val="006C6DF5"/>
    <w:rsid w:val="006D0B77"/>
    <w:rsid w:val="006D164D"/>
    <w:rsid w:val="006D236D"/>
    <w:rsid w:val="006D23A1"/>
    <w:rsid w:val="006D269B"/>
    <w:rsid w:val="006D2AB5"/>
    <w:rsid w:val="006D2DCF"/>
    <w:rsid w:val="006D2E13"/>
    <w:rsid w:val="006D3654"/>
    <w:rsid w:val="006D3807"/>
    <w:rsid w:val="006D3AB6"/>
    <w:rsid w:val="006D4E38"/>
    <w:rsid w:val="006D51E0"/>
    <w:rsid w:val="006D5368"/>
    <w:rsid w:val="006D54F5"/>
    <w:rsid w:val="006D56FF"/>
    <w:rsid w:val="006D5DC5"/>
    <w:rsid w:val="006D6237"/>
    <w:rsid w:val="006D631D"/>
    <w:rsid w:val="006D6597"/>
    <w:rsid w:val="006D6653"/>
    <w:rsid w:val="006D6890"/>
    <w:rsid w:val="006D7167"/>
    <w:rsid w:val="006D75D5"/>
    <w:rsid w:val="006E078B"/>
    <w:rsid w:val="006E0E06"/>
    <w:rsid w:val="006E1FF7"/>
    <w:rsid w:val="006E2317"/>
    <w:rsid w:val="006E2910"/>
    <w:rsid w:val="006E2CA2"/>
    <w:rsid w:val="006E32AA"/>
    <w:rsid w:val="006E39E0"/>
    <w:rsid w:val="006E431C"/>
    <w:rsid w:val="006E43CD"/>
    <w:rsid w:val="006E467B"/>
    <w:rsid w:val="006E4C1F"/>
    <w:rsid w:val="006E58BB"/>
    <w:rsid w:val="006E5B98"/>
    <w:rsid w:val="006E5CCA"/>
    <w:rsid w:val="006E6267"/>
    <w:rsid w:val="006E627A"/>
    <w:rsid w:val="006E651A"/>
    <w:rsid w:val="006E765B"/>
    <w:rsid w:val="006E7800"/>
    <w:rsid w:val="006F035B"/>
    <w:rsid w:val="006F1755"/>
    <w:rsid w:val="006F1D8D"/>
    <w:rsid w:val="006F1DD7"/>
    <w:rsid w:val="006F2749"/>
    <w:rsid w:val="006F2A0B"/>
    <w:rsid w:val="006F2AD1"/>
    <w:rsid w:val="006F2D1E"/>
    <w:rsid w:val="006F35B6"/>
    <w:rsid w:val="006F3C01"/>
    <w:rsid w:val="006F4200"/>
    <w:rsid w:val="006F4FCB"/>
    <w:rsid w:val="006F5292"/>
    <w:rsid w:val="006F556A"/>
    <w:rsid w:val="006F55F5"/>
    <w:rsid w:val="006F59E7"/>
    <w:rsid w:val="006F5A55"/>
    <w:rsid w:val="006F6685"/>
    <w:rsid w:val="006F6F78"/>
    <w:rsid w:val="006F71F8"/>
    <w:rsid w:val="006F7588"/>
    <w:rsid w:val="006F76FE"/>
    <w:rsid w:val="006F7932"/>
    <w:rsid w:val="006F7CAB"/>
    <w:rsid w:val="00700D5F"/>
    <w:rsid w:val="007030C6"/>
    <w:rsid w:val="00703219"/>
    <w:rsid w:val="00703349"/>
    <w:rsid w:val="0070397D"/>
    <w:rsid w:val="0070458A"/>
    <w:rsid w:val="00704A06"/>
    <w:rsid w:val="007053B8"/>
    <w:rsid w:val="00705A6B"/>
    <w:rsid w:val="00707681"/>
    <w:rsid w:val="007076CF"/>
    <w:rsid w:val="00707819"/>
    <w:rsid w:val="00707ACD"/>
    <w:rsid w:val="00707D5F"/>
    <w:rsid w:val="00710081"/>
    <w:rsid w:val="0071018B"/>
    <w:rsid w:val="0071019A"/>
    <w:rsid w:val="007108EB"/>
    <w:rsid w:val="007109E6"/>
    <w:rsid w:val="00710DD2"/>
    <w:rsid w:val="007114FA"/>
    <w:rsid w:val="00711C43"/>
    <w:rsid w:val="0071302C"/>
    <w:rsid w:val="007132E6"/>
    <w:rsid w:val="00714664"/>
    <w:rsid w:val="0071476D"/>
    <w:rsid w:val="00714D6A"/>
    <w:rsid w:val="00714D72"/>
    <w:rsid w:val="00714FE5"/>
    <w:rsid w:val="00715735"/>
    <w:rsid w:val="00715876"/>
    <w:rsid w:val="0071588B"/>
    <w:rsid w:val="00715E0E"/>
    <w:rsid w:val="00716EAD"/>
    <w:rsid w:val="007170E3"/>
    <w:rsid w:val="0072035A"/>
    <w:rsid w:val="00720BA7"/>
    <w:rsid w:val="0072104D"/>
    <w:rsid w:val="00721441"/>
    <w:rsid w:val="007215BA"/>
    <w:rsid w:val="007219C9"/>
    <w:rsid w:val="00721C94"/>
    <w:rsid w:val="00723634"/>
    <w:rsid w:val="00723735"/>
    <w:rsid w:val="00723C3D"/>
    <w:rsid w:val="00724503"/>
    <w:rsid w:val="00725109"/>
    <w:rsid w:val="00725561"/>
    <w:rsid w:val="00725A4F"/>
    <w:rsid w:val="00725DA1"/>
    <w:rsid w:val="00726504"/>
    <w:rsid w:val="0072657B"/>
    <w:rsid w:val="00726720"/>
    <w:rsid w:val="00726A93"/>
    <w:rsid w:val="00726D19"/>
    <w:rsid w:val="00727123"/>
    <w:rsid w:val="00727365"/>
    <w:rsid w:val="00727641"/>
    <w:rsid w:val="00727C41"/>
    <w:rsid w:val="00727E5E"/>
    <w:rsid w:val="00730910"/>
    <w:rsid w:val="00732AC2"/>
    <w:rsid w:val="00732B2B"/>
    <w:rsid w:val="00732EAE"/>
    <w:rsid w:val="007330A9"/>
    <w:rsid w:val="00733BF1"/>
    <w:rsid w:val="00733DAF"/>
    <w:rsid w:val="0073424C"/>
    <w:rsid w:val="00734383"/>
    <w:rsid w:val="007343B5"/>
    <w:rsid w:val="007345A7"/>
    <w:rsid w:val="00734DBA"/>
    <w:rsid w:val="00735012"/>
    <w:rsid w:val="0073552B"/>
    <w:rsid w:val="00735859"/>
    <w:rsid w:val="00735875"/>
    <w:rsid w:val="00735BE3"/>
    <w:rsid w:val="0073612D"/>
    <w:rsid w:val="00736886"/>
    <w:rsid w:val="00736D26"/>
    <w:rsid w:val="007372E7"/>
    <w:rsid w:val="00737440"/>
    <w:rsid w:val="00737553"/>
    <w:rsid w:val="0073762D"/>
    <w:rsid w:val="007406E8"/>
    <w:rsid w:val="00741805"/>
    <w:rsid w:val="00742925"/>
    <w:rsid w:val="007439A4"/>
    <w:rsid w:val="00743B0D"/>
    <w:rsid w:val="00743DB7"/>
    <w:rsid w:val="007441E2"/>
    <w:rsid w:val="00744624"/>
    <w:rsid w:val="00745411"/>
    <w:rsid w:val="0074554D"/>
    <w:rsid w:val="00745692"/>
    <w:rsid w:val="007459CA"/>
    <w:rsid w:val="0074609D"/>
    <w:rsid w:val="007461E9"/>
    <w:rsid w:val="00746556"/>
    <w:rsid w:val="00746D70"/>
    <w:rsid w:val="0074717B"/>
    <w:rsid w:val="00747544"/>
    <w:rsid w:val="00750A46"/>
    <w:rsid w:val="00750C0A"/>
    <w:rsid w:val="00750DF7"/>
    <w:rsid w:val="007510FD"/>
    <w:rsid w:val="00751AD1"/>
    <w:rsid w:val="007522F3"/>
    <w:rsid w:val="0075242B"/>
    <w:rsid w:val="007525F9"/>
    <w:rsid w:val="00752764"/>
    <w:rsid w:val="0075285E"/>
    <w:rsid w:val="007529D1"/>
    <w:rsid w:val="00752A83"/>
    <w:rsid w:val="00752B1E"/>
    <w:rsid w:val="00752C14"/>
    <w:rsid w:val="007536BC"/>
    <w:rsid w:val="00753DD3"/>
    <w:rsid w:val="00754712"/>
    <w:rsid w:val="007557BB"/>
    <w:rsid w:val="00755A07"/>
    <w:rsid w:val="00755AFB"/>
    <w:rsid w:val="007570CB"/>
    <w:rsid w:val="00757454"/>
    <w:rsid w:val="00757463"/>
    <w:rsid w:val="00757974"/>
    <w:rsid w:val="00757F4C"/>
    <w:rsid w:val="0076009C"/>
    <w:rsid w:val="007600F2"/>
    <w:rsid w:val="007603F6"/>
    <w:rsid w:val="00760D98"/>
    <w:rsid w:val="0076124E"/>
    <w:rsid w:val="0076196B"/>
    <w:rsid w:val="00762052"/>
    <w:rsid w:val="00762A9A"/>
    <w:rsid w:val="00762B6E"/>
    <w:rsid w:val="00762D60"/>
    <w:rsid w:val="00763018"/>
    <w:rsid w:val="00763642"/>
    <w:rsid w:val="007637C1"/>
    <w:rsid w:val="00763CC9"/>
    <w:rsid w:val="00763D6E"/>
    <w:rsid w:val="00763DAC"/>
    <w:rsid w:val="00763FF1"/>
    <w:rsid w:val="0076417F"/>
    <w:rsid w:val="00764194"/>
    <w:rsid w:val="00764FF8"/>
    <w:rsid w:val="007653CD"/>
    <w:rsid w:val="007655B8"/>
    <w:rsid w:val="00766159"/>
    <w:rsid w:val="0076665C"/>
    <w:rsid w:val="00767810"/>
    <w:rsid w:val="00767D22"/>
    <w:rsid w:val="00767DF8"/>
    <w:rsid w:val="00770AA7"/>
    <w:rsid w:val="00770B50"/>
    <w:rsid w:val="00770F59"/>
    <w:rsid w:val="00771730"/>
    <w:rsid w:val="0077178D"/>
    <w:rsid w:val="0077223A"/>
    <w:rsid w:val="0077232E"/>
    <w:rsid w:val="00772345"/>
    <w:rsid w:val="00772F31"/>
    <w:rsid w:val="007731CB"/>
    <w:rsid w:val="00773A18"/>
    <w:rsid w:val="00774086"/>
    <w:rsid w:val="00774316"/>
    <w:rsid w:val="007752F4"/>
    <w:rsid w:val="007755CA"/>
    <w:rsid w:val="0077598F"/>
    <w:rsid w:val="00775ABE"/>
    <w:rsid w:val="00775B1A"/>
    <w:rsid w:val="00775C03"/>
    <w:rsid w:val="00775F9E"/>
    <w:rsid w:val="007760EC"/>
    <w:rsid w:val="0077618A"/>
    <w:rsid w:val="00776DD0"/>
    <w:rsid w:val="00777112"/>
    <w:rsid w:val="007773CA"/>
    <w:rsid w:val="00777D7B"/>
    <w:rsid w:val="00780153"/>
    <w:rsid w:val="0078028F"/>
    <w:rsid w:val="00780E21"/>
    <w:rsid w:val="00781C19"/>
    <w:rsid w:val="0078308F"/>
    <w:rsid w:val="00783484"/>
    <w:rsid w:val="00783A97"/>
    <w:rsid w:val="00784D19"/>
    <w:rsid w:val="00785CEE"/>
    <w:rsid w:val="00785EEF"/>
    <w:rsid w:val="00785FAA"/>
    <w:rsid w:val="0078609F"/>
    <w:rsid w:val="007862B8"/>
    <w:rsid w:val="00787103"/>
    <w:rsid w:val="00787979"/>
    <w:rsid w:val="00787C81"/>
    <w:rsid w:val="007903BA"/>
    <w:rsid w:val="00790F64"/>
    <w:rsid w:val="007915E2"/>
    <w:rsid w:val="00792763"/>
    <w:rsid w:val="007935BB"/>
    <w:rsid w:val="00793A63"/>
    <w:rsid w:val="00793F1D"/>
    <w:rsid w:val="00794010"/>
    <w:rsid w:val="00794A2B"/>
    <w:rsid w:val="00794DE5"/>
    <w:rsid w:val="0079543A"/>
    <w:rsid w:val="007955D5"/>
    <w:rsid w:val="0079608A"/>
    <w:rsid w:val="00796B8C"/>
    <w:rsid w:val="00797271"/>
    <w:rsid w:val="0079772E"/>
    <w:rsid w:val="007A00C3"/>
    <w:rsid w:val="007A08B6"/>
    <w:rsid w:val="007A1058"/>
    <w:rsid w:val="007A137E"/>
    <w:rsid w:val="007A1D64"/>
    <w:rsid w:val="007A20AB"/>
    <w:rsid w:val="007A2546"/>
    <w:rsid w:val="007A2875"/>
    <w:rsid w:val="007A3345"/>
    <w:rsid w:val="007A3EF1"/>
    <w:rsid w:val="007A46B9"/>
    <w:rsid w:val="007A4A25"/>
    <w:rsid w:val="007A4BA7"/>
    <w:rsid w:val="007A5082"/>
    <w:rsid w:val="007A50A3"/>
    <w:rsid w:val="007A53D5"/>
    <w:rsid w:val="007A6A0A"/>
    <w:rsid w:val="007A6E7F"/>
    <w:rsid w:val="007A6FC1"/>
    <w:rsid w:val="007A717D"/>
    <w:rsid w:val="007A79ED"/>
    <w:rsid w:val="007A7C11"/>
    <w:rsid w:val="007A7C3B"/>
    <w:rsid w:val="007B046B"/>
    <w:rsid w:val="007B05FC"/>
    <w:rsid w:val="007B0BC2"/>
    <w:rsid w:val="007B0F0E"/>
    <w:rsid w:val="007B0F62"/>
    <w:rsid w:val="007B1257"/>
    <w:rsid w:val="007B15F5"/>
    <w:rsid w:val="007B1917"/>
    <w:rsid w:val="007B2175"/>
    <w:rsid w:val="007B21E7"/>
    <w:rsid w:val="007B321A"/>
    <w:rsid w:val="007B373B"/>
    <w:rsid w:val="007B3A3C"/>
    <w:rsid w:val="007B3C37"/>
    <w:rsid w:val="007B3F1D"/>
    <w:rsid w:val="007B41B1"/>
    <w:rsid w:val="007B4FA5"/>
    <w:rsid w:val="007B54AB"/>
    <w:rsid w:val="007B659F"/>
    <w:rsid w:val="007B7283"/>
    <w:rsid w:val="007B754C"/>
    <w:rsid w:val="007B7CBB"/>
    <w:rsid w:val="007C077F"/>
    <w:rsid w:val="007C1370"/>
    <w:rsid w:val="007C1A12"/>
    <w:rsid w:val="007C232A"/>
    <w:rsid w:val="007C2D81"/>
    <w:rsid w:val="007C2E2B"/>
    <w:rsid w:val="007C30A1"/>
    <w:rsid w:val="007C3980"/>
    <w:rsid w:val="007C4DF2"/>
    <w:rsid w:val="007C5144"/>
    <w:rsid w:val="007C51FD"/>
    <w:rsid w:val="007C5A90"/>
    <w:rsid w:val="007C61BA"/>
    <w:rsid w:val="007C6DED"/>
    <w:rsid w:val="007C6E13"/>
    <w:rsid w:val="007C6E99"/>
    <w:rsid w:val="007C7211"/>
    <w:rsid w:val="007C72A4"/>
    <w:rsid w:val="007D0260"/>
    <w:rsid w:val="007D0876"/>
    <w:rsid w:val="007D0926"/>
    <w:rsid w:val="007D09C2"/>
    <w:rsid w:val="007D0F5D"/>
    <w:rsid w:val="007D1CBB"/>
    <w:rsid w:val="007D1DA3"/>
    <w:rsid w:val="007D1F0B"/>
    <w:rsid w:val="007D2215"/>
    <w:rsid w:val="007D26C6"/>
    <w:rsid w:val="007D26D5"/>
    <w:rsid w:val="007D2AB6"/>
    <w:rsid w:val="007D3291"/>
    <w:rsid w:val="007D3CDE"/>
    <w:rsid w:val="007D428E"/>
    <w:rsid w:val="007D430A"/>
    <w:rsid w:val="007D4907"/>
    <w:rsid w:val="007D4AD9"/>
    <w:rsid w:val="007D4DB4"/>
    <w:rsid w:val="007D5025"/>
    <w:rsid w:val="007D59C3"/>
    <w:rsid w:val="007D5B5A"/>
    <w:rsid w:val="007D6000"/>
    <w:rsid w:val="007D6272"/>
    <w:rsid w:val="007D64F7"/>
    <w:rsid w:val="007D6745"/>
    <w:rsid w:val="007D70C0"/>
    <w:rsid w:val="007D71CF"/>
    <w:rsid w:val="007D7214"/>
    <w:rsid w:val="007D7221"/>
    <w:rsid w:val="007D78A9"/>
    <w:rsid w:val="007D7CBF"/>
    <w:rsid w:val="007E0583"/>
    <w:rsid w:val="007E0803"/>
    <w:rsid w:val="007E0DFA"/>
    <w:rsid w:val="007E18B8"/>
    <w:rsid w:val="007E1CA7"/>
    <w:rsid w:val="007E25C6"/>
    <w:rsid w:val="007E2E2F"/>
    <w:rsid w:val="007E2E57"/>
    <w:rsid w:val="007E301A"/>
    <w:rsid w:val="007E3297"/>
    <w:rsid w:val="007E3F52"/>
    <w:rsid w:val="007E4420"/>
    <w:rsid w:val="007E4909"/>
    <w:rsid w:val="007E51DB"/>
    <w:rsid w:val="007E5E15"/>
    <w:rsid w:val="007E6427"/>
    <w:rsid w:val="007E6B17"/>
    <w:rsid w:val="007E70A5"/>
    <w:rsid w:val="007E7128"/>
    <w:rsid w:val="007E7293"/>
    <w:rsid w:val="007E7695"/>
    <w:rsid w:val="007E7C63"/>
    <w:rsid w:val="007F013D"/>
    <w:rsid w:val="007F04AA"/>
    <w:rsid w:val="007F0750"/>
    <w:rsid w:val="007F0EB9"/>
    <w:rsid w:val="007F398F"/>
    <w:rsid w:val="007F452D"/>
    <w:rsid w:val="007F47B9"/>
    <w:rsid w:val="007F4930"/>
    <w:rsid w:val="007F4A5D"/>
    <w:rsid w:val="007F56C8"/>
    <w:rsid w:val="007F574D"/>
    <w:rsid w:val="007F58BF"/>
    <w:rsid w:val="007F5A8C"/>
    <w:rsid w:val="007F5D1E"/>
    <w:rsid w:val="007F6308"/>
    <w:rsid w:val="007F6764"/>
    <w:rsid w:val="007F6AF5"/>
    <w:rsid w:val="008005DD"/>
    <w:rsid w:val="0080092F"/>
    <w:rsid w:val="00802013"/>
    <w:rsid w:val="00802AF7"/>
    <w:rsid w:val="00802C91"/>
    <w:rsid w:val="0080357B"/>
    <w:rsid w:val="008035BD"/>
    <w:rsid w:val="008039B3"/>
    <w:rsid w:val="00804147"/>
    <w:rsid w:val="00804184"/>
    <w:rsid w:val="00804397"/>
    <w:rsid w:val="00804B13"/>
    <w:rsid w:val="00804D99"/>
    <w:rsid w:val="00805334"/>
    <w:rsid w:val="00805C62"/>
    <w:rsid w:val="00805F2D"/>
    <w:rsid w:val="008060E0"/>
    <w:rsid w:val="00806AE1"/>
    <w:rsid w:val="00806BE5"/>
    <w:rsid w:val="00806C0E"/>
    <w:rsid w:val="00807475"/>
    <w:rsid w:val="00807B30"/>
    <w:rsid w:val="00807D76"/>
    <w:rsid w:val="00810450"/>
    <w:rsid w:val="00810EC0"/>
    <w:rsid w:val="00811328"/>
    <w:rsid w:val="008127AE"/>
    <w:rsid w:val="00812CFE"/>
    <w:rsid w:val="00812D5C"/>
    <w:rsid w:val="00813056"/>
    <w:rsid w:val="00813112"/>
    <w:rsid w:val="0081327A"/>
    <w:rsid w:val="008140AA"/>
    <w:rsid w:val="008143BF"/>
    <w:rsid w:val="00814D47"/>
    <w:rsid w:val="00816186"/>
    <w:rsid w:val="008167D7"/>
    <w:rsid w:val="0081731C"/>
    <w:rsid w:val="008177D5"/>
    <w:rsid w:val="00817AA9"/>
    <w:rsid w:val="00817F22"/>
    <w:rsid w:val="00820ECF"/>
    <w:rsid w:val="00821050"/>
    <w:rsid w:val="008216E7"/>
    <w:rsid w:val="0082299E"/>
    <w:rsid w:val="0082347D"/>
    <w:rsid w:val="0082448F"/>
    <w:rsid w:val="008244EC"/>
    <w:rsid w:val="008245A4"/>
    <w:rsid w:val="00824802"/>
    <w:rsid w:val="008248D0"/>
    <w:rsid w:val="00825217"/>
    <w:rsid w:val="00825428"/>
    <w:rsid w:val="008254CE"/>
    <w:rsid w:val="0082599D"/>
    <w:rsid w:val="00825DB2"/>
    <w:rsid w:val="00825FB0"/>
    <w:rsid w:val="00826A30"/>
    <w:rsid w:val="00827360"/>
    <w:rsid w:val="00827516"/>
    <w:rsid w:val="008276CA"/>
    <w:rsid w:val="008276DF"/>
    <w:rsid w:val="008279FD"/>
    <w:rsid w:val="00827AD2"/>
    <w:rsid w:val="00827AD6"/>
    <w:rsid w:val="00830F2E"/>
    <w:rsid w:val="00831784"/>
    <w:rsid w:val="00831979"/>
    <w:rsid w:val="00831F96"/>
    <w:rsid w:val="008320D5"/>
    <w:rsid w:val="00832777"/>
    <w:rsid w:val="0083287D"/>
    <w:rsid w:val="008332EC"/>
    <w:rsid w:val="008338D2"/>
    <w:rsid w:val="00833C14"/>
    <w:rsid w:val="00834A3C"/>
    <w:rsid w:val="00834CD9"/>
    <w:rsid w:val="00834DB6"/>
    <w:rsid w:val="008377D1"/>
    <w:rsid w:val="008405FA"/>
    <w:rsid w:val="00840AD8"/>
    <w:rsid w:val="00840B54"/>
    <w:rsid w:val="00840FA0"/>
    <w:rsid w:val="00841F47"/>
    <w:rsid w:val="008424EA"/>
    <w:rsid w:val="00842556"/>
    <w:rsid w:val="00842648"/>
    <w:rsid w:val="008426AC"/>
    <w:rsid w:val="008427C2"/>
    <w:rsid w:val="00842B4B"/>
    <w:rsid w:val="00843620"/>
    <w:rsid w:val="00843999"/>
    <w:rsid w:val="00843E05"/>
    <w:rsid w:val="00845F3A"/>
    <w:rsid w:val="00846104"/>
    <w:rsid w:val="008463B2"/>
    <w:rsid w:val="00846435"/>
    <w:rsid w:val="00846E63"/>
    <w:rsid w:val="00847010"/>
    <w:rsid w:val="008502CC"/>
    <w:rsid w:val="008503C7"/>
    <w:rsid w:val="00850788"/>
    <w:rsid w:val="00851F6C"/>
    <w:rsid w:val="0085210C"/>
    <w:rsid w:val="008522EF"/>
    <w:rsid w:val="0085255B"/>
    <w:rsid w:val="00852BB3"/>
    <w:rsid w:val="00853081"/>
    <w:rsid w:val="0085381E"/>
    <w:rsid w:val="008538AF"/>
    <w:rsid w:val="00853B8E"/>
    <w:rsid w:val="00853E24"/>
    <w:rsid w:val="00854E2F"/>
    <w:rsid w:val="00854EF6"/>
    <w:rsid w:val="0085571B"/>
    <w:rsid w:val="00855746"/>
    <w:rsid w:val="008558F3"/>
    <w:rsid w:val="008561C6"/>
    <w:rsid w:val="00856EEA"/>
    <w:rsid w:val="008570E4"/>
    <w:rsid w:val="008577B5"/>
    <w:rsid w:val="00857839"/>
    <w:rsid w:val="00857B9C"/>
    <w:rsid w:val="0086056D"/>
    <w:rsid w:val="00860998"/>
    <w:rsid w:val="008609F1"/>
    <w:rsid w:val="00860DA3"/>
    <w:rsid w:val="0086166D"/>
    <w:rsid w:val="00861887"/>
    <w:rsid w:val="0086204B"/>
    <w:rsid w:val="0086230B"/>
    <w:rsid w:val="0086235F"/>
    <w:rsid w:val="008625C1"/>
    <w:rsid w:val="00862D64"/>
    <w:rsid w:val="00862F18"/>
    <w:rsid w:val="00862F3B"/>
    <w:rsid w:val="00862F41"/>
    <w:rsid w:val="008632AF"/>
    <w:rsid w:val="0086349A"/>
    <w:rsid w:val="00863513"/>
    <w:rsid w:val="00863780"/>
    <w:rsid w:val="0086382D"/>
    <w:rsid w:val="00863A15"/>
    <w:rsid w:val="00863A43"/>
    <w:rsid w:val="0086425F"/>
    <w:rsid w:val="008643F5"/>
    <w:rsid w:val="0086470A"/>
    <w:rsid w:val="00864AC4"/>
    <w:rsid w:val="00864AEB"/>
    <w:rsid w:val="008652AB"/>
    <w:rsid w:val="00865531"/>
    <w:rsid w:val="008659D7"/>
    <w:rsid w:val="00866D56"/>
    <w:rsid w:val="00866F0C"/>
    <w:rsid w:val="00866FF3"/>
    <w:rsid w:val="008670F2"/>
    <w:rsid w:val="00867386"/>
    <w:rsid w:val="0086755D"/>
    <w:rsid w:val="00867E19"/>
    <w:rsid w:val="0087006E"/>
    <w:rsid w:val="00870A49"/>
    <w:rsid w:val="00870B83"/>
    <w:rsid w:val="00870D9E"/>
    <w:rsid w:val="00871523"/>
    <w:rsid w:val="00871569"/>
    <w:rsid w:val="00871DBF"/>
    <w:rsid w:val="00871F0C"/>
    <w:rsid w:val="0087335D"/>
    <w:rsid w:val="00873605"/>
    <w:rsid w:val="008740D1"/>
    <w:rsid w:val="008753B6"/>
    <w:rsid w:val="00875638"/>
    <w:rsid w:val="0087580D"/>
    <w:rsid w:val="00875CEF"/>
    <w:rsid w:val="0087610B"/>
    <w:rsid w:val="0087724A"/>
    <w:rsid w:val="008773F7"/>
    <w:rsid w:val="0087756E"/>
    <w:rsid w:val="00877765"/>
    <w:rsid w:val="00877D25"/>
    <w:rsid w:val="00880BD7"/>
    <w:rsid w:val="00881088"/>
    <w:rsid w:val="00881253"/>
    <w:rsid w:val="00881318"/>
    <w:rsid w:val="0088271F"/>
    <w:rsid w:val="008830AA"/>
    <w:rsid w:val="0088315C"/>
    <w:rsid w:val="0088319D"/>
    <w:rsid w:val="00883BE9"/>
    <w:rsid w:val="00883CAE"/>
    <w:rsid w:val="0088451E"/>
    <w:rsid w:val="008845DE"/>
    <w:rsid w:val="00884831"/>
    <w:rsid w:val="00885306"/>
    <w:rsid w:val="00885C46"/>
    <w:rsid w:val="00885C6F"/>
    <w:rsid w:val="00885DE8"/>
    <w:rsid w:val="00885EF4"/>
    <w:rsid w:val="008861B5"/>
    <w:rsid w:val="00886C0D"/>
    <w:rsid w:val="00886FE2"/>
    <w:rsid w:val="00887522"/>
    <w:rsid w:val="00887D97"/>
    <w:rsid w:val="00891C05"/>
    <w:rsid w:val="00891F99"/>
    <w:rsid w:val="008920E7"/>
    <w:rsid w:val="00892853"/>
    <w:rsid w:val="00892DBC"/>
    <w:rsid w:val="00892E72"/>
    <w:rsid w:val="0089354A"/>
    <w:rsid w:val="00893A92"/>
    <w:rsid w:val="00894163"/>
    <w:rsid w:val="0089439E"/>
    <w:rsid w:val="008948FF"/>
    <w:rsid w:val="00894AD9"/>
    <w:rsid w:val="008956C9"/>
    <w:rsid w:val="008957B8"/>
    <w:rsid w:val="00895A58"/>
    <w:rsid w:val="008966F3"/>
    <w:rsid w:val="00896780"/>
    <w:rsid w:val="00896966"/>
    <w:rsid w:val="00896C7D"/>
    <w:rsid w:val="00896E96"/>
    <w:rsid w:val="00896ED0"/>
    <w:rsid w:val="008971EC"/>
    <w:rsid w:val="00897EC4"/>
    <w:rsid w:val="008A0431"/>
    <w:rsid w:val="008A0A89"/>
    <w:rsid w:val="008A0BD5"/>
    <w:rsid w:val="008A138C"/>
    <w:rsid w:val="008A1F28"/>
    <w:rsid w:val="008A1FC7"/>
    <w:rsid w:val="008A21E0"/>
    <w:rsid w:val="008A2B6F"/>
    <w:rsid w:val="008A33E8"/>
    <w:rsid w:val="008A33E9"/>
    <w:rsid w:val="008A36DB"/>
    <w:rsid w:val="008A4F32"/>
    <w:rsid w:val="008A540B"/>
    <w:rsid w:val="008A58D2"/>
    <w:rsid w:val="008A5B7B"/>
    <w:rsid w:val="008A61F6"/>
    <w:rsid w:val="008A64ED"/>
    <w:rsid w:val="008A659C"/>
    <w:rsid w:val="008A6E27"/>
    <w:rsid w:val="008B005F"/>
    <w:rsid w:val="008B0447"/>
    <w:rsid w:val="008B044B"/>
    <w:rsid w:val="008B06D8"/>
    <w:rsid w:val="008B0B7F"/>
    <w:rsid w:val="008B1069"/>
    <w:rsid w:val="008B106F"/>
    <w:rsid w:val="008B1A41"/>
    <w:rsid w:val="008B1B42"/>
    <w:rsid w:val="008B1B6B"/>
    <w:rsid w:val="008B1D1B"/>
    <w:rsid w:val="008B207C"/>
    <w:rsid w:val="008B218D"/>
    <w:rsid w:val="008B25D4"/>
    <w:rsid w:val="008B2B6E"/>
    <w:rsid w:val="008B2BF3"/>
    <w:rsid w:val="008B2C93"/>
    <w:rsid w:val="008B2D9C"/>
    <w:rsid w:val="008B3324"/>
    <w:rsid w:val="008B3C0F"/>
    <w:rsid w:val="008B42D0"/>
    <w:rsid w:val="008B485E"/>
    <w:rsid w:val="008B5BFB"/>
    <w:rsid w:val="008B6186"/>
    <w:rsid w:val="008B622F"/>
    <w:rsid w:val="008B6454"/>
    <w:rsid w:val="008B65B0"/>
    <w:rsid w:val="008B6AEE"/>
    <w:rsid w:val="008B6DA7"/>
    <w:rsid w:val="008B7836"/>
    <w:rsid w:val="008C031A"/>
    <w:rsid w:val="008C088C"/>
    <w:rsid w:val="008C1ADC"/>
    <w:rsid w:val="008C1CF1"/>
    <w:rsid w:val="008C1DDF"/>
    <w:rsid w:val="008C25B0"/>
    <w:rsid w:val="008C2647"/>
    <w:rsid w:val="008C2890"/>
    <w:rsid w:val="008C2926"/>
    <w:rsid w:val="008C2A78"/>
    <w:rsid w:val="008C35C4"/>
    <w:rsid w:val="008C3927"/>
    <w:rsid w:val="008C4292"/>
    <w:rsid w:val="008C4586"/>
    <w:rsid w:val="008C45A4"/>
    <w:rsid w:val="008C462F"/>
    <w:rsid w:val="008C4CCA"/>
    <w:rsid w:val="008C50AD"/>
    <w:rsid w:val="008C5490"/>
    <w:rsid w:val="008C54C8"/>
    <w:rsid w:val="008C5A23"/>
    <w:rsid w:val="008C604B"/>
    <w:rsid w:val="008C6583"/>
    <w:rsid w:val="008C709C"/>
    <w:rsid w:val="008C71C2"/>
    <w:rsid w:val="008C73C0"/>
    <w:rsid w:val="008C7581"/>
    <w:rsid w:val="008C7660"/>
    <w:rsid w:val="008C7A8D"/>
    <w:rsid w:val="008D0629"/>
    <w:rsid w:val="008D0BFB"/>
    <w:rsid w:val="008D0D2C"/>
    <w:rsid w:val="008D0ECE"/>
    <w:rsid w:val="008D124A"/>
    <w:rsid w:val="008D1294"/>
    <w:rsid w:val="008D1518"/>
    <w:rsid w:val="008D163F"/>
    <w:rsid w:val="008D2081"/>
    <w:rsid w:val="008D20F7"/>
    <w:rsid w:val="008D24E3"/>
    <w:rsid w:val="008D25C4"/>
    <w:rsid w:val="008D2D7E"/>
    <w:rsid w:val="008D2ED3"/>
    <w:rsid w:val="008D3148"/>
    <w:rsid w:val="008D3D6C"/>
    <w:rsid w:val="008D3FB7"/>
    <w:rsid w:val="008D4060"/>
    <w:rsid w:val="008D41EA"/>
    <w:rsid w:val="008D42D0"/>
    <w:rsid w:val="008D470D"/>
    <w:rsid w:val="008D4A0A"/>
    <w:rsid w:val="008D4ACA"/>
    <w:rsid w:val="008D527F"/>
    <w:rsid w:val="008D54F5"/>
    <w:rsid w:val="008D5831"/>
    <w:rsid w:val="008D58F8"/>
    <w:rsid w:val="008D616E"/>
    <w:rsid w:val="008D63CE"/>
    <w:rsid w:val="008D6E71"/>
    <w:rsid w:val="008D73CE"/>
    <w:rsid w:val="008D74DE"/>
    <w:rsid w:val="008E047C"/>
    <w:rsid w:val="008E23D4"/>
    <w:rsid w:val="008E2735"/>
    <w:rsid w:val="008E2FA2"/>
    <w:rsid w:val="008E3A47"/>
    <w:rsid w:val="008E42A6"/>
    <w:rsid w:val="008E566E"/>
    <w:rsid w:val="008E5AF4"/>
    <w:rsid w:val="008E66B1"/>
    <w:rsid w:val="008E67C1"/>
    <w:rsid w:val="008E6941"/>
    <w:rsid w:val="008E6D5F"/>
    <w:rsid w:val="008E72A3"/>
    <w:rsid w:val="008E7461"/>
    <w:rsid w:val="008E75A1"/>
    <w:rsid w:val="008E77EA"/>
    <w:rsid w:val="008E7D45"/>
    <w:rsid w:val="008F0406"/>
    <w:rsid w:val="008F07A9"/>
    <w:rsid w:val="008F0D36"/>
    <w:rsid w:val="008F0F3C"/>
    <w:rsid w:val="008F104F"/>
    <w:rsid w:val="008F120A"/>
    <w:rsid w:val="008F1539"/>
    <w:rsid w:val="008F25C2"/>
    <w:rsid w:val="008F2AF7"/>
    <w:rsid w:val="008F2F06"/>
    <w:rsid w:val="008F2FDE"/>
    <w:rsid w:val="008F327A"/>
    <w:rsid w:val="008F350E"/>
    <w:rsid w:val="008F4297"/>
    <w:rsid w:val="008F6ED3"/>
    <w:rsid w:val="008F6F5F"/>
    <w:rsid w:val="008F7147"/>
    <w:rsid w:val="008F7425"/>
    <w:rsid w:val="008F7440"/>
    <w:rsid w:val="008F7463"/>
    <w:rsid w:val="008F7491"/>
    <w:rsid w:val="008F7F3B"/>
    <w:rsid w:val="00900145"/>
    <w:rsid w:val="00900AA7"/>
    <w:rsid w:val="00900AAD"/>
    <w:rsid w:val="00900D37"/>
    <w:rsid w:val="00901AD4"/>
    <w:rsid w:val="00901D8E"/>
    <w:rsid w:val="0090209E"/>
    <w:rsid w:val="00902304"/>
    <w:rsid w:val="00902C02"/>
    <w:rsid w:val="00902D91"/>
    <w:rsid w:val="00903179"/>
    <w:rsid w:val="00903428"/>
    <w:rsid w:val="009039B7"/>
    <w:rsid w:val="00903F47"/>
    <w:rsid w:val="009041EA"/>
    <w:rsid w:val="0090435F"/>
    <w:rsid w:val="00904D05"/>
    <w:rsid w:val="00905305"/>
    <w:rsid w:val="00905327"/>
    <w:rsid w:val="0090585F"/>
    <w:rsid w:val="00905A6F"/>
    <w:rsid w:val="00905F75"/>
    <w:rsid w:val="00906267"/>
    <w:rsid w:val="0090680E"/>
    <w:rsid w:val="009069BA"/>
    <w:rsid w:val="00906DD1"/>
    <w:rsid w:val="00906F44"/>
    <w:rsid w:val="009074A1"/>
    <w:rsid w:val="00910A22"/>
    <w:rsid w:val="00910B8D"/>
    <w:rsid w:val="00910E29"/>
    <w:rsid w:val="00910E96"/>
    <w:rsid w:val="00910FEE"/>
    <w:rsid w:val="0091145B"/>
    <w:rsid w:val="00911659"/>
    <w:rsid w:val="00911F75"/>
    <w:rsid w:val="0091226F"/>
    <w:rsid w:val="009123A8"/>
    <w:rsid w:val="0091277C"/>
    <w:rsid w:val="009139B6"/>
    <w:rsid w:val="009140EF"/>
    <w:rsid w:val="00914201"/>
    <w:rsid w:val="00914E3B"/>
    <w:rsid w:val="00915957"/>
    <w:rsid w:val="00915D7F"/>
    <w:rsid w:val="00916E06"/>
    <w:rsid w:val="00916F06"/>
    <w:rsid w:val="009172DF"/>
    <w:rsid w:val="00917D84"/>
    <w:rsid w:val="00920896"/>
    <w:rsid w:val="00920EA8"/>
    <w:rsid w:val="00921000"/>
    <w:rsid w:val="00921640"/>
    <w:rsid w:val="009216A9"/>
    <w:rsid w:val="0092184D"/>
    <w:rsid w:val="00921C71"/>
    <w:rsid w:val="009220BD"/>
    <w:rsid w:val="00922115"/>
    <w:rsid w:val="009224B7"/>
    <w:rsid w:val="00922890"/>
    <w:rsid w:val="00922969"/>
    <w:rsid w:val="00922B46"/>
    <w:rsid w:val="00922D77"/>
    <w:rsid w:val="00922DAE"/>
    <w:rsid w:val="00923197"/>
    <w:rsid w:val="0092397A"/>
    <w:rsid w:val="0092610E"/>
    <w:rsid w:val="009267C3"/>
    <w:rsid w:val="00927A1A"/>
    <w:rsid w:val="00927B12"/>
    <w:rsid w:val="0093030F"/>
    <w:rsid w:val="009308C8"/>
    <w:rsid w:val="00930A64"/>
    <w:rsid w:val="00930ECD"/>
    <w:rsid w:val="00931A09"/>
    <w:rsid w:val="00931AD7"/>
    <w:rsid w:val="00932057"/>
    <w:rsid w:val="00932DFA"/>
    <w:rsid w:val="00933223"/>
    <w:rsid w:val="0093410B"/>
    <w:rsid w:val="009344B6"/>
    <w:rsid w:val="009346EC"/>
    <w:rsid w:val="009346F1"/>
    <w:rsid w:val="00934E52"/>
    <w:rsid w:val="00934FEF"/>
    <w:rsid w:val="0093551D"/>
    <w:rsid w:val="009357DB"/>
    <w:rsid w:val="00935909"/>
    <w:rsid w:val="00935B69"/>
    <w:rsid w:val="00935BB4"/>
    <w:rsid w:val="00935F1E"/>
    <w:rsid w:val="0093611D"/>
    <w:rsid w:val="0093613F"/>
    <w:rsid w:val="0093631A"/>
    <w:rsid w:val="00936487"/>
    <w:rsid w:val="009365D5"/>
    <w:rsid w:val="00936A27"/>
    <w:rsid w:val="00936C7F"/>
    <w:rsid w:val="0093729F"/>
    <w:rsid w:val="00937461"/>
    <w:rsid w:val="00937C4B"/>
    <w:rsid w:val="00937E87"/>
    <w:rsid w:val="0094000C"/>
    <w:rsid w:val="00940340"/>
    <w:rsid w:val="009409BB"/>
    <w:rsid w:val="00941821"/>
    <w:rsid w:val="00941B26"/>
    <w:rsid w:val="009422AC"/>
    <w:rsid w:val="009429F2"/>
    <w:rsid w:val="00942D1F"/>
    <w:rsid w:val="009432DB"/>
    <w:rsid w:val="0094338F"/>
    <w:rsid w:val="009436C1"/>
    <w:rsid w:val="00943BDD"/>
    <w:rsid w:val="00943BED"/>
    <w:rsid w:val="00944184"/>
    <w:rsid w:val="00944558"/>
    <w:rsid w:val="009448A6"/>
    <w:rsid w:val="009450F8"/>
    <w:rsid w:val="009458FF"/>
    <w:rsid w:val="0094595B"/>
    <w:rsid w:val="00945C40"/>
    <w:rsid w:val="0094661B"/>
    <w:rsid w:val="00946B42"/>
    <w:rsid w:val="00946E7C"/>
    <w:rsid w:val="00947174"/>
    <w:rsid w:val="00947AC1"/>
    <w:rsid w:val="00947D0E"/>
    <w:rsid w:val="00950058"/>
    <w:rsid w:val="0095142A"/>
    <w:rsid w:val="0095385D"/>
    <w:rsid w:val="00954025"/>
    <w:rsid w:val="009548ED"/>
    <w:rsid w:val="00954A82"/>
    <w:rsid w:val="00954E36"/>
    <w:rsid w:val="0095552A"/>
    <w:rsid w:val="0095563C"/>
    <w:rsid w:val="00955FCC"/>
    <w:rsid w:val="009566C7"/>
    <w:rsid w:val="009567C6"/>
    <w:rsid w:val="00956B1E"/>
    <w:rsid w:val="00957073"/>
    <w:rsid w:val="0095777D"/>
    <w:rsid w:val="00957924"/>
    <w:rsid w:val="00957987"/>
    <w:rsid w:val="00957C2E"/>
    <w:rsid w:val="00957CDF"/>
    <w:rsid w:val="00957F90"/>
    <w:rsid w:val="00960041"/>
    <w:rsid w:val="0096021E"/>
    <w:rsid w:val="0096022B"/>
    <w:rsid w:val="009605A4"/>
    <w:rsid w:val="00960688"/>
    <w:rsid w:val="009606AF"/>
    <w:rsid w:val="00960951"/>
    <w:rsid w:val="00960999"/>
    <w:rsid w:val="009611D0"/>
    <w:rsid w:val="00961709"/>
    <w:rsid w:val="00961C9A"/>
    <w:rsid w:val="00961D94"/>
    <w:rsid w:val="00962631"/>
    <w:rsid w:val="00962790"/>
    <w:rsid w:val="00962D01"/>
    <w:rsid w:val="00963187"/>
    <w:rsid w:val="009632E4"/>
    <w:rsid w:val="009634FC"/>
    <w:rsid w:val="009649D8"/>
    <w:rsid w:val="00964F16"/>
    <w:rsid w:val="009651E4"/>
    <w:rsid w:val="009659F0"/>
    <w:rsid w:val="00965B04"/>
    <w:rsid w:val="009660B4"/>
    <w:rsid w:val="00966C35"/>
    <w:rsid w:val="00966C5A"/>
    <w:rsid w:val="009670D9"/>
    <w:rsid w:val="00967229"/>
    <w:rsid w:val="009673F0"/>
    <w:rsid w:val="00970132"/>
    <w:rsid w:val="009704D9"/>
    <w:rsid w:val="009708D7"/>
    <w:rsid w:val="00970B9F"/>
    <w:rsid w:val="0097106B"/>
    <w:rsid w:val="009711C9"/>
    <w:rsid w:val="009713B2"/>
    <w:rsid w:val="009715A5"/>
    <w:rsid w:val="00971AE9"/>
    <w:rsid w:val="00971DF2"/>
    <w:rsid w:val="009725A7"/>
    <w:rsid w:val="009728ED"/>
    <w:rsid w:val="0097293D"/>
    <w:rsid w:val="00972A82"/>
    <w:rsid w:val="00972DA9"/>
    <w:rsid w:val="00973323"/>
    <w:rsid w:val="00973F16"/>
    <w:rsid w:val="009747F3"/>
    <w:rsid w:val="00974B5A"/>
    <w:rsid w:val="0097511E"/>
    <w:rsid w:val="00975154"/>
    <w:rsid w:val="0097517F"/>
    <w:rsid w:val="0097562B"/>
    <w:rsid w:val="00975672"/>
    <w:rsid w:val="00975DB5"/>
    <w:rsid w:val="00975EA8"/>
    <w:rsid w:val="00976042"/>
    <w:rsid w:val="0097627B"/>
    <w:rsid w:val="00976ED8"/>
    <w:rsid w:val="0097723A"/>
    <w:rsid w:val="009772C1"/>
    <w:rsid w:val="00977BD1"/>
    <w:rsid w:val="00977DFA"/>
    <w:rsid w:val="00980A8C"/>
    <w:rsid w:val="00981089"/>
    <w:rsid w:val="009810CF"/>
    <w:rsid w:val="00981819"/>
    <w:rsid w:val="00981B22"/>
    <w:rsid w:val="00981C8F"/>
    <w:rsid w:val="00982412"/>
    <w:rsid w:val="00982855"/>
    <w:rsid w:val="0098322E"/>
    <w:rsid w:val="00983296"/>
    <w:rsid w:val="00985302"/>
    <w:rsid w:val="009854D3"/>
    <w:rsid w:val="009862A9"/>
    <w:rsid w:val="00986EB8"/>
    <w:rsid w:val="009878AB"/>
    <w:rsid w:val="00987A2A"/>
    <w:rsid w:val="00987A48"/>
    <w:rsid w:val="00987E49"/>
    <w:rsid w:val="0099057F"/>
    <w:rsid w:val="00990B03"/>
    <w:rsid w:val="00990EC3"/>
    <w:rsid w:val="00991064"/>
    <w:rsid w:val="00991489"/>
    <w:rsid w:val="009918AD"/>
    <w:rsid w:val="009918B1"/>
    <w:rsid w:val="00991939"/>
    <w:rsid w:val="00991FF2"/>
    <w:rsid w:val="00991FF7"/>
    <w:rsid w:val="00992271"/>
    <w:rsid w:val="00992A23"/>
    <w:rsid w:val="00992CA9"/>
    <w:rsid w:val="00993041"/>
    <w:rsid w:val="00993192"/>
    <w:rsid w:val="00993299"/>
    <w:rsid w:val="009932BF"/>
    <w:rsid w:val="009933FF"/>
    <w:rsid w:val="00993460"/>
    <w:rsid w:val="009935BB"/>
    <w:rsid w:val="00994952"/>
    <w:rsid w:val="00994FD1"/>
    <w:rsid w:val="00995595"/>
    <w:rsid w:val="009963D9"/>
    <w:rsid w:val="009966FB"/>
    <w:rsid w:val="00997066"/>
    <w:rsid w:val="00997400"/>
    <w:rsid w:val="009978F4"/>
    <w:rsid w:val="009979A5"/>
    <w:rsid w:val="00997A7F"/>
    <w:rsid w:val="00997AF7"/>
    <w:rsid w:val="00997FC1"/>
    <w:rsid w:val="009A0401"/>
    <w:rsid w:val="009A0CF7"/>
    <w:rsid w:val="009A109C"/>
    <w:rsid w:val="009A11B0"/>
    <w:rsid w:val="009A1AA3"/>
    <w:rsid w:val="009A1B66"/>
    <w:rsid w:val="009A2392"/>
    <w:rsid w:val="009A2F77"/>
    <w:rsid w:val="009A39E3"/>
    <w:rsid w:val="009A3E31"/>
    <w:rsid w:val="009A3FB5"/>
    <w:rsid w:val="009A4192"/>
    <w:rsid w:val="009A4363"/>
    <w:rsid w:val="009A52AD"/>
    <w:rsid w:val="009A5363"/>
    <w:rsid w:val="009A5DC7"/>
    <w:rsid w:val="009A5FF3"/>
    <w:rsid w:val="009A6AAA"/>
    <w:rsid w:val="009A6AD2"/>
    <w:rsid w:val="009A6FDB"/>
    <w:rsid w:val="009A73F2"/>
    <w:rsid w:val="009B0466"/>
    <w:rsid w:val="009B0C8D"/>
    <w:rsid w:val="009B0E0A"/>
    <w:rsid w:val="009B0ED9"/>
    <w:rsid w:val="009B1A96"/>
    <w:rsid w:val="009B2275"/>
    <w:rsid w:val="009B3017"/>
    <w:rsid w:val="009B3708"/>
    <w:rsid w:val="009B3BC8"/>
    <w:rsid w:val="009B426C"/>
    <w:rsid w:val="009B48A8"/>
    <w:rsid w:val="009B4AFE"/>
    <w:rsid w:val="009B59F6"/>
    <w:rsid w:val="009B5DDE"/>
    <w:rsid w:val="009B5DE1"/>
    <w:rsid w:val="009B60C1"/>
    <w:rsid w:val="009B66C7"/>
    <w:rsid w:val="009B7361"/>
    <w:rsid w:val="009B73DA"/>
    <w:rsid w:val="009B7932"/>
    <w:rsid w:val="009B7BDB"/>
    <w:rsid w:val="009C0230"/>
    <w:rsid w:val="009C16D2"/>
    <w:rsid w:val="009C1C1E"/>
    <w:rsid w:val="009C3290"/>
    <w:rsid w:val="009C352E"/>
    <w:rsid w:val="009C4112"/>
    <w:rsid w:val="009C4229"/>
    <w:rsid w:val="009C44D5"/>
    <w:rsid w:val="009C473A"/>
    <w:rsid w:val="009C4DD0"/>
    <w:rsid w:val="009C4DEB"/>
    <w:rsid w:val="009C50EF"/>
    <w:rsid w:val="009C54C7"/>
    <w:rsid w:val="009C5783"/>
    <w:rsid w:val="009C59EE"/>
    <w:rsid w:val="009C652D"/>
    <w:rsid w:val="009C6A3A"/>
    <w:rsid w:val="009C6C17"/>
    <w:rsid w:val="009C720A"/>
    <w:rsid w:val="009C7E0F"/>
    <w:rsid w:val="009C7F95"/>
    <w:rsid w:val="009D05AB"/>
    <w:rsid w:val="009D0615"/>
    <w:rsid w:val="009D0B85"/>
    <w:rsid w:val="009D0D98"/>
    <w:rsid w:val="009D0EA8"/>
    <w:rsid w:val="009D16A9"/>
    <w:rsid w:val="009D272B"/>
    <w:rsid w:val="009D27D1"/>
    <w:rsid w:val="009D288C"/>
    <w:rsid w:val="009D2FDD"/>
    <w:rsid w:val="009D3173"/>
    <w:rsid w:val="009D35BA"/>
    <w:rsid w:val="009D3C49"/>
    <w:rsid w:val="009D3DE3"/>
    <w:rsid w:val="009D3FAF"/>
    <w:rsid w:val="009D45C9"/>
    <w:rsid w:val="009D4A56"/>
    <w:rsid w:val="009D4B89"/>
    <w:rsid w:val="009D5700"/>
    <w:rsid w:val="009D5778"/>
    <w:rsid w:val="009D620F"/>
    <w:rsid w:val="009D650C"/>
    <w:rsid w:val="009D67A5"/>
    <w:rsid w:val="009D6990"/>
    <w:rsid w:val="009D6E3D"/>
    <w:rsid w:val="009D6F5F"/>
    <w:rsid w:val="009D7694"/>
    <w:rsid w:val="009D7B25"/>
    <w:rsid w:val="009E0C89"/>
    <w:rsid w:val="009E11F5"/>
    <w:rsid w:val="009E167B"/>
    <w:rsid w:val="009E18DF"/>
    <w:rsid w:val="009E1D7B"/>
    <w:rsid w:val="009E3721"/>
    <w:rsid w:val="009E4112"/>
    <w:rsid w:val="009E413A"/>
    <w:rsid w:val="009E5396"/>
    <w:rsid w:val="009E5719"/>
    <w:rsid w:val="009E59B6"/>
    <w:rsid w:val="009E61F2"/>
    <w:rsid w:val="009E63B0"/>
    <w:rsid w:val="009E6EBC"/>
    <w:rsid w:val="009E72A1"/>
    <w:rsid w:val="009E7FFC"/>
    <w:rsid w:val="009F03E3"/>
    <w:rsid w:val="009F044F"/>
    <w:rsid w:val="009F04BB"/>
    <w:rsid w:val="009F0639"/>
    <w:rsid w:val="009F13A9"/>
    <w:rsid w:val="009F1951"/>
    <w:rsid w:val="009F2840"/>
    <w:rsid w:val="009F2B00"/>
    <w:rsid w:val="009F2DBD"/>
    <w:rsid w:val="009F36F2"/>
    <w:rsid w:val="009F39F6"/>
    <w:rsid w:val="009F3C6E"/>
    <w:rsid w:val="009F4949"/>
    <w:rsid w:val="009F49F6"/>
    <w:rsid w:val="009F4FF6"/>
    <w:rsid w:val="009F52B4"/>
    <w:rsid w:val="009F5CBD"/>
    <w:rsid w:val="009F5D65"/>
    <w:rsid w:val="009F5E39"/>
    <w:rsid w:val="009F61E8"/>
    <w:rsid w:val="009F69D2"/>
    <w:rsid w:val="009F6C7C"/>
    <w:rsid w:val="009F6D00"/>
    <w:rsid w:val="009F7050"/>
    <w:rsid w:val="009F7A1C"/>
    <w:rsid w:val="00A0005E"/>
    <w:rsid w:val="00A00D3E"/>
    <w:rsid w:val="00A00EDE"/>
    <w:rsid w:val="00A016DE"/>
    <w:rsid w:val="00A019F6"/>
    <w:rsid w:val="00A01CC6"/>
    <w:rsid w:val="00A02264"/>
    <w:rsid w:val="00A0234E"/>
    <w:rsid w:val="00A027B6"/>
    <w:rsid w:val="00A02B48"/>
    <w:rsid w:val="00A030E3"/>
    <w:rsid w:val="00A037AB"/>
    <w:rsid w:val="00A041DC"/>
    <w:rsid w:val="00A04387"/>
    <w:rsid w:val="00A044F8"/>
    <w:rsid w:val="00A04BA8"/>
    <w:rsid w:val="00A04EBE"/>
    <w:rsid w:val="00A05620"/>
    <w:rsid w:val="00A0581A"/>
    <w:rsid w:val="00A05DEB"/>
    <w:rsid w:val="00A05EFA"/>
    <w:rsid w:val="00A0697E"/>
    <w:rsid w:val="00A06D2B"/>
    <w:rsid w:val="00A07033"/>
    <w:rsid w:val="00A073F4"/>
    <w:rsid w:val="00A07B52"/>
    <w:rsid w:val="00A1036C"/>
    <w:rsid w:val="00A10B28"/>
    <w:rsid w:val="00A11476"/>
    <w:rsid w:val="00A1159B"/>
    <w:rsid w:val="00A12832"/>
    <w:rsid w:val="00A12E1B"/>
    <w:rsid w:val="00A13668"/>
    <w:rsid w:val="00A14B95"/>
    <w:rsid w:val="00A14D15"/>
    <w:rsid w:val="00A14F47"/>
    <w:rsid w:val="00A15021"/>
    <w:rsid w:val="00A1510E"/>
    <w:rsid w:val="00A15210"/>
    <w:rsid w:val="00A1550B"/>
    <w:rsid w:val="00A155D0"/>
    <w:rsid w:val="00A1599B"/>
    <w:rsid w:val="00A15CF6"/>
    <w:rsid w:val="00A161D5"/>
    <w:rsid w:val="00A16C18"/>
    <w:rsid w:val="00A172F4"/>
    <w:rsid w:val="00A17358"/>
    <w:rsid w:val="00A175C6"/>
    <w:rsid w:val="00A179EE"/>
    <w:rsid w:val="00A17AE3"/>
    <w:rsid w:val="00A200CF"/>
    <w:rsid w:val="00A2032B"/>
    <w:rsid w:val="00A2049D"/>
    <w:rsid w:val="00A206C8"/>
    <w:rsid w:val="00A2093A"/>
    <w:rsid w:val="00A20FB8"/>
    <w:rsid w:val="00A210B1"/>
    <w:rsid w:val="00A2130D"/>
    <w:rsid w:val="00A213BB"/>
    <w:rsid w:val="00A2231C"/>
    <w:rsid w:val="00A228D2"/>
    <w:rsid w:val="00A23217"/>
    <w:rsid w:val="00A23295"/>
    <w:rsid w:val="00A2347C"/>
    <w:rsid w:val="00A23534"/>
    <w:rsid w:val="00A2359F"/>
    <w:rsid w:val="00A23800"/>
    <w:rsid w:val="00A23A56"/>
    <w:rsid w:val="00A246A3"/>
    <w:rsid w:val="00A258CB"/>
    <w:rsid w:val="00A26799"/>
    <w:rsid w:val="00A2699B"/>
    <w:rsid w:val="00A26C28"/>
    <w:rsid w:val="00A27722"/>
    <w:rsid w:val="00A27A44"/>
    <w:rsid w:val="00A27B8E"/>
    <w:rsid w:val="00A3017D"/>
    <w:rsid w:val="00A3062C"/>
    <w:rsid w:val="00A30668"/>
    <w:rsid w:val="00A316FD"/>
    <w:rsid w:val="00A31840"/>
    <w:rsid w:val="00A31A77"/>
    <w:rsid w:val="00A31AB0"/>
    <w:rsid w:val="00A31ACF"/>
    <w:rsid w:val="00A3215B"/>
    <w:rsid w:val="00A3264E"/>
    <w:rsid w:val="00A32F96"/>
    <w:rsid w:val="00A3325A"/>
    <w:rsid w:val="00A33B49"/>
    <w:rsid w:val="00A33BA4"/>
    <w:rsid w:val="00A341D3"/>
    <w:rsid w:val="00A34473"/>
    <w:rsid w:val="00A344C4"/>
    <w:rsid w:val="00A353D5"/>
    <w:rsid w:val="00A35DB6"/>
    <w:rsid w:val="00A35DCE"/>
    <w:rsid w:val="00A35FFF"/>
    <w:rsid w:val="00A36413"/>
    <w:rsid w:val="00A365F1"/>
    <w:rsid w:val="00A3773A"/>
    <w:rsid w:val="00A37757"/>
    <w:rsid w:val="00A401A5"/>
    <w:rsid w:val="00A401DD"/>
    <w:rsid w:val="00A4074E"/>
    <w:rsid w:val="00A40778"/>
    <w:rsid w:val="00A40962"/>
    <w:rsid w:val="00A41551"/>
    <w:rsid w:val="00A41708"/>
    <w:rsid w:val="00A4188A"/>
    <w:rsid w:val="00A41BFD"/>
    <w:rsid w:val="00A4263D"/>
    <w:rsid w:val="00A4282B"/>
    <w:rsid w:val="00A429B7"/>
    <w:rsid w:val="00A42AC0"/>
    <w:rsid w:val="00A42E67"/>
    <w:rsid w:val="00A42ECA"/>
    <w:rsid w:val="00A43601"/>
    <w:rsid w:val="00A43743"/>
    <w:rsid w:val="00A43E91"/>
    <w:rsid w:val="00A442DB"/>
    <w:rsid w:val="00A44EB8"/>
    <w:rsid w:val="00A45780"/>
    <w:rsid w:val="00A45994"/>
    <w:rsid w:val="00A47346"/>
    <w:rsid w:val="00A47E02"/>
    <w:rsid w:val="00A502A6"/>
    <w:rsid w:val="00A5066E"/>
    <w:rsid w:val="00A50DB9"/>
    <w:rsid w:val="00A51169"/>
    <w:rsid w:val="00A51AEA"/>
    <w:rsid w:val="00A51DF0"/>
    <w:rsid w:val="00A51EF9"/>
    <w:rsid w:val="00A524BC"/>
    <w:rsid w:val="00A52B77"/>
    <w:rsid w:val="00A530BD"/>
    <w:rsid w:val="00A53153"/>
    <w:rsid w:val="00A53787"/>
    <w:rsid w:val="00A538E9"/>
    <w:rsid w:val="00A53B6B"/>
    <w:rsid w:val="00A53D54"/>
    <w:rsid w:val="00A54395"/>
    <w:rsid w:val="00A54B07"/>
    <w:rsid w:val="00A55639"/>
    <w:rsid w:val="00A55F94"/>
    <w:rsid w:val="00A562D8"/>
    <w:rsid w:val="00A563CB"/>
    <w:rsid w:val="00A567C8"/>
    <w:rsid w:val="00A57372"/>
    <w:rsid w:val="00A5786E"/>
    <w:rsid w:val="00A603D6"/>
    <w:rsid w:val="00A60C4C"/>
    <w:rsid w:val="00A61490"/>
    <w:rsid w:val="00A62506"/>
    <w:rsid w:val="00A62803"/>
    <w:rsid w:val="00A63107"/>
    <w:rsid w:val="00A634B2"/>
    <w:rsid w:val="00A6366E"/>
    <w:rsid w:val="00A63733"/>
    <w:rsid w:val="00A63D74"/>
    <w:rsid w:val="00A642D1"/>
    <w:rsid w:val="00A64F7E"/>
    <w:rsid w:val="00A654DE"/>
    <w:rsid w:val="00A658FF"/>
    <w:rsid w:val="00A65A4E"/>
    <w:rsid w:val="00A6606E"/>
    <w:rsid w:val="00A66EEC"/>
    <w:rsid w:val="00A67A0D"/>
    <w:rsid w:val="00A67B44"/>
    <w:rsid w:val="00A7051A"/>
    <w:rsid w:val="00A70E01"/>
    <w:rsid w:val="00A71290"/>
    <w:rsid w:val="00A71492"/>
    <w:rsid w:val="00A71523"/>
    <w:rsid w:val="00A7176E"/>
    <w:rsid w:val="00A71DEC"/>
    <w:rsid w:val="00A7217D"/>
    <w:rsid w:val="00A721A1"/>
    <w:rsid w:val="00A72DD6"/>
    <w:rsid w:val="00A72EF4"/>
    <w:rsid w:val="00A73D75"/>
    <w:rsid w:val="00A744B2"/>
    <w:rsid w:val="00A74859"/>
    <w:rsid w:val="00A75128"/>
    <w:rsid w:val="00A7549C"/>
    <w:rsid w:val="00A7565B"/>
    <w:rsid w:val="00A75B2D"/>
    <w:rsid w:val="00A75C90"/>
    <w:rsid w:val="00A762F0"/>
    <w:rsid w:val="00A76475"/>
    <w:rsid w:val="00A76FBC"/>
    <w:rsid w:val="00A76FF8"/>
    <w:rsid w:val="00A77005"/>
    <w:rsid w:val="00A77A32"/>
    <w:rsid w:val="00A77A45"/>
    <w:rsid w:val="00A77A64"/>
    <w:rsid w:val="00A80737"/>
    <w:rsid w:val="00A80DF9"/>
    <w:rsid w:val="00A81269"/>
    <w:rsid w:val="00A81291"/>
    <w:rsid w:val="00A81BC4"/>
    <w:rsid w:val="00A81CCA"/>
    <w:rsid w:val="00A81CE4"/>
    <w:rsid w:val="00A81D96"/>
    <w:rsid w:val="00A8230F"/>
    <w:rsid w:val="00A82DF3"/>
    <w:rsid w:val="00A82F2E"/>
    <w:rsid w:val="00A82FB5"/>
    <w:rsid w:val="00A8450E"/>
    <w:rsid w:val="00A84567"/>
    <w:rsid w:val="00A851B8"/>
    <w:rsid w:val="00A85797"/>
    <w:rsid w:val="00A85B5B"/>
    <w:rsid w:val="00A85CC7"/>
    <w:rsid w:val="00A85EDF"/>
    <w:rsid w:val="00A8602B"/>
    <w:rsid w:val="00A861D0"/>
    <w:rsid w:val="00A90ECF"/>
    <w:rsid w:val="00A9103F"/>
    <w:rsid w:val="00A910C2"/>
    <w:rsid w:val="00A910E1"/>
    <w:rsid w:val="00A91CD4"/>
    <w:rsid w:val="00A91F96"/>
    <w:rsid w:val="00A92322"/>
    <w:rsid w:val="00A92A2B"/>
    <w:rsid w:val="00A92BAA"/>
    <w:rsid w:val="00A92C6D"/>
    <w:rsid w:val="00A93BB2"/>
    <w:rsid w:val="00A93C52"/>
    <w:rsid w:val="00A93D4A"/>
    <w:rsid w:val="00A9464B"/>
    <w:rsid w:val="00A949EE"/>
    <w:rsid w:val="00A94E19"/>
    <w:rsid w:val="00A951BA"/>
    <w:rsid w:val="00A96024"/>
    <w:rsid w:val="00A969B1"/>
    <w:rsid w:val="00A96C2A"/>
    <w:rsid w:val="00A97526"/>
    <w:rsid w:val="00A97B3B"/>
    <w:rsid w:val="00A97D2A"/>
    <w:rsid w:val="00A97F4A"/>
    <w:rsid w:val="00AA032A"/>
    <w:rsid w:val="00AA06F3"/>
    <w:rsid w:val="00AA0BFE"/>
    <w:rsid w:val="00AA1797"/>
    <w:rsid w:val="00AA1AE9"/>
    <w:rsid w:val="00AA1C08"/>
    <w:rsid w:val="00AA1F8B"/>
    <w:rsid w:val="00AA270E"/>
    <w:rsid w:val="00AA2AD2"/>
    <w:rsid w:val="00AA2BCC"/>
    <w:rsid w:val="00AA3B04"/>
    <w:rsid w:val="00AA4A36"/>
    <w:rsid w:val="00AA51EC"/>
    <w:rsid w:val="00AA6289"/>
    <w:rsid w:val="00AA63B9"/>
    <w:rsid w:val="00AA660A"/>
    <w:rsid w:val="00AA6A8A"/>
    <w:rsid w:val="00AA6AE1"/>
    <w:rsid w:val="00AA6DC1"/>
    <w:rsid w:val="00AA7128"/>
    <w:rsid w:val="00AA7AF0"/>
    <w:rsid w:val="00AA7BF2"/>
    <w:rsid w:val="00AB0053"/>
    <w:rsid w:val="00AB2107"/>
    <w:rsid w:val="00AB2193"/>
    <w:rsid w:val="00AB2D9A"/>
    <w:rsid w:val="00AB34C1"/>
    <w:rsid w:val="00AB39FE"/>
    <w:rsid w:val="00AB3E03"/>
    <w:rsid w:val="00AB3EB6"/>
    <w:rsid w:val="00AB3FA5"/>
    <w:rsid w:val="00AB414D"/>
    <w:rsid w:val="00AB4F09"/>
    <w:rsid w:val="00AB5099"/>
    <w:rsid w:val="00AB51F0"/>
    <w:rsid w:val="00AB5472"/>
    <w:rsid w:val="00AB565B"/>
    <w:rsid w:val="00AB595F"/>
    <w:rsid w:val="00AB5CA8"/>
    <w:rsid w:val="00AB5FF5"/>
    <w:rsid w:val="00AB6EE2"/>
    <w:rsid w:val="00AB70BA"/>
    <w:rsid w:val="00AB7304"/>
    <w:rsid w:val="00AB759B"/>
    <w:rsid w:val="00AB7DDA"/>
    <w:rsid w:val="00AC07B1"/>
    <w:rsid w:val="00AC0A21"/>
    <w:rsid w:val="00AC0C48"/>
    <w:rsid w:val="00AC0ECE"/>
    <w:rsid w:val="00AC10F6"/>
    <w:rsid w:val="00AC112C"/>
    <w:rsid w:val="00AC11EF"/>
    <w:rsid w:val="00AC1632"/>
    <w:rsid w:val="00AC178D"/>
    <w:rsid w:val="00AC2032"/>
    <w:rsid w:val="00AC204F"/>
    <w:rsid w:val="00AC227C"/>
    <w:rsid w:val="00AC2723"/>
    <w:rsid w:val="00AC285E"/>
    <w:rsid w:val="00AC2942"/>
    <w:rsid w:val="00AC2A15"/>
    <w:rsid w:val="00AC2B2A"/>
    <w:rsid w:val="00AC352D"/>
    <w:rsid w:val="00AC3714"/>
    <w:rsid w:val="00AC3A9A"/>
    <w:rsid w:val="00AC3B1A"/>
    <w:rsid w:val="00AC4092"/>
    <w:rsid w:val="00AC40B6"/>
    <w:rsid w:val="00AC453A"/>
    <w:rsid w:val="00AC4C46"/>
    <w:rsid w:val="00AC53BC"/>
    <w:rsid w:val="00AC5EDD"/>
    <w:rsid w:val="00AC5EE2"/>
    <w:rsid w:val="00AC6326"/>
    <w:rsid w:val="00AC7A88"/>
    <w:rsid w:val="00AC7E70"/>
    <w:rsid w:val="00AD00F8"/>
    <w:rsid w:val="00AD022D"/>
    <w:rsid w:val="00AD0F43"/>
    <w:rsid w:val="00AD126B"/>
    <w:rsid w:val="00AD1E84"/>
    <w:rsid w:val="00AD2409"/>
    <w:rsid w:val="00AD28E4"/>
    <w:rsid w:val="00AD2BC8"/>
    <w:rsid w:val="00AD2C19"/>
    <w:rsid w:val="00AD3212"/>
    <w:rsid w:val="00AD38A9"/>
    <w:rsid w:val="00AD3ACE"/>
    <w:rsid w:val="00AD3CF3"/>
    <w:rsid w:val="00AD3D82"/>
    <w:rsid w:val="00AD3EEA"/>
    <w:rsid w:val="00AD51BC"/>
    <w:rsid w:val="00AD54CD"/>
    <w:rsid w:val="00AD597D"/>
    <w:rsid w:val="00AD62F4"/>
    <w:rsid w:val="00AD66BB"/>
    <w:rsid w:val="00AD6CD3"/>
    <w:rsid w:val="00AD6E9A"/>
    <w:rsid w:val="00AD7240"/>
    <w:rsid w:val="00AD78B3"/>
    <w:rsid w:val="00AD7B1D"/>
    <w:rsid w:val="00AD7FFE"/>
    <w:rsid w:val="00AE0ABF"/>
    <w:rsid w:val="00AE0C02"/>
    <w:rsid w:val="00AE1360"/>
    <w:rsid w:val="00AE294A"/>
    <w:rsid w:val="00AE2A05"/>
    <w:rsid w:val="00AE2D12"/>
    <w:rsid w:val="00AE3626"/>
    <w:rsid w:val="00AE3DD0"/>
    <w:rsid w:val="00AE3FE0"/>
    <w:rsid w:val="00AE4428"/>
    <w:rsid w:val="00AE47C9"/>
    <w:rsid w:val="00AE5BD3"/>
    <w:rsid w:val="00AE5E94"/>
    <w:rsid w:val="00AE5F1C"/>
    <w:rsid w:val="00AE63E7"/>
    <w:rsid w:val="00AE6424"/>
    <w:rsid w:val="00AE677C"/>
    <w:rsid w:val="00AE6B92"/>
    <w:rsid w:val="00AE7AC6"/>
    <w:rsid w:val="00AF0409"/>
    <w:rsid w:val="00AF0732"/>
    <w:rsid w:val="00AF0CA5"/>
    <w:rsid w:val="00AF11D8"/>
    <w:rsid w:val="00AF12FE"/>
    <w:rsid w:val="00AF13B4"/>
    <w:rsid w:val="00AF201D"/>
    <w:rsid w:val="00AF213F"/>
    <w:rsid w:val="00AF2347"/>
    <w:rsid w:val="00AF27C0"/>
    <w:rsid w:val="00AF3378"/>
    <w:rsid w:val="00AF3B59"/>
    <w:rsid w:val="00AF3BFE"/>
    <w:rsid w:val="00AF3C0E"/>
    <w:rsid w:val="00AF3CDD"/>
    <w:rsid w:val="00AF4292"/>
    <w:rsid w:val="00AF4609"/>
    <w:rsid w:val="00AF4624"/>
    <w:rsid w:val="00AF47FF"/>
    <w:rsid w:val="00AF5C9C"/>
    <w:rsid w:val="00AF5E1F"/>
    <w:rsid w:val="00AF681D"/>
    <w:rsid w:val="00AF6DEC"/>
    <w:rsid w:val="00AF70F2"/>
    <w:rsid w:val="00AF77D9"/>
    <w:rsid w:val="00AF7FE0"/>
    <w:rsid w:val="00B00F63"/>
    <w:rsid w:val="00B00FE0"/>
    <w:rsid w:val="00B030F2"/>
    <w:rsid w:val="00B033F5"/>
    <w:rsid w:val="00B03BA0"/>
    <w:rsid w:val="00B03D95"/>
    <w:rsid w:val="00B04277"/>
    <w:rsid w:val="00B0486B"/>
    <w:rsid w:val="00B04A2C"/>
    <w:rsid w:val="00B04ECD"/>
    <w:rsid w:val="00B04F2A"/>
    <w:rsid w:val="00B04F7A"/>
    <w:rsid w:val="00B05067"/>
    <w:rsid w:val="00B05243"/>
    <w:rsid w:val="00B06155"/>
    <w:rsid w:val="00B062C3"/>
    <w:rsid w:val="00B06C46"/>
    <w:rsid w:val="00B06DE0"/>
    <w:rsid w:val="00B0771A"/>
    <w:rsid w:val="00B07845"/>
    <w:rsid w:val="00B10DC0"/>
    <w:rsid w:val="00B10F81"/>
    <w:rsid w:val="00B11555"/>
    <w:rsid w:val="00B11679"/>
    <w:rsid w:val="00B11D81"/>
    <w:rsid w:val="00B12536"/>
    <w:rsid w:val="00B12C00"/>
    <w:rsid w:val="00B12CDD"/>
    <w:rsid w:val="00B13D47"/>
    <w:rsid w:val="00B14103"/>
    <w:rsid w:val="00B14292"/>
    <w:rsid w:val="00B14439"/>
    <w:rsid w:val="00B14458"/>
    <w:rsid w:val="00B149FF"/>
    <w:rsid w:val="00B14C5A"/>
    <w:rsid w:val="00B14E98"/>
    <w:rsid w:val="00B15147"/>
    <w:rsid w:val="00B1572D"/>
    <w:rsid w:val="00B16411"/>
    <w:rsid w:val="00B16FEE"/>
    <w:rsid w:val="00B172F2"/>
    <w:rsid w:val="00B179B9"/>
    <w:rsid w:val="00B20CFD"/>
    <w:rsid w:val="00B21C76"/>
    <w:rsid w:val="00B21EA1"/>
    <w:rsid w:val="00B22419"/>
    <w:rsid w:val="00B228DF"/>
    <w:rsid w:val="00B22952"/>
    <w:rsid w:val="00B22A4A"/>
    <w:rsid w:val="00B23840"/>
    <w:rsid w:val="00B2398A"/>
    <w:rsid w:val="00B239CE"/>
    <w:rsid w:val="00B24140"/>
    <w:rsid w:val="00B243F6"/>
    <w:rsid w:val="00B25122"/>
    <w:rsid w:val="00B2576A"/>
    <w:rsid w:val="00B26842"/>
    <w:rsid w:val="00B26AE2"/>
    <w:rsid w:val="00B27561"/>
    <w:rsid w:val="00B27B68"/>
    <w:rsid w:val="00B30278"/>
    <w:rsid w:val="00B3029E"/>
    <w:rsid w:val="00B30BD1"/>
    <w:rsid w:val="00B30D3D"/>
    <w:rsid w:val="00B31111"/>
    <w:rsid w:val="00B3126D"/>
    <w:rsid w:val="00B3183B"/>
    <w:rsid w:val="00B31D93"/>
    <w:rsid w:val="00B3339F"/>
    <w:rsid w:val="00B333CF"/>
    <w:rsid w:val="00B33970"/>
    <w:rsid w:val="00B33AA6"/>
    <w:rsid w:val="00B33AB4"/>
    <w:rsid w:val="00B33C27"/>
    <w:rsid w:val="00B3419F"/>
    <w:rsid w:val="00B3479B"/>
    <w:rsid w:val="00B353D1"/>
    <w:rsid w:val="00B35632"/>
    <w:rsid w:val="00B35C8A"/>
    <w:rsid w:val="00B35DCA"/>
    <w:rsid w:val="00B367BB"/>
    <w:rsid w:val="00B36963"/>
    <w:rsid w:val="00B36C84"/>
    <w:rsid w:val="00B372C4"/>
    <w:rsid w:val="00B37B3D"/>
    <w:rsid w:val="00B37D42"/>
    <w:rsid w:val="00B40251"/>
    <w:rsid w:val="00B4055F"/>
    <w:rsid w:val="00B4106B"/>
    <w:rsid w:val="00B410CE"/>
    <w:rsid w:val="00B41177"/>
    <w:rsid w:val="00B41447"/>
    <w:rsid w:val="00B4152F"/>
    <w:rsid w:val="00B4198C"/>
    <w:rsid w:val="00B41DB0"/>
    <w:rsid w:val="00B42601"/>
    <w:rsid w:val="00B42E99"/>
    <w:rsid w:val="00B43432"/>
    <w:rsid w:val="00B43CA1"/>
    <w:rsid w:val="00B43E63"/>
    <w:rsid w:val="00B43EBE"/>
    <w:rsid w:val="00B44128"/>
    <w:rsid w:val="00B447FA"/>
    <w:rsid w:val="00B44B19"/>
    <w:rsid w:val="00B45591"/>
    <w:rsid w:val="00B45F33"/>
    <w:rsid w:val="00B45FF5"/>
    <w:rsid w:val="00B463F9"/>
    <w:rsid w:val="00B465D6"/>
    <w:rsid w:val="00B46958"/>
    <w:rsid w:val="00B469A6"/>
    <w:rsid w:val="00B46C1E"/>
    <w:rsid w:val="00B472F1"/>
    <w:rsid w:val="00B4735B"/>
    <w:rsid w:val="00B473D5"/>
    <w:rsid w:val="00B4759B"/>
    <w:rsid w:val="00B47CFF"/>
    <w:rsid w:val="00B500B5"/>
    <w:rsid w:val="00B5067B"/>
    <w:rsid w:val="00B5083E"/>
    <w:rsid w:val="00B50F97"/>
    <w:rsid w:val="00B51145"/>
    <w:rsid w:val="00B512FB"/>
    <w:rsid w:val="00B51693"/>
    <w:rsid w:val="00B5235B"/>
    <w:rsid w:val="00B527F4"/>
    <w:rsid w:val="00B52977"/>
    <w:rsid w:val="00B52B7E"/>
    <w:rsid w:val="00B52BE1"/>
    <w:rsid w:val="00B53903"/>
    <w:rsid w:val="00B5392F"/>
    <w:rsid w:val="00B53F82"/>
    <w:rsid w:val="00B54676"/>
    <w:rsid w:val="00B54EEE"/>
    <w:rsid w:val="00B54FBB"/>
    <w:rsid w:val="00B5502C"/>
    <w:rsid w:val="00B55772"/>
    <w:rsid w:val="00B56B12"/>
    <w:rsid w:val="00B57076"/>
    <w:rsid w:val="00B57182"/>
    <w:rsid w:val="00B57206"/>
    <w:rsid w:val="00B57229"/>
    <w:rsid w:val="00B57B6E"/>
    <w:rsid w:val="00B6063E"/>
    <w:rsid w:val="00B60812"/>
    <w:rsid w:val="00B60F23"/>
    <w:rsid w:val="00B61042"/>
    <w:rsid w:val="00B61FAF"/>
    <w:rsid w:val="00B63576"/>
    <w:rsid w:val="00B6384B"/>
    <w:rsid w:val="00B63C62"/>
    <w:rsid w:val="00B63D18"/>
    <w:rsid w:val="00B64928"/>
    <w:rsid w:val="00B64976"/>
    <w:rsid w:val="00B64A61"/>
    <w:rsid w:val="00B64F73"/>
    <w:rsid w:val="00B65272"/>
    <w:rsid w:val="00B65546"/>
    <w:rsid w:val="00B65773"/>
    <w:rsid w:val="00B65DEA"/>
    <w:rsid w:val="00B65F61"/>
    <w:rsid w:val="00B661B8"/>
    <w:rsid w:val="00B66D92"/>
    <w:rsid w:val="00B67888"/>
    <w:rsid w:val="00B67F4D"/>
    <w:rsid w:val="00B70316"/>
    <w:rsid w:val="00B70326"/>
    <w:rsid w:val="00B703CE"/>
    <w:rsid w:val="00B70CB1"/>
    <w:rsid w:val="00B710D7"/>
    <w:rsid w:val="00B7134A"/>
    <w:rsid w:val="00B71580"/>
    <w:rsid w:val="00B71666"/>
    <w:rsid w:val="00B71713"/>
    <w:rsid w:val="00B7185D"/>
    <w:rsid w:val="00B71B44"/>
    <w:rsid w:val="00B71BBA"/>
    <w:rsid w:val="00B72639"/>
    <w:rsid w:val="00B7293B"/>
    <w:rsid w:val="00B72FF9"/>
    <w:rsid w:val="00B731BB"/>
    <w:rsid w:val="00B73286"/>
    <w:rsid w:val="00B739F5"/>
    <w:rsid w:val="00B73DCB"/>
    <w:rsid w:val="00B74801"/>
    <w:rsid w:val="00B74B7D"/>
    <w:rsid w:val="00B74FD0"/>
    <w:rsid w:val="00B766AB"/>
    <w:rsid w:val="00B77A8C"/>
    <w:rsid w:val="00B77FA8"/>
    <w:rsid w:val="00B80106"/>
    <w:rsid w:val="00B80DC2"/>
    <w:rsid w:val="00B80EA2"/>
    <w:rsid w:val="00B811DF"/>
    <w:rsid w:val="00B815F5"/>
    <w:rsid w:val="00B8175B"/>
    <w:rsid w:val="00B81932"/>
    <w:rsid w:val="00B81DE6"/>
    <w:rsid w:val="00B82282"/>
    <w:rsid w:val="00B82738"/>
    <w:rsid w:val="00B83847"/>
    <w:rsid w:val="00B83A05"/>
    <w:rsid w:val="00B83A8D"/>
    <w:rsid w:val="00B83CA8"/>
    <w:rsid w:val="00B83F9F"/>
    <w:rsid w:val="00B85F01"/>
    <w:rsid w:val="00B860D9"/>
    <w:rsid w:val="00B86FAE"/>
    <w:rsid w:val="00B874CD"/>
    <w:rsid w:val="00B874D4"/>
    <w:rsid w:val="00B878C7"/>
    <w:rsid w:val="00B90722"/>
    <w:rsid w:val="00B909B8"/>
    <w:rsid w:val="00B90DD3"/>
    <w:rsid w:val="00B91048"/>
    <w:rsid w:val="00B911B9"/>
    <w:rsid w:val="00B913A2"/>
    <w:rsid w:val="00B917B5"/>
    <w:rsid w:val="00B91F28"/>
    <w:rsid w:val="00B91F73"/>
    <w:rsid w:val="00B9215F"/>
    <w:rsid w:val="00B92386"/>
    <w:rsid w:val="00B9271C"/>
    <w:rsid w:val="00B92D04"/>
    <w:rsid w:val="00B9345F"/>
    <w:rsid w:val="00B93B38"/>
    <w:rsid w:val="00B93C68"/>
    <w:rsid w:val="00B93ED6"/>
    <w:rsid w:val="00B93F6B"/>
    <w:rsid w:val="00B94093"/>
    <w:rsid w:val="00B940A2"/>
    <w:rsid w:val="00B948D6"/>
    <w:rsid w:val="00B94D2B"/>
    <w:rsid w:val="00B9586E"/>
    <w:rsid w:val="00B95D4C"/>
    <w:rsid w:val="00B95FC9"/>
    <w:rsid w:val="00B9614A"/>
    <w:rsid w:val="00B96206"/>
    <w:rsid w:val="00B96228"/>
    <w:rsid w:val="00B9701A"/>
    <w:rsid w:val="00B97A8E"/>
    <w:rsid w:val="00B97E58"/>
    <w:rsid w:val="00BA019B"/>
    <w:rsid w:val="00BA0221"/>
    <w:rsid w:val="00BA0A6A"/>
    <w:rsid w:val="00BA0A92"/>
    <w:rsid w:val="00BA0BCA"/>
    <w:rsid w:val="00BA0FFE"/>
    <w:rsid w:val="00BA1051"/>
    <w:rsid w:val="00BA1668"/>
    <w:rsid w:val="00BA1B05"/>
    <w:rsid w:val="00BA1B70"/>
    <w:rsid w:val="00BA2066"/>
    <w:rsid w:val="00BA2B26"/>
    <w:rsid w:val="00BA31C7"/>
    <w:rsid w:val="00BA38E5"/>
    <w:rsid w:val="00BA3D32"/>
    <w:rsid w:val="00BA40BE"/>
    <w:rsid w:val="00BA4940"/>
    <w:rsid w:val="00BA4AB2"/>
    <w:rsid w:val="00BA4F14"/>
    <w:rsid w:val="00BA5AAE"/>
    <w:rsid w:val="00BA5D7C"/>
    <w:rsid w:val="00BA603B"/>
    <w:rsid w:val="00BA6F13"/>
    <w:rsid w:val="00BA725F"/>
    <w:rsid w:val="00BA776A"/>
    <w:rsid w:val="00BB0499"/>
    <w:rsid w:val="00BB0661"/>
    <w:rsid w:val="00BB0EAB"/>
    <w:rsid w:val="00BB0F35"/>
    <w:rsid w:val="00BB14F0"/>
    <w:rsid w:val="00BB1617"/>
    <w:rsid w:val="00BB22D7"/>
    <w:rsid w:val="00BB2406"/>
    <w:rsid w:val="00BB283B"/>
    <w:rsid w:val="00BB346F"/>
    <w:rsid w:val="00BB42C4"/>
    <w:rsid w:val="00BB44FE"/>
    <w:rsid w:val="00BB4DFB"/>
    <w:rsid w:val="00BB5A98"/>
    <w:rsid w:val="00BB66D8"/>
    <w:rsid w:val="00BB678B"/>
    <w:rsid w:val="00BB68D7"/>
    <w:rsid w:val="00BB7700"/>
    <w:rsid w:val="00BB7C7A"/>
    <w:rsid w:val="00BC005D"/>
    <w:rsid w:val="00BC04C6"/>
    <w:rsid w:val="00BC05EB"/>
    <w:rsid w:val="00BC0749"/>
    <w:rsid w:val="00BC0CC4"/>
    <w:rsid w:val="00BC1285"/>
    <w:rsid w:val="00BC1367"/>
    <w:rsid w:val="00BC163B"/>
    <w:rsid w:val="00BC17AB"/>
    <w:rsid w:val="00BC2507"/>
    <w:rsid w:val="00BC2FAC"/>
    <w:rsid w:val="00BC35C7"/>
    <w:rsid w:val="00BC586B"/>
    <w:rsid w:val="00BC5EFF"/>
    <w:rsid w:val="00BC6164"/>
    <w:rsid w:val="00BC6175"/>
    <w:rsid w:val="00BC62A9"/>
    <w:rsid w:val="00BC6C94"/>
    <w:rsid w:val="00BC70B5"/>
    <w:rsid w:val="00BC7219"/>
    <w:rsid w:val="00BC7B9B"/>
    <w:rsid w:val="00BD0743"/>
    <w:rsid w:val="00BD0AC3"/>
    <w:rsid w:val="00BD0BE9"/>
    <w:rsid w:val="00BD0CA9"/>
    <w:rsid w:val="00BD1023"/>
    <w:rsid w:val="00BD1051"/>
    <w:rsid w:val="00BD1221"/>
    <w:rsid w:val="00BD1D1F"/>
    <w:rsid w:val="00BD2039"/>
    <w:rsid w:val="00BD24DA"/>
    <w:rsid w:val="00BD24DE"/>
    <w:rsid w:val="00BD29D1"/>
    <w:rsid w:val="00BD2F73"/>
    <w:rsid w:val="00BD3957"/>
    <w:rsid w:val="00BD3A1F"/>
    <w:rsid w:val="00BD41A5"/>
    <w:rsid w:val="00BD4370"/>
    <w:rsid w:val="00BD454D"/>
    <w:rsid w:val="00BD491B"/>
    <w:rsid w:val="00BD496E"/>
    <w:rsid w:val="00BD49BC"/>
    <w:rsid w:val="00BD4A5E"/>
    <w:rsid w:val="00BD5684"/>
    <w:rsid w:val="00BD56BA"/>
    <w:rsid w:val="00BD584B"/>
    <w:rsid w:val="00BD5E35"/>
    <w:rsid w:val="00BD6A7D"/>
    <w:rsid w:val="00BD7139"/>
    <w:rsid w:val="00BD7D32"/>
    <w:rsid w:val="00BD7ECE"/>
    <w:rsid w:val="00BE0040"/>
    <w:rsid w:val="00BE0AA6"/>
    <w:rsid w:val="00BE0CCF"/>
    <w:rsid w:val="00BE23DF"/>
    <w:rsid w:val="00BE2550"/>
    <w:rsid w:val="00BE2BF7"/>
    <w:rsid w:val="00BE3C8C"/>
    <w:rsid w:val="00BE3CB0"/>
    <w:rsid w:val="00BE4372"/>
    <w:rsid w:val="00BE449D"/>
    <w:rsid w:val="00BE4823"/>
    <w:rsid w:val="00BE4C05"/>
    <w:rsid w:val="00BE4EBC"/>
    <w:rsid w:val="00BE509E"/>
    <w:rsid w:val="00BE50A8"/>
    <w:rsid w:val="00BE601E"/>
    <w:rsid w:val="00BE6F58"/>
    <w:rsid w:val="00BE6FD9"/>
    <w:rsid w:val="00BE705B"/>
    <w:rsid w:val="00BE735C"/>
    <w:rsid w:val="00BE7454"/>
    <w:rsid w:val="00BE7C7F"/>
    <w:rsid w:val="00BE7EA5"/>
    <w:rsid w:val="00BE7F3B"/>
    <w:rsid w:val="00BF018B"/>
    <w:rsid w:val="00BF042D"/>
    <w:rsid w:val="00BF0AA1"/>
    <w:rsid w:val="00BF0ECF"/>
    <w:rsid w:val="00BF1502"/>
    <w:rsid w:val="00BF1995"/>
    <w:rsid w:val="00BF2982"/>
    <w:rsid w:val="00BF450E"/>
    <w:rsid w:val="00BF47CC"/>
    <w:rsid w:val="00BF4F3B"/>
    <w:rsid w:val="00BF5C7B"/>
    <w:rsid w:val="00BF67BB"/>
    <w:rsid w:val="00BF6864"/>
    <w:rsid w:val="00BF6895"/>
    <w:rsid w:val="00BF6D81"/>
    <w:rsid w:val="00BF7548"/>
    <w:rsid w:val="00C00276"/>
    <w:rsid w:val="00C002F1"/>
    <w:rsid w:val="00C008D2"/>
    <w:rsid w:val="00C00E59"/>
    <w:rsid w:val="00C01027"/>
    <w:rsid w:val="00C01E6F"/>
    <w:rsid w:val="00C01F86"/>
    <w:rsid w:val="00C01FDA"/>
    <w:rsid w:val="00C02681"/>
    <w:rsid w:val="00C02A0D"/>
    <w:rsid w:val="00C02DD5"/>
    <w:rsid w:val="00C02F82"/>
    <w:rsid w:val="00C03131"/>
    <w:rsid w:val="00C031ED"/>
    <w:rsid w:val="00C032EF"/>
    <w:rsid w:val="00C033E1"/>
    <w:rsid w:val="00C03401"/>
    <w:rsid w:val="00C040D6"/>
    <w:rsid w:val="00C04106"/>
    <w:rsid w:val="00C046C9"/>
    <w:rsid w:val="00C04A35"/>
    <w:rsid w:val="00C04E16"/>
    <w:rsid w:val="00C05808"/>
    <w:rsid w:val="00C05940"/>
    <w:rsid w:val="00C0661D"/>
    <w:rsid w:val="00C06849"/>
    <w:rsid w:val="00C06974"/>
    <w:rsid w:val="00C06E94"/>
    <w:rsid w:val="00C07010"/>
    <w:rsid w:val="00C07205"/>
    <w:rsid w:val="00C0781F"/>
    <w:rsid w:val="00C07AE1"/>
    <w:rsid w:val="00C07F97"/>
    <w:rsid w:val="00C1027E"/>
    <w:rsid w:val="00C10D0B"/>
    <w:rsid w:val="00C10D0C"/>
    <w:rsid w:val="00C1147F"/>
    <w:rsid w:val="00C114D2"/>
    <w:rsid w:val="00C11501"/>
    <w:rsid w:val="00C1164D"/>
    <w:rsid w:val="00C117A8"/>
    <w:rsid w:val="00C11BAE"/>
    <w:rsid w:val="00C11DB7"/>
    <w:rsid w:val="00C11F95"/>
    <w:rsid w:val="00C1265E"/>
    <w:rsid w:val="00C129D6"/>
    <w:rsid w:val="00C12AE9"/>
    <w:rsid w:val="00C12F19"/>
    <w:rsid w:val="00C13915"/>
    <w:rsid w:val="00C142D8"/>
    <w:rsid w:val="00C1488C"/>
    <w:rsid w:val="00C1531D"/>
    <w:rsid w:val="00C1539C"/>
    <w:rsid w:val="00C15C06"/>
    <w:rsid w:val="00C1625A"/>
    <w:rsid w:val="00C1640A"/>
    <w:rsid w:val="00C16DFC"/>
    <w:rsid w:val="00C16EE6"/>
    <w:rsid w:val="00C17602"/>
    <w:rsid w:val="00C17951"/>
    <w:rsid w:val="00C203C6"/>
    <w:rsid w:val="00C2079D"/>
    <w:rsid w:val="00C20A4D"/>
    <w:rsid w:val="00C20F06"/>
    <w:rsid w:val="00C21918"/>
    <w:rsid w:val="00C21957"/>
    <w:rsid w:val="00C23332"/>
    <w:rsid w:val="00C23450"/>
    <w:rsid w:val="00C23B87"/>
    <w:rsid w:val="00C24948"/>
    <w:rsid w:val="00C254F0"/>
    <w:rsid w:val="00C256D6"/>
    <w:rsid w:val="00C258AB"/>
    <w:rsid w:val="00C25BB3"/>
    <w:rsid w:val="00C26312"/>
    <w:rsid w:val="00C26B43"/>
    <w:rsid w:val="00C270F6"/>
    <w:rsid w:val="00C27115"/>
    <w:rsid w:val="00C2768E"/>
    <w:rsid w:val="00C304AE"/>
    <w:rsid w:val="00C3050C"/>
    <w:rsid w:val="00C30A23"/>
    <w:rsid w:val="00C30A93"/>
    <w:rsid w:val="00C30C3A"/>
    <w:rsid w:val="00C311D0"/>
    <w:rsid w:val="00C317E5"/>
    <w:rsid w:val="00C31B13"/>
    <w:rsid w:val="00C31C5A"/>
    <w:rsid w:val="00C31D63"/>
    <w:rsid w:val="00C33132"/>
    <w:rsid w:val="00C33883"/>
    <w:rsid w:val="00C339CF"/>
    <w:rsid w:val="00C344E8"/>
    <w:rsid w:val="00C3515E"/>
    <w:rsid w:val="00C3533C"/>
    <w:rsid w:val="00C3565D"/>
    <w:rsid w:val="00C35B25"/>
    <w:rsid w:val="00C35FC5"/>
    <w:rsid w:val="00C36BF8"/>
    <w:rsid w:val="00C36C61"/>
    <w:rsid w:val="00C36CFB"/>
    <w:rsid w:val="00C36D00"/>
    <w:rsid w:val="00C3788C"/>
    <w:rsid w:val="00C37D3F"/>
    <w:rsid w:val="00C4040B"/>
    <w:rsid w:val="00C4073B"/>
    <w:rsid w:val="00C4092F"/>
    <w:rsid w:val="00C40997"/>
    <w:rsid w:val="00C41D82"/>
    <w:rsid w:val="00C42754"/>
    <w:rsid w:val="00C42935"/>
    <w:rsid w:val="00C43D15"/>
    <w:rsid w:val="00C44356"/>
    <w:rsid w:val="00C44C19"/>
    <w:rsid w:val="00C45424"/>
    <w:rsid w:val="00C45570"/>
    <w:rsid w:val="00C45743"/>
    <w:rsid w:val="00C45D49"/>
    <w:rsid w:val="00C46A95"/>
    <w:rsid w:val="00C46C56"/>
    <w:rsid w:val="00C4708A"/>
    <w:rsid w:val="00C47E65"/>
    <w:rsid w:val="00C501E9"/>
    <w:rsid w:val="00C50623"/>
    <w:rsid w:val="00C507E9"/>
    <w:rsid w:val="00C5098C"/>
    <w:rsid w:val="00C50D18"/>
    <w:rsid w:val="00C50D78"/>
    <w:rsid w:val="00C51588"/>
    <w:rsid w:val="00C51EA3"/>
    <w:rsid w:val="00C52066"/>
    <w:rsid w:val="00C523A3"/>
    <w:rsid w:val="00C532BC"/>
    <w:rsid w:val="00C53308"/>
    <w:rsid w:val="00C5350E"/>
    <w:rsid w:val="00C5355F"/>
    <w:rsid w:val="00C53B99"/>
    <w:rsid w:val="00C53E8F"/>
    <w:rsid w:val="00C54806"/>
    <w:rsid w:val="00C55244"/>
    <w:rsid w:val="00C554C2"/>
    <w:rsid w:val="00C55551"/>
    <w:rsid w:val="00C5634E"/>
    <w:rsid w:val="00C56431"/>
    <w:rsid w:val="00C5779F"/>
    <w:rsid w:val="00C57B5C"/>
    <w:rsid w:val="00C60765"/>
    <w:rsid w:val="00C60C11"/>
    <w:rsid w:val="00C616C2"/>
    <w:rsid w:val="00C61825"/>
    <w:rsid w:val="00C61B4C"/>
    <w:rsid w:val="00C62167"/>
    <w:rsid w:val="00C62597"/>
    <w:rsid w:val="00C629B8"/>
    <w:rsid w:val="00C629DA"/>
    <w:rsid w:val="00C62CA5"/>
    <w:rsid w:val="00C62DB3"/>
    <w:rsid w:val="00C62F3A"/>
    <w:rsid w:val="00C6305A"/>
    <w:rsid w:val="00C6514C"/>
    <w:rsid w:val="00C65BC6"/>
    <w:rsid w:val="00C6637B"/>
    <w:rsid w:val="00C665C6"/>
    <w:rsid w:val="00C6687C"/>
    <w:rsid w:val="00C66DC9"/>
    <w:rsid w:val="00C6729E"/>
    <w:rsid w:val="00C67A97"/>
    <w:rsid w:val="00C7013D"/>
    <w:rsid w:val="00C70406"/>
    <w:rsid w:val="00C7078B"/>
    <w:rsid w:val="00C70794"/>
    <w:rsid w:val="00C70B4F"/>
    <w:rsid w:val="00C7200A"/>
    <w:rsid w:val="00C72255"/>
    <w:rsid w:val="00C72B39"/>
    <w:rsid w:val="00C735A9"/>
    <w:rsid w:val="00C739D9"/>
    <w:rsid w:val="00C73E21"/>
    <w:rsid w:val="00C741EF"/>
    <w:rsid w:val="00C74A37"/>
    <w:rsid w:val="00C74BB7"/>
    <w:rsid w:val="00C755C4"/>
    <w:rsid w:val="00C75885"/>
    <w:rsid w:val="00C766B2"/>
    <w:rsid w:val="00C76DC0"/>
    <w:rsid w:val="00C773D4"/>
    <w:rsid w:val="00C775EB"/>
    <w:rsid w:val="00C77D77"/>
    <w:rsid w:val="00C828F0"/>
    <w:rsid w:val="00C82A82"/>
    <w:rsid w:val="00C82F9A"/>
    <w:rsid w:val="00C83E9B"/>
    <w:rsid w:val="00C83FEE"/>
    <w:rsid w:val="00C84B80"/>
    <w:rsid w:val="00C84F12"/>
    <w:rsid w:val="00C8519B"/>
    <w:rsid w:val="00C854C0"/>
    <w:rsid w:val="00C85E86"/>
    <w:rsid w:val="00C869CB"/>
    <w:rsid w:val="00C86ACC"/>
    <w:rsid w:val="00C86C31"/>
    <w:rsid w:val="00C901E5"/>
    <w:rsid w:val="00C903AE"/>
    <w:rsid w:val="00C904ED"/>
    <w:rsid w:val="00C907CF"/>
    <w:rsid w:val="00C9097F"/>
    <w:rsid w:val="00C90985"/>
    <w:rsid w:val="00C90AF3"/>
    <w:rsid w:val="00C919D5"/>
    <w:rsid w:val="00C91B12"/>
    <w:rsid w:val="00C91C83"/>
    <w:rsid w:val="00C91D2D"/>
    <w:rsid w:val="00C91DC5"/>
    <w:rsid w:val="00C926DB"/>
    <w:rsid w:val="00C92729"/>
    <w:rsid w:val="00C92882"/>
    <w:rsid w:val="00C92EBF"/>
    <w:rsid w:val="00C935A6"/>
    <w:rsid w:val="00C93995"/>
    <w:rsid w:val="00C93A31"/>
    <w:rsid w:val="00C944B3"/>
    <w:rsid w:val="00C946F9"/>
    <w:rsid w:val="00C953EE"/>
    <w:rsid w:val="00C9548E"/>
    <w:rsid w:val="00C95825"/>
    <w:rsid w:val="00C95B03"/>
    <w:rsid w:val="00C9658A"/>
    <w:rsid w:val="00C966A7"/>
    <w:rsid w:val="00C96BEE"/>
    <w:rsid w:val="00C96C3A"/>
    <w:rsid w:val="00C97859"/>
    <w:rsid w:val="00C97BCF"/>
    <w:rsid w:val="00C97CCB"/>
    <w:rsid w:val="00CA04BC"/>
    <w:rsid w:val="00CA05A4"/>
    <w:rsid w:val="00CA14A3"/>
    <w:rsid w:val="00CA169E"/>
    <w:rsid w:val="00CA1C14"/>
    <w:rsid w:val="00CA1CF8"/>
    <w:rsid w:val="00CA1FA4"/>
    <w:rsid w:val="00CA2113"/>
    <w:rsid w:val="00CA2389"/>
    <w:rsid w:val="00CA39A2"/>
    <w:rsid w:val="00CA3BC4"/>
    <w:rsid w:val="00CA4397"/>
    <w:rsid w:val="00CA4C71"/>
    <w:rsid w:val="00CA4DF1"/>
    <w:rsid w:val="00CA5148"/>
    <w:rsid w:val="00CA520A"/>
    <w:rsid w:val="00CA55F6"/>
    <w:rsid w:val="00CA56DB"/>
    <w:rsid w:val="00CA58BF"/>
    <w:rsid w:val="00CA597E"/>
    <w:rsid w:val="00CA5F05"/>
    <w:rsid w:val="00CA6180"/>
    <w:rsid w:val="00CA68F8"/>
    <w:rsid w:val="00CA7BBF"/>
    <w:rsid w:val="00CA7BD7"/>
    <w:rsid w:val="00CA7EB5"/>
    <w:rsid w:val="00CB067F"/>
    <w:rsid w:val="00CB0972"/>
    <w:rsid w:val="00CB09BC"/>
    <w:rsid w:val="00CB0EEB"/>
    <w:rsid w:val="00CB0F1A"/>
    <w:rsid w:val="00CB0F4B"/>
    <w:rsid w:val="00CB0F8E"/>
    <w:rsid w:val="00CB17D8"/>
    <w:rsid w:val="00CB1AE7"/>
    <w:rsid w:val="00CB1BD0"/>
    <w:rsid w:val="00CB1DBB"/>
    <w:rsid w:val="00CB1DEF"/>
    <w:rsid w:val="00CB21DB"/>
    <w:rsid w:val="00CB27A9"/>
    <w:rsid w:val="00CB2BE5"/>
    <w:rsid w:val="00CB3C42"/>
    <w:rsid w:val="00CB42F2"/>
    <w:rsid w:val="00CB4558"/>
    <w:rsid w:val="00CB4599"/>
    <w:rsid w:val="00CB54C8"/>
    <w:rsid w:val="00CB58EB"/>
    <w:rsid w:val="00CB74C1"/>
    <w:rsid w:val="00CB766A"/>
    <w:rsid w:val="00CC0269"/>
    <w:rsid w:val="00CC02C1"/>
    <w:rsid w:val="00CC0E55"/>
    <w:rsid w:val="00CC1258"/>
    <w:rsid w:val="00CC162B"/>
    <w:rsid w:val="00CC17C6"/>
    <w:rsid w:val="00CC1A70"/>
    <w:rsid w:val="00CC1FC8"/>
    <w:rsid w:val="00CC2648"/>
    <w:rsid w:val="00CC267C"/>
    <w:rsid w:val="00CC270E"/>
    <w:rsid w:val="00CC4127"/>
    <w:rsid w:val="00CC43ED"/>
    <w:rsid w:val="00CC4688"/>
    <w:rsid w:val="00CC4888"/>
    <w:rsid w:val="00CC58A7"/>
    <w:rsid w:val="00CC599F"/>
    <w:rsid w:val="00CC5DAA"/>
    <w:rsid w:val="00CC5FDD"/>
    <w:rsid w:val="00CC6C51"/>
    <w:rsid w:val="00CC709E"/>
    <w:rsid w:val="00CC7189"/>
    <w:rsid w:val="00CC7339"/>
    <w:rsid w:val="00CC7739"/>
    <w:rsid w:val="00CC7764"/>
    <w:rsid w:val="00CC776F"/>
    <w:rsid w:val="00CC7D50"/>
    <w:rsid w:val="00CC7DFF"/>
    <w:rsid w:val="00CD0F83"/>
    <w:rsid w:val="00CD16A3"/>
    <w:rsid w:val="00CD1AC4"/>
    <w:rsid w:val="00CD1AEF"/>
    <w:rsid w:val="00CD1F49"/>
    <w:rsid w:val="00CD1FC9"/>
    <w:rsid w:val="00CD2280"/>
    <w:rsid w:val="00CD2C94"/>
    <w:rsid w:val="00CD2F65"/>
    <w:rsid w:val="00CD33E3"/>
    <w:rsid w:val="00CD3B75"/>
    <w:rsid w:val="00CD3E99"/>
    <w:rsid w:val="00CD4133"/>
    <w:rsid w:val="00CD4164"/>
    <w:rsid w:val="00CD4295"/>
    <w:rsid w:val="00CD5CB1"/>
    <w:rsid w:val="00CD60B3"/>
    <w:rsid w:val="00CD627F"/>
    <w:rsid w:val="00CD6A78"/>
    <w:rsid w:val="00CD6CE6"/>
    <w:rsid w:val="00CD6D7F"/>
    <w:rsid w:val="00CD7145"/>
    <w:rsid w:val="00CD7F68"/>
    <w:rsid w:val="00CE04C0"/>
    <w:rsid w:val="00CE0979"/>
    <w:rsid w:val="00CE0C62"/>
    <w:rsid w:val="00CE254D"/>
    <w:rsid w:val="00CE2937"/>
    <w:rsid w:val="00CE2A78"/>
    <w:rsid w:val="00CE378F"/>
    <w:rsid w:val="00CE37D7"/>
    <w:rsid w:val="00CE3E7F"/>
    <w:rsid w:val="00CE40C9"/>
    <w:rsid w:val="00CE48BB"/>
    <w:rsid w:val="00CE48D7"/>
    <w:rsid w:val="00CE4D5A"/>
    <w:rsid w:val="00CE527F"/>
    <w:rsid w:val="00CE54D1"/>
    <w:rsid w:val="00CE5E84"/>
    <w:rsid w:val="00CE62B0"/>
    <w:rsid w:val="00CE665F"/>
    <w:rsid w:val="00CE6746"/>
    <w:rsid w:val="00CE674F"/>
    <w:rsid w:val="00CE70FE"/>
    <w:rsid w:val="00CE7851"/>
    <w:rsid w:val="00CE7B74"/>
    <w:rsid w:val="00CF0D70"/>
    <w:rsid w:val="00CF19C9"/>
    <w:rsid w:val="00CF3662"/>
    <w:rsid w:val="00CF39C0"/>
    <w:rsid w:val="00CF3B4B"/>
    <w:rsid w:val="00CF3CD1"/>
    <w:rsid w:val="00CF3E64"/>
    <w:rsid w:val="00CF56E2"/>
    <w:rsid w:val="00CF6836"/>
    <w:rsid w:val="00CF6ABD"/>
    <w:rsid w:val="00CF7389"/>
    <w:rsid w:val="00CF7428"/>
    <w:rsid w:val="00CF7532"/>
    <w:rsid w:val="00CF762E"/>
    <w:rsid w:val="00D000CB"/>
    <w:rsid w:val="00D001FF"/>
    <w:rsid w:val="00D00332"/>
    <w:rsid w:val="00D004D0"/>
    <w:rsid w:val="00D0058B"/>
    <w:rsid w:val="00D00B7E"/>
    <w:rsid w:val="00D0179E"/>
    <w:rsid w:val="00D01A81"/>
    <w:rsid w:val="00D01A9B"/>
    <w:rsid w:val="00D02901"/>
    <w:rsid w:val="00D0292C"/>
    <w:rsid w:val="00D02AC9"/>
    <w:rsid w:val="00D02B91"/>
    <w:rsid w:val="00D03271"/>
    <w:rsid w:val="00D03738"/>
    <w:rsid w:val="00D03D0F"/>
    <w:rsid w:val="00D0417B"/>
    <w:rsid w:val="00D041ED"/>
    <w:rsid w:val="00D043D3"/>
    <w:rsid w:val="00D043F5"/>
    <w:rsid w:val="00D04E46"/>
    <w:rsid w:val="00D04F1A"/>
    <w:rsid w:val="00D050DE"/>
    <w:rsid w:val="00D0571F"/>
    <w:rsid w:val="00D05732"/>
    <w:rsid w:val="00D0592B"/>
    <w:rsid w:val="00D05CD4"/>
    <w:rsid w:val="00D06080"/>
    <w:rsid w:val="00D0637C"/>
    <w:rsid w:val="00D063DC"/>
    <w:rsid w:val="00D0644A"/>
    <w:rsid w:val="00D0679B"/>
    <w:rsid w:val="00D07F38"/>
    <w:rsid w:val="00D101E5"/>
    <w:rsid w:val="00D10672"/>
    <w:rsid w:val="00D10B65"/>
    <w:rsid w:val="00D10F05"/>
    <w:rsid w:val="00D11840"/>
    <w:rsid w:val="00D11F51"/>
    <w:rsid w:val="00D12620"/>
    <w:rsid w:val="00D13230"/>
    <w:rsid w:val="00D1382D"/>
    <w:rsid w:val="00D138EB"/>
    <w:rsid w:val="00D13917"/>
    <w:rsid w:val="00D140B8"/>
    <w:rsid w:val="00D142A9"/>
    <w:rsid w:val="00D14FD6"/>
    <w:rsid w:val="00D15741"/>
    <w:rsid w:val="00D15766"/>
    <w:rsid w:val="00D15C11"/>
    <w:rsid w:val="00D15C3C"/>
    <w:rsid w:val="00D164A0"/>
    <w:rsid w:val="00D1664F"/>
    <w:rsid w:val="00D16A20"/>
    <w:rsid w:val="00D16D84"/>
    <w:rsid w:val="00D174D9"/>
    <w:rsid w:val="00D17D6C"/>
    <w:rsid w:val="00D17F4F"/>
    <w:rsid w:val="00D201E0"/>
    <w:rsid w:val="00D20B58"/>
    <w:rsid w:val="00D20CAF"/>
    <w:rsid w:val="00D20E14"/>
    <w:rsid w:val="00D21697"/>
    <w:rsid w:val="00D2176B"/>
    <w:rsid w:val="00D21B1A"/>
    <w:rsid w:val="00D22572"/>
    <w:rsid w:val="00D23021"/>
    <w:rsid w:val="00D23185"/>
    <w:rsid w:val="00D2395F"/>
    <w:rsid w:val="00D23A3F"/>
    <w:rsid w:val="00D23ADB"/>
    <w:rsid w:val="00D241F7"/>
    <w:rsid w:val="00D242A8"/>
    <w:rsid w:val="00D24399"/>
    <w:rsid w:val="00D24802"/>
    <w:rsid w:val="00D254CA"/>
    <w:rsid w:val="00D2596D"/>
    <w:rsid w:val="00D25981"/>
    <w:rsid w:val="00D25AEC"/>
    <w:rsid w:val="00D25CAE"/>
    <w:rsid w:val="00D2600A"/>
    <w:rsid w:val="00D270B1"/>
    <w:rsid w:val="00D27301"/>
    <w:rsid w:val="00D27446"/>
    <w:rsid w:val="00D2758B"/>
    <w:rsid w:val="00D278F3"/>
    <w:rsid w:val="00D302BD"/>
    <w:rsid w:val="00D3037E"/>
    <w:rsid w:val="00D3047D"/>
    <w:rsid w:val="00D308C9"/>
    <w:rsid w:val="00D30F13"/>
    <w:rsid w:val="00D30FE1"/>
    <w:rsid w:val="00D30FFF"/>
    <w:rsid w:val="00D319E3"/>
    <w:rsid w:val="00D31D45"/>
    <w:rsid w:val="00D31F2A"/>
    <w:rsid w:val="00D31FD3"/>
    <w:rsid w:val="00D326EF"/>
    <w:rsid w:val="00D33EE3"/>
    <w:rsid w:val="00D34671"/>
    <w:rsid w:val="00D35237"/>
    <w:rsid w:val="00D3558B"/>
    <w:rsid w:val="00D3697A"/>
    <w:rsid w:val="00D36B60"/>
    <w:rsid w:val="00D4078E"/>
    <w:rsid w:val="00D40E00"/>
    <w:rsid w:val="00D41633"/>
    <w:rsid w:val="00D416D0"/>
    <w:rsid w:val="00D41AD6"/>
    <w:rsid w:val="00D42022"/>
    <w:rsid w:val="00D423BF"/>
    <w:rsid w:val="00D42651"/>
    <w:rsid w:val="00D431AC"/>
    <w:rsid w:val="00D4411C"/>
    <w:rsid w:val="00D442DD"/>
    <w:rsid w:val="00D44401"/>
    <w:rsid w:val="00D44748"/>
    <w:rsid w:val="00D44CA3"/>
    <w:rsid w:val="00D44F55"/>
    <w:rsid w:val="00D45884"/>
    <w:rsid w:val="00D45BEE"/>
    <w:rsid w:val="00D46661"/>
    <w:rsid w:val="00D466F5"/>
    <w:rsid w:val="00D468B5"/>
    <w:rsid w:val="00D479C8"/>
    <w:rsid w:val="00D5038C"/>
    <w:rsid w:val="00D50610"/>
    <w:rsid w:val="00D5078C"/>
    <w:rsid w:val="00D5105F"/>
    <w:rsid w:val="00D51113"/>
    <w:rsid w:val="00D512EF"/>
    <w:rsid w:val="00D51797"/>
    <w:rsid w:val="00D51B8E"/>
    <w:rsid w:val="00D51DED"/>
    <w:rsid w:val="00D52948"/>
    <w:rsid w:val="00D530B4"/>
    <w:rsid w:val="00D53636"/>
    <w:rsid w:val="00D53B2A"/>
    <w:rsid w:val="00D53C3A"/>
    <w:rsid w:val="00D540A6"/>
    <w:rsid w:val="00D543FF"/>
    <w:rsid w:val="00D54E92"/>
    <w:rsid w:val="00D5502F"/>
    <w:rsid w:val="00D55144"/>
    <w:rsid w:val="00D55B0C"/>
    <w:rsid w:val="00D55F87"/>
    <w:rsid w:val="00D56091"/>
    <w:rsid w:val="00D562E3"/>
    <w:rsid w:val="00D5648C"/>
    <w:rsid w:val="00D56684"/>
    <w:rsid w:val="00D566CD"/>
    <w:rsid w:val="00D56FFA"/>
    <w:rsid w:val="00D578AB"/>
    <w:rsid w:val="00D57F92"/>
    <w:rsid w:val="00D6062C"/>
    <w:rsid w:val="00D60D27"/>
    <w:rsid w:val="00D60EA0"/>
    <w:rsid w:val="00D6155E"/>
    <w:rsid w:val="00D615B5"/>
    <w:rsid w:val="00D6183B"/>
    <w:rsid w:val="00D61D7C"/>
    <w:rsid w:val="00D62199"/>
    <w:rsid w:val="00D62509"/>
    <w:rsid w:val="00D6328E"/>
    <w:rsid w:val="00D6334A"/>
    <w:rsid w:val="00D633AE"/>
    <w:rsid w:val="00D6389C"/>
    <w:rsid w:val="00D63B34"/>
    <w:rsid w:val="00D64421"/>
    <w:rsid w:val="00D6552E"/>
    <w:rsid w:val="00D65AA6"/>
    <w:rsid w:val="00D660EC"/>
    <w:rsid w:val="00D6615D"/>
    <w:rsid w:val="00D66605"/>
    <w:rsid w:val="00D67C48"/>
    <w:rsid w:val="00D70150"/>
    <w:rsid w:val="00D7054A"/>
    <w:rsid w:val="00D709CC"/>
    <w:rsid w:val="00D70B2C"/>
    <w:rsid w:val="00D717F2"/>
    <w:rsid w:val="00D71969"/>
    <w:rsid w:val="00D71A62"/>
    <w:rsid w:val="00D71AEA"/>
    <w:rsid w:val="00D72588"/>
    <w:rsid w:val="00D7277F"/>
    <w:rsid w:val="00D72B96"/>
    <w:rsid w:val="00D739E1"/>
    <w:rsid w:val="00D73BF2"/>
    <w:rsid w:val="00D73D37"/>
    <w:rsid w:val="00D73E61"/>
    <w:rsid w:val="00D7436E"/>
    <w:rsid w:val="00D74C07"/>
    <w:rsid w:val="00D74F98"/>
    <w:rsid w:val="00D7541C"/>
    <w:rsid w:val="00D75B1F"/>
    <w:rsid w:val="00D75BA1"/>
    <w:rsid w:val="00D75FC1"/>
    <w:rsid w:val="00D76028"/>
    <w:rsid w:val="00D7633D"/>
    <w:rsid w:val="00D765AC"/>
    <w:rsid w:val="00D7756A"/>
    <w:rsid w:val="00D7756D"/>
    <w:rsid w:val="00D77960"/>
    <w:rsid w:val="00D77D3F"/>
    <w:rsid w:val="00D77EA1"/>
    <w:rsid w:val="00D80227"/>
    <w:rsid w:val="00D8082E"/>
    <w:rsid w:val="00D81AC0"/>
    <w:rsid w:val="00D81CDE"/>
    <w:rsid w:val="00D81D1A"/>
    <w:rsid w:val="00D82337"/>
    <w:rsid w:val="00D831D1"/>
    <w:rsid w:val="00D83338"/>
    <w:rsid w:val="00D837BA"/>
    <w:rsid w:val="00D841DA"/>
    <w:rsid w:val="00D843F0"/>
    <w:rsid w:val="00D84BBD"/>
    <w:rsid w:val="00D856FC"/>
    <w:rsid w:val="00D8654D"/>
    <w:rsid w:val="00D866D9"/>
    <w:rsid w:val="00D86759"/>
    <w:rsid w:val="00D867FE"/>
    <w:rsid w:val="00D86D17"/>
    <w:rsid w:val="00D876C0"/>
    <w:rsid w:val="00D878E6"/>
    <w:rsid w:val="00D87F68"/>
    <w:rsid w:val="00D90404"/>
    <w:rsid w:val="00D90AB0"/>
    <w:rsid w:val="00D90CE4"/>
    <w:rsid w:val="00D90D68"/>
    <w:rsid w:val="00D92D28"/>
    <w:rsid w:val="00D92ECF"/>
    <w:rsid w:val="00D92F48"/>
    <w:rsid w:val="00D932BC"/>
    <w:rsid w:val="00D93301"/>
    <w:rsid w:val="00D9345E"/>
    <w:rsid w:val="00D93795"/>
    <w:rsid w:val="00D93D60"/>
    <w:rsid w:val="00D940F8"/>
    <w:rsid w:val="00D944AE"/>
    <w:rsid w:val="00D9483A"/>
    <w:rsid w:val="00D94EE2"/>
    <w:rsid w:val="00D954AF"/>
    <w:rsid w:val="00D95CAC"/>
    <w:rsid w:val="00D95F13"/>
    <w:rsid w:val="00D960F4"/>
    <w:rsid w:val="00D965EC"/>
    <w:rsid w:val="00D96C71"/>
    <w:rsid w:val="00D96DE9"/>
    <w:rsid w:val="00D97083"/>
    <w:rsid w:val="00D97B4A"/>
    <w:rsid w:val="00D97BA8"/>
    <w:rsid w:val="00D97CC2"/>
    <w:rsid w:val="00D97FBD"/>
    <w:rsid w:val="00DA0266"/>
    <w:rsid w:val="00DA035F"/>
    <w:rsid w:val="00DA0638"/>
    <w:rsid w:val="00DA1FFC"/>
    <w:rsid w:val="00DA2384"/>
    <w:rsid w:val="00DA2516"/>
    <w:rsid w:val="00DA27F8"/>
    <w:rsid w:val="00DA29E0"/>
    <w:rsid w:val="00DA2A87"/>
    <w:rsid w:val="00DA2FB8"/>
    <w:rsid w:val="00DA35AE"/>
    <w:rsid w:val="00DA3E5D"/>
    <w:rsid w:val="00DA51C6"/>
    <w:rsid w:val="00DA5348"/>
    <w:rsid w:val="00DA536B"/>
    <w:rsid w:val="00DA53D5"/>
    <w:rsid w:val="00DA55AF"/>
    <w:rsid w:val="00DA576C"/>
    <w:rsid w:val="00DA5B18"/>
    <w:rsid w:val="00DA5CF1"/>
    <w:rsid w:val="00DA653F"/>
    <w:rsid w:val="00DA65AA"/>
    <w:rsid w:val="00DA6B2A"/>
    <w:rsid w:val="00DA6C8B"/>
    <w:rsid w:val="00DA7436"/>
    <w:rsid w:val="00DA7787"/>
    <w:rsid w:val="00DA7B87"/>
    <w:rsid w:val="00DA7F8B"/>
    <w:rsid w:val="00DB0115"/>
    <w:rsid w:val="00DB0542"/>
    <w:rsid w:val="00DB0566"/>
    <w:rsid w:val="00DB10EF"/>
    <w:rsid w:val="00DB1312"/>
    <w:rsid w:val="00DB1FEC"/>
    <w:rsid w:val="00DB231C"/>
    <w:rsid w:val="00DB2758"/>
    <w:rsid w:val="00DB2EBE"/>
    <w:rsid w:val="00DB383F"/>
    <w:rsid w:val="00DB43E8"/>
    <w:rsid w:val="00DB4B65"/>
    <w:rsid w:val="00DB4D09"/>
    <w:rsid w:val="00DB5F72"/>
    <w:rsid w:val="00DB6820"/>
    <w:rsid w:val="00DB7979"/>
    <w:rsid w:val="00DB7C34"/>
    <w:rsid w:val="00DB7D63"/>
    <w:rsid w:val="00DC03C8"/>
    <w:rsid w:val="00DC0CC7"/>
    <w:rsid w:val="00DC0F7A"/>
    <w:rsid w:val="00DC2826"/>
    <w:rsid w:val="00DC2A21"/>
    <w:rsid w:val="00DC33F6"/>
    <w:rsid w:val="00DC342D"/>
    <w:rsid w:val="00DC385A"/>
    <w:rsid w:val="00DC3993"/>
    <w:rsid w:val="00DC39E5"/>
    <w:rsid w:val="00DC3A0C"/>
    <w:rsid w:val="00DC4506"/>
    <w:rsid w:val="00DC572F"/>
    <w:rsid w:val="00DC6ADB"/>
    <w:rsid w:val="00DC6C79"/>
    <w:rsid w:val="00DC78E0"/>
    <w:rsid w:val="00DD04BC"/>
    <w:rsid w:val="00DD0E5F"/>
    <w:rsid w:val="00DD0F18"/>
    <w:rsid w:val="00DD114B"/>
    <w:rsid w:val="00DD17C5"/>
    <w:rsid w:val="00DD19CF"/>
    <w:rsid w:val="00DD1AC1"/>
    <w:rsid w:val="00DD1CBF"/>
    <w:rsid w:val="00DD20BF"/>
    <w:rsid w:val="00DD20FE"/>
    <w:rsid w:val="00DD249E"/>
    <w:rsid w:val="00DD263E"/>
    <w:rsid w:val="00DD26A3"/>
    <w:rsid w:val="00DD2A0A"/>
    <w:rsid w:val="00DD2C60"/>
    <w:rsid w:val="00DD2FC5"/>
    <w:rsid w:val="00DD355E"/>
    <w:rsid w:val="00DD36AF"/>
    <w:rsid w:val="00DD3FC7"/>
    <w:rsid w:val="00DD420C"/>
    <w:rsid w:val="00DD4998"/>
    <w:rsid w:val="00DD4A80"/>
    <w:rsid w:val="00DD5508"/>
    <w:rsid w:val="00DD58F6"/>
    <w:rsid w:val="00DD6363"/>
    <w:rsid w:val="00DD6B5F"/>
    <w:rsid w:val="00DD6DEA"/>
    <w:rsid w:val="00DD7A69"/>
    <w:rsid w:val="00DD7B66"/>
    <w:rsid w:val="00DE001E"/>
    <w:rsid w:val="00DE004F"/>
    <w:rsid w:val="00DE02DD"/>
    <w:rsid w:val="00DE0E0E"/>
    <w:rsid w:val="00DE1074"/>
    <w:rsid w:val="00DE1918"/>
    <w:rsid w:val="00DE27F5"/>
    <w:rsid w:val="00DE2B54"/>
    <w:rsid w:val="00DE2E8C"/>
    <w:rsid w:val="00DE30DE"/>
    <w:rsid w:val="00DE3667"/>
    <w:rsid w:val="00DE3F76"/>
    <w:rsid w:val="00DE44A1"/>
    <w:rsid w:val="00DE4DFB"/>
    <w:rsid w:val="00DE4E59"/>
    <w:rsid w:val="00DE52F6"/>
    <w:rsid w:val="00DE5371"/>
    <w:rsid w:val="00DE59B7"/>
    <w:rsid w:val="00DE7B4C"/>
    <w:rsid w:val="00DE7CED"/>
    <w:rsid w:val="00DF034B"/>
    <w:rsid w:val="00DF0788"/>
    <w:rsid w:val="00DF14E9"/>
    <w:rsid w:val="00DF1C38"/>
    <w:rsid w:val="00DF1EF4"/>
    <w:rsid w:val="00DF22A8"/>
    <w:rsid w:val="00DF22B8"/>
    <w:rsid w:val="00DF253C"/>
    <w:rsid w:val="00DF258F"/>
    <w:rsid w:val="00DF2B19"/>
    <w:rsid w:val="00DF2D18"/>
    <w:rsid w:val="00DF2D3A"/>
    <w:rsid w:val="00DF3912"/>
    <w:rsid w:val="00DF3D94"/>
    <w:rsid w:val="00DF4653"/>
    <w:rsid w:val="00DF46AA"/>
    <w:rsid w:val="00DF4811"/>
    <w:rsid w:val="00DF49FA"/>
    <w:rsid w:val="00DF4FF4"/>
    <w:rsid w:val="00DF5094"/>
    <w:rsid w:val="00DF56C4"/>
    <w:rsid w:val="00DF5E16"/>
    <w:rsid w:val="00DF69C2"/>
    <w:rsid w:val="00DF6CB1"/>
    <w:rsid w:val="00DF6FF4"/>
    <w:rsid w:val="00DF729F"/>
    <w:rsid w:val="00E00059"/>
    <w:rsid w:val="00E009E1"/>
    <w:rsid w:val="00E010E3"/>
    <w:rsid w:val="00E01256"/>
    <w:rsid w:val="00E01502"/>
    <w:rsid w:val="00E017C8"/>
    <w:rsid w:val="00E018AF"/>
    <w:rsid w:val="00E01A3F"/>
    <w:rsid w:val="00E01DB7"/>
    <w:rsid w:val="00E01E32"/>
    <w:rsid w:val="00E02B7D"/>
    <w:rsid w:val="00E02F68"/>
    <w:rsid w:val="00E03862"/>
    <w:rsid w:val="00E03CED"/>
    <w:rsid w:val="00E03E85"/>
    <w:rsid w:val="00E04078"/>
    <w:rsid w:val="00E04623"/>
    <w:rsid w:val="00E04665"/>
    <w:rsid w:val="00E04B09"/>
    <w:rsid w:val="00E06000"/>
    <w:rsid w:val="00E061A8"/>
    <w:rsid w:val="00E061C5"/>
    <w:rsid w:val="00E0662F"/>
    <w:rsid w:val="00E06726"/>
    <w:rsid w:val="00E06806"/>
    <w:rsid w:val="00E06835"/>
    <w:rsid w:val="00E072AB"/>
    <w:rsid w:val="00E07B09"/>
    <w:rsid w:val="00E10430"/>
    <w:rsid w:val="00E10704"/>
    <w:rsid w:val="00E108B8"/>
    <w:rsid w:val="00E12236"/>
    <w:rsid w:val="00E122A1"/>
    <w:rsid w:val="00E12782"/>
    <w:rsid w:val="00E1294B"/>
    <w:rsid w:val="00E12E3F"/>
    <w:rsid w:val="00E1356F"/>
    <w:rsid w:val="00E13CDF"/>
    <w:rsid w:val="00E1415E"/>
    <w:rsid w:val="00E14412"/>
    <w:rsid w:val="00E144FA"/>
    <w:rsid w:val="00E14791"/>
    <w:rsid w:val="00E150FA"/>
    <w:rsid w:val="00E155CE"/>
    <w:rsid w:val="00E15886"/>
    <w:rsid w:val="00E15C08"/>
    <w:rsid w:val="00E1613A"/>
    <w:rsid w:val="00E167D4"/>
    <w:rsid w:val="00E16BF4"/>
    <w:rsid w:val="00E16D15"/>
    <w:rsid w:val="00E178CF"/>
    <w:rsid w:val="00E1796E"/>
    <w:rsid w:val="00E203AC"/>
    <w:rsid w:val="00E205E3"/>
    <w:rsid w:val="00E20E51"/>
    <w:rsid w:val="00E21B1E"/>
    <w:rsid w:val="00E21CF9"/>
    <w:rsid w:val="00E221A1"/>
    <w:rsid w:val="00E22AEA"/>
    <w:rsid w:val="00E23358"/>
    <w:rsid w:val="00E23410"/>
    <w:rsid w:val="00E23484"/>
    <w:rsid w:val="00E238DE"/>
    <w:rsid w:val="00E23C34"/>
    <w:rsid w:val="00E23D53"/>
    <w:rsid w:val="00E2430D"/>
    <w:rsid w:val="00E247BA"/>
    <w:rsid w:val="00E25688"/>
    <w:rsid w:val="00E256DD"/>
    <w:rsid w:val="00E25C02"/>
    <w:rsid w:val="00E2655D"/>
    <w:rsid w:val="00E267EE"/>
    <w:rsid w:val="00E27503"/>
    <w:rsid w:val="00E2783C"/>
    <w:rsid w:val="00E30421"/>
    <w:rsid w:val="00E30BFB"/>
    <w:rsid w:val="00E310BD"/>
    <w:rsid w:val="00E313A3"/>
    <w:rsid w:val="00E31A8C"/>
    <w:rsid w:val="00E32968"/>
    <w:rsid w:val="00E32991"/>
    <w:rsid w:val="00E32F86"/>
    <w:rsid w:val="00E339E6"/>
    <w:rsid w:val="00E33D46"/>
    <w:rsid w:val="00E3459F"/>
    <w:rsid w:val="00E34876"/>
    <w:rsid w:val="00E34901"/>
    <w:rsid w:val="00E349AD"/>
    <w:rsid w:val="00E34FBB"/>
    <w:rsid w:val="00E35898"/>
    <w:rsid w:val="00E35A11"/>
    <w:rsid w:val="00E35B98"/>
    <w:rsid w:val="00E35C0E"/>
    <w:rsid w:val="00E35D91"/>
    <w:rsid w:val="00E35E49"/>
    <w:rsid w:val="00E3628F"/>
    <w:rsid w:val="00E36595"/>
    <w:rsid w:val="00E370F3"/>
    <w:rsid w:val="00E37125"/>
    <w:rsid w:val="00E372E1"/>
    <w:rsid w:val="00E375EF"/>
    <w:rsid w:val="00E3798D"/>
    <w:rsid w:val="00E37D7D"/>
    <w:rsid w:val="00E40283"/>
    <w:rsid w:val="00E40A2D"/>
    <w:rsid w:val="00E41091"/>
    <w:rsid w:val="00E4146C"/>
    <w:rsid w:val="00E41C41"/>
    <w:rsid w:val="00E43384"/>
    <w:rsid w:val="00E43BD8"/>
    <w:rsid w:val="00E44550"/>
    <w:rsid w:val="00E44AF8"/>
    <w:rsid w:val="00E44B15"/>
    <w:rsid w:val="00E44D86"/>
    <w:rsid w:val="00E458DA"/>
    <w:rsid w:val="00E46487"/>
    <w:rsid w:val="00E46546"/>
    <w:rsid w:val="00E46C2C"/>
    <w:rsid w:val="00E46D15"/>
    <w:rsid w:val="00E470DB"/>
    <w:rsid w:val="00E47313"/>
    <w:rsid w:val="00E473C3"/>
    <w:rsid w:val="00E476C4"/>
    <w:rsid w:val="00E47DFE"/>
    <w:rsid w:val="00E47E18"/>
    <w:rsid w:val="00E5007F"/>
    <w:rsid w:val="00E5049B"/>
    <w:rsid w:val="00E5059A"/>
    <w:rsid w:val="00E51C83"/>
    <w:rsid w:val="00E51DF7"/>
    <w:rsid w:val="00E521DD"/>
    <w:rsid w:val="00E52BD0"/>
    <w:rsid w:val="00E52D69"/>
    <w:rsid w:val="00E53D42"/>
    <w:rsid w:val="00E54C57"/>
    <w:rsid w:val="00E54F37"/>
    <w:rsid w:val="00E551C7"/>
    <w:rsid w:val="00E556DF"/>
    <w:rsid w:val="00E56634"/>
    <w:rsid w:val="00E56B8D"/>
    <w:rsid w:val="00E56CD7"/>
    <w:rsid w:val="00E56F1E"/>
    <w:rsid w:val="00E60835"/>
    <w:rsid w:val="00E608FF"/>
    <w:rsid w:val="00E60D1C"/>
    <w:rsid w:val="00E60EA0"/>
    <w:rsid w:val="00E61A3A"/>
    <w:rsid w:val="00E61FBB"/>
    <w:rsid w:val="00E630C6"/>
    <w:rsid w:val="00E634B7"/>
    <w:rsid w:val="00E63C84"/>
    <w:rsid w:val="00E63F44"/>
    <w:rsid w:val="00E6405F"/>
    <w:rsid w:val="00E64799"/>
    <w:rsid w:val="00E6545E"/>
    <w:rsid w:val="00E6581C"/>
    <w:rsid w:val="00E659E6"/>
    <w:rsid w:val="00E65B0B"/>
    <w:rsid w:val="00E65C01"/>
    <w:rsid w:val="00E65CE6"/>
    <w:rsid w:val="00E66462"/>
    <w:rsid w:val="00E66681"/>
    <w:rsid w:val="00E666BE"/>
    <w:rsid w:val="00E66958"/>
    <w:rsid w:val="00E66D02"/>
    <w:rsid w:val="00E66F7F"/>
    <w:rsid w:val="00E677FE"/>
    <w:rsid w:val="00E705D0"/>
    <w:rsid w:val="00E70907"/>
    <w:rsid w:val="00E70D23"/>
    <w:rsid w:val="00E72269"/>
    <w:rsid w:val="00E722C1"/>
    <w:rsid w:val="00E7319F"/>
    <w:rsid w:val="00E7342B"/>
    <w:rsid w:val="00E7376F"/>
    <w:rsid w:val="00E73D4D"/>
    <w:rsid w:val="00E74512"/>
    <w:rsid w:val="00E75244"/>
    <w:rsid w:val="00E75899"/>
    <w:rsid w:val="00E759BB"/>
    <w:rsid w:val="00E75FD9"/>
    <w:rsid w:val="00E76178"/>
    <w:rsid w:val="00E7687E"/>
    <w:rsid w:val="00E76BF6"/>
    <w:rsid w:val="00E76FE7"/>
    <w:rsid w:val="00E770BA"/>
    <w:rsid w:val="00E77145"/>
    <w:rsid w:val="00E77BB3"/>
    <w:rsid w:val="00E801CE"/>
    <w:rsid w:val="00E8044B"/>
    <w:rsid w:val="00E820F6"/>
    <w:rsid w:val="00E82AB4"/>
    <w:rsid w:val="00E82C55"/>
    <w:rsid w:val="00E82D06"/>
    <w:rsid w:val="00E82DFA"/>
    <w:rsid w:val="00E83B50"/>
    <w:rsid w:val="00E842C2"/>
    <w:rsid w:val="00E84521"/>
    <w:rsid w:val="00E84593"/>
    <w:rsid w:val="00E84FD3"/>
    <w:rsid w:val="00E85296"/>
    <w:rsid w:val="00E8582A"/>
    <w:rsid w:val="00E86137"/>
    <w:rsid w:val="00E86229"/>
    <w:rsid w:val="00E86952"/>
    <w:rsid w:val="00E869D2"/>
    <w:rsid w:val="00E86AB8"/>
    <w:rsid w:val="00E86E6E"/>
    <w:rsid w:val="00E87977"/>
    <w:rsid w:val="00E87F48"/>
    <w:rsid w:val="00E91064"/>
    <w:rsid w:val="00E91378"/>
    <w:rsid w:val="00E91756"/>
    <w:rsid w:val="00E918B9"/>
    <w:rsid w:val="00E92063"/>
    <w:rsid w:val="00E92789"/>
    <w:rsid w:val="00E930B3"/>
    <w:rsid w:val="00E93528"/>
    <w:rsid w:val="00E9385E"/>
    <w:rsid w:val="00E9390E"/>
    <w:rsid w:val="00E942C6"/>
    <w:rsid w:val="00E94C87"/>
    <w:rsid w:val="00E94FB0"/>
    <w:rsid w:val="00E9596B"/>
    <w:rsid w:val="00E9597A"/>
    <w:rsid w:val="00E959D7"/>
    <w:rsid w:val="00E95A72"/>
    <w:rsid w:val="00E95B60"/>
    <w:rsid w:val="00E95E80"/>
    <w:rsid w:val="00E96283"/>
    <w:rsid w:val="00E96A28"/>
    <w:rsid w:val="00E9760B"/>
    <w:rsid w:val="00E9781E"/>
    <w:rsid w:val="00EA01CE"/>
    <w:rsid w:val="00EA03BA"/>
    <w:rsid w:val="00EA16DA"/>
    <w:rsid w:val="00EA2328"/>
    <w:rsid w:val="00EA252D"/>
    <w:rsid w:val="00EA2B9D"/>
    <w:rsid w:val="00EA2C50"/>
    <w:rsid w:val="00EA33E0"/>
    <w:rsid w:val="00EA340A"/>
    <w:rsid w:val="00EA3617"/>
    <w:rsid w:val="00EA3965"/>
    <w:rsid w:val="00EA3A25"/>
    <w:rsid w:val="00EA3DF1"/>
    <w:rsid w:val="00EA478C"/>
    <w:rsid w:val="00EA4864"/>
    <w:rsid w:val="00EA488A"/>
    <w:rsid w:val="00EA4D15"/>
    <w:rsid w:val="00EA5341"/>
    <w:rsid w:val="00EA5AF8"/>
    <w:rsid w:val="00EA5F37"/>
    <w:rsid w:val="00EA6065"/>
    <w:rsid w:val="00EA6095"/>
    <w:rsid w:val="00EA66FE"/>
    <w:rsid w:val="00EA6B6E"/>
    <w:rsid w:val="00EA7133"/>
    <w:rsid w:val="00EB042F"/>
    <w:rsid w:val="00EB0F20"/>
    <w:rsid w:val="00EB1952"/>
    <w:rsid w:val="00EB232E"/>
    <w:rsid w:val="00EB38C5"/>
    <w:rsid w:val="00EB42C2"/>
    <w:rsid w:val="00EB43C2"/>
    <w:rsid w:val="00EB48ED"/>
    <w:rsid w:val="00EB5536"/>
    <w:rsid w:val="00EB671B"/>
    <w:rsid w:val="00EB6A5A"/>
    <w:rsid w:val="00EB6A9A"/>
    <w:rsid w:val="00EB6F71"/>
    <w:rsid w:val="00EB7A64"/>
    <w:rsid w:val="00EB7CB0"/>
    <w:rsid w:val="00EB7D87"/>
    <w:rsid w:val="00EC0A08"/>
    <w:rsid w:val="00EC0A24"/>
    <w:rsid w:val="00EC0F91"/>
    <w:rsid w:val="00EC149B"/>
    <w:rsid w:val="00EC1558"/>
    <w:rsid w:val="00EC15CB"/>
    <w:rsid w:val="00EC1695"/>
    <w:rsid w:val="00EC1F54"/>
    <w:rsid w:val="00EC1F9F"/>
    <w:rsid w:val="00EC24C3"/>
    <w:rsid w:val="00EC3293"/>
    <w:rsid w:val="00EC334C"/>
    <w:rsid w:val="00EC38F1"/>
    <w:rsid w:val="00EC3D26"/>
    <w:rsid w:val="00EC405B"/>
    <w:rsid w:val="00EC485A"/>
    <w:rsid w:val="00EC4FBD"/>
    <w:rsid w:val="00EC5912"/>
    <w:rsid w:val="00EC6542"/>
    <w:rsid w:val="00EC69FC"/>
    <w:rsid w:val="00EC70E2"/>
    <w:rsid w:val="00ED00E9"/>
    <w:rsid w:val="00ED031C"/>
    <w:rsid w:val="00ED0BD1"/>
    <w:rsid w:val="00ED0D47"/>
    <w:rsid w:val="00ED0FF9"/>
    <w:rsid w:val="00ED1B1B"/>
    <w:rsid w:val="00ED219C"/>
    <w:rsid w:val="00ED2319"/>
    <w:rsid w:val="00ED343E"/>
    <w:rsid w:val="00ED3564"/>
    <w:rsid w:val="00ED37BA"/>
    <w:rsid w:val="00ED4608"/>
    <w:rsid w:val="00ED471F"/>
    <w:rsid w:val="00ED4BE0"/>
    <w:rsid w:val="00ED538D"/>
    <w:rsid w:val="00ED5CC9"/>
    <w:rsid w:val="00ED67FE"/>
    <w:rsid w:val="00ED6BC2"/>
    <w:rsid w:val="00ED75EF"/>
    <w:rsid w:val="00ED75F9"/>
    <w:rsid w:val="00ED7942"/>
    <w:rsid w:val="00ED7A71"/>
    <w:rsid w:val="00ED7EE1"/>
    <w:rsid w:val="00EE0BDD"/>
    <w:rsid w:val="00EE0E3A"/>
    <w:rsid w:val="00EE1BBD"/>
    <w:rsid w:val="00EE274A"/>
    <w:rsid w:val="00EE31ED"/>
    <w:rsid w:val="00EE3363"/>
    <w:rsid w:val="00EE33CB"/>
    <w:rsid w:val="00EE34BC"/>
    <w:rsid w:val="00EE365B"/>
    <w:rsid w:val="00EE3896"/>
    <w:rsid w:val="00EE4612"/>
    <w:rsid w:val="00EE4624"/>
    <w:rsid w:val="00EE463C"/>
    <w:rsid w:val="00EE46A0"/>
    <w:rsid w:val="00EE4F8C"/>
    <w:rsid w:val="00EE53AF"/>
    <w:rsid w:val="00EE581B"/>
    <w:rsid w:val="00EE5D6D"/>
    <w:rsid w:val="00EE5FC4"/>
    <w:rsid w:val="00EE64AA"/>
    <w:rsid w:val="00EE67A3"/>
    <w:rsid w:val="00EF02B8"/>
    <w:rsid w:val="00EF0748"/>
    <w:rsid w:val="00EF0FBE"/>
    <w:rsid w:val="00EF1A26"/>
    <w:rsid w:val="00EF1C6B"/>
    <w:rsid w:val="00EF22EB"/>
    <w:rsid w:val="00EF24D7"/>
    <w:rsid w:val="00EF27CA"/>
    <w:rsid w:val="00EF2854"/>
    <w:rsid w:val="00EF2976"/>
    <w:rsid w:val="00EF2E70"/>
    <w:rsid w:val="00EF31D3"/>
    <w:rsid w:val="00EF3897"/>
    <w:rsid w:val="00EF4317"/>
    <w:rsid w:val="00EF4D25"/>
    <w:rsid w:val="00EF4E7C"/>
    <w:rsid w:val="00EF5101"/>
    <w:rsid w:val="00EF5582"/>
    <w:rsid w:val="00EF61C8"/>
    <w:rsid w:val="00EF65E5"/>
    <w:rsid w:val="00EF660D"/>
    <w:rsid w:val="00EF677C"/>
    <w:rsid w:val="00EF6CE5"/>
    <w:rsid w:val="00EF7535"/>
    <w:rsid w:val="00EF78C4"/>
    <w:rsid w:val="00EF7CE7"/>
    <w:rsid w:val="00F00DAF"/>
    <w:rsid w:val="00F00FD1"/>
    <w:rsid w:val="00F01074"/>
    <w:rsid w:val="00F010E3"/>
    <w:rsid w:val="00F01561"/>
    <w:rsid w:val="00F01A54"/>
    <w:rsid w:val="00F01DB5"/>
    <w:rsid w:val="00F01EF6"/>
    <w:rsid w:val="00F02920"/>
    <w:rsid w:val="00F0296E"/>
    <w:rsid w:val="00F02BD4"/>
    <w:rsid w:val="00F02D27"/>
    <w:rsid w:val="00F032E8"/>
    <w:rsid w:val="00F0396A"/>
    <w:rsid w:val="00F04368"/>
    <w:rsid w:val="00F0466C"/>
    <w:rsid w:val="00F04AAE"/>
    <w:rsid w:val="00F04CEF"/>
    <w:rsid w:val="00F051F8"/>
    <w:rsid w:val="00F05717"/>
    <w:rsid w:val="00F05CA7"/>
    <w:rsid w:val="00F0616E"/>
    <w:rsid w:val="00F06CF4"/>
    <w:rsid w:val="00F07199"/>
    <w:rsid w:val="00F07BAF"/>
    <w:rsid w:val="00F07F54"/>
    <w:rsid w:val="00F106C7"/>
    <w:rsid w:val="00F10E1A"/>
    <w:rsid w:val="00F11512"/>
    <w:rsid w:val="00F117BA"/>
    <w:rsid w:val="00F11B95"/>
    <w:rsid w:val="00F121D8"/>
    <w:rsid w:val="00F128AD"/>
    <w:rsid w:val="00F13827"/>
    <w:rsid w:val="00F13C72"/>
    <w:rsid w:val="00F147C8"/>
    <w:rsid w:val="00F14B0B"/>
    <w:rsid w:val="00F14D6E"/>
    <w:rsid w:val="00F14F6A"/>
    <w:rsid w:val="00F153FB"/>
    <w:rsid w:val="00F156EA"/>
    <w:rsid w:val="00F15B5E"/>
    <w:rsid w:val="00F15F7F"/>
    <w:rsid w:val="00F161B1"/>
    <w:rsid w:val="00F165FF"/>
    <w:rsid w:val="00F16710"/>
    <w:rsid w:val="00F16745"/>
    <w:rsid w:val="00F168FF"/>
    <w:rsid w:val="00F174F6"/>
    <w:rsid w:val="00F17A05"/>
    <w:rsid w:val="00F17C3F"/>
    <w:rsid w:val="00F20502"/>
    <w:rsid w:val="00F20AC6"/>
    <w:rsid w:val="00F20ADC"/>
    <w:rsid w:val="00F211D3"/>
    <w:rsid w:val="00F2213B"/>
    <w:rsid w:val="00F221BE"/>
    <w:rsid w:val="00F22575"/>
    <w:rsid w:val="00F2296D"/>
    <w:rsid w:val="00F23511"/>
    <w:rsid w:val="00F23E98"/>
    <w:rsid w:val="00F244B5"/>
    <w:rsid w:val="00F24669"/>
    <w:rsid w:val="00F249EE"/>
    <w:rsid w:val="00F253ED"/>
    <w:rsid w:val="00F25FE4"/>
    <w:rsid w:val="00F263BE"/>
    <w:rsid w:val="00F27597"/>
    <w:rsid w:val="00F3018D"/>
    <w:rsid w:val="00F301D6"/>
    <w:rsid w:val="00F3108C"/>
    <w:rsid w:val="00F3115C"/>
    <w:rsid w:val="00F31297"/>
    <w:rsid w:val="00F3152F"/>
    <w:rsid w:val="00F31627"/>
    <w:rsid w:val="00F319BB"/>
    <w:rsid w:val="00F31F88"/>
    <w:rsid w:val="00F320F3"/>
    <w:rsid w:val="00F323B5"/>
    <w:rsid w:val="00F32A0D"/>
    <w:rsid w:val="00F32F1F"/>
    <w:rsid w:val="00F33778"/>
    <w:rsid w:val="00F33C43"/>
    <w:rsid w:val="00F3483E"/>
    <w:rsid w:val="00F34E50"/>
    <w:rsid w:val="00F34F29"/>
    <w:rsid w:val="00F34F62"/>
    <w:rsid w:val="00F35020"/>
    <w:rsid w:val="00F35A02"/>
    <w:rsid w:val="00F35C23"/>
    <w:rsid w:val="00F35E53"/>
    <w:rsid w:val="00F35F74"/>
    <w:rsid w:val="00F3611F"/>
    <w:rsid w:val="00F3612D"/>
    <w:rsid w:val="00F36359"/>
    <w:rsid w:val="00F370C6"/>
    <w:rsid w:val="00F37892"/>
    <w:rsid w:val="00F379DD"/>
    <w:rsid w:val="00F40485"/>
    <w:rsid w:val="00F4100B"/>
    <w:rsid w:val="00F4104B"/>
    <w:rsid w:val="00F41CFB"/>
    <w:rsid w:val="00F42FD8"/>
    <w:rsid w:val="00F431BA"/>
    <w:rsid w:val="00F43311"/>
    <w:rsid w:val="00F43F87"/>
    <w:rsid w:val="00F4401E"/>
    <w:rsid w:val="00F440D7"/>
    <w:rsid w:val="00F445CC"/>
    <w:rsid w:val="00F446FB"/>
    <w:rsid w:val="00F449E3"/>
    <w:rsid w:val="00F45052"/>
    <w:rsid w:val="00F45103"/>
    <w:rsid w:val="00F453D0"/>
    <w:rsid w:val="00F45B98"/>
    <w:rsid w:val="00F45F1E"/>
    <w:rsid w:val="00F46C75"/>
    <w:rsid w:val="00F475CF"/>
    <w:rsid w:val="00F47BDD"/>
    <w:rsid w:val="00F5016C"/>
    <w:rsid w:val="00F5072D"/>
    <w:rsid w:val="00F513FA"/>
    <w:rsid w:val="00F518A1"/>
    <w:rsid w:val="00F5196C"/>
    <w:rsid w:val="00F51A6C"/>
    <w:rsid w:val="00F52A47"/>
    <w:rsid w:val="00F52E29"/>
    <w:rsid w:val="00F53827"/>
    <w:rsid w:val="00F53833"/>
    <w:rsid w:val="00F53B2F"/>
    <w:rsid w:val="00F540A2"/>
    <w:rsid w:val="00F54286"/>
    <w:rsid w:val="00F546A2"/>
    <w:rsid w:val="00F547EC"/>
    <w:rsid w:val="00F54F05"/>
    <w:rsid w:val="00F55301"/>
    <w:rsid w:val="00F55AB4"/>
    <w:rsid w:val="00F55F98"/>
    <w:rsid w:val="00F567E7"/>
    <w:rsid w:val="00F56821"/>
    <w:rsid w:val="00F573C3"/>
    <w:rsid w:val="00F6079B"/>
    <w:rsid w:val="00F607B3"/>
    <w:rsid w:val="00F612C5"/>
    <w:rsid w:val="00F6168A"/>
    <w:rsid w:val="00F61B2C"/>
    <w:rsid w:val="00F622FA"/>
    <w:rsid w:val="00F62CD1"/>
    <w:rsid w:val="00F63049"/>
    <w:rsid w:val="00F63207"/>
    <w:rsid w:val="00F636A7"/>
    <w:rsid w:val="00F63946"/>
    <w:rsid w:val="00F639E5"/>
    <w:rsid w:val="00F63D76"/>
    <w:rsid w:val="00F64CA4"/>
    <w:rsid w:val="00F65090"/>
    <w:rsid w:val="00F65266"/>
    <w:rsid w:val="00F657BE"/>
    <w:rsid w:val="00F65A16"/>
    <w:rsid w:val="00F660F6"/>
    <w:rsid w:val="00F66603"/>
    <w:rsid w:val="00F66EF0"/>
    <w:rsid w:val="00F6708E"/>
    <w:rsid w:val="00F67124"/>
    <w:rsid w:val="00F671B9"/>
    <w:rsid w:val="00F67524"/>
    <w:rsid w:val="00F67770"/>
    <w:rsid w:val="00F677C7"/>
    <w:rsid w:val="00F679CF"/>
    <w:rsid w:val="00F67D99"/>
    <w:rsid w:val="00F67FB7"/>
    <w:rsid w:val="00F700D6"/>
    <w:rsid w:val="00F703F6"/>
    <w:rsid w:val="00F70701"/>
    <w:rsid w:val="00F71316"/>
    <w:rsid w:val="00F71D62"/>
    <w:rsid w:val="00F71EFE"/>
    <w:rsid w:val="00F7202C"/>
    <w:rsid w:val="00F7229E"/>
    <w:rsid w:val="00F72399"/>
    <w:rsid w:val="00F727F5"/>
    <w:rsid w:val="00F72C99"/>
    <w:rsid w:val="00F72D51"/>
    <w:rsid w:val="00F72D85"/>
    <w:rsid w:val="00F7302C"/>
    <w:rsid w:val="00F732FA"/>
    <w:rsid w:val="00F73899"/>
    <w:rsid w:val="00F73F11"/>
    <w:rsid w:val="00F7429B"/>
    <w:rsid w:val="00F7435F"/>
    <w:rsid w:val="00F75084"/>
    <w:rsid w:val="00F75AF4"/>
    <w:rsid w:val="00F75C2F"/>
    <w:rsid w:val="00F76358"/>
    <w:rsid w:val="00F763DD"/>
    <w:rsid w:val="00F77465"/>
    <w:rsid w:val="00F778A4"/>
    <w:rsid w:val="00F77E48"/>
    <w:rsid w:val="00F77EAE"/>
    <w:rsid w:val="00F77EAF"/>
    <w:rsid w:val="00F8059A"/>
    <w:rsid w:val="00F80BC7"/>
    <w:rsid w:val="00F818E9"/>
    <w:rsid w:val="00F81933"/>
    <w:rsid w:val="00F82B63"/>
    <w:rsid w:val="00F82BDC"/>
    <w:rsid w:val="00F844BB"/>
    <w:rsid w:val="00F84ADE"/>
    <w:rsid w:val="00F84AE2"/>
    <w:rsid w:val="00F84FF2"/>
    <w:rsid w:val="00F851A1"/>
    <w:rsid w:val="00F851E1"/>
    <w:rsid w:val="00F85264"/>
    <w:rsid w:val="00F85EBD"/>
    <w:rsid w:val="00F86CAD"/>
    <w:rsid w:val="00F871F3"/>
    <w:rsid w:val="00F87794"/>
    <w:rsid w:val="00F87BE9"/>
    <w:rsid w:val="00F87F98"/>
    <w:rsid w:val="00F900C5"/>
    <w:rsid w:val="00F90988"/>
    <w:rsid w:val="00F90AC8"/>
    <w:rsid w:val="00F90B68"/>
    <w:rsid w:val="00F91406"/>
    <w:rsid w:val="00F914DD"/>
    <w:rsid w:val="00F91AC5"/>
    <w:rsid w:val="00F92125"/>
    <w:rsid w:val="00F921F0"/>
    <w:rsid w:val="00F92B6C"/>
    <w:rsid w:val="00F92C63"/>
    <w:rsid w:val="00F93118"/>
    <w:rsid w:val="00F932FA"/>
    <w:rsid w:val="00F93AD4"/>
    <w:rsid w:val="00F93B3C"/>
    <w:rsid w:val="00F93E92"/>
    <w:rsid w:val="00F951AD"/>
    <w:rsid w:val="00F953E6"/>
    <w:rsid w:val="00F954B1"/>
    <w:rsid w:val="00F95ABA"/>
    <w:rsid w:val="00F961F9"/>
    <w:rsid w:val="00F9635E"/>
    <w:rsid w:val="00F969C6"/>
    <w:rsid w:val="00F96C44"/>
    <w:rsid w:val="00F97672"/>
    <w:rsid w:val="00F97690"/>
    <w:rsid w:val="00FA060A"/>
    <w:rsid w:val="00FA070A"/>
    <w:rsid w:val="00FA11EA"/>
    <w:rsid w:val="00FA1452"/>
    <w:rsid w:val="00FA14B6"/>
    <w:rsid w:val="00FA1B93"/>
    <w:rsid w:val="00FA223F"/>
    <w:rsid w:val="00FA2356"/>
    <w:rsid w:val="00FA2754"/>
    <w:rsid w:val="00FA2B7A"/>
    <w:rsid w:val="00FA2C2A"/>
    <w:rsid w:val="00FA3068"/>
    <w:rsid w:val="00FA30B6"/>
    <w:rsid w:val="00FA310F"/>
    <w:rsid w:val="00FA3839"/>
    <w:rsid w:val="00FA3AC4"/>
    <w:rsid w:val="00FA3E0B"/>
    <w:rsid w:val="00FA43F2"/>
    <w:rsid w:val="00FA4712"/>
    <w:rsid w:val="00FA4A06"/>
    <w:rsid w:val="00FA4AE3"/>
    <w:rsid w:val="00FA4C44"/>
    <w:rsid w:val="00FA4CE6"/>
    <w:rsid w:val="00FA5353"/>
    <w:rsid w:val="00FA54AF"/>
    <w:rsid w:val="00FA64B5"/>
    <w:rsid w:val="00FA6A68"/>
    <w:rsid w:val="00FA6AF1"/>
    <w:rsid w:val="00FA6C14"/>
    <w:rsid w:val="00FA77FA"/>
    <w:rsid w:val="00FA78B1"/>
    <w:rsid w:val="00FA7DD4"/>
    <w:rsid w:val="00FB030C"/>
    <w:rsid w:val="00FB091B"/>
    <w:rsid w:val="00FB118B"/>
    <w:rsid w:val="00FB1364"/>
    <w:rsid w:val="00FB15D9"/>
    <w:rsid w:val="00FB1809"/>
    <w:rsid w:val="00FB1A0D"/>
    <w:rsid w:val="00FB1B6C"/>
    <w:rsid w:val="00FB1CBB"/>
    <w:rsid w:val="00FB2137"/>
    <w:rsid w:val="00FB233F"/>
    <w:rsid w:val="00FB26A6"/>
    <w:rsid w:val="00FB308A"/>
    <w:rsid w:val="00FB3697"/>
    <w:rsid w:val="00FB3B7E"/>
    <w:rsid w:val="00FB48AC"/>
    <w:rsid w:val="00FB5657"/>
    <w:rsid w:val="00FB5892"/>
    <w:rsid w:val="00FB6221"/>
    <w:rsid w:val="00FB6539"/>
    <w:rsid w:val="00FB6B6E"/>
    <w:rsid w:val="00FB7C73"/>
    <w:rsid w:val="00FC0343"/>
    <w:rsid w:val="00FC09BB"/>
    <w:rsid w:val="00FC1A94"/>
    <w:rsid w:val="00FC1C60"/>
    <w:rsid w:val="00FC1CA3"/>
    <w:rsid w:val="00FC2784"/>
    <w:rsid w:val="00FC2BC5"/>
    <w:rsid w:val="00FC2F54"/>
    <w:rsid w:val="00FC32D9"/>
    <w:rsid w:val="00FC32F2"/>
    <w:rsid w:val="00FC3BB4"/>
    <w:rsid w:val="00FC4404"/>
    <w:rsid w:val="00FC47D5"/>
    <w:rsid w:val="00FC4D87"/>
    <w:rsid w:val="00FC4F94"/>
    <w:rsid w:val="00FC51A2"/>
    <w:rsid w:val="00FC69B3"/>
    <w:rsid w:val="00FC7138"/>
    <w:rsid w:val="00FC718F"/>
    <w:rsid w:val="00FC7AE6"/>
    <w:rsid w:val="00FC7CF3"/>
    <w:rsid w:val="00FC7D6D"/>
    <w:rsid w:val="00FD091B"/>
    <w:rsid w:val="00FD0F4D"/>
    <w:rsid w:val="00FD1B00"/>
    <w:rsid w:val="00FD1FF8"/>
    <w:rsid w:val="00FD2CE3"/>
    <w:rsid w:val="00FD35D6"/>
    <w:rsid w:val="00FD37BF"/>
    <w:rsid w:val="00FD3F0E"/>
    <w:rsid w:val="00FD4561"/>
    <w:rsid w:val="00FD4675"/>
    <w:rsid w:val="00FD4900"/>
    <w:rsid w:val="00FD49EC"/>
    <w:rsid w:val="00FD4A9C"/>
    <w:rsid w:val="00FD51AD"/>
    <w:rsid w:val="00FD534A"/>
    <w:rsid w:val="00FD5407"/>
    <w:rsid w:val="00FD77EF"/>
    <w:rsid w:val="00FD7ACF"/>
    <w:rsid w:val="00FD7C8E"/>
    <w:rsid w:val="00FD7DF9"/>
    <w:rsid w:val="00FE02AB"/>
    <w:rsid w:val="00FE049F"/>
    <w:rsid w:val="00FE0520"/>
    <w:rsid w:val="00FE0542"/>
    <w:rsid w:val="00FE05F8"/>
    <w:rsid w:val="00FE0C47"/>
    <w:rsid w:val="00FE1016"/>
    <w:rsid w:val="00FE1DEE"/>
    <w:rsid w:val="00FE1F01"/>
    <w:rsid w:val="00FE207B"/>
    <w:rsid w:val="00FE23CC"/>
    <w:rsid w:val="00FE24EA"/>
    <w:rsid w:val="00FE272E"/>
    <w:rsid w:val="00FE31AD"/>
    <w:rsid w:val="00FE3219"/>
    <w:rsid w:val="00FE3430"/>
    <w:rsid w:val="00FE3EB6"/>
    <w:rsid w:val="00FE464F"/>
    <w:rsid w:val="00FE4E45"/>
    <w:rsid w:val="00FE5A69"/>
    <w:rsid w:val="00FE5E4D"/>
    <w:rsid w:val="00FE60D0"/>
    <w:rsid w:val="00FE68A0"/>
    <w:rsid w:val="00FE68E9"/>
    <w:rsid w:val="00FE6B53"/>
    <w:rsid w:val="00FE78AC"/>
    <w:rsid w:val="00FF094A"/>
    <w:rsid w:val="00FF0AF0"/>
    <w:rsid w:val="00FF29F8"/>
    <w:rsid w:val="00FF2BEA"/>
    <w:rsid w:val="00FF2C39"/>
    <w:rsid w:val="00FF3143"/>
    <w:rsid w:val="00FF3836"/>
    <w:rsid w:val="00FF3D98"/>
    <w:rsid w:val="00FF50D4"/>
    <w:rsid w:val="00FF55D2"/>
    <w:rsid w:val="00FF5705"/>
    <w:rsid w:val="00FF592B"/>
    <w:rsid w:val="00FF5A4A"/>
    <w:rsid w:val="00FF5B28"/>
    <w:rsid w:val="00FF5C1C"/>
    <w:rsid w:val="00FF5E86"/>
    <w:rsid w:val="00FF5F92"/>
    <w:rsid w:val="00FF6288"/>
    <w:rsid w:val="00FF64F6"/>
    <w:rsid w:val="00FF6EE7"/>
    <w:rsid w:val="00FF707B"/>
    <w:rsid w:val="00FF72C7"/>
    <w:rsid w:val="00FF7DF1"/>
    <w:rsid w:val="00FF7E20"/>
    <w:rsid w:val="05DE73B0"/>
    <w:rsid w:val="40B4560D"/>
    <w:rsid w:val="4B763E41"/>
    <w:rsid w:val="6B62463B"/>
    <w:rsid w:val="70BD3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iPriority="99"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7"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99"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48"/>
    <w:qFormat/>
    <w:uiPriority w:val="0"/>
    <w:pPr>
      <w:keepNext/>
      <w:keepLines/>
      <w:widowControl w:val="0"/>
      <w:spacing w:before="340" w:after="330" w:line="578" w:lineRule="auto"/>
      <w:jc w:val="both"/>
      <w:outlineLvl w:val="0"/>
    </w:pPr>
    <w:rPr>
      <w:b/>
      <w:bCs/>
      <w:kern w:val="44"/>
      <w:sz w:val="44"/>
      <w:szCs w:val="44"/>
      <w:lang w:eastAsia="zh-CN"/>
    </w:rPr>
  </w:style>
  <w:style w:type="paragraph" w:styleId="3">
    <w:name w:val="heading 2"/>
    <w:basedOn w:val="1"/>
    <w:next w:val="1"/>
    <w:qFormat/>
    <w:uiPriority w:val="0"/>
    <w:pPr>
      <w:keepNext/>
      <w:keepLines/>
      <w:widowControl w:val="0"/>
      <w:spacing w:before="260" w:after="260" w:line="416" w:lineRule="auto"/>
      <w:jc w:val="both"/>
      <w:outlineLvl w:val="1"/>
    </w:pPr>
    <w:rPr>
      <w:rFonts w:ascii="Arial" w:hAnsi="Arial" w:eastAsia="黑体"/>
      <w:b/>
      <w:bCs/>
      <w:kern w:val="2"/>
      <w:sz w:val="32"/>
      <w:szCs w:val="32"/>
      <w:lang w:eastAsia="zh-CN"/>
    </w:rPr>
  </w:style>
  <w:style w:type="paragraph" w:styleId="4">
    <w:name w:val="heading 3"/>
    <w:basedOn w:val="1"/>
    <w:next w:val="1"/>
    <w:link w:val="41"/>
    <w:qFormat/>
    <w:uiPriority w:val="0"/>
    <w:pPr>
      <w:keepNext/>
      <w:keepLines/>
      <w:widowControl w:val="0"/>
      <w:spacing w:before="260" w:after="260" w:line="416" w:lineRule="auto"/>
      <w:jc w:val="both"/>
      <w:outlineLvl w:val="2"/>
    </w:pPr>
    <w:rPr>
      <w:b/>
      <w:bCs/>
      <w:kern w:val="2"/>
      <w:sz w:val="32"/>
      <w:szCs w:val="32"/>
      <w:lang w:eastAsia="zh-CN"/>
    </w:rPr>
  </w:style>
  <w:style w:type="character" w:default="1" w:styleId="26">
    <w:name w:val="Default Paragraph Font"/>
    <w:semiHidden/>
    <w:unhideWhenUsed/>
    <w:uiPriority w:val="1"/>
  </w:style>
  <w:style w:type="table" w:default="1" w:styleId="38">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semiHidden/>
    <w:uiPriority w:val="0"/>
    <w:rPr>
      <w:b/>
      <w:bCs/>
    </w:rPr>
  </w:style>
  <w:style w:type="paragraph" w:styleId="6">
    <w:name w:val="annotation text"/>
    <w:basedOn w:val="1"/>
    <w:semiHidden/>
    <w:uiPriority w:val="0"/>
    <w:pPr>
      <w:widowControl w:val="0"/>
    </w:pPr>
    <w:rPr>
      <w:kern w:val="2"/>
      <w:sz w:val="21"/>
      <w:lang w:eastAsia="zh-CN"/>
    </w:rPr>
  </w:style>
  <w:style w:type="paragraph" w:styleId="7">
    <w:name w:val="caption"/>
    <w:basedOn w:val="1"/>
    <w:next w:val="1"/>
    <w:qFormat/>
    <w:uiPriority w:val="0"/>
    <w:pPr>
      <w:widowControl w:val="0"/>
      <w:jc w:val="both"/>
    </w:pPr>
    <w:rPr>
      <w:rFonts w:ascii="Arial" w:hAnsi="Arial" w:eastAsia="黑体" w:cs="Arial"/>
      <w:kern w:val="2"/>
      <w:sz w:val="20"/>
      <w:szCs w:val="20"/>
      <w:lang w:eastAsia="zh-CN"/>
    </w:rPr>
  </w:style>
  <w:style w:type="paragraph" w:styleId="8">
    <w:name w:val="Document Map"/>
    <w:basedOn w:val="1"/>
    <w:semiHidden/>
    <w:uiPriority w:val="0"/>
    <w:pPr>
      <w:widowControl w:val="0"/>
      <w:shd w:val="clear" w:color="auto" w:fill="000080"/>
      <w:jc w:val="both"/>
    </w:pPr>
    <w:rPr>
      <w:kern w:val="2"/>
      <w:sz w:val="21"/>
      <w:lang w:eastAsia="zh-CN"/>
    </w:rPr>
  </w:style>
  <w:style w:type="paragraph" w:styleId="9">
    <w:name w:val="Body Text Indent"/>
    <w:basedOn w:val="1"/>
    <w:link w:val="69"/>
    <w:qFormat/>
    <w:uiPriority w:val="0"/>
    <w:pPr>
      <w:widowControl w:val="0"/>
      <w:spacing w:after="120"/>
      <w:ind w:left="420"/>
      <w:jc w:val="both"/>
    </w:pPr>
    <w:rPr>
      <w:kern w:val="2"/>
      <w:sz w:val="21"/>
      <w:lang w:eastAsia="zh-CN"/>
    </w:rPr>
  </w:style>
  <w:style w:type="paragraph" w:styleId="10">
    <w:name w:val="toc 3"/>
    <w:basedOn w:val="1"/>
    <w:next w:val="1"/>
    <w:uiPriority w:val="39"/>
    <w:pPr>
      <w:widowControl w:val="0"/>
      <w:tabs>
        <w:tab w:val="left" w:pos="1680"/>
        <w:tab w:val="right" w:leader="dot" w:pos="8296"/>
      </w:tabs>
      <w:spacing w:line="400" w:lineRule="exact"/>
      <w:ind w:left="840" w:leftChars="400"/>
    </w:pPr>
    <w:rPr>
      <w:rFonts w:ascii="Arial" w:hAnsi="Arial"/>
      <w:kern w:val="2"/>
      <w:szCs w:val="28"/>
    </w:rPr>
  </w:style>
  <w:style w:type="paragraph" w:styleId="11">
    <w:name w:val="Plain Text"/>
    <w:basedOn w:val="1"/>
    <w:uiPriority w:val="0"/>
    <w:pPr>
      <w:spacing w:before="100" w:beforeAutospacing="1" w:after="100" w:afterAutospacing="1"/>
    </w:pPr>
    <w:rPr>
      <w:rFonts w:ascii="宋体" w:hAnsi="宋体" w:cs="宋体"/>
      <w:lang w:eastAsia="zh-CN"/>
    </w:rPr>
  </w:style>
  <w:style w:type="paragraph" w:styleId="12">
    <w:name w:val="toc 8"/>
    <w:basedOn w:val="1"/>
    <w:next w:val="1"/>
    <w:qFormat/>
    <w:uiPriority w:val="0"/>
    <w:pPr>
      <w:spacing w:after="100"/>
      <w:ind w:left="1680"/>
    </w:pPr>
  </w:style>
  <w:style w:type="paragraph" w:styleId="13">
    <w:name w:val="Date"/>
    <w:basedOn w:val="1"/>
    <w:next w:val="1"/>
    <w:uiPriority w:val="0"/>
    <w:pPr>
      <w:widowControl w:val="0"/>
      <w:ind w:left="100" w:leftChars="2500"/>
      <w:jc w:val="both"/>
    </w:pPr>
    <w:rPr>
      <w:kern w:val="2"/>
      <w:sz w:val="21"/>
      <w:lang w:eastAsia="zh-CN"/>
    </w:rPr>
  </w:style>
  <w:style w:type="paragraph" w:styleId="14">
    <w:name w:val="endnote text"/>
    <w:basedOn w:val="1"/>
    <w:semiHidden/>
    <w:uiPriority w:val="0"/>
    <w:pPr>
      <w:widowControl w:val="0"/>
      <w:snapToGrid w:val="0"/>
    </w:pPr>
    <w:rPr>
      <w:kern w:val="2"/>
      <w:sz w:val="21"/>
      <w:lang w:eastAsia="zh-CN"/>
    </w:rPr>
  </w:style>
  <w:style w:type="paragraph" w:styleId="15">
    <w:name w:val="Balloon Text"/>
    <w:basedOn w:val="1"/>
    <w:semiHidden/>
    <w:uiPriority w:val="0"/>
    <w:pPr>
      <w:widowControl w:val="0"/>
      <w:jc w:val="both"/>
    </w:pPr>
    <w:rPr>
      <w:kern w:val="2"/>
      <w:sz w:val="18"/>
      <w:szCs w:val="18"/>
      <w:lang w:eastAsia="zh-CN"/>
    </w:rPr>
  </w:style>
  <w:style w:type="paragraph" w:styleId="16">
    <w:name w:val="footer"/>
    <w:basedOn w:val="1"/>
    <w:uiPriority w:val="0"/>
    <w:pPr>
      <w:widowControl w:val="0"/>
      <w:tabs>
        <w:tab w:val="center" w:pos="4153"/>
        <w:tab w:val="right" w:pos="8306"/>
      </w:tabs>
      <w:snapToGrid w:val="0"/>
    </w:pPr>
    <w:rPr>
      <w:kern w:val="2"/>
      <w:sz w:val="18"/>
      <w:szCs w:val="18"/>
      <w:lang w:eastAsia="zh-CN"/>
    </w:rPr>
  </w:style>
  <w:style w:type="paragraph" w:styleId="17">
    <w:name w:val="header"/>
    <w:basedOn w:val="1"/>
    <w:uiPriority w:val="0"/>
    <w:pPr>
      <w:widowControl w:val="0"/>
      <w:pBdr>
        <w:bottom w:val="single" w:color="auto" w:sz="6" w:space="1"/>
      </w:pBdr>
      <w:tabs>
        <w:tab w:val="center" w:pos="4153"/>
        <w:tab w:val="right" w:pos="8306"/>
      </w:tabs>
      <w:snapToGrid w:val="0"/>
      <w:jc w:val="center"/>
    </w:pPr>
    <w:rPr>
      <w:kern w:val="2"/>
      <w:sz w:val="18"/>
      <w:szCs w:val="18"/>
      <w:lang w:eastAsia="zh-CN"/>
    </w:rPr>
  </w:style>
  <w:style w:type="paragraph" w:styleId="18">
    <w:name w:val="toc 1"/>
    <w:basedOn w:val="1"/>
    <w:next w:val="1"/>
    <w:uiPriority w:val="39"/>
    <w:pPr>
      <w:widowControl w:val="0"/>
      <w:tabs>
        <w:tab w:val="right" w:leader="dot" w:pos="8296"/>
      </w:tabs>
      <w:spacing w:line="400" w:lineRule="exact"/>
    </w:pPr>
    <w:rPr>
      <w:rFonts w:ascii="Arial" w:hAnsi="Arial"/>
      <w:kern w:val="2"/>
      <w:szCs w:val="30"/>
    </w:rPr>
  </w:style>
  <w:style w:type="paragraph" w:styleId="19">
    <w:name w:val="toc 4"/>
    <w:basedOn w:val="1"/>
    <w:next w:val="1"/>
    <w:semiHidden/>
    <w:uiPriority w:val="0"/>
    <w:pPr>
      <w:widowControl w:val="0"/>
      <w:ind w:left="1260" w:leftChars="600"/>
      <w:jc w:val="both"/>
    </w:pPr>
    <w:rPr>
      <w:kern w:val="2"/>
      <w:sz w:val="21"/>
      <w:lang w:eastAsia="zh-CN"/>
    </w:rPr>
  </w:style>
  <w:style w:type="paragraph" w:styleId="20">
    <w:name w:val="footnote text"/>
    <w:basedOn w:val="1"/>
    <w:semiHidden/>
    <w:uiPriority w:val="0"/>
    <w:pPr>
      <w:widowControl w:val="0"/>
      <w:snapToGrid w:val="0"/>
    </w:pPr>
    <w:rPr>
      <w:kern w:val="2"/>
      <w:sz w:val="18"/>
      <w:szCs w:val="18"/>
      <w:lang w:eastAsia="zh-CN"/>
    </w:rPr>
  </w:style>
  <w:style w:type="paragraph" w:styleId="21">
    <w:name w:val="table of figures"/>
    <w:basedOn w:val="1"/>
    <w:next w:val="1"/>
    <w:uiPriority w:val="99"/>
    <w:pPr>
      <w:widowControl w:val="0"/>
      <w:ind w:left="200" w:leftChars="200" w:hanging="200" w:hangingChars="200"/>
      <w:jc w:val="both"/>
    </w:pPr>
    <w:rPr>
      <w:kern w:val="2"/>
      <w:sz w:val="21"/>
      <w:lang w:eastAsia="zh-CN"/>
    </w:rPr>
  </w:style>
  <w:style w:type="paragraph" w:styleId="22">
    <w:name w:val="toc 2"/>
    <w:basedOn w:val="1"/>
    <w:next w:val="1"/>
    <w:uiPriority w:val="39"/>
    <w:pPr>
      <w:widowControl w:val="0"/>
      <w:tabs>
        <w:tab w:val="right" w:leader="dot" w:pos="8296"/>
      </w:tabs>
      <w:spacing w:line="400" w:lineRule="exact"/>
      <w:ind w:left="200" w:leftChars="200"/>
    </w:pPr>
    <w:rPr>
      <w:rFonts w:ascii="Arial" w:hAnsi="Arial"/>
      <w:kern w:val="2"/>
      <w:szCs w:val="28"/>
    </w:rPr>
  </w:style>
  <w:style w:type="paragraph" w:styleId="2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eastAsia="zh-CN"/>
    </w:rPr>
  </w:style>
  <w:style w:type="paragraph" w:styleId="24">
    <w:name w:val="Normal (Web)"/>
    <w:basedOn w:val="1"/>
    <w:uiPriority w:val="99"/>
    <w:pPr>
      <w:spacing w:before="100" w:beforeAutospacing="1" w:after="100" w:afterAutospacing="1"/>
    </w:pPr>
    <w:rPr>
      <w:rFonts w:ascii="宋体" w:hAnsi="宋体" w:cs="宋体"/>
      <w:lang w:eastAsia="zh-CN"/>
    </w:rPr>
  </w:style>
  <w:style w:type="paragraph" w:styleId="25">
    <w:name w:val="index 1"/>
    <w:basedOn w:val="1"/>
    <w:next w:val="1"/>
    <w:semiHidden/>
    <w:uiPriority w:val="0"/>
    <w:pPr>
      <w:widowControl w:val="0"/>
      <w:jc w:val="both"/>
    </w:pPr>
    <w:rPr>
      <w:kern w:val="2"/>
      <w:sz w:val="21"/>
      <w:lang w:eastAsia="zh-CN"/>
    </w:rPr>
  </w:style>
  <w:style w:type="character" w:styleId="27">
    <w:name w:val="Strong"/>
    <w:qFormat/>
    <w:uiPriority w:val="22"/>
    <w:rPr>
      <w:b/>
      <w:bCs/>
    </w:rPr>
  </w:style>
  <w:style w:type="character" w:styleId="28">
    <w:name w:val="endnote reference"/>
    <w:semiHidden/>
    <w:uiPriority w:val="0"/>
    <w:rPr>
      <w:vertAlign w:val="superscript"/>
    </w:rPr>
  </w:style>
  <w:style w:type="character" w:styleId="29">
    <w:name w:val="page number"/>
    <w:basedOn w:val="26"/>
    <w:uiPriority w:val="0"/>
  </w:style>
  <w:style w:type="character" w:styleId="30">
    <w:name w:val="FollowedHyperlink"/>
    <w:uiPriority w:val="0"/>
    <w:rPr>
      <w:color w:val="800080"/>
      <w:u w:val="single"/>
    </w:rPr>
  </w:style>
  <w:style w:type="character" w:styleId="31">
    <w:name w:val="Emphasis"/>
    <w:qFormat/>
    <w:uiPriority w:val="20"/>
    <w:rPr>
      <w:i/>
      <w:iCs/>
    </w:rPr>
  </w:style>
  <w:style w:type="character" w:styleId="32">
    <w:name w:val="HTML Definition"/>
    <w:uiPriority w:val="0"/>
    <w:rPr>
      <w:i/>
      <w:iCs/>
    </w:rPr>
  </w:style>
  <w:style w:type="character" w:styleId="33">
    <w:name w:val="Hyperlink"/>
    <w:uiPriority w:val="99"/>
    <w:rPr>
      <w:color w:val="0000FF"/>
      <w:u w:val="single"/>
    </w:rPr>
  </w:style>
  <w:style w:type="character" w:styleId="34">
    <w:name w:val="HTML Code"/>
    <w:uiPriority w:val="0"/>
    <w:rPr>
      <w:rFonts w:ascii="宋体" w:hAnsi="宋体" w:eastAsia="宋体" w:cs="宋体"/>
      <w:sz w:val="24"/>
      <w:szCs w:val="24"/>
    </w:rPr>
  </w:style>
  <w:style w:type="character" w:styleId="35">
    <w:name w:val="annotation reference"/>
    <w:semiHidden/>
    <w:uiPriority w:val="0"/>
    <w:rPr>
      <w:sz w:val="21"/>
      <w:szCs w:val="21"/>
    </w:rPr>
  </w:style>
  <w:style w:type="character" w:styleId="36">
    <w:name w:val="HTML Cite"/>
    <w:unhideWhenUsed/>
    <w:uiPriority w:val="99"/>
    <w:rPr>
      <w:i/>
      <w:iCs/>
    </w:rPr>
  </w:style>
  <w:style w:type="character" w:styleId="37">
    <w:name w:val="footnote reference"/>
    <w:semiHidden/>
    <w:uiPriority w:val="0"/>
    <w:rPr>
      <w:vertAlign w:val="superscript"/>
    </w:rPr>
  </w:style>
  <w:style w:type="table" w:styleId="39">
    <w:name w:val="Table Grid"/>
    <w:basedOn w:val="3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0">
    <w:name w:val="Colorful Shading Accent 1"/>
    <w:semiHidden/>
    <w:uiPriority w:val="99"/>
    <w:rPr>
      <w:kern w:val="2"/>
      <w:sz w:val="21"/>
      <w:lang w:eastAsia="zh-CN"/>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Layout w:type="fixed"/>
      <w:tblCellMar>
        <w:top w:w="0" w:type="dxa"/>
        <w:left w:w="0" w:type="dxa"/>
        <w:bottom w:w="0" w:type="dxa"/>
        <w:right w:w="0" w:type="dxa"/>
      </w:tblCellMar>
    </w:tblPr>
    <w:tcPr>
      <w:shd w:val="clear" w:color="auto" w:fill="EDF2F8"/>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C4C74"/>
      </w:tcPr>
    </w:tblStylePr>
    <w:tblStylePr w:type="firstCol">
      <w:rPr>
        <w:color w:val="FFFFFF"/>
      </w:rPr>
      <w:tblPr>
        <w:tblLayout w:type="fixed"/>
      </w:tblPr>
      <w:tcPr>
        <w:tcBorders>
          <w:top w:val="nil"/>
          <w:left w:val="nil"/>
          <w:bottom w:val="nil"/>
          <w:right w:val="nil"/>
          <w:insideH w:val="single" w:sz="4" w:space="0"/>
          <w:insideV w:val="nil"/>
        </w:tcBorders>
        <w:shd w:val="clear" w:color="auto" w:fill="2C4C74"/>
      </w:tcPr>
    </w:tblStylePr>
    <w:tblStylePr w:type="lastCol">
      <w:rPr>
        <w:color w:val="FFFFFF"/>
      </w:rPr>
      <w:tblPr>
        <w:tblLayout w:type="fixed"/>
      </w:tblPr>
      <w:tcPr>
        <w:tcBorders>
          <w:top w:val="nil"/>
          <w:left w:val="nil"/>
          <w:bottom w:val="nil"/>
          <w:right w:val="nil"/>
          <w:insideH w:val="nil"/>
          <w:insideV w:val="nil"/>
        </w:tcBorders>
        <w:shd w:val="clear" w:color="auto" w:fill="2C4C74"/>
      </w:tcPr>
    </w:tblStylePr>
    <w:tblStylePr w:type="band1Vert">
      <w:tblPr>
        <w:tblLayout w:type="fixed"/>
      </w:tblPr>
      <w:tcPr>
        <w:shd w:val="clear" w:color="auto" w:fill="B8CCE4"/>
      </w:tcPr>
    </w:tblStylePr>
    <w:tblStylePr w:type="band1Horz">
      <w:tblPr>
        <w:tblLayout w:type="fixed"/>
      </w:tblPr>
      <w:tcPr>
        <w:shd w:val="clear" w:color="auto" w:fill="A7BFDE"/>
      </w:tcPr>
    </w:tblStylePr>
    <w:tblStylePr w:type="neCell">
      <w:rPr>
        <w:color w:val="000000"/>
      </w:rPr>
    </w:tblStylePr>
    <w:tblStylePr w:type="nwCell">
      <w:rPr>
        <w:color w:val="000000"/>
      </w:rPr>
    </w:tblStylePr>
  </w:style>
  <w:style w:type="character" w:customStyle="1" w:styleId="41">
    <w:name w:val="标题 3 字符"/>
    <w:link w:val="4"/>
    <w:uiPriority w:val="0"/>
    <w:rPr>
      <w:rFonts w:eastAsia="宋体"/>
      <w:b/>
      <w:bCs/>
      <w:kern w:val="2"/>
      <w:sz w:val="32"/>
      <w:szCs w:val="32"/>
      <w:lang w:val="en-US" w:eastAsia="zh-CN" w:bidi="ar-SA"/>
    </w:rPr>
  </w:style>
  <w:style w:type="character" w:customStyle="1" w:styleId="42">
    <w:name w:val="表目录2 Char"/>
    <w:link w:val="43"/>
    <w:uiPriority w:val="0"/>
    <w:rPr>
      <w:rFonts w:ascii="Arial" w:hAnsi="Arial" w:eastAsia="宋体"/>
      <w:kern w:val="2"/>
      <w:sz w:val="24"/>
      <w:szCs w:val="24"/>
      <w:lang w:val="en-US" w:eastAsia="zh-CN" w:bidi="ar-SA"/>
    </w:rPr>
  </w:style>
  <w:style w:type="paragraph" w:customStyle="1" w:styleId="43">
    <w:name w:val="表目录2"/>
    <w:basedOn w:val="1"/>
    <w:next w:val="1"/>
    <w:link w:val="42"/>
    <w:qFormat/>
    <w:uiPriority w:val="0"/>
    <w:pPr>
      <w:widowControl w:val="0"/>
      <w:spacing w:line="360" w:lineRule="auto"/>
      <w:jc w:val="center"/>
    </w:pPr>
    <w:rPr>
      <w:rFonts w:ascii="Arial" w:hAnsi="Arial"/>
      <w:kern w:val="2"/>
      <w:lang w:eastAsia="zh-CN"/>
    </w:rPr>
  </w:style>
  <w:style w:type="character" w:customStyle="1" w:styleId="44">
    <w:name w:val="图目录4 Char"/>
    <w:link w:val="45"/>
    <w:uiPriority w:val="0"/>
    <w:rPr>
      <w:rFonts w:ascii="Arial" w:hAnsi="Arial" w:eastAsia="宋体" w:cs="宋体"/>
      <w:kern w:val="2"/>
      <w:sz w:val="24"/>
      <w:szCs w:val="24"/>
      <w:lang w:val="en-US" w:eastAsia="zh-CN" w:bidi="ar-SA"/>
    </w:rPr>
  </w:style>
  <w:style w:type="paragraph" w:customStyle="1" w:styleId="45">
    <w:name w:val="图目录4"/>
    <w:basedOn w:val="1"/>
    <w:next w:val="1"/>
    <w:link w:val="44"/>
    <w:qFormat/>
    <w:uiPriority w:val="0"/>
    <w:pPr>
      <w:widowControl w:val="0"/>
      <w:spacing w:line="360" w:lineRule="auto"/>
      <w:jc w:val="center"/>
    </w:pPr>
    <w:rPr>
      <w:rFonts w:ascii="Arial" w:hAnsi="Arial" w:cs="宋体"/>
      <w:kern w:val="2"/>
      <w:lang w:eastAsia="zh-CN"/>
    </w:rPr>
  </w:style>
  <w:style w:type="character" w:customStyle="1" w:styleId="46">
    <w:name w:val="apple-style-span"/>
    <w:basedOn w:val="26"/>
    <w:uiPriority w:val="0"/>
  </w:style>
  <w:style w:type="character" w:customStyle="1" w:styleId="47">
    <w:name w:val="dkcaption1"/>
    <w:uiPriority w:val="0"/>
    <w:rPr>
      <w:rFonts w:hint="default" w:ascii="Arial" w:hAnsi="Arial" w:cs="Arial"/>
      <w:color w:val="666666"/>
      <w:sz w:val="18"/>
      <w:szCs w:val="18"/>
    </w:rPr>
  </w:style>
  <w:style w:type="character" w:customStyle="1" w:styleId="48">
    <w:name w:val="标题 1 字符"/>
    <w:link w:val="2"/>
    <w:uiPriority w:val="0"/>
    <w:rPr>
      <w:rFonts w:eastAsia="宋体"/>
      <w:b/>
      <w:bCs/>
      <w:kern w:val="44"/>
      <w:sz w:val="44"/>
      <w:szCs w:val="44"/>
      <w:lang w:val="en-US" w:eastAsia="zh-CN" w:bidi="ar-SA"/>
    </w:rPr>
  </w:style>
  <w:style w:type="character" w:customStyle="1" w:styleId="49">
    <w:name w:val="goohl0"/>
    <w:basedOn w:val="26"/>
    <w:uiPriority w:val="0"/>
  </w:style>
  <w:style w:type="paragraph" w:customStyle="1" w:styleId="50">
    <w:name w:val="equation"/>
    <w:basedOn w:val="1"/>
    <w:next w:val="1"/>
    <w:uiPriority w:val="0"/>
    <w:pPr>
      <w:tabs>
        <w:tab w:val="left" w:pos="6237"/>
      </w:tabs>
      <w:spacing w:before="120" w:after="120"/>
      <w:ind w:left="227" w:firstLine="227"/>
      <w:jc w:val="center"/>
    </w:pPr>
    <w:rPr>
      <w:rFonts w:ascii="Times" w:hAnsi="Times"/>
      <w:sz w:val="20"/>
      <w:szCs w:val="20"/>
    </w:rPr>
  </w:style>
  <w:style w:type="paragraph" w:customStyle="1" w:styleId="51">
    <w:name w:val="样式2"/>
    <w:basedOn w:val="2"/>
    <w:next w:val="1"/>
    <w:uiPriority w:val="0"/>
    <w:pPr>
      <w:spacing w:before="50" w:beforeLines="50" w:after="50" w:afterLines="50" w:line="400" w:lineRule="exact"/>
      <w:ind w:left="3458" w:leftChars="185" w:hanging="3070"/>
      <w:jc w:val="center"/>
    </w:pPr>
    <w:rPr>
      <w:rFonts w:ascii="Arial" w:hAnsi="Arial" w:cs="Arial"/>
      <w:sz w:val="48"/>
      <w:szCs w:val="48"/>
    </w:rPr>
  </w:style>
  <w:style w:type="paragraph" w:customStyle="1" w:styleId="52">
    <w:name w:val="样式4"/>
    <w:basedOn w:val="21"/>
    <w:uiPriority w:val="0"/>
    <w:pPr>
      <w:ind w:firstLine="0" w:firstLineChars="0"/>
    </w:pPr>
  </w:style>
  <w:style w:type="paragraph" w:customStyle="1" w:styleId="53">
    <w:name w:val="宋体"/>
    <w:basedOn w:val="1"/>
    <w:uiPriority w:val="0"/>
    <w:pPr>
      <w:widowControl w:val="0"/>
      <w:jc w:val="center"/>
    </w:pPr>
    <w:rPr>
      <w:rFonts w:eastAsia="楷体_GB2312"/>
      <w:b/>
      <w:kern w:val="2"/>
      <w:sz w:val="30"/>
      <w:lang w:eastAsia="zh-CN"/>
    </w:rPr>
  </w:style>
  <w:style w:type="paragraph" w:customStyle="1" w:styleId="54">
    <w:name w:val="样式3"/>
    <w:basedOn w:val="1"/>
    <w:uiPriority w:val="0"/>
    <w:pPr>
      <w:widowControl w:val="0"/>
      <w:spacing w:line="400" w:lineRule="exact"/>
      <w:ind w:firstLine="200" w:firstLineChars="200"/>
      <w:jc w:val="both"/>
    </w:pPr>
    <w:rPr>
      <w:rFonts w:ascii="Arial" w:hAnsi="Arial" w:cs="Arial"/>
      <w:kern w:val="2"/>
      <w:lang w:eastAsia="zh-CN"/>
    </w:rPr>
  </w:style>
  <w:style w:type="paragraph" w:customStyle="1" w:styleId="55">
    <w:name w:val="Caption1"/>
    <w:basedOn w:val="1"/>
    <w:uiPriority w:val="0"/>
    <w:pPr>
      <w:spacing w:before="100" w:beforeAutospacing="1" w:after="100" w:afterAutospacing="1"/>
    </w:pPr>
    <w:rPr>
      <w:rFonts w:ascii="宋体" w:hAnsi="宋体" w:cs="宋体"/>
      <w:lang w:eastAsia="zh-CN"/>
    </w:rPr>
  </w:style>
  <w:style w:type="paragraph" w:customStyle="1" w:styleId="56">
    <w:name w:val="样式6"/>
    <w:basedOn w:val="1"/>
    <w:uiPriority w:val="0"/>
    <w:pPr>
      <w:widowControl w:val="0"/>
      <w:spacing w:line="360" w:lineRule="auto"/>
      <w:ind w:firstLine="200" w:firstLineChars="200"/>
      <w:jc w:val="both"/>
    </w:pPr>
    <w:rPr>
      <w:rFonts w:ascii="Arial" w:hAnsi="Arial"/>
      <w:kern w:val="2"/>
      <w:lang w:eastAsia="zh-CN"/>
    </w:rPr>
  </w:style>
  <w:style w:type="paragraph" w:customStyle="1" w:styleId="57">
    <w:name w:val="样式1"/>
    <w:basedOn w:val="1"/>
    <w:uiPriority w:val="0"/>
    <w:pPr>
      <w:widowControl w:val="0"/>
      <w:spacing w:line="400" w:lineRule="exact"/>
      <w:ind w:firstLine="420"/>
      <w:jc w:val="both"/>
    </w:pPr>
    <w:rPr>
      <w:rFonts w:ascii="Arial" w:hAnsi="Arial" w:cs="Arial"/>
      <w:kern w:val="2"/>
      <w:lang w:eastAsia="zh-CN"/>
    </w:rPr>
  </w:style>
  <w:style w:type="paragraph" w:customStyle="1" w:styleId="58">
    <w:name w:val="样式5"/>
    <w:basedOn w:val="1"/>
    <w:uiPriority w:val="0"/>
    <w:pPr>
      <w:widowControl w:val="0"/>
      <w:spacing w:line="360" w:lineRule="auto"/>
      <w:ind w:firstLine="200" w:firstLineChars="200"/>
      <w:jc w:val="both"/>
    </w:pPr>
    <w:rPr>
      <w:kern w:val="2"/>
      <w:lang w:eastAsia="zh-CN"/>
    </w:rPr>
  </w:style>
  <w:style w:type="paragraph" w:customStyle="1" w:styleId="59">
    <w:name w:val="表"/>
    <w:basedOn w:val="1"/>
    <w:uiPriority w:val="0"/>
    <w:pPr>
      <w:widowControl w:val="0"/>
      <w:spacing w:line="360" w:lineRule="auto"/>
      <w:jc w:val="center"/>
      <w:outlineLvl w:val="3"/>
    </w:pPr>
    <w:rPr>
      <w:rFonts w:ascii="Arial" w:hAnsi="Arial" w:cs="Arial"/>
      <w:kern w:val="2"/>
      <w:lang w:eastAsia="zh-CN"/>
    </w:rPr>
  </w:style>
  <w:style w:type="paragraph" w:customStyle="1" w:styleId="60">
    <w:name w:val="图"/>
    <w:basedOn w:val="1"/>
    <w:uiPriority w:val="0"/>
    <w:pPr>
      <w:widowControl w:val="0"/>
      <w:spacing w:line="360" w:lineRule="auto"/>
      <w:ind w:firstLine="420" w:firstLineChars="200"/>
      <w:jc w:val="center"/>
      <w:outlineLvl w:val="3"/>
    </w:pPr>
    <w:rPr>
      <w:rFonts w:ascii="Arial" w:hAnsi="Arial" w:cs="Arial"/>
      <w:kern w:val="2"/>
      <w:lang w:eastAsia="zh-CN"/>
    </w:rPr>
  </w:style>
  <w:style w:type="paragraph" w:styleId="61">
    <w:name w:val="List Paragraph"/>
    <w:basedOn w:val="1"/>
    <w:qFormat/>
    <w:uiPriority w:val="34"/>
    <w:pPr>
      <w:widowControl w:val="0"/>
      <w:ind w:left="720"/>
      <w:contextualSpacing/>
      <w:jc w:val="both"/>
    </w:pPr>
    <w:rPr>
      <w:kern w:val="2"/>
      <w:sz w:val="21"/>
      <w:lang w:eastAsia="zh-CN"/>
    </w:rPr>
  </w:style>
  <w:style w:type="character" w:customStyle="1" w:styleId="62">
    <w:name w:val="apple-converted-space"/>
    <w:basedOn w:val="26"/>
    <w:uiPriority w:val="0"/>
  </w:style>
  <w:style w:type="character" w:styleId="63">
    <w:name w:val="Placeholder Text"/>
    <w:basedOn w:val="26"/>
    <w:uiPriority w:val="67"/>
    <w:rPr>
      <w:color w:val="808080"/>
    </w:rPr>
  </w:style>
  <w:style w:type="table" w:customStyle="1" w:styleId="64">
    <w:name w:val="Plain Table 2"/>
    <w:basedOn w:val="38"/>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65">
    <w:name w:val="Plain Table 3"/>
    <w:basedOn w:val="38"/>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66">
    <w:name w:val="Plain Table 4"/>
    <w:basedOn w:val="38"/>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7">
    <w:name w:val="Plain Table 5"/>
    <w:basedOn w:val="38"/>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68">
    <w:name w:val="Grid Table Light"/>
    <w:basedOn w:val="38"/>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9">
    <w:name w:val="正文文本缩进 字符"/>
    <w:basedOn w:val="26"/>
    <w:link w:val="9"/>
    <w:qFormat/>
    <w:uiPriority w:val="0"/>
    <w:rPr>
      <w:kern w:val="2"/>
      <w:sz w:val="21"/>
      <w:lang w:eastAsia="zh-CN"/>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8" Type="http://schemas.microsoft.com/office/2011/relationships/people" Target="people.xml"/><Relationship Id="rId77" Type="http://schemas.openxmlformats.org/officeDocument/2006/relationships/fontTable" Target="fontTable.xml"/><Relationship Id="rId76" Type="http://schemas.openxmlformats.org/officeDocument/2006/relationships/customXml" Target="../customXml/item2.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chart" Target="charts/chart10.xml"/><Relationship Id="rId72" Type="http://schemas.openxmlformats.org/officeDocument/2006/relationships/chart" Target="charts/chart9.xml"/><Relationship Id="rId71" Type="http://schemas.openxmlformats.org/officeDocument/2006/relationships/chart" Target="charts/chart8.xml"/><Relationship Id="rId70" Type="http://schemas.openxmlformats.org/officeDocument/2006/relationships/chart" Target="charts/chart7.xml"/><Relationship Id="rId7" Type="http://schemas.openxmlformats.org/officeDocument/2006/relationships/footer" Target="footer1.xml"/><Relationship Id="rId69" Type="http://schemas.openxmlformats.org/officeDocument/2006/relationships/chart" Target="charts/chart6.xml"/><Relationship Id="rId68" Type="http://schemas.openxmlformats.org/officeDocument/2006/relationships/chart" Target="charts/chart5.xml"/><Relationship Id="rId67" Type="http://schemas.openxmlformats.org/officeDocument/2006/relationships/chart" Target="charts/chart4.xml"/><Relationship Id="rId66" Type="http://schemas.openxmlformats.org/officeDocument/2006/relationships/chart" Target="charts/chart3.xml"/><Relationship Id="rId65" Type="http://schemas.openxmlformats.org/officeDocument/2006/relationships/chart" Target="charts/chart2.xml"/><Relationship Id="rId64" Type="http://schemas.openxmlformats.org/officeDocument/2006/relationships/chart" Target="charts/chart1.xml"/><Relationship Id="rId63" Type="http://schemas.openxmlformats.org/officeDocument/2006/relationships/image" Target="media/image20.emf"/><Relationship Id="rId62" Type="http://schemas.openxmlformats.org/officeDocument/2006/relationships/oleObject" Target="embeddings/oleObject20.bin"/><Relationship Id="rId61" Type="http://schemas.openxmlformats.org/officeDocument/2006/relationships/image" Target="media/image19.emf"/><Relationship Id="rId60" Type="http://schemas.openxmlformats.org/officeDocument/2006/relationships/oleObject" Target="embeddings/oleObject19.bin"/><Relationship Id="rId6" Type="http://schemas.openxmlformats.org/officeDocument/2006/relationships/header" Target="header2.xml"/><Relationship Id="rId59" Type="http://schemas.openxmlformats.org/officeDocument/2006/relationships/image" Target="media/image18.emf"/><Relationship Id="rId58" Type="http://schemas.openxmlformats.org/officeDocument/2006/relationships/oleObject" Target="embeddings/oleObject18.bin"/><Relationship Id="rId57" Type="http://schemas.openxmlformats.org/officeDocument/2006/relationships/image" Target="media/image17.emf"/><Relationship Id="rId56" Type="http://schemas.openxmlformats.org/officeDocument/2006/relationships/oleObject" Target="embeddings/oleObject17.bin"/><Relationship Id="rId55" Type="http://schemas.openxmlformats.org/officeDocument/2006/relationships/image" Target="media/image16.emf"/><Relationship Id="rId54" Type="http://schemas.openxmlformats.org/officeDocument/2006/relationships/oleObject" Target="embeddings/oleObject16.bin"/><Relationship Id="rId53" Type="http://schemas.openxmlformats.org/officeDocument/2006/relationships/image" Target="media/image15.emf"/><Relationship Id="rId52" Type="http://schemas.openxmlformats.org/officeDocument/2006/relationships/oleObject" Target="embeddings/oleObject15.bin"/><Relationship Id="rId51" Type="http://schemas.openxmlformats.org/officeDocument/2006/relationships/image" Target="media/image14.emf"/><Relationship Id="rId50" Type="http://schemas.openxmlformats.org/officeDocument/2006/relationships/oleObject" Target="embeddings/oleObject14.bin"/><Relationship Id="rId5" Type="http://schemas.openxmlformats.org/officeDocument/2006/relationships/header" Target="header1.xml"/><Relationship Id="rId49" Type="http://schemas.openxmlformats.org/officeDocument/2006/relationships/image" Target="media/image13.emf"/><Relationship Id="rId48" Type="http://schemas.openxmlformats.org/officeDocument/2006/relationships/oleObject" Target="embeddings/oleObject13.bin"/><Relationship Id="rId47" Type="http://schemas.openxmlformats.org/officeDocument/2006/relationships/image" Target="media/image12.emf"/><Relationship Id="rId46" Type="http://schemas.openxmlformats.org/officeDocument/2006/relationships/oleObject" Target="embeddings/oleObject12.bin"/><Relationship Id="rId45" Type="http://schemas.openxmlformats.org/officeDocument/2006/relationships/image" Target="media/image11.emf"/><Relationship Id="rId44" Type="http://schemas.openxmlformats.org/officeDocument/2006/relationships/oleObject" Target="embeddings/oleObject11.bin"/><Relationship Id="rId43" Type="http://schemas.openxmlformats.org/officeDocument/2006/relationships/image" Target="media/image10.emf"/><Relationship Id="rId42" Type="http://schemas.openxmlformats.org/officeDocument/2006/relationships/oleObject" Target="embeddings/oleObject10.bin"/><Relationship Id="rId41" Type="http://schemas.openxmlformats.org/officeDocument/2006/relationships/image" Target="media/image9.emf"/><Relationship Id="rId40" Type="http://schemas.openxmlformats.org/officeDocument/2006/relationships/oleObject" Target="embeddings/oleObject9.bin"/><Relationship Id="rId4" Type="http://schemas.microsoft.com/office/2011/relationships/commentsExtended" Target="commentsExtended.xml"/><Relationship Id="rId39" Type="http://schemas.openxmlformats.org/officeDocument/2006/relationships/image" Target="media/image8.emf"/><Relationship Id="rId38" Type="http://schemas.openxmlformats.org/officeDocument/2006/relationships/oleObject" Target="embeddings/oleObject8.bin"/><Relationship Id="rId37" Type="http://schemas.openxmlformats.org/officeDocument/2006/relationships/image" Target="media/image7.emf"/><Relationship Id="rId36" Type="http://schemas.openxmlformats.org/officeDocument/2006/relationships/oleObject" Target="embeddings/oleObject7.bin"/><Relationship Id="rId35" Type="http://schemas.openxmlformats.org/officeDocument/2006/relationships/image" Target="media/image6.emf"/><Relationship Id="rId34" Type="http://schemas.openxmlformats.org/officeDocument/2006/relationships/oleObject" Target="embeddings/oleObject6.bin"/><Relationship Id="rId33" Type="http://schemas.openxmlformats.org/officeDocument/2006/relationships/image" Target="media/image5.emf"/><Relationship Id="rId32" Type="http://schemas.openxmlformats.org/officeDocument/2006/relationships/oleObject" Target="embeddings/oleObject5.bin"/><Relationship Id="rId31" Type="http://schemas.openxmlformats.org/officeDocument/2006/relationships/image" Target="media/image4.emf"/><Relationship Id="rId30" Type="http://schemas.openxmlformats.org/officeDocument/2006/relationships/oleObject" Target="embeddings/oleObject4.bin"/><Relationship Id="rId3" Type="http://schemas.openxmlformats.org/officeDocument/2006/relationships/comments" Target="comments.xml"/><Relationship Id="rId29" Type="http://schemas.openxmlformats.org/officeDocument/2006/relationships/image" Target="media/image3.emf"/><Relationship Id="rId28" Type="http://schemas.openxmlformats.org/officeDocument/2006/relationships/oleObject" Target="embeddings/oleObject3.bin"/><Relationship Id="rId27" Type="http://schemas.openxmlformats.org/officeDocument/2006/relationships/image" Target="media/image2.wmf"/><Relationship Id="rId26" Type="http://schemas.openxmlformats.org/officeDocument/2006/relationships/oleObject" Target="embeddings/oleObject2.bin"/><Relationship Id="rId25" Type="http://schemas.openxmlformats.org/officeDocument/2006/relationships/image" Target="media/image1.png"/><Relationship Id="rId24" Type="http://schemas.openxmlformats.org/officeDocument/2006/relationships/oleObject" Target="embeddings/oleObject1.bin"/><Relationship Id="rId23" Type="http://schemas.openxmlformats.org/officeDocument/2006/relationships/theme" Target="theme/theme1.xml"/><Relationship Id="rId22" Type="http://schemas.openxmlformats.org/officeDocument/2006/relationships/header" Target="header15.xml"/><Relationship Id="rId21" Type="http://schemas.openxmlformats.org/officeDocument/2006/relationships/header" Target="header14.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10.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7.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8.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Workbook10.xlsx"/></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defRPr lang="zh-CN" sz="1400" b="0" i="0" u="none" strike="noStrike" kern="1200" spc="0" baseline="0">
                <a:solidFill>
                  <a:sysClr val="windowText" lastClr="000000">
                    <a:lumMod val="65000"/>
                    <a:lumOff val="35000"/>
                  </a:sysClr>
                </a:solidFill>
                <a:latin typeface="+mn-lt"/>
                <a:ea typeface="+mn-ea"/>
                <a:cs typeface="+mn-cs"/>
              </a:defRPr>
            </a:pPr>
            <a:r>
              <a:rPr lang="zh-CN" altLang="zh-CN" sz="1800" b="0" i="0" baseline="0">
                <a:effectLst/>
              </a:rPr>
              <a:t>推荐的帖子数占比</a:t>
            </a:r>
            <a:r>
              <a:rPr lang="en-US" altLang="zh-CN" sz="1800" b="0" i="0" baseline="0">
                <a:effectLst/>
              </a:rPr>
              <a:t>=</a:t>
            </a:r>
            <a:r>
              <a:rPr lang="zh-CN" altLang="zh-CN" sz="1800" b="0" i="0" baseline="0">
                <a:effectLst/>
              </a:rPr>
              <a:t>推荐的帖子</a:t>
            </a:r>
            <a:r>
              <a:rPr lang="en-US" altLang="zh-CN" sz="1800" b="0" i="0" baseline="0">
                <a:effectLst/>
              </a:rPr>
              <a:t>/</a:t>
            </a:r>
            <a:r>
              <a:rPr lang="zh-CN" altLang="zh-CN" sz="1800" b="0" i="0" baseline="0">
                <a:effectLst/>
              </a:rPr>
              <a:t>总共的帖子</a:t>
            </a:r>
            <a:endParaRPr lang="zh-CN" altLang="zh-CN">
              <a:effectLst/>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推荐的帖子数占比</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Sheet1!$B$2:$B$5</c:f>
              <c:numCache>
                <c:formatCode>0.00%</c:formatCode>
                <c:ptCount val="4"/>
                <c:pt idx="0">
                  <c:v>0.013</c:v>
                </c:pt>
                <c:pt idx="1">
                  <c:v>0.009</c:v>
                </c:pt>
                <c:pt idx="2">
                  <c:v>0.0114</c:v>
                </c:pt>
                <c:pt idx="3">
                  <c:v>0.0101</c:v>
                </c:pt>
              </c:numCache>
            </c:numRef>
          </c:val>
        </c:ser>
        <c:dLbls>
          <c:showLegendKey val="0"/>
          <c:showVal val="1"/>
          <c:showCatName val="0"/>
          <c:showSerName val="0"/>
          <c:showPercent val="0"/>
          <c:showBubbleSize val="0"/>
        </c:dLbls>
        <c:gapWidth val="219"/>
        <c:overlap val="-27"/>
        <c:axId val="2030405904"/>
        <c:axId val="2030407152"/>
      </c:barChart>
      <c:dateAx>
        <c:axId val="2030405904"/>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0407152"/>
        <c:crosses val="autoZero"/>
        <c:auto val="1"/>
        <c:lblOffset val="100"/>
        <c:baseTimeUnit val="days"/>
      </c:dateAx>
      <c:valAx>
        <c:axId val="20304071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04059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帖子点击率</a:t>
            </a:r>
            <a:r>
              <a:rPr lang="en-US" altLang="zh-CN" sz="1800" b="0" i="0" baseline="0">
                <a:effectLst/>
              </a:rPr>
              <a:t>=</a:t>
            </a:r>
            <a:r>
              <a:rPr lang="zh-CN" altLang="zh-CN" sz="1800" b="0" i="0" baseline="0">
                <a:effectLst/>
              </a:rPr>
              <a:t>被点的帖子</a:t>
            </a:r>
            <a:r>
              <a:rPr lang="en-US" altLang="zh-CN" sz="1800" b="0" i="0" baseline="0">
                <a:effectLst/>
              </a:rPr>
              <a:t>/</a:t>
            </a:r>
            <a:r>
              <a:rPr lang="zh-CN" altLang="zh-CN" sz="1800" b="0" i="0" baseline="0">
                <a:effectLst/>
              </a:rPr>
              <a:t>推荐的帖子</a:t>
            </a:r>
            <a:endParaRPr lang="zh-CN" altLang="zh-CN">
              <a:effectLst/>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基于热门帖的推荐</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Sheet1!$B$2:$B$5</c:f>
              <c:numCache>
                <c:formatCode>0.00%</c:formatCode>
                <c:ptCount val="4"/>
                <c:pt idx="0">
                  <c:v>0.0137</c:v>
                </c:pt>
                <c:pt idx="1">
                  <c:v>0.0293</c:v>
                </c:pt>
                <c:pt idx="2">
                  <c:v>0.0257</c:v>
                </c:pt>
                <c:pt idx="3">
                  <c:v>0.0128</c:v>
                </c:pt>
              </c:numCache>
            </c:numRef>
          </c:val>
        </c:ser>
        <c:ser>
          <c:idx val="1"/>
          <c:order val="1"/>
          <c:tx>
            <c:strRef>
              <c:f>Sheet1!$C$1</c:f>
              <c:strCache>
                <c:ptCount val="1"/>
                <c:pt idx="0">
                  <c:v>基于文档相似度的推荐</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Sheet1!$C$2:$C$5</c:f>
              <c:numCache>
                <c:formatCode>0.00%</c:formatCode>
                <c:ptCount val="4"/>
                <c:pt idx="0">
                  <c:v>0.0052</c:v>
                </c:pt>
                <c:pt idx="1">
                  <c:v>0.0043</c:v>
                </c:pt>
                <c:pt idx="2">
                  <c:v>0.0076</c:v>
                </c:pt>
                <c:pt idx="3">
                  <c:v>0.0097</c:v>
                </c:pt>
              </c:numCache>
            </c:numRef>
          </c:val>
        </c:ser>
        <c:ser>
          <c:idx val="2"/>
          <c:order val="2"/>
          <c:tx>
            <c:strRef>
              <c:f>Sheet1!$D$1</c:f>
              <c:strCache>
                <c:ptCount val="1"/>
                <c:pt idx="0">
                  <c:v>基于概率矩阵分解的推荐</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Sheet1!$D$2:$D$5</c:f>
              <c:numCache>
                <c:formatCode>0.00%</c:formatCode>
                <c:ptCount val="4"/>
                <c:pt idx="0">
                  <c:v>0.0143</c:v>
                </c:pt>
                <c:pt idx="1">
                  <c:v>0.0216</c:v>
                </c:pt>
                <c:pt idx="2">
                  <c:v>0.0272</c:v>
                </c:pt>
                <c:pt idx="3">
                  <c:v>0.0198</c:v>
                </c:pt>
              </c:numCache>
            </c:numRef>
          </c:val>
        </c:ser>
        <c:ser>
          <c:idx val="3"/>
          <c:order val="3"/>
          <c:tx>
            <c:strRef>
              <c:f>Sheet1!$E$1</c:f>
              <c:strCache>
                <c:ptCount val="1"/>
                <c:pt idx="0">
                  <c:v>基于用户行为的推荐</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Sheet1!$E$2:$E$5</c:f>
              <c:numCache>
                <c:formatCode>0.00%</c:formatCode>
                <c:ptCount val="4"/>
                <c:pt idx="0">
                  <c:v>0.0367</c:v>
                </c:pt>
                <c:pt idx="1">
                  <c:v>0.0542</c:v>
                </c:pt>
                <c:pt idx="2">
                  <c:v>0.0441</c:v>
                </c:pt>
                <c:pt idx="3">
                  <c:v>0.0395</c:v>
                </c:pt>
              </c:numCache>
            </c:numRef>
          </c:val>
        </c:ser>
        <c:dLbls>
          <c:showLegendKey val="0"/>
          <c:showVal val="1"/>
          <c:showCatName val="0"/>
          <c:showSerName val="0"/>
          <c:showPercent val="0"/>
          <c:showBubbleSize val="0"/>
        </c:dLbls>
        <c:gapWidth val="219"/>
        <c:overlap val="-27"/>
        <c:axId val="1471515279"/>
        <c:axId val="1471506543"/>
      </c:barChart>
      <c:dateAx>
        <c:axId val="1471515279"/>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71506543"/>
        <c:crosses val="autoZero"/>
        <c:auto val="1"/>
        <c:lblOffset val="100"/>
        <c:baseTimeUnit val="days"/>
      </c:dateAx>
      <c:valAx>
        <c:axId val="147150654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7151527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t>帖子</a:t>
            </a:r>
            <a:r>
              <a:rPr lang="zh-CN" altLang="en-US"/>
              <a:t>点击率</a:t>
            </a:r>
            <a:r>
              <a:rPr lang="en-US"/>
              <a:t>=</a:t>
            </a:r>
            <a:r>
              <a:rPr lang="zh-CN" altLang="en-US"/>
              <a:t>被点的帖子</a:t>
            </a:r>
            <a:r>
              <a:rPr lang="en-US" altLang="zh-CN"/>
              <a:t>/</a:t>
            </a:r>
            <a:r>
              <a:rPr lang="zh-CN"/>
              <a:t>推荐的帖子</a:t>
            </a:r>
            <a:endParaRPr 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帖子的点击率</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2月22</c:v>
                </c:pt>
                <c:pt idx="1">
                  <c:v>2月23</c:v>
                </c:pt>
                <c:pt idx="2">
                  <c:v>2月24</c:v>
                </c:pt>
                <c:pt idx="3">
                  <c:v>2月25</c:v>
                </c:pt>
              </c:strCache>
            </c:strRef>
          </c:cat>
          <c:val>
            <c:numRef>
              <c:f>Sheet1!$B$2:$B$5</c:f>
              <c:numCache>
                <c:formatCode>0.00%</c:formatCode>
                <c:ptCount val="4"/>
                <c:pt idx="0">
                  <c:v>0.0137</c:v>
                </c:pt>
                <c:pt idx="1">
                  <c:v>0.0293</c:v>
                </c:pt>
                <c:pt idx="2">
                  <c:v>0.0257</c:v>
                </c:pt>
                <c:pt idx="3">
                  <c:v>0.0128</c:v>
                </c:pt>
              </c:numCache>
            </c:numRef>
          </c:val>
        </c:ser>
        <c:dLbls>
          <c:showLegendKey val="0"/>
          <c:showVal val="0"/>
          <c:showCatName val="0"/>
          <c:showSerName val="0"/>
          <c:showPercent val="0"/>
          <c:showBubbleSize val="0"/>
        </c:dLbls>
        <c:gapWidth val="219"/>
        <c:overlap val="-27"/>
        <c:axId val="2030405904"/>
        <c:axId val="2030407152"/>
      </c:barChart>
      <c:catAx>
        <c:axId val="203040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0407152"/>
        <c:crosses val="autoZero"/>
        <c:auto val="1"/>
        <c:lblAlgn val="ctr"/>
        <c:lblOffset val="100"/>
        <c:noMultiLvlLbl val="0"/>
      </c:catAx>
      <c:valAx>
        <c:axId val="20304071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04059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推荐的帖子数占比</a:t>
            </a:r>
            <a:r>
              <a:rPr lang="en-US" altLang="zh-CN" sz="1800" b="0" i="0" baseline="0">
                <a:effectLst/>
              </a:rPr>
              <a:t>=</a:t>
            </a:r>
            <a:r>
              <a:rPr lang="zh-CN" altLang="zh-CN" sz="1800" b="0" i="0" baseline="0">
                <a:effectLst/>
              </a:rPr>
              <a:t>推荐的帖子</a:t>
            </a:r>
            <a:r>
              <a:rPr lang="en-US" altLang="zh-CN" sz="1800" b="0" i="0" baseline="0">
                <a:effectLst/>
              </a:rPr>
              <a:t>/</a:t>
            </a:r>
            <a:r>
              <a:rPr lang="zh-CN" altLang="zh-CN" sz="1800" b="0" i="0" baseline="0">
                <a:effectLst/>
              </a:rPr>
              <a:t>总共的帖子</a:t>
            </a:r>
            <a:endParaRPr lang="zh-CN" altLang="zh-CN">
              <a:effectLst/>
            </a:endParaRPr>
          </a:p>
        </c:rich>
      </c:tx>
      <c:layout>
        <c:manualLayout>
          <c:xMode val="edge"/>
          <c:yMode val="edge"/>
          <c:x val="0.0811279579698577"/>
          <c:y val="0.0247678018575851"/>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推荐的帖子数占比</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Sheet1!$B$2:$B$5</c:f>
              <c:numCache>
                <c:formatCode>0.00%</c:formatCode>
                <c:ptCount val="4"/>
                <c:pt idx="0">
                  <c:v>0.0431</c:v>
                </c:pt>
                <c:pt idx="1">
                  <c:v>0.0376</c:v>
                </c:pt>
                <c:pt idx="2">
                  <c:v>0.0521</c:v>
                </c:pt>
                <c:pt idx="3">
                  <c:v>0.0497</c:v>
                </c:pt>
              </c:numCache>
            </c:numRef>
          </c:val>
        </c:ser>
        <c:dLbls>
          <c:showLegendKey val="0"/>
          <c:showVal val="1"/>
          <c:showCatName val="0"/>
          <c:showSerName val="0"/>
          <c:showPercent val="0"/>
          <c:showBubbleSize val="0"/>
        </c:dLbls>
        <c:gapWidth val="219"/>
        <c:overlap val="-27"/>
        <c:axId val="1295817711"/>
        <c:axId val="1295804399"/>
      </c:barChart>
      <c:dateAx>
        <c:axId val="1295817711"/>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5804399"/>
        <c:crosses val="autoZero"/>
        <c:auto val="1"/>
        <c:lblOffset val="100"/>
        <c:baseTimeUnit val="days"/>
      </c:dateAx>
      <c:valAx>
        <c:axId val="12958043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581771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帖子点击率</a:t>
            </a:r>
            <a:r>
              <a:rPr lang="en-US" altLang="zh-CN" sz="1800" b="0" i="0" baseline="0">
                <a:effectLst/>
              </a:rPr>
              <a:t>=</a:t>
            </a:r>
            <a:r>
              <a:rPr lang="zh-CN" altLang="zh-CN" sz="1800" b="0" i="0" baseline="0">
                <a:effectLst/>
              </a:rPr>
              <a:t>被点的帖子</a:t>
            </a:r>
            <a:r>
              <a:rPr lang="en-US" altLang="zh-CN" sz="1800" b="0" i="0" baseline="0">
                <a:effectLst/>
              </a:rPr>
              <a:t>/</a:t>
            </a:r>
            <a:r>
              <a:rPr lang="zh-CN" altLang="zh-CN" sz="1800" b="0" i="0" baseline="0">
                <a:effectLst/>
              </a:rPr>
              <a:t>推荐的帖子</a:t>
            </a:r>
            <a:endParaRPr lang="zh-CN" altLang="zh-CN">
              <a:effectLst/>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帖子的点击率</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Sheet1!$B$2:$B$5</c:f>
              <c:numCache>
                <c:formatCode>0.00%</c:formatCode>
                <c:ptCount val="4"/>
                <c:pt idx="0">
                  <c:v>0.0052</c:v>
                </c:pt>
                <c:pt idx="1">
                  <c:v>0.0043</c:v>
                </c:pt>
                <c:pt idx="2">
                  <c:v>0.0076</c:v>
                </c:pt>
                <c:pt idx="3">
                  <c:v>0.0097</c:v>
                </c:pt>
              </c:numCache>
            </c:numRef>
          </c:val>
        </c:ser>
        <c:dLbls>
          <c:showLegendKey val="0"/>
          <c:showVal val="1"/>
          <c:showCatName val="0"/>
          <c:showSerName val="0"/>
          <c:showPercent val="0"/>
          <c:showBubbleSize val="0"/>
        </c:dLbls>
        <c:gapWidth val="219"/>
        <c:overlap val="-27"/>
        <c:axId val="1294181839"/>
        <c:axId val="1294175599"/>
      </c:barChart>
      <c:dateAx>
        <c:axId val="1294181839"/>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4175599"/>
        <c:crosses val="autoZero"/>
        <c:auto val="1"/>
        <c:lblOffset val="100"/>
        <c:baseTimeUnit val="days"/>
      </c:dateAx>
      <c:valAx>
        <c:axId val="12941755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418183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推荐的帖子数占比</a:t>
            </a:r>
            <a:r>
              <a:rPr lang="en-US" altLang="zh-CN" sz="1800" b="0" i="0" baseline="0">
                <a:effectLst/>
              </a:rPr>
              <a:t>=</a:t>
            </a:r>
            <a:r>
              <a:rPr lang="zh-CN" altLang="zh-CN" sz="1800" b="0" i="0" baseline="0">
                <a:effectLst/>
              </a:rPr>
              <a:t>推荐的帖子</a:t>
            </a:r>
            <a:r>
              <a:rPr lang="en-US" altLang="zh-CN" sz="1800" b="0" i="0" baseline="0">
                <a:effectLst/>
              </a:rPr>
              <a:t>/</a:t>
            </a:r>
            <a:r>
              <a:rPr lang="zh-CN" altLang="zh-CN" sz="1800" b="0" i="0" baseline="0">
                <a:effectLst/>
              </a:rPr>
              <a:t>总共的帖子</a:t>
            </a:r>
            <a:endParaRPr lang="zh-CN" altLang="zh-CN">
              <a:effectLst/>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基于概率矩阵分解的推荐</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Sheet1!$B$2:$B$5</c:f>
              <c:numCache>
                <c:formatCode>0.00%</c:formatCode>
                <c:ptCount val="4"/>
                <c:pt idx="0">
                  <c:v>0.0433</c:v>
                </c:pt>
                <c:pt idx="1">
                  <c:v>0.0427</c:v>
                </c:pt>
                <c:pt idx="2">
                  <c:v>0.0499</c:v>
                </c:pt>
                <c:pt idx="3">
                  <c:v>0.0503</c:v>
                </c:pt>
              </c:numCache>
            </c:numRef>
          </c:val>
        </c:ser>
        <c:dLbls>
          <c:showLegendKey val="0"/>
          <c:showVal val="1"/>
          <c:showCatName val="0"/>
          <c:showSerName val="0"/>
          <c:showPercent val="0"/>
          <c:showBubbleSize val="0"/>
        </c:dLbls>
        <c:gapWidth val="219"/>
        <c:overlap val="-27"/>
        <c:axId val="1471529839"/>
        <c:axId val="1471536495"/>
      </c:barChart>
      <c:dateAx>
        <c:axId val="1471529839"/>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71536495"/>
        <c:crosses val="autoZero"/>
        <c:auto val="1"/>
        <c:lblOffset val="100"/>
        <c:baseTimeUnit val="days"/>
      </c:dateAx>
      <c:valAx>
        <c:axId val="14715364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7152983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帖子点击率</a:t>
            </a:r>
            <a:r>
              <a:rPr lang="en-US" altLang="zh-CN" sz="1800" b="0" i="0" baseline="0">
                <a:effectLst/>
              </a:rPr>
              <a:t>=</a:t>
            </a:r>
            <a:r>
              <a:rPr lang="zh-CN" altLang="zh-CN" sz="1800" b="0" i="0" baseline="0">
                <a:effectLst/>
              </a:rPr>
              <a:t>被点的帖子</a:t>
            </a:r>
            <a:r>
              <a:rPr lang="en-US" altLang="zh-CN" sz="1800" b="0" i="0" baseline="0">
                <a:effectLst/>
              </a:rPr>
              <a:t>/</a:t>
            </a:r>
            <a:r>
              <a:rPr lang="zh-CN" altLang="zh-CN" sz="1800" b="0" i="0" baseline="0">
                <a:effectLst/>
              </a:rPr>
              <a:t>推荐的帖子</a:t>
            </a:r>
            <a:endParaRPr lang="zh-CN" altLang="zh-CN">
              <a:effectLst/>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帖子的点击率</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Sheet1!$B$2:$B$5</c:f>
              <c:numCache>
                <c:formatCode>0.00%</c:formatCode>
                <c:ptCount val="4"/>
                <c:pt idx="0">
                  <c:v>0.0143</c:v>
                </c:pt>
                <c:pt idx="1">
                  <c:v>0.0216</c:v>
                </c:pt>
                <c:pt idx="2">
                  <c:v>0.0272</c:v>
                </c:pt>
                <c:pt idx="3">
                  <c:v>0.0198</c:v>
                </c:pt>
              </c:numCache>
            </c:numRef>
          </c:val>
        </c:ser>
        <c:dLbls>
          <c:showLegendKey val="0"/>
          <c:showVal val="1"/>
          <c:showCatName val="0"/>
          <c:showSerName val="0"/>
          <c:showPercent val="0"/>
          <c:showBubbleSize val="0"/>
        </c:dLbls>
        <c:gapWidth val="219"/>
        <c:overlap val="-27"/>
        <c:axId val="1294178095"/>
        <c:axId val="1294183919"/>
      </c:barChart>
      <c:dateAx>
        <c:axId val="1294178095"/>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4183919"/>
        <c:crosses val="autoZero"/>
        <c:auto val="1"/>
        <c:lblOffset val="100"/>
        <c:baseTimeUnit val="days"/>
      </c:dateAx>
      <c:valAx>
        <c:axId val="129418391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417809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推荐的帖子数占比</a:t>
            </a:r>
            <a:r>
              <a:rPr lang="en-US" altLang="zh-CN" sz="1800" b="0" i="0" baseline="0">
                <a:effectLst/>
              </a:rPr>
              <a:t>=</a:t>
            </a:r>
            <a:r>
              <a:rPr lang="zh-CN" altLang="zh-CN" sz="1800" b="0" i="0" baseline="0">
                <a:effectLst/>
              </a:rPr>
              <a:t>推荐的帖子</a:t>
            </a:r>
            <a:r>
              <a:rPr lang="en-US" altLang="zh-CN" sz="1800" b="0" i="0" baseline="0">
                <a:effectLst/>
              </a:rPr>
              <a:t>/</a:t>
            </a:r>
            <a:r>
              <a:rPr lang="zh-CN" altLang="zh-CN" sz="1800" b="0" i="0" baseline="0">
                <a:effectLst/>
              </a:rPr>
              <a:t>总共的帖子</a:t>
            </a:r>
            <a:endParaRPr lang="zh-CN" altLang="zh-CN">
              <a:effectLst/>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基于用户行为序列的推荐</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Sheet1!$B$2:$B$5</c:f>
              <c:numCache>
                <c:formatCode>0.00%</c:formatCode>
                <c:ptCount val="4"/>
                <c:pt idx="0">
                  <c:v>0.0542</c:v>
                </c:pt>
                <c:pt idx="1">
                  <c:v>0.0516</c:v>
                </c:pt>
                <c:pt idx="2">
                  <c:v>0.0602</c:v>
                </c:pt>
                <c:pt idx="3">
                  <c:v>0.0585</c:v>
                </c:pt>
              </c:numCache>
            </c:numRef>
          </c:val>
        </c:ser>
        <c:dLbls>
          <c:showLegendKey val="0"/>
          <c:showVal val="1"/>
          <c:showCatName val="0"/>
          <c:showSerName val="0"/>
          <c:showPercent val="0"/>
          <c:showBubbleSize val="0"/>
        </c:dLbls>
        <c:gapWidth val="219"/>
        <c:overlap val="-27"/>
        <c:axId val="1294163535"/>
        <c:axId val="1294180591"/>
      </c:barChart>
      <c:dateAx>
        <c:axId val="1294163535"/>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4180591"/>
        <c:crosses val="autoZero"/>
        <c:auto val="1"/>
        <c:lblOffset val="100"/>
        <c:baseTimeUnit val="days"/>
      </c:dateAx>
      <c:valAx>
        <c:axId val="129418059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416353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帖子的点击率</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Sheet1!$B$2:$B$5</c:f>
              <c:numCache>
                <c:formatCode>0.00%</c:formatCode>
                <c:ptCount val="4"/>
                <c:pt idx="0">
                  <c:v>0.0367</c:v>
                </c:pt>
                <c:pt idx="1">
                  <c:v>0.0542</c:v>
                </c:pt>
                <c:pt idx="2">
                  <c:v>0.0441</c:v>
                </c:pt>
                <c:pt idx="3">
                  <c:v>0.0395</c:v>
                </c:pt>
              </c:numCache>
            </c:numRef>
          </c:val>
        </c:ser>
        <c:dLbls>
          <c:showLegendKey val="0"/>
          <c:showVal val="1"/>
          <c:showCatName val="0"/>
          <c:showSerName val="0"/>
          <c:showPercent val="0"/>
          <c:showBubbleSize val="0"/>
        </c:dLbls>
        <c:gapWidth val="219"/>
        <c:overlap val="-27"/>
        <c:axId val="1295771119"/>
        <c:axId val="1295795663"/>
      </c:barChart>
      <c:dateAx>
        <c:axId val="1295771119"/>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5795663"/>
        <c:crosses val="autoZero"/>
        <c:auto val="1"/>
        <c:lblOffset val="100"/>
        <c:baseTimeUnit val="days"/>
      </c:dateAx>
      <c:valAx>
        <c:axId val="12957956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9577111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cap="all" spc="120" normalizeH="0" baseline="0">
                <a:solidFill>
                  <a:schemeClr val="tx1">
                    <a:lumMod val="65000"/>
                    <a:lumOff val="35000"/>
                  </a:schemeClr>
                </a:solidFill>
                <a:latin typeface="+mn-lt"/>
                <a:ea typeface="+mn-ea"/>
                <a:cs typeface="+mn-cs"/>
              </a:defRPr>
            </a:pPr>
            <a:r>
              <a:rPr lang="zh-CN" altLang="zh-CN" sz="1800" b="1" i="0" cap="all" baseline="0">
                <a:effectLst/>
              </a:rPr>
              <a:t>推荐的帖子数占比</a:t>
            </a:r>
            <a:r>
              <a:rPr lang="en-US" altLang="zh-CN" sz="1800" b="1" i="0" cap="all" baseline="0">
                <a:effectLst/>
              </a:rPr>
              <a:t>=</a:t>
            </a:r>
            <a:r>
              <a:rPr lang="zh-CN" altLang="zh-CN" sz="1800" b="1" i="0" cap="all" baseline="0">
                <a:effectLst/>
              </a:rPr>
              <a:t>推荐的帖子</a:t>
            </a:r>
            <a:r>
              <a:rPr lang="en-US" altLang="zh-CN" sz="1800" b="1" i="0" cap="all" baseline="0">
                <a:effectLst/>
              </a:rPr>
              <a:t>/</a:t>
            </a:r>
            <a:r>
              <a:rPr lang="zh-CN" altLang="zh-CN" sz="1800" b="1" i="0" cap="all" baseline="0">
                <a:effectLst/>
              </a:rPr>
              <a:t>总共的帖子</a:t>
            </a:r>
            <a:endParaRPr lang="zh-CN" altLang="zh-CN">
              <a:effectLst/>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基于热门帖子的推荐</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Sheet1!$B$2:$B$5</c:f>
              <c:numCache>
                <c:formatCode>0.00%</c:formatCode>
                <c:ptCount val="4"/>
                <c:pt idx="0">
                  <c:v>0.0103</c:v>
                </c:pt>
                <c:pt idx="1">
                  <c:v>0.009</c:v>
                </c:pt>
                <c:pt idx="2">
                  <c:v>0.0114</c:v>
                </c:pt>
                <c:pt idx="3">
                  <c:v>0.0101</c:v>
                </c:pt>
              </c:numCache>
            </c:numRef>
          </c:val>
        </c:ser>
        <c:ser>
          <c:idx val="1"/>
          <c:order val="1"/>
          <c:tx>
            <c:strRef>
              <c:f>Sheet1!$C$1</c:f>
              <c:strCache>
                <c:ptCount val="1"/>
                <c:pt idx="0">
                  <c:v>基于文档形似度的推荐</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Sheet1!$C$2:$C$5</c:f>
              <c:numCache>
                <c:formatCode>0.00%</c:formatCode>
                <c:ptCount val="4"/>
                <c:pt idx="0">
                  <c:v>0.0431</c:v>
                </c:pt>
                <c:pt idx="1">
                  <c:v>0.0376</c:v>
                </c:pt>
                <c:pt idx="2">
                  <c:v>0.0521</c:v>
                </c:pt>
                <c:pt idx="3">
                  <c:v>0.0497</c:v>
                </c:pt>
              </c:numCache>
            </c:numRef>
          </c:val>
        </c:ser>
        <c:ser>
          <c:idx val="2"/>
          <c:order val="2"/>
          <c:tx>
            <c:strRef>
              <c:f>Sheet1!$D$1</c:f>
              <c:strCache>
                <c:ptCount val="1"/>
                <c:pt idx="0">
                  <c:v>基于概率分解的推荐</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Sheet1!$D$2:$D$5</c:f>
              <c:numCache>
                <c:formatCode>0.00%</c:formatCode>
                <c:ptCount val="4"/>
                <c:pt idx="0">
                  <c:v>0.0433</c:v>
                </c:pt>
                <c:pt idx="1">
                  <c:v>0.0427</c:v>
                </c:pt>
                <c:pt idx="2">
                  <c:v>0.0499</c:v>
                </c:pt>
                <c:pt idx="3">
                  <c:v>0.0503</c:v>
                </c:pt>
              </c:numCache>
            </c:numRef>
          </c:val>
        </c:ser>
        <c:ser>
          <c:idx val="3"/>
          <c:order val="3"/>
          <c:tx>
            <c:strRef>
              <c:f>Sheet1!$E$1</c:f>
              <c:strCache>
                <c:ptCount val="1"/>
                <c:pt idx="0">
                  <c:v>基于用户行为序列的推荐</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Sheet1!$A$2:$A$5</c:f>
              <c:numCache>
                <c:formatCode>m"月"d"日"</c:formatCode>
                <c:ptCount val="4"/>
                <c:pt idx="0" c:formatCode="m&quot;月&quot;d&quot;日&quot;">
                  <c:v>43518</c:v>
                </c:pt>
                <c:pt idx="1" c:formatCode="m&quot;月&quot;d&quot;日&quot;">
                  <c:v>43519</c:v>
                </c:pt>
                <c:pt idx="2" c:formatCode="m&quot;月&quot;d&quot;日&quot;">
                  <c:v>43520</c:v>
                </c:pt>
                <c:pt idx="3" c:formatCode="m&quot;月&quot;d&quot;日&quot;">
                  <c:v>43521</c:v>
                </c:pt>
              </c:numCache>
            </c:numRef>
          </c:cat>
          <c:val>
            <c:numRef>
              <c:f>Sheet1!$E$2:$E$5</c:f>
              <c:numCache>
                <c:formatCode>0.00%</c:formatCode>
                <c:ptCount val="4"/>
                <c:pt idx="0">
                  <c:v>0.0542</c:v>
                </c:pt>
                <c:pt idx="1">
                  <c:v>0.0516</c:v>
                </c:pt>
                <c:pt idx="2">
                  <c:v>0.0602</c:v>
                </c:pt>
                <c:pt idx="3">
                  <c:v>0.0585</c:v>
                </c:pt>
              </c:numCache>
            </c:numRef>
          </c:val>
        </c:ser>
        <c:dLbls>
          <c:showLegendKey val="0"/>
          <c:showVal val="1"/>
          <c:showCatName val="0"/>
          <c:showSerName val="0"/>
          <c:showPercent val="0"/>
          <c:showBubbleSize val="0"/>
        </c:dLbls>
        <c:gapWidth val="444"/>
        <c:overlap val="-90"/>
        <c:axId val="1471507375"/>
        <c:axId val="1471509455"/>
      </c:barChart>
      <c:dateAx>
        <c:axId val="1471507375"/>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1471509455"/>
        <c:crosses val="autoZero"/>
        <c:auto val="1"/>
        <c:lblOffset val="100"/>
        <c:baseTimeUnit val="days"/>
      </c:dateAx>
      <c:valAx>
        <c:axId val="1471509455"/>
        <c:scaling>
          <c:orientation val="minMax"/>
        </c:scaling>
        <c:delete val="1"/>
        <c:axPos val="l"/>
        <c:numFmt formatCode="0.00%"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71507375"/>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8"/>
    <customShpInfo spid="_x0000_s102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FA8E2B-A1E9-47A8-930E-E0A729B672A5}">
  <ds:schemaRefs/>
</ds:datastoreItem>
</file>

<file path=docProps/app.xml><?xml version="1.0" encoding="utf-8"?>
<Properties xmlns="http://schemas.openxmlformats.org/officeDocument/2006/extended-properties" xmlns:vt="http://schemas.openxmlformats.org/officeDocument/2006/docPropsVTypes">
  <Template>Normal.dotm</Template>
  <Company>software</Company>
  <Pages>65</Pages>
  <Words>19304</Words>
  <Characters>27605</Characters>
  <Lines>1150</Lines>
  <Paragraphs>885</Paragraphs>
  <TotalTime>18</TotalTime>
  <ScaleCrop>false</ScaleCrop>
  <LinksUpToDate>false</LinksUpToDate>
  <CharactersWithSpaces>46024</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2019-03-25T02:22:00Z</dcterms:created>
  <dc:creator>huang</dc:creator>
  <cp:lastModifiedBy>文峰</cp:lastModifiedBy>
  <cp:lastPrinted>2018-05-23T09:07:00Z</cp:lastPrinted>
  <dcterms:modified xsi:type="dcterms:W3CDTF">2019-03-25T02:45:26Z</dcterms:modified>
  <dc:title>第一章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